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4946" w14:textId="77777777" w:rsidR="004B636E" w:rsidRDefault="00CC258E" w:rsidP="004B636E">
      <w:pPr>
        <w:pStyle w:val="Heading1"/>
      </w:pPr>
      <w:bookmarkStart w:id="0" w:name="_Toc78742001"/>
      <w:bookmarkStart w:id="1" w:name="_Toc78742117"/>
      <w:r>
        <w:t>Proposed Work</w:t>
      </w:r>
      <w:bookmarkStart w:id="2" w:name="_Toc78742002"/>
      <w:bookmarkStart w:id="3" w:name="_Toc78742118"/>
      <w:bookmarkEnd w:id="0"/>
      <w:bookmarkEnd w:id="1"/>
      <w:r w:rsidR="004B636E" w:rsidRPr="004B636E">
        <w:t xml:space="preserve"> </w:t>
      </w:r>
    </w:p>
    <w:p w14:paraId="7AF7A05E" w14:textId="3E998BA8" w:rsidR="00CC258E" w:rsidRDefault="004B636E" w:rsidP="004B636E">
      <w:pPr>
        <w:pStyle w:val="Heading2"/>
      </w:pPr>
      <w:r>
        <w:t>Guiding Questions</w:t>
      </w:r>
      <w:bookmarkEnd w:id="2"/>
      <w:bookmarkEnd w:id="3"/>
      <w:r>
        <w:t xml:space="preserve"> </w:t>
      </w:r>
    </w:p>
    <w:p w14:paraId="08D03D53" w14:textId="781CF48A" w:rsidR="00CC258E" w:rsidRDefault="00D57318" w:rsidP="00CC258E">
      <w:pPr>
        <w:ind w:firstLine="720"/>
        <w:jc w:val="both"/>
      </w:pPr>
      <w:ins w:id="4" w:author="Eva Juliet Baransky" w:date="2021-09-08T09:37:00Z">
        <w:r>
          <w:t>I will investigate t</w:t>
        </w:r>
      </w:ins>
      <w:ins w:id="5" w:author="Eva Juliet Baransky" w:date="2021-09-08T09:46:00Z">
        <w:r w:rsidR="00BA1DC7">
          <w:t>wo</w:t>
        </w:r>
      </w:ins>
      <w:ins w:id="6" w:author="Eva Juliet Baransky" w:date="2021-09-08T09:37:00Z">
        <w:r>
          <w:t xml:space="preserve"> high priority knowledge gaps regarding the marine Ni budget as important steps toward resolving the apparent Ni </w:t>
        </w:r>
      </w:ins>
      <w:ins w:id="7" w:author="Eva Juliet Baransky" w:date="2021-09-08T09:38:00Z">
        <w:r>
          <w:t xml:space="preserve">isotope imbalance. </w:t>
        </w:r>
      </w:ins>
      <w:commentRangeStart w:id="8"/>
      <w:del w:id="9" w:author="Eva Juliet Baransky" w:date="2021-09-08T09:39:00Z">
        <w:r w:rsidR="00CC258E" w:rsidRPr="001276B8" w:rsidDel="007F1FE3">
          <w:delText xml:space="preserve">While the apparent marine Ni isotope imbalance </w:delText>
        </w:r>
        <w:r w:rsidR="00C531B3" w:rsidRPr="001276B8" w:rsidDel="007F1FE3">
          <w:delText>is</w:delText>
        </w:r>
        <w:r w:rsidR="00CC258E" w:rsidRPr="001276B8" w:rsidDel="007F1FE3">
          <w:delText xml:space="preserve"> quite complicated and will take several studies to resolve, we can begin to investigate the cause by tackling </w:delText>
        </w:r>
        <w:r w:rsidR="00E66E91" w:rsidRPr="001276B8" w:rsidDel="007F1FE3">
          <w:delText>two</w:delText>
        </w:r>
        <w:r w:rsidR="00CC258E" w:rsidRPr="001276B8" w:rsidDel="007F1FE3">
          <w:delText xml:space="preserve"> high priority knowledge gaps. </w:delText>
        </w:r>
        <w:commentRangeEnd w:id="8"/>
        <w:r w:rsidR="00227BFF" w:rsidRPr="001276B8" w:rsidDel="007F1FE3">
          <w:rPr>
            <w:rStyle w:val="CommentReference"/>
          </w:rPr>
          <w:commentReference w:id="8"/>
        </w:r>
      </w:del>
      <w:r w:rsidR="00CC258E" w:rsidRPr="007C6B97">
        <w:t xml:space="preserve">The aim of this dissertation is </w:t>
      </w:r>
      <w:r w:rsidR="007C6B97" w:rsidRPr="007C6B97">
        <w:t xml:space="preserve">to </w:t>
      </w:r>
      <w:r w:rsidR="004323DB" w:rsidRPr="007C6B97">
        <w:t>investigate</w:t>
      </w:r>
      <w:r w:rsidR="004323DB">
        <w:t xml:space="preserve"> the following questions:</w:t>
      </w:r>
    </w:p>
    <w:p w14:paraId="582A235E" w14:textId="5D6C7930" w:rsidR="00CC258E" w:rsidRPr="008E3EE2" w:rsidRDefault="00CC258E" w:rsidP="00CC25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Are marine carbonates an isotopically light sink of Ni? Does carbonate </w:t>
      </w:r>
      <w:r w:rsidR="00C77F2A">
        <w:rPr>
          <w:rFonts w:ascii="Times New Roman" w:hAnsi="Times New Roman" w:cs="Times New Roman"/>
          <w:sz w:val="24"/>
          <w:szCs w:val="24"/>
        </w:rPr>
        <w:t xml:space="preserve">early </w:t>
      </w:r>
      <w:r>
        <w:rPr>
          <w:rFonts w:ascii="Times New Roman" w:hAnsi="Times New Roman" w:cs="Times New Roman"/>
          <w:sz w:val="24"/>
          <w:szCs w:val="24"/>
        </w:rPr>
        <w:t>diagenesis lead to release or uptake of additional Ni and how does this impact the effective Ni isotopic composition and Ni mass flux of carbonates?</w:t>
      </w:r>
      <w:r w:rsidR="00C77F2A">
        <w:rPr>
          <w:rFonts w:ascii="Times New Roman" w:hAnsi="Times New Roman" w:cs="Times New Roman"/>
          <w:sz w:val="24"/>
          <w:szCs w:val="24"/>
        </w:rPr>
        <w:t xml:space="preserve"> Finally, can carbonates be used as a faithful geologic record of Ni isotopic composition?</w:t>
      </w:r>
    </w:p>
    <w:p w14:paraId="7129792E" w14:textId="48659029" w:rsidR="008C500F" w:rsidRDefault="00CC258E" w:rsidP="008C500F">
      <w:pPr>
        <w:pStyle w:val="ListParagraph"/>
        <w:numPr>
          <w:ilvl w:val="0"/>
          <w:numId w:val="1"/>
        </w:numPr>
        <w:jc w:val="both"/>
        <w:rPr>
          <w:ins w:id="10" w:author="Eva Juliet Baransky" w:date="2021-09-08T09:40:00Z"/>
          <w:rFonts w:ascii="Times New Roman" w:hAnsi="Times New Roman" w:cs="Times New Roman"/>
          <w:sz w:val="24"/>
          <w:szCs w:val="24"/>
        </w:rPr>
      </w:pPr>
      <w:r>
        <w:rPr>
          <w:rFonts w:ascii="Times New Roman" w:hAnsi="Times New Roman" w:cs="Times New Roman"/>
          <w:sz w:val="24"/>
          <w:szCs w:val="24"/>
        </w:rPr>
        <w:t xml:space="preserve">What governs the isotopic composition of Fe-Mn deposits? Can the observed variation in </w:t>
      </w:r>
      <w:r w:rsidRPr="00E94248">
        <w:rPr>
          <w:rFonts w:ascii="Times New Roman" w:hAnsi="Times New Roman" w:cs="Times New Roman"/>
          <w:sz w:val="24"/>
          <w:szCs w:val="24"/>
        </w:rPr>
        <w:t>δ</w:t>
      </w:r>
      <w:r w:rsidRPr="00E94248">
        <w:rPr>
          <w:rFonts w:ascii="Times New Roman" w:hAnsi="Times New Roman" w:cs="Times New Roman"/>
          <w:sz w:val="24"/>
          <w:szCs w:val="24"/>
          <w:vertAlign w:val="superscript"/>
        </w:rPr>
        <w:t>60</w:t>
      </w:r>
      <w:r w:rsidRPr="00E94248">
        <w:rPr>
          <w:rFonts w:ascii="Times New Roman" w:hAnsi="Times New Roman" w:cs="Times New Roman"/>
          <w:sz w:val="24"/>
          <w:szCs w:val="24"/>
        </w:rPr>
        <w:t>Ni</w:t>
      </w:r>
      <w:r>
        <w:rPr>
          <w:rFonts w:ascii="Times New Roman" w:hAnsi="Times New Roman" w:cs="Times New Roman"/>
          <w:sz w:val="24"/>
          <w:szCs w:val="24"/>
        </w:rPr>
        <w:t xml:space="preserve"> of Fe-Mn deposits be explained by differences in mineralogy or accumulation rate?</w:t>
      </w:r>
    </w:p>
    <w:p w14:paraId="7B5846CA" w14:textId="5A328E65" w:rsidR="007F1FE3" w:rsidRDefault="007F1FE3" w:rsidP="008C500F">
      <w:pPr>
        <w:pStyle w:val="ListParagraph"/>
        <w:numPr>
          <w:ilvl w:val="0"/>
          <w:numId w:val="1"/>
        </w:numPr>
        <w:jc w:val="both"/>
        <w:rPr>
          <w:rFonts w:ascii="Times New Roman" w:hAnsi="Times New Roman" w:cs="Times New Roman"/>
          <w:sz w:val="24"/>
          <w:szCs w:val="24"/>
        </w:rPr>
      </w:pPr>
      <w:commentRangeStart w:id="11"/>
      <w:ins w:id="12" w:author="Eva Juliet Baransky" w:date="2021-09-08T09:42:00Z">
        <w:r>
          <w:rPr>
            <w:rFonts w:ascii="Times New Roman" w:hAnsi="Times New Roman" w:cs="Times New Roman"/>
            <w:sz w:val="24"/>
            <w:szCs w:val="24"/>
          </w:rPr>
          <w:t xml:space="preserve">How </w:t>
        </w:r>
      </w:ins>
      <w:ins w:id="13" w:author="Eva Juliet Baransky" w:date="2021-09-08T09:44:00Z">
        <w:r>
          <w:rPr>
            <w:rFonts w:ascii="Times New Roman" w:hAnsi="Times New Roman" w:cs="Times New Roman"/>
            <w:sz w:val="24"/>
            <w:szCs w:val="24"/>
          </w:rPr>
          <w:t>do</w:t>
        </w:r>
      </w:ins>
      <w:ins w:id="14" w:author="Eva Juliet Baransky" w:date="2021-09-08T09:42:00Z">
        <w:r>
          <w:rPr>
            <w:rFonts w:ascii="Times New Roman" w:hAnsi="Times New Roman" w:cs="Times New Roman"/>
            <w:sz w:val="24"/>
            <w:szCs w:val="24"/>
          </w:rPr>
          <w:t xml:space="preserve"> porphyrins</w:t>
        </w:r>
      </w:ins>
      <w:ins w:id="15" w:author="Eva Juliet Baransky" w:date="2021-09-08T09:43:00Z">
        <w:r>
          <w:rPr>
            <w:rFonts w:ascii="Times New Roman" w:hAnsi="Times New Roman" w:cs="Times New Roman"/>
            <w:sz w:val="24"/>
            <w:szCs w:val="24"/>
          </w:rPr>
          <w:t>, found in mature organic rich sediments,</w:t>
        </w:r>
      </w:ins>
      <w:ins w:id="16" w:author="Eva Juliet Baransky" w:date="2021-09-08T09:42:00Z">
        <w:r>
          <w:rPr>
            <w:rFonts w:ascii="Times New Roman" w:hAnsi="Times New Roman" w:cs="Times New Roman"/>
            <w:sz w:val="24"/>
            <w:szCs w:val="24"/>
          </w:rPr>
          <w:t xml:space="preserve"> </w:t>
        </w:r>
      </w:ins>
      <w:ins w:id="17" w:author="Eva Juliet Baransky" w:date="2021-09-08T09:43:00Z">
        <w:r>
          <w:rPr>
            <w:rFonts w:ascii="Times New Roman" w:hAnsi="Times New Roman" w:cs="Times New Roman"/>
            <w:sz w:val="24"/>
            <w:szCs w:val="24"/>
          </w:rPr>
          <w:t>influence</w:t>
        </w:r>
      </w:ins>
      <w:ins w:id="18" w:author="Eva Juliet Baransky" w:date="2021-09-08T09:42:00Z">
        <w:r>
          <w:rPr>
            <w:rFonts w:ascii="Times New Roman" w:hAnsi="Times New Roman" w:cs="Times New Roman"/>
            <w:sz w:val="24"/>
            <w:szCs w:val="24"/>
          </w:rPr>
          <w:t xml:space="preserve"> the Ni isotopic composition of organic matter? </w:t>
        </w:r>
      </w:ins>
      <w:ins w:id="19" w:author="Eva Juliet Baransky" w:date="2021-09-08T09:43:00Z">
        <w:r>
          <w:rPr>
            <w:rFonts w:ascii="Times New Roman" w:hAnsi="Times New Roman" w:cs="Times New Roman"/>
            <w:sz w:val="24"/>
            <w:szCs w:val="24"/>
          </w:rPr>
          <w:t xml:space="preserve">Does post-depositional </w:t>
        </w:r>
      </w:ins>
      <w:ins w:id="20" w:author="Eva Juliet Baransky" w:date="2021-09-08T09:44:00Z">
        <w:r>
          <w:rPr>
            <w:rFonts w:ascii="Times New Roman" w:hAnsi="Times New Roman" w:cs="Times New Roman"/>
            <w:sz w:val="24"/>
            <w:szCs w:val="24"/>
          </w:rPr>
          <w:t>incorporation</w:t>
        </w:r>
      </w:ins>
      <w:ins w:id="21" w:author="Eva Juliet Baransky" w:date="2021-09-08T09:43:00Z">
        <w:r>
          <w:rPr>
            <w:rFonts w:ascii="Times New Roman" w:hAnsi="Times New Roman" w:cs="Times New Roman"/>
            <w:sz w:val="24"/>
            <w:szCs w:val="24"/>
          </w:rPr>
          <w:t xml:space="preserve"> of Ni alter </w:t>
        </w:r>
      </w:ins>
      <w:ins w:id="22" w:author="Eva Juliet Baransky" w:date="2021-09-08T09:45:00Z">
        <w:r w:rsidR="00BE449C">
          <w:rPr>
            <w:rFonts w:ascii="Times New Roman" w:hAnsi="Times New Roman" w:cs="Times New Roman"/>
            <w:sz w:val="24"/>
            <w:szCs w:val="24"/>
          </w:rPr>
          <w:t>the isotopic composition of the sediment?</w:t>
        </w:r>
      </w:ins>
      <w:commentRangeEnd w:id="11"/>
      <w:ins w:id="23" w:author="Eva Juliet Baransky" w:date="2021-09-08T09:46:00Z">
        <w:r w:rsidR="00DC3F79">
          <w:rPr>
            <w:rStyle w:val="CommentReference"/>
            <w:rFonts w:ascii="Times New Roman" w:eastAsia="Times New Roman" w:hAnsi="Times New Roman" w:cs="Times New Roman"/>
          </w:rPr>
          <w:commentReference w:id="11"/>
        </w:r>
      </w:ins>
    </w:p>
    <w:p w14:paraId="10DC1AA1" w14:textId="26EA9FB1" w:rsidR="00E66E91" w:rsidRPr="00E66E91" w:rsidRDefault="00E66E91" w:rsidP="007A196C">
      <w:pPr>
        <w:jc w:val="both"/>
      </w:pPr>
      <w:r>
        <w:t xml:space="preserve">The </w:t>
      </w:r>
      <w:r w:rsidR="007975C6">
        <w:t>above questions will inform the first and second chapter</w:t>
      </w:r>
      <w:r w:rsidR="00227BFF">
        <w:t>s</w:t>
      </w:r>
      <w:r w:rsidR="007975C6">
        <w:t xml:space="preserve"> of the dissertation</w:t>
      </w:r>
      <w:r w:rsidR="00227BFF">
        <w:t>, described below</w:t>
      </w:r>
      <w:r w:rsidR="007975C6">
        <w:t xml:space="preserve">. The </w:t>
      </w:r>
      <w:r>
        <w:t xml:space="preserve">third and final chapter of the dissertation will be guided by the challenges and knowledge </w:t>
      </w:r>
      <w:r w:rsidR="007975C6">
        <w:t xml:space="preserve">gaps </w:t>
      </w:r>
      <w:r>
        <w:t xml:space="preserve">described in the </w:t>
      </w:r>
      <w:r w:rsidR="007975C6">
        <w:t xml:space="preserve">literature review, but will not be described in detail </w:t>
      </w:r>
      <w:r w:rsidR="00227BFF">
        <w:t>at this stage</w:t>
      </w:r>
      <w:r w:rsidR="007975C6">
        <w:t>.</w:t>
      </w:r>
    </w:p>
    <w:p w14:paraId="065AACA1" w14:textId="1B18192E" w:rsidR="00CC258E" w:rsidRDefault="00CC258E" w:rsidP="00CC258E">
      <w:pPr>
        <w:pStyle w:val="Heading2"/>
      </w:pPr>
      <w:r>
        <w:t xml:space="preserve">Hypotheses </w:t>
      </w:r>
      <w:r w:rsidR="00AD60D3">
        <w:t>and Project Summary</w:t>
      </w:r>
    </w:p>
    <w:p w14:paraId="4BE25E39" w14:textId="78682AC3" w:rsidR="00CC258E" w:rsidRDefault="00C77F2A" w:rsidP="00C767F9">
      <w:pPr>
        <w:pStyle w:val="Heading3"/>
      </w:pPr>
      <w:r>
        <w:t>Carbonates</w:t>
      </w:r>
    </w:p>
    <w:p w14:paraId="35A70010" w14:textId="11A13FFF" w:rsidR="00252E6A" w:rsidRDefault="00C77F2A" w:rsidP="00437A37">
      <w:pPr>
        <w:spacing w:line="240" w:lineRule="auto"/>
        <w:ind w:firstLine="720"/>
        <w:jc w:val="both"/>
        <w:rPr>
          <w:ins w:id="24" w:author="Eva Juliet Baransky" w:date="2021-09-08T10:42:00Z"/>
        </w:rPr>
      </w:pPr>
      <w:r>
        <w:t xml:space="preserve">Carbonates are a </w:t>
      </w:r>
      <w:ins w:id="25" w:author="Eva Juliet Baransky" w:date="2021-09-08T09:49:00Z">
        <w:r w:rsidR="000F18B2">
          <w:t>common</w:t>
        </w:r>
      </w:ins>
      <w:ins w:id="26" w:author="Eva Juliet Baransky" w:date="2021-09-08T10:38:00Z">
        <w:r w:rsidR="00437A37">
          <w:t xml:space="preserve"> </w:t>
        </w:r>
      </w:ins>
      <w:del w:id="27" w:author="Eva Juliet Baransky" w:date="2021-09-08T09:49:00Z">
        <w:r w:rsidDel="000F18B2">
          <w:delText xml:space="preserve">ubiquitous </w:delText>
        </w:r>
      </w:del>
      <w:r>
        <w:t xml:space="preserve">sediment across time </w:t>
      </w:r>
      <w:r w:rsidR="00044F13">
        <w:t xml:space="preserve">and space and may be a nontrivial </w:t>
      </w:r>
      <w:r w:rsidR="003F522E">
        <w:t xml:space="preserve">and perhaps isotopically light </w:t>
      </w:r>
      <w:r w:rsidR="00044F13">
        <w:t xml:space="preserve">sink of Ni. </w:t>
      </w:r>
      <w:r w:rsidR="00423F12">
        <w:t>There is clear disagreement within the community about its</w:t>
      </w:r>
      <w:r w:rsidR="006F2FEF">
        <w:t xml:space="preserve"> importance to the modern marine Ni budget</w:t>
      </w:r>
      <w:r w:rsidR="00423F12">
        <w:t>, with estimates</w:t>
      </w:r>
      <w:r w:rsidR="006F2FEF">
        <w:t xml:space="preserve"> for its output</w:t>
      </w:r>
      <w:r w:rsidR="00423F12">
        <w:t xml:space="preserve"> ranging from 3</w:t>
      </w:r>
      <w:r w:rsidR="00BB49A6">
        <w:t xml:space="preserve"> to 180</w:t>
      </w:r>
      <w:r w:rsidR="00423F12">
        <w:t>% of the riverine input</w:t>
      </w:r>
      <w:r w:rsidR="006F2FEF">
        <w:t xml:space="preserve"> </w:t>
      </w:r>
      <w:r w:rsidR="006F2FEF">
        <w:fldChar w:fldCharType="begin" w:fldLock="1"/>
      </w:r>
      <w:r w:rsidR="00212572">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Acta","id":"ITEM-2","issued":{"date-parts":[["2021"]]},"page":"184-198","title":"Nickel isotope fractionation as a function of carbonate growth rate during Ni coprecipitation with calcite","type":"article-journal","volume":"299"},"uris":["http://www.mendeley.com/documents/?uuid=70003b12-9380-49ba-a41e-8ace5b291460"]}],"mendeley":{"formattedCitation":"(Alvarez et al., 2021; Ciscato et al., 2018)","plainTextFormattedCitation":"(Alvarez et al., 2021; Ciscato et al., 2018)","previouslyFormattedCitation":"(Alvarez et al., 2021; Ciscato et al., 2018)"},"properties":{"noteIndex":0},"schema":"https://github.com/citation-style-language/schema/raw/master/csl-citation.json"}</w:instrText>
      </w:r>
      <w:r w:rsidR="006F2FEF">
        <w:fldChar w:fldCharType="separate"/>
      </w:r>
      <w:r w:rsidR="006F2FEF" w:rsidRPr="006F2FEF">
        <w:rPr>
          <w:noProof/>
        </w:rPr>
        <w:t>(Alvarez et al., 2021; Ciscato et al., 2018)</w:t>
      </w:r>
      <w:r w:rsidR="006F2FEF">
        <w:fldChar w:fldCharType="end"/>
      </w:r>
      <w:r w:rsidR="00423F12">
        <w:t xml:space="preserve">. </w:t>
      </w:r>
      <w:ins w:id="28" w:author="Eva Juliet Baransky" w:date="2021-09-08T10:07:00Z">
        <w:r w:rsidR="00252E6A">
          <w:t xml:space="preserve">The estimate at the lower end of the range </w:t>
        </w:r>
      </w:ins>
      <w:ins w:id="29" w:author="Eva Juliet Baransky" w:date="2021-09-08T10:11:00Z">
        <w:r w:rsidR="00252E6A">
          <w:t xml:space="preserve">likely underestimated the flux. </w:t>
        </w:r>
        <w:proofErr w:type="spellStart"/>
        <w:r w:rsidR="00252E6A">
          <w:t>Ciscato</w:t>
        </w:r>
        <w:proofErr w:type="spellEnd"/>
        <w:r w:rsidR="00252E6A">
          <w:t xml:space="preserve"> et al. (2018) calculated the </w:t>
        </w:r>
      </w:ins>
      <w:ins w:id="30" w:author="Eva Juliet Baransky" w:date="2021-09-08T10:12:00Z">
        <w:r w:rsidR="00252E6A">
          <w:t xml:space="preserve">Ni flux into carbonates by exclusively considering the organic matter associated with carbonates. Their </w:t>
        </w:r>
      </w:ins>
      <w:ins w:id="31" w:author="Eva Juliet Baransky" w:date="2021-09-08T10:19:00Z">
        <w:r w:rsidR="002C1052">
          <w:t xml:space="preserve">sample set (n=8) consisted of </w:t>
        </w:r>
      </w:ins>
      <w:ins w:id="32" w:author="Eva Juliet Baransky" w:date="2021-09-08T10:14:00Z">
        <w:r w:rsidR="00252E6A">
          <w:t>carbonate rich (34-75%), lagoon sediments</w:t>
        </w:r>
      </w:ins>
      <w:ins w:id="33" w:author="Eva Juliet Baransky" w:date="2021-09-08T10:19:00Z">
        <w:r w:rsidR="002C1052">
          <w:t xml:space="preserve">, and they </w:t>
        </w:r>
      </w:ins>
      <w:ins w:id="34" w:author="Eva Juliet Baransky" w:date="2021-09-08T10:20:00Z">
        <w:r w:rsidR="002C1052">
          <w:t xml:space="preserve">separated the </w:t>
        </w:r>
      </w:ins>
      <w:ins w:id="35" w:author="Eva Juliet Baransky" w:date="2021-09-08T10:19:00Z">
        <w:r w:rsidR="002C1052">
          <w:t>organic</w:t>
        </w:r>
      </w:ins>
      <w:ins w:id="36" w:author="Eva Juliet Baransky" w:date="2021-09-08T10:20:00Z">
        <w:r w:rsidR="002C1052">
          <w:t>-pyrite fraction from an H</w:t>
        </w:r>
      </w:ins>
      <w:ins w:id="37" w:author="Eva Juliet Baransky" w:date="2021-09-08T10:23:00Z">
        <w:r w:rsidR="002C1052">
          <w:t>F</w:t>
        </w:r>
        <w:r w:rsidR="002370DA">
          <w:t>-</w:t>
        </w:r>
      </w:ins>
      <w:ins w:id="38" w:author="Eva Juliet Baransky" w:date="2021-09-08T10:24:00Z">
        <w:r w:rsidR="002370DA">
          <w:t>HCl</w:t>
        </w:r>
      </w:ins>
      <w:ins w:id="39" w:author="Eva Juliet Baransky" w:date="2021-09-08T10:23:00Z">
        <w:r w:rsidR="002C1052">
          <w:t xml:space="preserve"> </w:t>
        </w:r>
      </w:ins>
      <w:ins w:id="40" w:author="Eva Juliet Baransky" w:date="2021-09-08T10:20:00Z">
        <w:r w:rsidR="002C1052">
          <w:t xml:space="preserve">digestible fraction </w:t>
        </w:r>
      </w:ins>
      <w:ins w:id="41" w:author="Eva Juliet Baransky" w:date="2021-09-08T10:21:00Z">
        <w:r w:rsidR="002C1052">
          <w:t>(which contain</w:t>
        </w:r>
      </w:ins>
      <w:ins w:id="42" w:author="Eva Juliet Baransky" w:date="2021-09-08T10:23:00Z">
        <w:r w:rsidR="00BF6F6C">
          <w:t>ed</w:t>
        </w:r>
      </w:ins>
      <w:ins w:id="43" w:author="Eva Juliet Baransky" w:date="2021-09-08T10:21:00Z">
        <w:r w:rsidR="002C1052">
          <w:t xml:space="preserve"> the </w:t>
        </w:r>
      </w:ins>
      <w:ins w:id="44" w:author="Eva Juliet Baransky" w:date="2021-09-08T10:43:00Z">
        <w:r w:rsidR="00566F58">
          <w:t xml:space="preserve">inorganic </w:t>
        </w:r>
      </w:ins>
      <w:ins w:id="45" w:author="Eva Juliet Baransky" w:date="2021-09-08T10:21:00Z">
        <w:r w:rsidR="002C1052">
          <w:t>carbonate phase</w:t>
        </w:r>
      </w:ins>
      <w:ins w:id="46" w:author="Eva Juliet Baransky" w:date="2021-09-08T10:23:00Z">
        <w:r w:rsidR="00BF6F6C">
          <w:t xml:space="preserve"> in addition to other HF</w:t>
        </w:r>
      </w:ins>
      <w:ins w:id="47" w:author="Eva Juliet Baransky" w:date="2021-09-08T10:24:00Z">
        <w:r w:rsidR="00F11BEE">
          <w:t>-HCl</w:t>
        </w:r>
      </w:ins>
      <w:ins w:id="48" w:author="Eva Juliet Baransky" w:date="2021-09-08T10:23:00Z">
        <w:r w:rsidR="00BF6F6C">
          <w:t xml:space="preserve"> digestible phases</w:t>
        </w:r>
      </w:ins>
      <w:ins w:id="49" w:author="Eva Juliet Baransky" w:date="2021-09-08T10:21:00Z">
        <w:r w:rsidR="002C1052">
          <w:t>)</w:t>
        </w:r>
      </w:ins>
      <w:ins w:id="50" w:author="Eva Juliet Baransky" w:date="2021-09-08T10:17:00Z">
        <w:r w:rsidR="00252E6A">
          <w:t xml:space="preserve">. </w:t>
        </w:r>
      </w:ins>
      <w:ins w:id="51" w:author="Eva Juliet Baransky" w:date="2021-09-08T10:18:00Z">
        <w:r w:rsidR="007C3AB7">
          <w:t xml:space="preserve">To </w:t>
        </w:r>
      </w:ins>
      <w:ins w:id="52" w:author="Eva Juliet Baransky" w:date="2021-09-08T10:17:00Z">
        <w:r w:rsidR="00252E6A">
          <w:t>calculate the flux of Ni into carbonates,</w:t>
        </w:r>
      </w:ins>
      <w:ins w:id="53" w:author="Eva Juliet Baransky" w:date="2021-09-08T10:18:00Z">
        <w:r w:rsidR="007C3AB7">
          <w:t xml:space="preserve"> </w:t>
        </w:r>
      </w:ins>
      <w:ins w:id="54" w:author="Eva Juliet Baransky" w:date="2021-09-08T10:21:00Z">
        <w:r w:rsidR="002C1052">
          <w:t xml:space="preserve">they </w:t>
        </w:r>
      </w:ins>
      <w:ins w:id="55" w:author="Eva Juliet Baransky" w:date="2021-09-08T10:24:00Z">
        <w:r w:rsidR="00F11BEE">
          <w:t>multiplied</w:t>
        </w:r>
      </w:ins>
      <w:ins w:id="56" w:author="Eva Juliet Baransky" w:date="2021-09-08T10:21:00Z">
        <w:r w:rsidR="002C1052">
          <w:t xml:space="preserve"> the Ni/TOC from the organic-pyrite fraction</w:t>
        </w:r>
      </w:ins>
      <w:ins w:id="57" w:author="Eva Juliet Baransky" w:date="2021-09-08T10:24:00Z">
        <w:r w:rsidR="00F11BEE">
          <w:t xml:space="preserve"> and </w:t>
        </w:r>
      </w:ins>
      <w:ins w:id="58" w:author="Eva Juliet Baransky" w:date="2021-09-08T10:32:00Z">
        <w:r w:rsidR="00FA1B33">
          <w:t xml:space="preserve">the organic carbon burial associated </w:t>
        </w:r>
      </w:ins>
      <w:ins w:id="59" w:author="Eva Juliet Baransky" w:date="2021-09-08T10:33:00Z">
        <w:r w:rsidR="00FA1B33">
          <w:t>with carbonates (6x10</w:t>
        </w:r>
        <w:r w:rsidR="00FA1B33">
          <w:rPr>
            <w:vertAlign w:val="superscript"/>
          </w:rPr>
          <w:t>12</w:t>
        </w:r>
        <w:r w:rsidR="00FA1B33">
          <w:t xml:space="preserve"> g </w:t>
        </w:r>
        <w:proofErr w:type="spellStart"/>
        <w:r w:rsidR="00FA1B33">
          <w:t>C</w:t>
        </w:r>
        <w:r w:rsidR="00FA1B33">
          <w:rPr>
            <w:vertAlign w:val="subscript"/>
          </w:rPr>
          <w:t>org</w:t>
        </w:r>
        <w:proofErr w:type="spellEnd"/>
        <w:r w:rsidR="00FA1B33">
          <w:t>/</w:t>
        </w:r>
        <w:proofErr w:type="spellStart"/>
        <w:r w:rsidR="00FA1B33">
          <w:t>yr</w:t>
        </w:r>
        <w:proofErr w:type="spellEnd"/>
        <w:r w:rsidR="00FA1B33">
          <w:t xml:space="preserve"> ± 50%;</w:t>
        </w:r>
      </w:ins>
      <w:ins w:id="60" w:author="Eva Juliet Baransky" w:date="2021-09-08T10:34:00Z">
        <w:r w:rsidR="00FA1B33">
          <w:t xml:space="preserve"> </w:t>
        </w:r>
        <w:r w:rsidR="00FA1B33">
          <w:fldChar w:fldCharType="begin" w:fldLock="1"/>
        </w:r>
      </w:ins>
      <w:r w:rsidR="0088280B">
        <w:instrText>ADDIN CSL_CITATION {"citationItems":[{"id":"ITEM-1","itemData":{"DOI":"10.1016/0009-2541(90)90197-F","ISSN":"00092541","author":[{"dropping-particle":"","family":"Berner","given":"R. A.","non-dropping-particle":"","parse-names":false,"suffix":""}],"container-title":"Chemical Geology","id":"ITEM-1","issue":"1-4","issued":{"date-parts":[["1990"]]},"page":"159","title":"Global biogeochemical cycles of carbon and sulfur and atmospheric O2 over phanerozoic time","type":"article-journal","volume":"84"},"uris":["http://www.mendeley.com/documents/?uuid=7cf9734c-c251-403c-b345-8ef6019221e2"]},{"id":"ITEM-2","itemData":{"author":[{"dropping-particle":"","family":"Berner","given":"Robert A","non-dropping-particle":"","parse-names":false,"suffix":""}],"container-title":"American Journal of Science","id":"ITEM-2","issue":"4","issued":{"date-parts":[["1982"]]},"page":"451-473","title":"Burial of organic carbon and pyrite sulfur in the modern ocean","type":"article","volume":"282"},"uris":["http://www.mendeley.com/documents/?uuid=3b9c8234-f49e-4e86-8896-5e234ab942ff"]}],"mendeley":{"formattedCitation":"(Berner, 1990, 1982)","manualFormatting":"Berner, 1990, 1982)","plainTextFormattedCitation":"(Berner, 1990, 1982)","previouslyFormattedCitation":"(Berner, 1990, 1982)"},"properties":{"noteIndex":0},"schema":"https://github.com/citation-style-language/schema/raw/master/csl-citation.json"}</w:instrText>
      </w:r>
      <w:r w:rsidR="00FA1B33">
        <w:fldChar w:fldCharType="separate"/>
      </w:r>
      <w:del w:id="61" w:author="Eva Juliet Baransky" w:date="2021-09-08T10:35:00Z">
        <w:r w:rsidR="00FA1B33" w:rsidRPr="00FA1B33" w:rsidDel="00FA1B33">
          <w:rPr>
            <w:noProof/>
          </w:rPr>
          <w:delText>(</w:delText>
        </w:r>
      </w:del>
      <w:r w:rsidR="00FA1B33" w:rsidRPr="00FA1B33">
        <w:rPr>
          <w:noProof/>
        </w:rPr>
        <w:t>Berner, 1990, 1982)</w:t>
      </w:r>
      <w:ins w:id="62" w:author="Eva Juliet Baransky" w:date="2021-09-08T10:34:00Z">
        <w:r w:rsidR="00FA1B33">
          <w:fldChar w:fldCharType="end"/>
        </w:r>
      </w:ins>
      <w:ins w:id="63" w:author="Eva Juliet Baransky" w:date="2021-09-08T10:33:00Z">
        <w:r w:rsidR="00FA1B33">
          <w:fldChar w:fldCharType="begin" w:fldLock="1"/>
        </w:r>
      </w:ins>
      <w:ins w:id="64" w:author="Eva Juliet Baransky" w:date="2021-09-08T10:34:00Z">
        <w:r w:rsidR="00FA1B33">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ocean","type":"article","volume":"282"},"uris":["http://www.mendeley.com/documents/?uuid=3b9c8234-f49e-4e86-8896-5e234ab942ff"]},{"id":"ITEM-2","itemData":{"DOI":"10.1016/0009-2541(90)90197-F","ISSN":"00092541","author":[{"dropping-particle":"","family":"Berner","given":"R. A.","non-dropping-particle":"","parse-names":false,"suffix":""}],"container-title":"Chemical Geology","id":"ITEM-2","issue":"1-4","issued":{"date-parts":[["1990"]]},"page":"159","title":"Global biogeochemical cycles of carbon and sulfur and atmospheric O2 over phanerozoic time","type":"article-journal","volume":"84"},"uris":["http://www.mendeley.com/documents/?uuid=7cf9734c-c251-403c-b345-8ef6019221e2"]}],"mendeley":{"formattedCitation":"(Berner, 1990, 1982)","manualFormatting":")","plainTextFormattedCitation":"(Berner, 1990, 1982)","previouslyFormattedCitation":"(Berner, 1990, 1982)"},"properties":{"noteIndex":0},"schema":"https://github.com/citation-style-language/schema/raw/master/csl-citation.json"}</w:instrText>
        </w:r>
      </w:ins>
      <w:ins w:id="65" w:author="Eva Juliet Baransky" w:date="2021-09-08T10:33:00Z">
        <w:r w:rsidR="00FA1B33">
          <w:fldChar w:fldCharType="separate"/>
        </w:r>
        <w:r w:rsidR="00FA1B33" w:rsidRPr="00EF112B">
          <w:rPr>
            <w:noProof/>
          </w:rPr>
          <w:t>)</w:t>
        </w:r>
        <w:r w:rsidR="00FA1B33">
          <w:fldChar w:fldCharType="end"/>
        </w:r>
      </w:ins>
      <w:ins w:id="66" w:author="Eva Juliet Baransky" w:date="2021-09-08T10:36:00Z">
        <w:r w:rsidR="0065530A">
          <w:t xml:space="preserve">, and omit </w:t>
        </w:r>
      </w:ins>
      <w:ins w:id="67" w:author="Eva Juliet Baransky" w:date="2021-09-08T10:37:00Z">
        <w:r w:rsidR="0065530A">
          <w:t xml:space="preserve">the output associated with inorganic </w:t>
        </w:r>
      </w:ins>
      <w:ins w:id="68" w:author="Eva Juliet Baransky" w:date="2021-09-08T10:41:00Z">
        <w:r w:rsidR="00A14F6D">
          <w:t>C</w:t>
        </w:r>
      </w:ins>
      <w:ins w:id="69" w:author="Eva Juliet Baransky" w:date="2021-09-08T10:37:00Z">
        <w:r w:rsidR="0065530A">
          <w:t xml:space="preserve">. </w:t>
        </w:r>
      </w:ins>
      <w:ins w:id="70" w:author="Eva Juliet Baransky" w:date="2021-09-08T10:41:00Z">
        <w:r w:rsidR="00A14F6D">
          <w:t>Experiments have shown Ni</w:t>
        </w:r>
      </w:ins>
      <w:moveToRangeStart w:id="71" w:author="Eva Juliet Baransky" w:date="2021-09-08T10:37:00Z" w:name="move81989894"/>
      <w:moveTo w:id="72" w:author="Eva Juliet Baransky" w:date="2021-09-08T10:37:00Z">
        <w:del w:id="73" w:author="Eva Juliet Baransky" w:date="2021-09-08T10:41:00Z">
          <w:r w:rsidR="005D0EE7" w:rsidDel="00A14F6D">
            <w:delText xml:space="preserve">Nickel has been experimentally found to </w:delText>
          </w:r>
        </w:del>
      </w:moveTo>
      <w:ins w:id="74" w:author="Eva Juliet Baransky" w:date="2021-09-08T10:41:00Z">
        <w:r w:rsidR="00A14F6D">
          <w:t xml:space="preserve"> </w:t>
        </w:r>
      </w:ins>
      <w:moveTo w:id="75" w:author="Eva Juliet Baransky" w:date="2021-09-08T10:37:00Z">
        <w:r w:rsidR="005D0EE7">
          <w:t>partition</w:t>
        </w:r>
      </w:moveTo>
      <w:ins w:id="76" w:author="Eva Juliet Baransky" w:date="2021-09-08T10:41:00Z">
        <w:r w:rsidR="00A14F6D">
          <w:t>s</w:t>
        </w:r>
      </w:ins>
      <w:moveTo w:id="77" w:author="Eva Juliet Baransky" w:date="2021-09-08T10:37:00Z">
        <w:r w:rsidR="005D0EE7">
          <w:t xml:space="preserve"> moderately into abiotic and biotic calcite, suggesting the inorganic component may be important to consider as a host of Ni </w:t>
        </w:r>
        <w:r w:rsidR="005D0EE7">
          <w:fldChar w:fldCharType="begin" w:fldLock="1"/>
        </w:r>
      </w:moveTo>
      <w:r w:rsidR="00CC1763">
        <w:instrText xml:space="preserve">ADDIN CSL_CITATION {"citationItems":[{"id":"ITEM-1","itemData":{"DOI":"10.1016/j.marmicro.2020.101854","ISSN":"03778398","abstract":"Benthic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Micropaleontology","id":"ITEM-1","issued":{"date-parts":[["2020","4","1"]]},"publisher":"Elsevier B.V.","title":"Incorporation of heavy metals in experimentally grown foraminifera from Sapelo Island, Georgia and Little Duck Key, Florida, U.S.A.","type":"article-journal","volume":"156"},"uris":["http://www.mendeley.com/documents/?uuid=3cf8f65a-1807-3ad6-83ad-9fdf7f20d91c"]},{"id":"ITEM-2","itemData":{"DOI":"10.1016/j.gca.2007.04.006","ISSN":"00167037","abstract":"Partitioning of Ni in calcite, CaCO3, was evaluated with the aim of collecting data on partition and distribution coefficients and to enhance understanding about the interaction of Ni with the calcite surface and further incorporation into the bulk. This information will aid in the interpretation of geological processes for safety assessment of waste repositories and contamination of groundwater. Coprecipitation experiments were carried out by the constant addition method at 25 °C and pCO2 = 1 and 10-3.5 atm. Ni was moderately partitioned from solution into calcite. For dilute solid solutions (XNi &lt; 0.001), Ni partition coefficients were estimated to be </w:instrText>
      </w:r>
      <w:r w:rsidR="00CC1763">
        <w:rPr>
          <w:rFonts w:ascii="Cambria Math" w:hAnsi="Cambria Math" w:cs="Cambria Math"/>
        </w:rPr>
        <w:instrText>∼</w:instrText>
      </w:r>
      <w:r w:rsidR="00CC1763">
        <w:instrText>1 and found to be weakly dependent on calcite precipitation rate in the range of 3-230 nmol m-2 s-1. Ni molar fraction in the solid is directly proportional to Ni concentration in the solution. The fit of the data to such a model is good evidence that Ni is taken up as a true solid solution, not simply by physical trapping. © 2007 Elsevier Ltd. All rights reserved.","author":[{"dropping-particle":"","family":"Lakshtanov","given":"L. Z.","non-dropping-particle":"","parse-names":false,"suffix":""},{"dropping-particle":"","family":"Stipp","given":"S. L.S.","non-dropping-particle":"","parse-names":false,"suffix":""}],"container-title":"Geochimica et Cosmochimica Acta","id":"ITEM-2","issued":{"date-parts":[["2007"]]},"title":"Experimental study of nickel(II) interaction with calcite: Adsorption and coprecipitation","type":"article-journal"},"uris":["http://www.mendeley.com/documents/?uuid=ab9fa0bc-c3fc-33f2-a3ce-be24c41c3901"]},{"id":"ITEM-3","itemData":{"DOI":"10.1016/j.gca.2021.02.019","ISSN":"00167037","abstract":"The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Acta","id":"ITEM-3","issued":{"date-parts":[["2021"]]},"page":"184-198","title":"Nickel isotope fractionation as a function of carbonate growth rate during Ni coprecipitation with calcite","type":"article-journal","volume":"299"},"uris":["http://www.mendeley.com/documents/?uuid=70003b12-9380-49ba-a41e-8ace5b291460"]},{"id":"ITEM-4","itemData":{"DOI":"10.5194/bg-7-2339-2010","ISSN":"17264170","abstract":"The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-4","issue":"8","issued":{"date-parts":[["2010"]]},"page":"2339-2350","title":"Heavy metal incorporation in foraminiferal calcite: Results from multi-element enrichment culture experiments with Ammonia tepida","type":"article-journal","volume":"7"},"uris":["http://www.mendeley.com/documents/?uuid=2b9b137a-e93b-3232-a1c0-4f8dfde0bb0c"]},{"id":"ITEM-5","itemData":{"DOI":"10.1134/S0001437016010033","ISSN":"00014370","abstract":"New data on trace metal (As, Cd, Co, Cr, Cu, Fe, Mn, Ni, Pb) distribution in carbonate biominerals formed in geochemically different oceanic environments are discussed. Calcite shells of shelf and deepwater hydrothermal vent mussels as well as planktic foraminifers and pteropods from the central Atlantic Ocean have been studied. The variability in concentrations of most trace elements between different groups of calcifying organisms are usually within one order of magnitude, except for Fe and Mn, the elevated contents of which in microfossils are caused by post-sedimentation interaction. Different groups of calcifying organisms demonstrate a biogeochemical uniformity in trace metal accumulation during the biomineralization processes.","author":[{"dropping-particle":"","family":"Demina","given":"L. L.","non-dropping-particle":"","parse-names":false,"suffix":""},{"dropping-particle":"","family":"Oskina","given":"N. S.","non-dropping-particle":"","parse-names":false,"suffix":""},{"dropping-particle":"V.","family":"Galkin","given":"S.","non-dropping-particle":"","parse-names":false,"suffix":""}],"container-title":"Oceanology","id":"ITEM-5","issue":"1","issued":{"date-parts":[["2016"]]},"page":"131-136","title":"Trace metal accumulation in carbonate biominerals of the Atlantic Ocean","type":"article-journal","volume":"56"},"uris":["http://www.mendeley.com/documents/?uuid=29053c94-a156-4f0e-a151-8ad538caf498"]}],"mendeley":{"formattedCitation":"(Alvarez et al., 2021; Demina et al., 2016; Lakshtanov and Stipp, 2007; Munsel et al., 2010; Smith et al., 2020)","plainTextFormattedCitation":"(Alvarez et al., 2021; Demina et al., 2016; Lakshtanov and Stipp, 2007; Munsel et al., 2010; Smith et al., 2020)","previouslyFormattedCitation":"(Alvarez et al., 2021; Demina et al., 2016; Lakshtanov and Stipp, 2007; Munsel et al., 2010; Smith et al., 2020)"},"properties":{"noteIndex":0},"schema":"https://github.com/citation-style-language/schema/raw/master/csl-citation.json"}</w:instrText>
      </w:r>
      <w:moveTo w:id="78" w:author="Eva Juliet Baransky" w:date="2021-09-08T10:37:00Z">
        <w:r w:rsidR="005D0EE7">
          <w:fldChar w:fldCharType="separate"/>
        </w:r>
      </w:moveTo>
      <w:r w:rsidR="0088280B" w:rsidRPr="0088280B">
        <w:rPr>
          <w:noProof/>
        </w:rPr>
        <w:t>(Alvarez et al., 2021; Demina et al., 2016; Lakshtanov and Stipp, 2007; Munsel et al., 2010; Smith et al., 2020)</w:t>
      </w:r>
      <w:moveTo w:id="79" w:author="Eva Juliet Baransky" w:date="2021-09-08T10:37:00Z">
        <w:r w:rsidR="005D0EE7">
          <w:fldChar w:fldCharType="end"/>
        </w:r>
        <w:r w:rsidR="005D0EE7">
          <w:t>.</w:t>
        </w:r>
      </w:moveTo>
      <w:moveToRangeEnd w:id="71"/>
      <w:ins w:id="80" w:author="Eva Juliet Baransky" w:date="2021-09-08T10:41:00Z">
        <w:r w:rsidR="00A14F6D">
          <w:t xml:space="preserve"> </w:t>
        </w:r>
      </w:ins>
    </w:p>
    <w:p w14:paraId="5D1D6CE0" w14:textId="60D4A676" w:rsidR="00A14F6D" w:rsidRDefault="00A14F6D" w:rsidP="00437A37">
      <w:pPr>
        <w:spacing w:line="240" w:lineRule="auto"/>
        <w:ind w:firstLine="720"/>
        <w:jc w:val="both"/>
        <w:rPr>
          <w:ins w:id="81" w:author="Eva Juliet Baransky" w:date="2021-09-08T12:45:00Z"/>
        </w:rPr>
      </w:pPr>
      <w:ins w:id="82" w:author="Eva Juliet Baransky" w:date="2021-09-08T10:42:00Z">
        <w:r>
          <w:t xml:space="preserve">The higher end of the carbonate flux </w:t>
        </w:r>
      </w:ins>
      <w:ins w:id="83" w:author="Eva Juliet Baransky" w:date="2021-09-08T10:52:00Z">
        <w:r w:rsidR="003F0E94">
          <w:t>did consider the</w:t>
        </w:r>
      </w:ins>
      <w:ins w:id="84" w:author="Eva Juliet Baransky" w:date="2021-09-08T10:59:00Z">
        <w:r w:rsidR="0076264C">
          <w:t xml:space="preserve"> inorganic carbonate</w:t>
        </w:r>
      </w:ins>
      <w:ins w:id="85" w:author="Eva Juliet Baransky" w:date="2021-09-08T10:52:00Z">
        <w:r w:rsidR="003F0E94">
          <w:t xml:space="preserve"> flux of Ni, but </w:t>
        </w:r>
      </w:ins>
      <w:ins w:id="86" w:author="Eva Juliet Baransky" w:date="2021-09-08T11:24:00Z">
        <w:r w:rsidR="00227463">
          <w:t>with lacking modern data, were estimated the average Ni concentration using samples that may not be representative of the modern sink.</w:t>
        </w:r>
      </w:ins>
      <w:ins w:id="87" w:author="Eva Juliet Baransky" w:date="2021-09-08T10:52:00Z">
        <w:r w:rsidR="003F0E94">
          <w:t xml:space="preserve"> </w:t>
        </w:r>
      </w:ins>
      <w:ins w:id="88" w:author="Eva Juliet Baransky" w:date="2021-09-08T10:54:00Z">
        <w:r w:rsidR="00523F45">
          <w:t>Alvarez et al. (202</w:t>
        </w:r>
        <w:r w:rsidR="00FD4880">
          <w:t>1</w:t>
        </w:r>
        <w:r w:rsidR="00523F45">
          <w:t>)</w:t>
        </w:r>
      </w:ins>
      <w:ins w:id="89" w:author="Eva Juliet Baransky" w:date="2021-09-08T11:27:00Z">
        <w:r w:rsidR="00C564D7">
          <w:t xml:space="preserve"> calculated the</w:t>
        </w:r>
      </w:ins>
      <w:ins w:id="90" w:author="Eva Juliet Baransky" w:date="2021-09-08T11:33:00Z">
        <w:r w:rsidR="00CC1763">
          <w:t xml:space="preserve"> carbonate</w:t>
        </w:r>
      </w:ins>
      <w:ins w:id="91" w:author="Eva Juliet Baransky" w:date="2021-09-08T11:27:00Z">
        <w:r w:rsidR="00C564D7">
          <w:t xml:space="preserve"> Ni output by </w:t>
        </w:r>
        <w:r w:rsidR="00652D30">
          <w:t xml:space="preserve">multiplying the </w:t>
        </w:r>
      </w:ins>
      <w:ins w:id="92" w:author="Eva Juliet Baransky" w:date="2021-09-08T11:28:00Z">
        <w:r w:rsidR="00652D30">
          <w:t>burial flux of carbonates (</w:t>
        </w:r>
      </w:ins>
      <w:ins w:id="93" w:author="Eva Juliet Baransky" w:date="2021-09-08T11:29:00Z">
        <w:r w:rsidR="00652D30" w:rsidRPr="00E3424E">
          <w:t>3.2</w:t>
        </w:r>
        <w:r w:rsidR="00652D30">
          <w:t>x</w:t>
        </w:r>
        <w:r w:rsidR="00652D30" w:rsidRPr="00E3424E">
          <w:t>10</w:t>
        </w:r>
        <w:r w:rsidR="00652D30">
          <w:rPr>
            <w:vertAlign w:val="superscript"/>
          </w:rPr>
          <w:t>13</w:t>
        </w:r>
        <w:r w:rsidR="00652D30" w:rsidRPr="00E3424E">
          <w:t xml:space="preserve"> </w:t>
        </w:r>
        <w:r w:rsidR="00652D30">
          <w:t>to</w:t>
        </w:r>
        <w:r w:rsidR="00652D30" w:rsidRPr="00E3424E">
          <w:t xml:space="preserve"> 14.7</w:t>
        </w:r>
        <w:r w:rsidR="00652D30">
          <w:t>x</w:t>
        </w:r>
        <w:r w:rsidR="00652D30" w:rsidRPr="00E3424E">
          <w:t>10</w:t>
        </w:r>
        <w:r w:rsidR="00652D30">
          <w:rPr>
            <w:vertAlign w:val="superscript"/>
          </w:rPr>
          <w:t>13</w:t>
        </w:r>
        <w:r w:rsidR="00652D30" w:rsidRPr="00E3424E">
          <w:t xml:space="preserve"> mol </w:t>
        </w:r>
        <w:r w:rsidR="00652D30">
          <w:t>CaCO</w:t>
        </w:r>
        <w:r w:rsidR="00652D30">
          <w:rPr>
            <w:vertAlign w:val="subscript"/>
          </w:rPr>
          <w:t>3</w:t>
        </w:r>
        <w:r w:rsidR="00652D30">
          <w:t>/</w:t>
        </w:r>
        <w:proofErr w:type="spellStart"/>
        <w:r w:rsidR="00652D30">
          <w:t>yr</w:t>
        </w:r>
        <w:proofErr w:type="spellEnd"/>
        <w:r w:rsidR="00652D30">
          <w:t xml:space="preserve">; Alvarez et al. </w:t>
        </w:r>
        <w:r w:rsidR="00652D30">
          <w:lastRenderedPageBreak/>
          <w:t>(2021) and references therein)</w:t>
        </w:r>
      </w:ins>
      <w:ins w:id="94" w:author="Eva Juliet Baransky" w:date="2021-09-08T11:27:00Z">
        <w:r w:rsidR="00C564D7">
          <w:t xml:space="preserve"> </w:t>
        </w:r>
      </w:ins>
      <w:ins w:id="95" w:author="Eva Juliet Baransky" w:date="2021-09-08T11:29:00Z">
        <w:r w:rsidR="00CC1763">
          <w:t>by</w:t>
        </w:r>
        <w:r w:rsidR="00652D30">
          <w:t xml:space="preserve"> the </w:t>
        </w:r>
      </w:ins>
      <w:ins w:id="96" w:author="Eva Juliet Baransky" w:date="2021-09-08T10:53:00Z">
        <w:r w:rsidR="00DB6E28">
          <w:t xml:space="preserve">average Ni concentration </w:t>
        </w:r>
      </w:ins>
      <w:ins w:id="97" w:author="Eva Juliet Baransky" w:date="2021-09-08T11:29:00Z">
        <w:r w:rsidR="00CC1763">
          <w:t>in a</w:t>
        </w:r>
      </w:ins>
      <w:ins w:id="98" w:author="Eva Juliet Baransky" w:date="2021-09-08T11:30:00Z">
        <w:r w:rsidR="00CC1763">
          <w:t xml:space="preserve"> set of</w:t>
        </w:r>
      </w:ins>
      <w:ins w:id="99" w:author="Eva Juliet Baransky" w:date="2021-09-08T11:29:00Z">
        <w:r w:rsidR="00CC1763">
          <w:t xml:space="preserve"> </w:t>
        </w:r>
      </w:ins>
      <w:ins w:id="100" w:author="Eva Juliet Baransky" w:date="2021-09-08T11:34:00Z">
        <w:r w:rsidR="00CC1763">
          <w:t>C</w:t>
        </w:r>
      </w:ins>
      <w:ins w:id="101" w:author="Eva Juliet Baransky" w:date="2021-09-08T10:53:00Z">
        <w:r w:rsidR="00DB6E28">
          <w:t>arboniferous</w:t>
        </w:r>
      </w:ins>
      <w:ins w:id="102" w:author="Eva Juliet Baransky" w:date="2021-09-08T11:30:00Z">
        <w:r w:rsidR="00CC1763">
          <w:t xml:space="preserve"> marine</w:t>
        </w:r>
      </w:ins>
      <w:ins w:id="103" w:author="Eva Juliet Baransky" w:date="2021-09-08T11:34:00Z">
        <w:r w:rsidR="00CC1763">
          <w:t xml:space="preserve"> limestone</w:t>
        </w:r>
      </w:ins>
      <w:ins w:id="104" w:author="Eva Juliet Baransky" w:date="2021-09-08T10:53:00Z">
        <w:r w:rsidR="00DB6E28">
          <w:t xml:space="preserve"> </w:t>
        </w:r>
        <w:r w:rsidR="00DB6E28">
          <w:fldChar w:fldCharType="begin" w:fldLock="1"/>
        </w:r>
      </w:ins>
      <w:r w:rsidR="00B71B21">
        <w:instrText>ADDIN CSL_CITATION {"citationItems":[{"id":"ITEM-1","itemData":{"DOI":"10.1016/j.gca.2014.07.001","ISSN":"00167037","abstract":"A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Acta","id":"ITEM-1","issued":{"date-parts":[["2014"]]},"page":"508-531","publisher":"Elsevier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limestones","type":"article-journal","volume":"141"},"uris":["http://www.mendeley.com/documents/?uuid=6bd6750b-c382-434f-9da6-8426c440a8e6"]}],"mendeley":{"formattedCitation":"(Zhao and Zheng, 2014)","plainTextFormattedCitation":"(Zhao and Zheng, 2014)","previouslyFormattedCitation":"(Zhao and Zheng, 2014)"},"properties":{"noteIndex":0},"schema":"https://github.com/citation-style-language/schema/raw/master/csl-citation.json"}</w:instrText>
      </w:r>
      <w:ins w:id="105" w:author="Eva Juliet Baransky" w:date="2021-09-08T10:53:00Z">
        <w:r w:rsidR="00DB6E28">
          <w:fldChar w:fldCharType="separate"/>
        </w:r>
      </w:ins>
      <w:r w:rsidR="00CC1763" w:rsidRPr="00CC1763">
        <w:rPr>
          <w:noProof/>
        </w:rPr>
        <w:t>(Zhao and Zheng, 2014)</w:t>
      </w:r>
      <w:ins w:id="106" w:author="Eva Juliet Baransky" w:date="2021-09-08T10:53:00Z">
        <w:r w:rsidR="00DB6E28">
          <w:fldChar w:fldCharType="end"/>
        </w:r>
        <w:r w:rsidR="00DB6E28">
          <w:t>.</w:t>
        </w:r>
      </w:ins>
      <w:ins w:id="107" w:author="Eva Juliet Baransky" w:date="2021-09-08T10:54:00Z">
        <w:r w:rsidR="00523F45">
          <w:t xml:space="preserve"> </w:t>
        </w:r>
      </w:ins>
      <w:ins w:id="108" w:author="Eva Juliet Baransky" w:date="2021-09-08T11:33:00Z">
        <w:r w:rsidR="00CC1763">
          <w:t xml:space="preserve">It is unclear </w:t>
        </w:r>
      </w:ins>
      <w:ins w:id="109" w:author="Eva Juliet Baransky" w:date="2021-09-08T11:34:00Z">
        <w:r w:rsidR="00CC1763">
          <w:t xml:space="preserve">if the Ni concentrations </w:t>
        </w:r>
      </w:ins>
      <w:ins w:id="110" w:author="Eva Juliet Baransky" w:date="2021-09-08T11:40:00Z">
        <w:r w:rsidR="00B71B21">
          <w:t xml:space="preserve">used </w:t>
        </w:r>
      </w:ins>
      <w:ins w:id="111" w:author="Eva Juliet Baransky" w:date="2021-09-08T11:38:00Z">
        <w:r w:rsidR="00B71B21">
          <w:t>are representative of modern carbonate</w:t>
        </w:r>
      </w:ins>
      <w:ins w:id="112" w:author="Eva Juliet Baransky" w:date="2021-09-08T11:40:00Z">
        <w:r w:rsidR="00B71B21">
          <w:t xml:space="preserve"> Ni concentrations</w:t>
        </w:r>
      </w:ins>
      <w:ins w:id="113" w:author="Eva Juliet Baransky" w:date="2021-09-08T11:41:00Z">
        <w:r w:rsidR="00B71B21">
          <w:t>.</w:t>
        </w:r>
      </w:ins>
      <w:ins w:id="114" w:author="Eva Juliet Baransky" w:date="2021-09-08T11:52:00Z">
        <w:r w:rsidR="00D87009">
          <w:t xml:space="preserve"> </w:t>
        </w:r>
      </w:ins>
      <w:ins w:id="115" w:author="Eva Juliet Baransky" w:date="2021-09-08T11:57:00Z">
        <w:r w:rsidR="00D87009">
          <w:t>Assuming the Ni concentration</w:t>
        </w:r>
      </w:ins>
      <w:ins w:id="116" w:author="Eva Juliet Baransky" w:date="2021-09-08T11:41:00Z">
        <w:r w:rsidR="00B71B21">
          <w:t xml:space="preserve"> </w:t>
        </w:r>
      </w:ins>
      <w:ins w:id="117" w:author="Eva Juliet Baransky" w:date="2021-09-08T11:57:00Z">
        <w:r w:rsidR="00D87009">
          <w:t xml:space="preserve">in carbonates is related to the concentration of Ni in seawater, </w:t>
        </w:r>
      </w:ins>
      <w:ins w:id="118" w:author="Eva Juliet Baransky" w:date="2021-09-08T12:18:00Z">
        <w:r w:rsidR="006D3809">
          <w:t xml:space="preserve">we must know the Ni concentration of </w:t>
        </w:r>
      </w:ins>
      <w:ins w:id="119" w:author="Eva Juliet Baransky" w:date="2021-09-08T12:20:00Z">
        <w:r w:rsidR="006D3809">
          <w:t>C</w:t>
        </w:r>
      </w:ins>
      <w:ins w:id="120" w:author="Eva Juliet Baransky" w:date="2021-09-08T12:18:00Z">
        <w:r w:rsidR="006D3809">
          <w:t xml:space="preserve">arboniferous seawater to determine </w:t>
        </w:r>
      </w:ins>
      <w:ins w:id="121" w:author="Eva Juliet Baransky" w:date="2021-09-08T12:19:00Z">
        <w:r w:rsidR="006D3809">
          <w:t xml:space="preserve">how </w:t>
        </w:r>
      </w:ins>
      <w:ins w:id="122" w:author="Eva Juliet Baransky" w:date="2021-09-08T12:26:00Z">
        <w:r w:rsidR="00B65AB4">
          <w:t>comparable</w:t>
        </w:r>
      </w:ins>
      <w:ins w:id="123" w:author="Eva Juliet Baransky" w:date="2021-09-08T12:19:00Z">
        <w:r w:rsidR="006D3809">
          <w:t xml:space="preserve"> the Ni concentration of </w:t>
        </w:r>
      </w:ins>
      <w:ins w:id="124" w:author="Eva Juliet Baransky" w:date="2021-09-08T12:20:00Z">
        <w:r w:rsidR="006D3809">
          <w:t>C</w:t>
        </w:r>
      </w:ins>
      <w:ins w:id="125" w:author="Eva Juliet Baransky" w:date="2021-09-08T12:19:00Z">
        <w:r w:rsidR="006D3809">
          <w:t xml:space="preserve">arboniferous carbonates are to modern ones. </w:t>
        </w:r>
      </w:ins>
      <w:ins w:id="126" w:author="Eva Juliet Baransky" w:date="2021-09-08T11:41:00Z">
        <w:r w:rsidR="00B71B21">
          <w:t xml:space="preserve">While </w:t>
        </w:r>
      </w:ins>
      <w:ins w:id="127" w:author="Eva Juliet Baransky" w:date="2021-09-08T11:42:00Z">
        <w:r w:rsidR="00B71B21">
          <w:t xml:space="preserve">seawater </w:t>
        </w:r>
      </w:ins>
      <w:ins w:id="128" w:author="Eva Juliet Baransky" w:date="2021-09-08T11:41:00Z">
        <w:r w:rsidR="00B71B21">
          <w:t xml:space="preserve">Ni concentrations appear to have been roughly constant for the past two billion years </w:t>
        </w:r>
      </w:ins>
      <w:ins w:id="129" w:author="Eva Juliet Baransky" w:date="2021-09-08T11:42:00Z">
        <w:r w:rsidR="00B71B21">
          <w:fldChar w:fldCharType="begin" w:fldLock="1"/>
        </w:r>
      </w:ins>
      <w:r w:rsidR="00D87009">
        <w:instrText>ADDIN CSL_CITATION {"citationItems":[{"id":"ITEM-1","itemData":{"DOI":"10.1016/j.epsl.2021.117116","ISSN":"0012821X","author":[{"dropping-particle":"","family":"Liu","given":"He","non-dropping-particle":"","parse-names":false,"suffix":""},{"dropping-particle":"","family":"Konhauser","given":"Kurt O.","non-dropping-particle":"","parse-names":false,"suffix":""},{"dropping-particle":"","family":"Robbins","given":"Leslie J.","non-dropping-particle":"","parse-names":false,"suffix":""},{"dropping-particle":"","family":"Sun","given":"Wei-dong","non-dropping-particle":"","parse-names":false,"suffix":""}],"container-title":"Earth and Planetary Science Letters","id":"ITEM-1","issued":{"date-parts":[["2021"]]},"page":"117116","publisher":"Elsevier B.V.","title":"Global continental volcanism controlled the evolution of the oceanic nickel reservoir","type":"article-journal","volume":"572"},"uris":["http://www.mendeley.com/documents/?uuid=b74826f5-b845-48f3-857b-cebb015ab91a"]}],"mendeley":{"formattedCitation":"(Liu et al., 2021)","plainTextFormattedCitation":"(Liu et al., 2021)","previouslyFormattedCitation":"(Liu et al., 2021)"},"properties":{"noteIndex":0},"schema":"https://github.com/citation-style-language/schema/raw/master/csl-citation.json"}</w:instrText>
      </w:r>
      <w:r w:rsidR="00B71B21">
        <w:fldChar w:fldCharType="separate"/>
      </w:r>
      <w:r w:rsidR="00B71B21" w:rsidRPr="00B71B21">
        <w:rPr>
          <w:noProof/>
        </w:rPr>
        <w:t>(Liu et al., 2021)</w:t>
      </w:r>
      <w:ins w:id="130" w:author="Eva Juliet Baransky" w:date="2021-09-08T11:42:00Z">
        <w:r w:rsidR="00B71B21">
          <w:fldChar w:fldCharType="end"/>
        </w:r>
        <w:r w:rsidR="00B71B21">
          <w:t>,</w:t>
        </w:r>
      </w:ins>
      <w:ins w:id="131" w:author="Eva Juliet Baransky" w:date="2021-09-08T11:46:00Z">
        <w:r w:rsidR="00D02853">
          <w:t xml:space="preserve"> there </w:t>
        </w:r>
      </w:ins>
      <w:ins w:id="132" w:author="Eva Juliet Baransky" w:date="2021-09-08T12:26:00Z">
        <w:r w:rsidR="00FF69DA">
          <w:t>has been</w:t>
        </w:r>
      </w:ins>
      <w:ins w:id="133" w:author="Eva Juliet Baransky" w:date="2021-09-08T11:46:00Z">
        <w:r w:rsidR="00D02853">
          <w:t xml:space="preserve"> </w:t>
        </w:r>
      </w:ins>
      <w:ins w:id="134" w:author="Eva Juliet Baransky" w:date="2021-09-08T11:47:00Z">
        <w:r w:rsidR="00D02853">
          <w:t>fluctuation</w:t>
        </w:r>
      </w:ins>
      <w:ins w:id="135" w:author="Eva Juliet Baransky" w:date="2021-09-08T12:14:00Z">
        <w:r w:rsidR="0048118B">
          <w:t xml:space="preserve">, for example, just </w:t>
        </w:r>
      </w:ins>
      <w:ins w:id="136" w:author="Eva Juliet Baransky" w:date="2021-09-08T12:15:00Z">
        <w:r w:rsidR="0048118B">
          <w:t>prior to</w:t>
        </w:r>
      </w:ins>
      <w:ins w:id="137" w:author="Eva Juliet Baransky" w:date="2021-09-08T11:51:00Z">
        <w:r w:rsidR="00D87009">
          <w:t xml:space="preserve"> the end Permian mass extinction </w:t>
        </w:r>
      </w:ins>
      <w:ins w:id="138" w:author="Eva Juliet Baransky" w:date="2021-09-08T11:52:00Z">
        <w:r w:rsidR="00D87009">
          <w:fldChar w:fldCharType="begin" w:fldLock="1"/>
        </w:r>
      </w:ins>
      <w:r w:rsidR="00D87009">
        <w:instrText>ADDIN CSL_CITATION {"citationItems":[{"id":"ITEM-1","itemData":{"DOI":"10.1038/s41467-021-22066-7","ISSN":"20411723","PMID":"33795666","abstract":"The end-Permian mass extinction (EPME) was the most severe extinction event in the past 540 million years, and the Siberian Traps large igneous province (STLIP) is widely hypothesized to have been the primary trigger for the environmental catastrophe. The killing mechanisms depend critically on the nature of volatiles ejected during STLIP eruptions, initiating about 300 kyr before the extinction event, because the atmosphere is the primary interface between magmatism and extinction. Here we report Ni isotopes for Permian-Triassic sedimentary rocks from Arctic Canada. The δ60Ni data range from −1.09‰ to 0.35‰, and exhibit the lightest δ60Ni compositions ever reported for sedimentary rocks. Our results provide strong evidence for global dispersion and loading of Ni-rich aerosol particles into the Panthalassic Ocean. Our data demonstrate that environmental degradation had begun well before the extinction event and provide a link between global dispersion of Ni-rich aerosols, ocean chemistry changes, and the EPME.","author":[{"dropping-particle":"","family":"Li","given":"Menghan","non-dropping-particle":"","parse-names":false,"suffix":""},{"dropping-particle":"","family":"Grasby","given":"Stephen E.","non-dropping-particle":"","parse-names":false,"suffix":""},{"dropping-particle":"","family":"Wang","given":"Shui Jiong","non-dropping-particle":"","parse-names":false,"suffix":""},{"dropping-particle":"","family":"Zhang","given":"Xiaolin","non-dropping-particle":"","parse-names":false,"suffix":""},{"dropping-particle":"","family":"Wasylenki","given":"Laura E.","non-dropping-particle":"","parse-names":false,"suffix":""},{"dropping-particle":"","family":"Xu","given":"Yilun","non-dropping-particle":"","parse-names":false,"suffix":""},{"dropping-particle":"","family":"Sun","given":"Mingzhao","non-dropping-particle":"","parse-names":false,"suffix":""},{"dropping-particle":"","family":"Beauchamp","given":"Benoit","non-dropping-particle":"","parse-names":false,"suffix":""},{"dropping-particle":"","family":"Hu","given":"Dongping","non-dropping-particle":"","parse-names":false,"suffix":""},{"dropping-particle":"","family":"Shen","given":"Yanan","non-dropping-particle":"","parse-names":false,"suffix":""}],"container-title":"Nature Communications","id":"ITEM-1","issue":"1","issued":{"date-parts":[["2021"]]},"page":"1-7","publisher":"Springer US","title":"Nickel isotopes link Siberian Traps aerosol particles to the end-Permian mass extinction","type":"article-journal","volume":"12"},"uris":["http://www.mendeley.com/documents/?uuid=7196c194-2f0a-4623-bfa9-9d9cbbb22dec"]},{"id":"ITEM-2","itemData":{"DOI":"10.1038/s41598-017-12759-9","ISSN":"20452322","abstract":"© 2017 The Author(s). Anomalous peaks of nickel abundance have been reported in Permian-Triassic boundary sections in China, Israel, Eastern Europe, Spitzbergen, and the Austrian Carnic Alps. New solution ICP-MS results of enhanced nickel from P-T boundary sections in Hungary, Japan, and Spiti, India suggest that the nickel anomalies at the end of the Permian were a worldwide phenomenon. We propose that the source of the nickel anomalies at the P-T boundary were Ni-rich volatiles released by the Siberian volcanism, and by coeval Ni-rich magma intrusions. The peaks in nickel abundance correlate with negative δ13C and δ18O anomalies, suggesting that explosive reactions between magma and coal during the Siberian flood-basalt eruptions released large amounts of CO2 and CH4 into the atmosphere, causing severe global warming and subsequent mass extinction. The nickel anomalies may provide a timeline in P-T boundary sections, and the timing of the peaks supports the Siberian Traps as a contributor to the latest Permian mass extinction.","author":[{"dropping-particle":"","family":"Rampino","given":"M.R.","non-dropping-particle":"","parse-names":false,"suffix":""},{"dropping-particle":"","family":"Rodriguez","given":"S.","non-dropping-particle":"","parse-names":false,"suffix":""},{"dropping-particle":"","family":"Baransky","given":"E.","non-dropping-particle":"","parse-names":false,"suffix":""},{"dropping-particle":"","family":"Cai","given":"Y.","non-dropping-particle":"","parse-names":false,"suffix":""}],"container-title":"Scientific Reports","id":"ITEM-2","issue":"1","issued":{"date-parts":[["2017"]]},"title":"Global nickel anomaly links Siberian Traps eruptions and the latest Permian mass extinction","type":"article-journal","volume":"7"},"uris":["http://www.mendeley.com/documents/?uuid=5f3e7085-62f1-3bb4-a8f4-7b141568065c"]},{"id":"ITEM-3","itemData":{"DOI":"10.1073/pnas.1318106111","ISSN":"10916490","abstract":"The end-Permian extinction is associated with a mysterious disruption to Earth's carbon cycle. Here we identify causal mechanisms via three observations. First, we show that geochemical signals indicate superexponential growth of the marine inorganic carbon reservoir, coincident with the extinction and consistent with the expansion of a new microbial metabolic pathway. Second, we show that the efficient acetoclastic pathway in Methanosarcina emerged at a time statistically indistinguishable from the extinction. Finally, we show that nickel concentrations in South China sediments increased sharply at the extinction, probably as a consequence of massive Siberian volcanism, enabling a methanogenic expansion by removal of nickel limitation. Collectively, these results are consistent with the instigation of Earth's greatest mass extinction by a specific microbial innovation.","author":[{"dropping-particle":"","family":"Rothman","given":"Daniel H.","non-dropping-particle":"","parse-names":false,"suffix":""},{"dropping-particle":"","family":"Fournier","given":"Gregory P.","non-dropping-particle":"","parse-names":false,"suffix":""},{"dropping-particle":"","family":"French","given":"Katherine L.","non-dropping-particle":"","parse-names":false,"suffix":""},{"dropping-particle":"","family":"Alm","given":"Eric J.","non-dropping-particle":"","parse-names":false,"suffix":""},{"dropping-particle":"","family":"Boyle","given":"Edward A.","non-dropping-particle":"","parse-names":false,"suffix":""},{"dropping-particle":"","family":"Cao","given":"Changqun","non-dropping-particle":"","parse-names":false,"suffix":""},{"dropping-particle":"","family":"Summons","given":"Roger E.","non-dropping-particle":"","parse-names":false,"suffix":""}],"container-title":"Proceedings of the National Academy of Sciences of the United States of America","id":"ITEM-3","issue":"15","issued":{"date-parts":[["2014"]]},"page":"5462-5467","title":"Methanogenic burst in the end-Permian carbon cycle","type":"article-journal","volume":"111"},"uris":["http://www.mendeley.com/documents/?uuid=8ce7bf2d-13ca-45fa-bdcb-cd2381154e8d"]}],"mendeley":{"formattedCitation":"(Li et al., 2021; Rampino et al., 2017; Rothman et al., 2014)","plainTextFormattedCitation":"(Li et al., 2021; Rampino et al., 2017; Rothman et al., 2014)","previouslyFormattedCitation":"(Li et al., 2021; Rampino et al., 2017; Rothman et al., 2014)"},"properties":{"noteIndex":0},"schema":"https://github.com/citation-style-language/schema/raw/master/csl-citation.json"}</w:instrText>
      </w:r>
      <w:r w:rsidR="00D87009">
        <w:fldChar w:fldCharType="separate"/>
      </w:r>
      <w:r w:rsidR="00D87009" w:rsidRPr="00D87009">
        <w:rPr>
          <w:noProof/>
        </w:rPr>
        <w:t>(Li et al., 2021; Rampino et al., 2017; Rothman et al., 2014)</w:t>
      </w:r>
      <w:ins w:id="139" w:author="Eva Juliet Baransky" w:date="2021-09-08T11:52:00Z">
        <w:r w:rsidR="00D87009">
          <w:fldChar w:fldCharType="end"/>
        </w:r>
        <w:r w:rsidR="00D87009">
          <w:t xml:space="preserve">. </w:t>
        </w:r>
      </w:ins>
      <w:ins w:id="140" w:author="Eva Juliet Baransky" w:date="2021-09-08T12:26:00Z">
        <w:r w:rsidR="006F4C45">
          <w:t xml:space="preserve">In addition, </w:t>
        </w:r>
      </w:ins>
      <w:ins w:id="141" w:author="Eva Juliet Baransky" w:date="2021-09-08T12:30:00Z">
        <w:r w:rsidR="00263DD1">
          <w:t xml:space="preserve">the </w:t>
        </w:r>
      </w:ins>
      <w:ins w:id="142" w:author="Eva Juliet Baransky" w:date="2021-09-08T12:32:00Z">
        <w:r w:rsidR="0062133B">
          <w:t xml:space="preserve">limestone samples used have undergone lithification and potentially also diagenetic alteration, both </w:t>
        </w:r>
      </w:ins>
      <w:ins w:id="143" w:author="Eva Juliet Baransky" w:date="2021-09-08T12:30:00Z">
        <w:r w:rsidR="00263DD1">
          <w:t>process</w:t>
        </w:r>
      </w:ins>
      <w:ins w:id="144" w:author="Eva Juliet Baransky" w:date="2021-09-08T12:32:00Z">
        <w:r w:rsidR="0062133B">
          <w:t>es that have not</w:t>
        </w:r>
      </w:ins>
      <w:ins w:id="145" w:author="Eva Juliet Baransky" w:date="2021-09-08T12:33:00Z">
        <w:r w:rsidR="0062133B">
          <w:t xml:space="preserve"> been assessed in the context of</w:t>
        </w:r>
      </w:ins>
      <w:ins w:id="146" w:author="Eva Juliet Baransky" w:date="2021-09-08T12:34:00Z">
        <w:r w:rsidR="0062133B">
          <w:t xml:space="preserve"> Ni mobilization</w:t>
        </w:r>
      </w:ins>
      <w:ins w:id="147" w:author="Eva Juliet Baransky" w:date="2021-09-08T12:37:00Z">
        <w:r w:rsidR="00521FB6">
          <w:t>, to the best of our knowledge</w:t>
        </w:r>
      </w:ins>
      <w:ins w:id="148" w:author="Eva Juliet Baransky" w:date="2021-09-08T12:34:00Z">
        <w:r w:rsidR="0062133B">
          <w:t>.</w:t>
        </w:r>
      </w:ins>
      <w:ins w:id="149" w:author="Eva Juliet Baransky" w:date="2021-09-08T12:30:00Z">
        <w:r w:rsidR="00263DD1">
          <w:t xml:space="preserve"> </w:t>
        </w:r>
      </w:ins>
      <w:ins w:id="150" w:author="Eva Juliet Baransky" w:date="2021-09-08T12:36:00Z">
        <w:r w:rsidR="00521FB6">
          <w:t>Nickel concentration m</w:t>
        </w:r>
      </w:ins>
      <w:ins w:id="151" w:author="Eva Juliet Baransky" w:date="2021-09-08T12:35:00Z">
        <w:r w:rsidR="00521FB6">
          <w:t>easurements of modern samples would surely improve th</w:t>
        </w:r>
      </w:ins>
      <w:ins w:id="152" w:author="Eva Juliet Baransky" w:date="2021-09-08T12:36:00Z">
        <w:r w:rsidR="00521FB6">
          <w:t>e Alvarez et al. (2021)</w:t>
        </w:r>
      </w:ins>
      <w:ins w:id="153" w:author="Eva Juliet Baransky" w:date="2021-09-08T12:35:00Z">
        <w:r w:rsidR="00521FB6">
          <w:t xml:space="preserve"> estimate and determine its </w:t>
        </w:r>
      </w:ins>
      <w:ins w:id="154" w:author="Eva Juliet Baransky" w:date="2021-09-08T12:36:00Z">
        <w:r w:rsidR="00521FB6">
          <w:t xml:space="preserve">applicability to the modern marine Ni budget. </w:t>
        </w:r>
      </w:ins>
    </w:p>
    <w:p w14:paraId="5902E8D6" w14:textId="7D899F1F" w:rsidR="00405F1B" w:rsidRDefault="00405F1B">
      <w:pPr>
        <w:spacing w:line="240" w:lineRule="auto"/>
        <w:ind w:firstLine="720"/>
        <w:jc w:val="both"/>
        <w:rPr>
          <w:ins w:id="155" w:author="Eva Juliet Baransky" w:date="2021-09-08T10:14:00Z"/>
        </w:rPr>
        <w:pPrChange w:id="156" w:author="Eva Juliet Baransky" w:date="2021-09-08T10:38:00Z">
          <w:pPr>
            <w:spacing w:line="240" w:lineRule="auto"/>
          </w:pPr>
        </w:pPrChange>
      </w:pPr>
      <w:moveToRangeStart w:id="157" w:author="Eva Juliet Baransky" w:date="2021-09-08T12:46:00Z" w:name="move81997633"/>
      <w:moveTo w:id="158" w:author="Eva Juliet Baransky" w:date="2021-09-08T12:46:00Z">
        <w:r>
          <w:t xml:space="preserve">Considering the available </w:t>
        </w:r>
        <w:del w:id="159" w:author="Eva Juliet Baransky" w:date="2021-09-08T12:47:00Z">
          <w:r w:rsidDel="00405F1B">
            <w:delText xml:space="preserve">indirect </w:delText>
          </w:r>
        </w:del>
        <w:r>
          <w:t>evidence suggests carbonates are an isotopically light sink, they may be the missing component to resolve the isotope imbalance</w:t>
        </w:r>
      </w:moveTo>
      <w:ins w:id="160" w:author="Eva Juliet Baransky" w:date="2021-09-08T12:47:00Z">
        <w:r>
          <w:t xml:space="preserve"> </w:t>
        </w:r>
      </w:ins>
      <w:moveTo w:id="161" w:author="Eva Juliet Baransky" w:date="2021-09-08T12:46:00Z">
        <w:del w:id="162" w:author="Eva Juliet Baransky" w:date="2021-09-08T12:48:00Z">
          <w:r w:rsidDel="00520C07">
            <w:delText>.</w:delText>
          </w:r>
        </w:del>
      </w:moveTo>
      <w:moveToRangeEnd w:id="157"/>
      <w:ins w:id="163" w:author="Eva Juliet Baransky" w:date="2021-09-08T12:50:00Z">
        <w:r w:rsidR="001E6CC9">
          <w:t xml:space="preserve"> [insert information about the isotopic composition of carbonat</w:t>
        </w:r>
        <w:r w:rsidR="0080621E">
          <w:t>e</w:t>
        </w:r>
        <w:r w:rsidR="001E6CC9">
          <w:t>s</w:t>
        </w:r>
        <w:r w:rsidR="0080621E">
          <w:t>, maybe discuss bond length stuff here?</w:t>
        </w:r>
        <w:r w:rsidR="001E6CC9">
          <w:t>]</w:t>
        </w:r>
      </w:ins>
      <w:ins w:id="164" w:author="Eva Juliet Baransky" w:date="2021-09-08T12:51:00Z">
        <w:r w:rsidR="008D6D58" w:rsidRPr="008D6D58">
          <w:t xml:space="preserve"> </w:t>
        </w:r>
      </w:ins>
      <w:moveToRangeStart w:id="165" w:author="Eva Juliet Baransky" w:date="2021-09-08T12:51:00Z" w:name="move81997881"/>
      <w:moveTo w:id="166" w:author="Eva Juliet Baransky" w:date="2021-09-08T12:51:00Z">
        <w:r w:rsidR="008D6D58">
          <w:t>Until the isotopic compositions of modern carbonates are investigated, we cannot confidently model the modern marine Ni budget.</w:t>
        </w:r>
      </w:moveTo>
      <w:moveToRangeEnd w:id="165"/>
    </w:p>
    <w:p w14:paraId="4F3D6191" w14:textId="7AABC9D2" w:rsidR="00C77F2A" w:rsidRDefault="008032C0" w:rsidP="006650E7">
      <w:pPr>
        <w:ind w:firstLine="720"/>
        <w:jc w:val="both"/>
      </w:pPr>
      <w:commentRangeStart w:id="167"/>
      <w:del w:id="168" w:author="Eva Juliet Baransky" w:date="2021-09-08T12:51:00Z">
        <w:r w:rsidDel="008D6D58">
          <w:delText>The</w:delText>
        </w:r>
        <w:r w:rsidR="007D553D" w:rsidDel="008D6D58">
          <w:delText xml:space="preserve"> estimate at the</w:delText>
        </w:r>
        <w:r w:rsidDel="008D6D58">
          <w:delText xml:space="preserve"> lower end of that range </w:delText>
        </w:r>
        <w:r w:rsidR="007D553D" w:rsidDel="008D6D58">
          <w:delText xml:space="preserve">likely underestimated the flux because </w:delText>
        </w:r>
        <w:r w:rsidR="00C531B3" w:rsidDel="008D6D58">
          <w:delText xml:space="preserve">it </w:delText>
        </w:r>
        <w:r w:rsidR="007D553D" w:rsidDel="008D6D58">
          <w:delText xml:space="preserve">only </w:delText>
        </w:r>
        <w:r w:rsidR="00C531B3" w:rsidDel="008D6D58">
          <w:delText>considers</w:delText>
        </w:r>
        <w:r w:rsidR="00701D00" w:rsidDel="008D6D58">
          <w:delText xml:space="preserve"> </w:delText>
        </w:r>
        <w:r w:rsidDel="008D6D58">
          <w:delText>Ni associated with TOC in carbonates and</w:delText>
        </w:r>
        <w:r w:rsidR="006F2FEF" w:rsidDel="008D6D58">
          <w:delText xml:space="preserve"> omit</w:delText>
        </w:r>
        <w:r w:rsidR="007D553D" w:rsidDel="008D6D58">
          <w:delText>s</w:delText>
        </w:r>
        <w:r w:rsidR="006F2FEF" w:rsidDel="008D6D58">
          <w:delText xml:space="preserve"> any Ni which might </w:delText>
        </w:r>
      </w:del>
      <w:ins w:id="169" w:author="Laura W" w:date="2021-09-03T10:07:00Z">
        <w:del w:id="170" w:author="Eva Juliet Baransky" w:date="2021-09-08T12:51:00Z">
          <w:r w:rsidR="00227BFF" w:rsidDel="008D6D58">
            <w:delText xml:space="preserve">be </w:delText>
          </w:r>
        </w:del>
      </w:ins>
      <w:del w:id="171" w:author="Eva Juliet Baransky" w:date="2021-09-08T12:51:00Z">
        <w:r w:rsidR="006F2FEF" w:rsidDel="008D6D58">
          <w:delText>incorporate</w:delText>
        </w:r>
      </w:del>
      <w:ins w:id="172" w:author="Laura W" w:date="2021-09-03T10:07:00Z">
        <w:del w:id="173" w:author="Eva Juliet Baransky" w:date="2021-09-08T12:51:00Z">
          <w:r w:rsidR="00227BFF" w:rsidDel="008D6D58">
            <w:delText>d</w:delText>
          </w:r>
        </w:del>
      </w:ins>
      <w:del w:id="174" w:author="Eva Juliet Baransky" w:date="2021-09-08T12:51:00Z">
        <w:r w:rsidR="006F2FEF" w:rsidDel="008D6D58">
          <w:delText xml:space="preserve"> into the </w:delText>
        </w:r>
        <w:r w:rsidR="00701D00" w:rsidDel="008D6D58">
          <w:delText>inorganic component</w:delText>
        </w:r>
        <w:r w:rsidDel="008D6D58">
          <w:delText xml:space="preserve">. </w:delText>
        </w:r>
        <w:commentRangeEnd w:id="167"/>
        <w:r w:rsidR="00227BFF" w:rsidDel="008D6D58">
          <w:rPr>
            <w:rStyle w:val="CommentReference"/>
          </w:rPr>
          <w:commentReference w:id="167"/>
        </w:r>
      </w:del>
      <w:moveFromRangeStart w:id="175" w:author="Eva Juliet Baransky" w:date="2021-09-08T10:37:00Z" w:name="move81989894"/>
      <w:moveFrom w:id="176" w:author="Eva Juliet Baransky" w:date="2021-09-08T10:37:00Z">
        <w:del w:id="177" w:author="Eva Juliet Baransky" w:date="2021-09-08T12:51:00Z">
          <w:r w:rsidR="00DA0282" w:rsidDel="008D6D58">
            <w:delText>Nickel</w:delText>
          </w:r>
          <w:r w:rsidDel="008D6D58">
            <w:delText xml:space="preserve"> has been </w:delText>
          </w:r>
          <w:r w:rsidR="007B7E3E" w:rsidDel="008D6D58">
            <w:delText xml:space="preserve">experimentally </w:delText>
          </w:r>
          <w:r w:rsidDel="008D6D58">
            <w:delText xml:space="preserve">found to partition moderately into abiotic and biotic </w:delText>
          </w:r>
          <w:r w:rsidR="007B7E3E" w:rsidDel="008D6D58">
            <w:delText>calcite</w:delText>
          </w:r>
          <w:r w:rsidR="00DA0282" w:rsidDel="008D6D58">
            <w:delText xml:space="preserve">, suggesting the inorganic component may </w:delText>
          </w:r>
          <w:r w:rsidR="00212572" w:rsidDel="008D6D58">
            <w:delText>be important to consider as a host of</w:delText>
          </w:r>
          <w:r w:rsidR="00DA0282" w:rsidDel="008D6D58">
            <w:delText xml:space="preserve"> Ni</w:delText>
          </w:r>
          <w:r w:rsidR="00212572" w:rsidDel="008D6D58">
            <w:delText xml:space="preserve"> </w:delText>
          </w:r>
          <w:r w:rsidR="00212572" w:rsidDel="008D6D58">
            <w:fldChar w:fldCharType="begin" w:fldLock="1"/>
          </w:r>
          <w:r w:rsidR="006814BE" w:rsidDel="008D6D58">
            <w:delInstrText xml:space="preserve">ADDIN CSL_CITATION {"citationItems":[{"id":"ITEM-1","itemData":{"DOI":"10.1016/j.marmicro.2020.101854","ISSN":"03778398","abstract":"Benthic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Micropaleontology","id":"ITEM-1","issued":{"date-parts":[["2020","4","1"]]},"publisher":"Elsevier B.V.","title":"Incorporation of heavy metals in experimentally grown foraminifera from Sapelo Island, Georgia and Little Duck Key, Florida, U.S.A.","type":"article-journal","volume":"156"},"uris":["http://www.mendeley.com/documents/?uuid=3cf8f65a-1807-3ad6-83ad-9fdf7f20d91c"]},{"id":"ITEM-2","itemData":{"DOI":"10.1016/j.gca.2007.04.006","ISSN":"00167037","abstract":"Partitioning of Ni in calcite, CaCO3, was evaluated with the aim of collecting data on partition and distribution coefficients and to enhance understanding about the interaction of Ni with the calcite surface and further incorporation into the bulk. This information will aid in the interpretation of geological processes for safety assessment of waste repositories and contamination of groundwater. Coprecipitation experiments were carried out by the constant addition method at 25 °C and pCO2 = 1 and 10-3.5 atm. Ni was moderately partitioned from solution into calcite. For dilute solid solutions (XNi &lt; 0.001), Ni partition coefficients were estimated to be </w:delInstrText>
          </w:r>
          <w:r w:rsidR="006814BE" w:rsidDel="008D6D58">
            <w:rPr>
              <w:rFonts w:ascii="Cambria Math" w:hAnsi="Cambria Math" w:cs="Cambria Math"/>
            </w:rPr>
            <w:delInstrText>∼</w:delInstrText>
          </w:r>
          <w:r w:rsidR="006814BE" w:rsidDel="008D6D58">
            <w:delInstrText>1 and found to be weakly dependent on calcite precipitation rate in the range of 3-230 nmol m-2 s-1. Ni molar fraction in the solid is directly proportional to Ni concentration in the solution. The fit of the data to such a model is good evidence that Ni is taken up as a true solid solution, not simply by physical trapping. © 2007 Elsevier Ltd. All rights reserved.","author":[{"dropping-particle":"","family":"Lakshtanov","given":"L. Z.","non-dropping-particle":"","parse-names":false,"suffix":""},{"dropping-particle":"","family":"Stipp","given":"S. L.S.","non-dropping-particle":"","parse-names":false,"suffix":""}],"container-title":"Geochimica et Cosmochimica Acta","id":"ITEM-2","issued":{"date-parts":[["2007"]]},"title":"Experimental study of nickel(II) interaction with calcite: Adsorption and coprecipitation","type":"article-journal"},"uris":["http://www.mendeley.com/documents/?uuid=ab9fa0bc-c3fc-33f2-a3ce-be24c41c3901"]},{"id":"ITEM-3","itemData":{"DOI":"10.1016/j.gca.2021.02.019","ISSN":"00167037","abstract":"The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Acta","id":"ITEM-3","issued":{"date-parts":[["2021"]]},"page":"184-198","title":"Nickel isotope fractionation as a function of carbonate growth rate during Ni coprecipitation with calcite","type":"article-journal","volume":"299"},"uris":["http://www.mendeley.com/documents/?uuid=70003b12-9380-49ba-a41e-8ace5b291460"]},{"id":"ITEM-4","itemData":{"DOI":"10.5194/bg-7-2339-2010","ISSN":"17264170","abstract":"The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-4","issue":"8","issued":{"date-parts":[["2010"]]},"page":"2339-2350","title":"Heavy metal incorporation in foraminiferal calcite: Results from multi-element enrichment culture experiments with Ammonia tepida","type":"article-journal","volume":"7"},"uris":["http://www.mendeley.com/documents/?uuid=2b9b137a-e93b-3232-a1c0-4f8dfde0bb0c"]}],"mendeley":{"formattedCitation":"(Alvarez et al., 2021; Lakshtanov and Stipp, 2007; Munsel et al., 2010; Smith et al., 2020)","plainTextFormattedCitation":"(Alvarez et al., 2021; Lakshtanov and Stipp, 2007; Munsel et al., 2010; Smith et al., 2020)","previouslyFormattedCitation":"(Alvarez et al., 2021; Lakshtanov and Stipp, 2007; Munsel et al., 2010; Smith et al., 2020)"},"properties":{"noteIndex":0},"schema":"https://github.com/citation-style-language/schema/raw/master/csl-citation.json"}</w:delInstrText>
          </w:r>
          <w:r w:rsidR="00212572" w:rsidDel="008D6D58">
            <w:fldChar w:fldCharType="separate"/>
          </w:r>
          <w:r w:rsidR="00212572" w:rsidRPr="00212572" w:rsidDel="008D6D58">
            <w:rPr>
              <w:noProof/>
            </w:rPr>
            <w:delText>(Alvarez et al., 2021; Lakshtanov and Stipp, 2007; Munsel et al., 2010; Smith et al., 2020)</w:delText>
          </w:r>
          <w:r w:rsidR="00212572" w:rsidDel="008D6D58">
            <w:fldChar w:fldCharType="end"/>
          </w:r>
          <w:r w:rsidR="007B7E3E" w:rsidDel="008D6D58">
            <w:delText>.</w:delText>
          </w:r>
        </w:del>
      </w:moveFrom>
      <w:moveFromRangeEnd w:id="175"/>
      <w:del w:id="178" w:author="Eva Juliet Baransky" w:date="2021-09-08T12:51:00Z">
        <w:r w:rsidR="006F2FEF" w:rsidDel="008D6D58">
          <w:delText xml:space="preserve"> </w:delText>
        </w:r>
        <w:r w:rsidR="00756BBB" w:rsidDel="008D6D58">
          <w:delText xml:space="preserve">The estimate at the higher end of the range </w:delText>
        </w:r>
        <w:r w:rsidR="007D553D" w:rsidDel="008D6D58">
          <w:delText xml:space="preserve">likely overestimated the flux because of the odd </w:delText>
        </w:r>
        <w:r w:rsidR="001377DC" w:rsidDel="008D6D58">
          <w:delText>sample set</w:delText>
        </w:r>
        <w:r w:rsidR="007D553D" w:rsidDel="008D6D58">
          <w:delText xml:space="preserve"> selection</w:delText>
        </w:r>
        <w:r w:rsidR="00F675C2" w:rsidDel="008D6D58">
          <w:delText xml:space="preserve"> </w:delText>
        </w:r>
        <w:r w:rsidR="00C531B3" w:rsidDel="008D6D58">
          <w:delText xml:space="preserve">to represent the average Ni concentration of primary carbonates </w:delText>
        </w:r>
        <w:r w:rsidR="00F675C2" w:rsidDel="008D6D58">
          <w:delText>(</w:delText>
        </w:r>
        <w:r w:rsidR="00F675C2" w:rsidRPr="00C531B3" w:rsidDel="008D6D58">
          <w:rPr>
            <w:i/>
            <w:iCs/>
          </w:rPr>
          <w:delText>i.e.,</w:delText>
        </w:r>
        <w:r w:rsidR="00F675C2" w:rsidDel="008D6D58">
          <w:delText xml:space="preserve"> carboniferous limestones from a single region with </w:delText>
        </w:r>
        <w:r w:rsidR="00C531B3" w:rsidDel="008D6D58">
          <w:delText>elevated</w:delText>
        </w:r>
        <w:r w:rsidR="00F675C2" w:rsidDel="008D6D58">
          <w:delText xml:space="preserve"> </w:delText>
        </w:r>
        <w:r w:rsidR="00C531B3" w:rsidDel="008D6D58">
          <w:delText>Ni concentrations relative to other carbonates</w:delText>
        </w:r>
        <w:r w:rsidR="00F675C2" w:rsidDel="008D6D58">
          <w:delText>)</w:delText>
        </w:r>
        <w:r w:rsidR="006814BE" w:rsidDel="008D6D58">
          <w:delText xml:space="preserve"> </w:delText>
        </w:r>
        <w:r w:rsidR="006814BE" w:rsidDel="008D6D58">
          <w:fldChar w:fldCharType="begin" w:fldLock="1"/>
        </w:r>
        <w:r w:rsidR="008A4717" w:rsidDel="008D6D58">
          <w:del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calcite","type":"article-journal","volume":"299"},"uris":["http://www.mendeley.com/documents/?uuid=70003b12-9380-49ba-a41e-8ace5b291460"]},{"id":"ITEM-2","itemData":{"DOI":"10.1016/j.gca.2014.07.001","ISSN":"00167037","abstract":"A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Acta","id":"ITEM-2","issued":{"date-parts":[["2014"]]},"page":"508-531","publisher":"Elsevier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limestones","type":"article-journal","volume":"141"},"uris":["http://www.mendeley.com/documents/?uuid=6bd6750b-c382-434f-9da6-8426c440a8e6"]}],"mendeley":{"formattedCitation":"(Alvarez et al., 2021; Zhao and Zheng, 2014)","plainTextFormattedCitation":"(Alvarez et al., 2021; Zhao and Zheng, 2014)","previouslyFormattedCitation":"(Alvarez et al., 2021; Zhao and Zheng, 2014)"},"properties":{"noteIndex":0},"schema":"https://github.com/citation-style-language/schema/raw/master/csl-citation.json"}</w:delInstrText>
        </w:r>
        <w:r w:rsidR="006814BE" w:rsidDel="008D6D58">
          <w:fldChar w:fldCharType="separate"/>
        </w:r>
        <w:r w:rsidR="006814BE" w:rsidRPr="006814BE" w:rsidDel="008D6D58">
          <w:rPr>
            <w:noProof/>
          </w:rPr>
          <w:delText>(Alvarez et al., 2021; Zhao and Zheng, 2014)</w:delText>
        </w:r>
        <w:r w:rsidR="006814BE" w:rsidDel="008D6D58">
          <w:fldChar w:fldCharType="end"/>
        </w:r>
        <w:r w:rsidR="007D553D" w:rsidDel="008D6D58">
          <w:delText xml:space="preserve">. </w:delText>
        </w:r>
        <w:r w:rsidR="007D28D1" w:rsidDel="008D6D58">
          <w:delText xml:space="preserve">We anticipate that the true estimation lies somewhere between these </w:delText>
        </w:r>
        <w:r w:rsidR="006E0F46" w:rsidDel="008D6D58">
          <w:delText>values</w:delText>
        </w:r>
        <w:r w:rsidR="00C531B3" w:rsidDel="008D6D58">
          <w:delText xml:space="preserve">. </w:delText>
        </w:r>
      </w:del>
      <w:moveFromRangeStart w:id="179" w:author="Eva Juliet Baransky" w:date="2021-09-08T12:46:00Z" w:name="move81997633"/>
      <w:moveFrom w:id="180" w:author="Eva Juliet Baransky" w:date="2021-09-08T12:46:00Z">
        <w:del w:id="181" w:author="Eva Juliet Baransky" w:date="2021-09-08T12:51:00Z">
          <w:r w:rsidR="00C531B3" w:rsidDel="008D6D58">
            <w:delText>Considering the available indirect evidence suggests carbonates are an isotopically light sink, they may be the missing component to resolve the isotope imbalance.</w:delText>
          </w:r>
          <w:r w:rsidR="009A4864" w:rsidDel="008D6D58">
            <w:delText xml:space="preserve"> </w:delText>
          </w:r>
        </w:del>
      </w:moveFrom>
      <w:moveFromRangeStart w:id="182" w:author="Eva Juliet Baransky" w:date="2021-09-08T12:51:00Z" w:name="move81997881"/>
      <w:moveFromRangeEnd w:id="179"/>
      <w:moveFrom w:id="183" w:author="Eva Juliet Baransky" w:date="2021-09-08T12:51:00Z">
        <w:del w:id="184" w:author="Eva Juliet Baransky" w:date="2021-09-08T12:51:00Z">
          <w:r w:rsidR="00C531B3" w:rsidDel="008D6D58">
            <w:delText>Until the isotopic composition</w:delText>
          </w:r>
        </w:del>
        <w:ins w:id="185" w:author="Laura W" w:date="2021-09-03T10:18:00Z">
          <w:del w:id="186" w:author="Eva Juliet Baransky" w:date="2021-09-08T12:51:00Z">
            <w:r w:rsidR="00CB5371" w:rsidDel="008D6D58">
              <w:delText>s</w:delText>
            </w:r>
          </w:del>
        </w:ins>
        <w:del w:id="187" w:author="Eva Juliet Baransky" w:date="2021-09-08T12:51:00Z">
          <w:r w:rsidR="00C531B3" w:rsidDel="008D6D58">
            <w:delText xml:space="preserve"> of modern carbonates are investigated,</w:delText>
          </w:r>
          <w:r w:rsidR="009A4864" w:rsidDel="008D6D58">
            <w:delText xml:space="preserve"> we cannot </w:delText>
          </w:r>
          <w:r w:rsidR="00C531B3" w:rsidDel="008D6D58">
            <w:delText>confidently</w:delText>
          </w:r>
          <w:r w:rsidR="009A4864" w:rsidDel="008D6D58">
            <w:delText xml:space="preserve"> model the modern</w:delText>
          </w:r>
          <w:r w:rsidR="006E0F46" w:rsidDel="008D6D58">
            <w:delText xml:space="preserve"> marine Ni budget</w:delText>
          </w:r>
          <w:r w:rsidR="007D28D1" w:rsidDel="008D6D58">
            <w:delText xml:space="preserve">. </w:delText>
          </w:r>
        </w:del>
      </w:moveFrom>
      <w:moveFromRangeEnd w:id="182"/>
    </w:p>
    <w:p w14:paraId="0E3176EA" w14:textId="0023EBF2" w:rsidR="004D4D54" w:rsidRDefault="00231AA1" w:rsidP="000B7DC3">
      <w:pPr>
        <w:ind w:firstLine="360"/>
        <w:jc w:val="both"/>
        <w:rPr>
          <w:ins w:id="188" w:author="Eva Juliet Baransky" w:date="2021-09-08T14:22:00Z"/>
        </w:rPr>
      </w:pPr>
      <w:r>
        <w:t xml:space="preserve">I propose to perform the first Ni isotope measurements of modern marine carbonates to obtain a </w:t>
      </w:r>
      <w:del w:id="189" w:author="Eva Juliet Baransky" w:date="2021-09-08T13:33:00Z">
        <w:r w:rsidDel="00F31F83">
          <w:delText xml:space="preserve">representative </w:delText>
        </w:r>
      </w:del>
      <w:r>
        <w:t>δ</w:t>
      </w:r>
      <w:r>
        <w:rPr>
          <w:vertAlign w:val="superscript"/>
        </w:rPr>
        <w:t>60</w:t>
      </w:r>
      <w:r>
        <w:t xml:space="preserve">Ni for carbonates and help assess its importance to the budget. </w:t>
      </w:r>
      <w:ins w:id="190" w:author="Eva Juliet Baransky" w:date="2021-09-08T13:02:00Z">
        <w:r w:rsidR="000D31DF">
          <w:t>I</w:t>
        </w:r>
      </w:ins>
      <w:ins w:id="191" w:author="Eva Juliet Baransky" w:date="2021-09-08T12:57:00Z">
        <w:r w:rsidR="001F5A2A">
          <w:t>deally</w:t>
        </w:r>
      </w:ins>
      <w:ins w:id="192" w:author="Eva Juliet Baransky" w:date="2021-09-08T13:02:00Z">
        <w:r w:rsidR="000D31DF">
          <w:t>, we would</w:t>
        </w:r>
      </w:ins>
      <w:ins w:id="193" w:author="Eva Juliet Baransky" w:date="2021-09-08T12:57:00Z">
        <w:r w:rsidR="001F5A2A">
          <w:t xml:space="preserve"> learn about the δ</w:t>
        </w:r>
        <w:r w:rsidR="001F5A2A">
          <w:rPr>
            <w:vertAlign w:val="superscript"/>
          </w:rPr>
          <w:t>60</w:t>
        </w:r>
        <w:r w:rsidR="001F5A2A">
          <w:t>Ni</w:t>
        </w:r>
      </w:ins>
      <w:ins w:id="194" w:author="Eva Juliet Baransky" w:date="2021-09-08T12:58:00Z">
        <w:r w:rsidR="00365EC4">
          <w:t xml:space="preserve"> for carbonates</w:t>
        </w:r>
      </w:ins>
      <w:ins w:id="195" w:author="Eva Juliet Baransky" w:date="2021-09-08T12:57:00Z">
        <w:r w:rsidR="001F5A2A">
          <w:t xml:space="preserve"> from multiple settings </w:t>
        </w:r>
      </w:ins>
      <w:ins w:id="196" w:author="Eva Juliet Baransky" w:date="2021-09-08T12:58:00Z">
        <w:r w:rsidR="001F5A2A">
          <w:t>and origins (</w:t>
        </w:r>
        <w:r w:rsidR="001F5A2A" w:rsidRPr="001F5A2A">
          <w:rPr>
            <w:i/>
            <w:iCs/>
            <w:rPrChange w:id="197" w:author="Eva Juliet Baransky" w:date="2021-09-08T12:58:00Z">
              <w:rPr/>
            </w:rPrChange>
          </w:rPr>
          <w:t>e.g.,</w:t>
        </w:r>
        <w:r w:rsidR="001F5A2A">
          <w:t xml:space="preserve"> pelagic, shallow-water, biotic, abiotic)</w:t>
        </w:r>
      </w:ins>
      <w:ins w:id="198" w:author="Eva Juliet Baransky" w:date="2021-09-08T13:48:00Z">
        <w:r w:rsidR="00241C30">
          <w:t xml:space="preserve">, but there </w:t>
        </w:r>
      </w:ins>
      <w:ins w:id="199" w:author="Eva Juliet Baransky" w:date="2021-09-08T13:49:00Z">
        <w:r w:rsidR="00241C30">
          <w:t>are of course time and sample availability limitations</w:t>
        </w:r>
      </w:ins>
      <w:ins w:id="200" w:author="Eva Juliet Baransky" w:date="2021-09-08T12:59:00Z">
        <w:r w:rsidR="00864355">
          <w:t xml:space="preserve">. </w:t>
        </w:r>
      </w:ins>
      <w:moveToRangeStart w:id="201" w:author="Eva Juliet Baransky" w:date="2021-09-08T13:45:00Z" w:name="move82001152"/>
      <w:moveTo w:id="202" w:author="Eva Juliet Baransky" w:date="2021-09-08T13:45:00Z">
        <w:r w:rsidR="003A64E5">
          <w:t>Based on the mass distribution in modern CaCO</w:t>
        </w:r>
        <w:r w:rsidR="003A64E5">
          <w:rPr>
            <w:vertAlign w:val="subscript"/>
          </w:rPr>
          <w:t>3</w:t>
        </w:r>
        <w:r w:rsidR="003A64E5">
          <w:t xml:space="preserve"> accumulation budgets, pelagic carbonates appear to dominate the </w:t>
        </w:r>
      </w:moveTo>
      <w:ins w:id="203" w:author="Eva Juliet Baransky" w:date="2021-09-08T13:50:00Z">
        <w:r w:rsidR="008D3070">
          <w:t>carbonate mass flux</w:t>
        </w:r>
      </w:ins>
      <w:moveTo w:id="204" w:author="Eva Juliet Baransky" w:date="2021-09-08T13:45:00Z">
        <w:del w:id="205" w:author="Eva Juliet Baransky" w:date="2021-09-08T13:50:00Z">
          <w:r w:rsidR="003A64E5" w:rsidDel="008D3070">
            <w:delText>budget</w:delText>
          </w:r>
        </w:del>
        <w:r w:rsidR="003A64E5">
          <w:t xml:space="preserve"> </w:t>
        </w:r>
        <w:r w:rsidR="003A64E5">
          <w:fldChar w:fldCharType="begin" w:fldLock="1"/>
        </w:r>
        <w:r w:rsidR="003A64E5">
          <w:instrText>ADDIN CSL_CITATION {"citationItems":[{"id":"ITEM-1","itemData":{"DOI":"10.1038/181669b0","ISSN":"00280836","author":[{"dropping-particle":"","family":"Milliman","given":"John D","non-dropping-particle":"","parse-names":false,"suffix":""}],"container-title":"Global Biogeochemical Cycles","id":"ITEM-1","issue":"4","issued":{"date-parts":[["1993"]]},"page":"927-957","title":"Production and Accumulation of Calcium Carbonate in the Ocean: Budget of a Nonsteady State","type":"article-journal","volume":"7"},"uris":["http://www.mendeley.com/documents/?uuid=3bac0bbb-3670-4b77-996a-a1d05f72678b"]},{"id":"ITEM-2","itemData":{"DOI":"10.1029/2002EO000267","ISSN":"00963941","author":[{"dropping-particle":"","family":"Iglesias-Rodriguez","given":"M. Debora","non-dropping-particle":"","parse-names":false,"suffix":""},{"dropping-particle":"","family":"Armstrong","given":"Robert","non-dropping-particle":"","parse-names":false,"suffix":""},{"dropping-particle":"","family":"Feely","given":"Richard","non-dropping-particle":"","parse-names":false,"suffix":""},{"dropping-particle":"","family":"Hood","given":"Raleigh","non-dropping-particle":"","parse-names":false,"suffix":""},{"dropping-particle":"","family":"Kleypas","given":"Joan","non-dropping-particle":"","parse-names":false,"suffix":""},{"dropping-particle":"","family":"Milliman","given":"John D.","non-dropping-particle":"","parse-names":false,"suffix":""},{"dropping-particle":"","family":"Sabine","given":"Christopher","non-dropping-particle":"","parse-names":false,"suffix":""},{"dropping-particle":"","family":"Sarmiento","given":"Jorge","non-dropping-particle":"","parse-names":false,"suffix":""}],"container-title":"Eos","id":"ITEM-2","issue":"34","issued":{"date-parts":[["2002"]]},"page":"2000-2002","title":"Progress made in study of ocean's calcium carbonate budget","type":"article-journal","volume":"83"},"uris":["http://www.mendeley.com/documents/?uuid=3748900e-8b0f-49cb-9f10-65b90a212501"]},{"id":"ITEM-3","itemData":{"DOI":"10.1007/s10498-015-9282-y","ISSN":"15731421","abstract":"The present analysis adjusts previous estimates of global ocean CaCO3 production rates substantially upward, to 133 × 1012 mol yr−1 plankton production and 42 × 1012 mol yr−1 shelf benthos production. The plankton adjustment is consistent with recent satellite-based estimates; the benthos adjustment includes primarily an upward adjustment of CaCO3 production on so-called carbonate-poor sedimentary shelves and secondarily pays greater attention to high CaCO3 mass (calcimass) and turnover of shelf communities on temperate and polar shelves. Estimated CaCO3 sediment accumulation rates remain about the same as they have been for some years: ~20 × 1012 mol yr−1 on shelves and 11 × 1012 mol yr−1 in the deep ocean. The differences between production and accumulation of calcareous materials call for dissolution of ~22 × 1012 mol yr−1 (~50 %) of shelf benthonic carbonate production and 122 × 1012 mol yr−1 (&gt;90 %) of planktonic production. Most CaCO3 production, whether planktonic or benthonic, is assumed to take place in water depths of &lt;100 m, while most dissolution is assumed to occur below this depth. The molar ratio of CO2 release to CaCO3 precipitation (CO2↑/CaCO3↓) is &lt;1.0 and varies with depth. This ratio, Ψ, is presently about 0.66 in surface seawater and 0.85 in ocean waters deeper than about 1000 m. The net flux of CO2 associated with CaCO3 reactions in the global ocean in late preindustrial time is estimated to be an apparent influx from the atmosphere to the ocean, of +7 × 1012 mol C yr−1, at a time scale of 102–103 years. The CaCO3-mediated influx of CO2 is approximately offset by CO2 release from organic C oxidation in the water column. Continuing ocean acidification will have effects on CaCO3 and organic C metabolic responses to the oceanic inorganic C cycle, although those responses remain poorly quantified.","author":[{"dropping-particle":"V.","family":"Smith","given":"Stephen","non-dropping-particle":"","parse-names":false,"suffix":""},{"dropping-particle":"","family":"Mackenzie","given":"Fred T.","non-dropping-particle":"","parse-names":false,"suffix":""}],"container-title":"Aquatic Geochemistry","id":"ITEM-3","issue":"2","issued":{"date-parts":[["2016"]]},"page":"153-175","publisher":"Springer Netherlands","title":"The Role of CaCO3 Reactions in the Contemporary Oceanic CO2 Cycle","type":"article-journal","volume":"22"},"uris":["http://www.mendeley.com/documents/?uuid=17d33ae0-2b70-4f55-b9dc-3688cb880b95"]},{"id":"ITEM-4","itemData":{"author":[{"dropping-particle":"","family":"Opdyke","given":"Bradley N.","non-dropping-particle":"","parse-names":false,"suffix":""},{"dropping-particle":"","family":"Wilkinson","given":"Bruce H.","non-dropping-particle":"","parse-names":false,"suffix":""}],"container-title":"Paleoceanography","id":"ITEM-4","issue":"6","issued":{"date-parts":[["1988"]]},"page":"685-703","title":"Surface Area Control of Shallow Cratonic to Deep Marine Carbonate Accumulation","type":"article-journal","volume":"3"},"uris":["http://www.mendeley.com/documents/?uuid=1b4938eb-a354-4bec-8562-8a7e90c37a90"]},{"id":"ITEM-5","itemData":{"author":[{"dropping-particle":"","family":"Wilkinson","given":"Bruce H.","non-dropping-particle":"","parse-names":false,"suffix":""},{"dropping-particle":"","family":"Walker","given":"James C.G.","non-dropping-particle":"","parse-names":false,"suffix":""}],"container-title":"American Journal of Science","id":"ITEM-5","issue":"4","issued":{"date-parts":[["1989"]]},"page":"525-548","title":"Phanerozoic cycling of sedimentary carbonate","type":"article-journal","volume":"289"},"uris":["http://www.mendeley.com/documents/?uuid=2232eff1-d49c-41d7-85e1-8d7568d5e375"]}],"mendeley":{"formattedCitation":"(Iglesias-Rodriguez et al., 2002; Milliman, 1993; Opdyke and Wilkinson, 1988; Smith and Mackenzie, 2016; Wilkinson and Walker, 1989)","manualFormatting":"(e.g., Iglesias-Rodriguez et al., 2002; Milliman, 1993; Opdyke and Wilkinson, 1988; Smith and Mackenzie, 2016; Wilkinson and Walker, 1989)","plainTextFormattedCitation":"(Iglesias-Rodriguez et al., 2002; Milliman, 1993; Opdyke and Wilkinson, 1988; Smith and Mackenzie, 2016; Wilkinson and Walker, 1989)","previouslyFormattedCitation":"(Iglesias-Rodriguez et al., 2002; Milliman, 1993; Opdyke and Wilkinson, 1988; Smith and Mackenzie, 2016; Wilkinson and Walker, 1989)"},"properties":{"noteIndex":0},"schema":"https://github.com/citation-style-language/schema/raw/master/csl-citation.json"}</w:instrText>
        </w:r>
        <w:r w:rsidR="003A64E5">
          <w:fldChar w:fldCharType="separate"/>
        </w:r>
        <w:r w:rsidR="003A64E5" w:rsidRPr="0073748B">
          <w:rPr>
            <w:noProof/>
          </w:rPr>
          <w:t>(</w:t>
        </w:r>
        <w:r w:rsidR="003A64E5" w:rsidRPr="00855FF5">
          <w:rPr>
            <w:i/>
            <w:iCs/>
            <w:noProof/>
          </w:rPr>
          <w:t xml:space="preserve">e.g., </w:t>
        </w:r>
        <w:r w:rsidR="003A64E5" w:rsidRPr="0073748B">
          <w:rPr>
            <w:noProof/>
          </w:rPr>
          <w:t>Iglesias-Rodriguez et al., 2002; Milliman, 1993; Opdyke and Wilkinson, 1988; Smith and Mackenzie, 2016; Wilkinson and Walker, 1989)</w:t>
        </w:r>
        <w:r w:rsidR="003A64E5">
          <w:fldChar w:fldCharType="end"/>
        </w:r>
        <w:r w:rsidR="003A64E5">
          <w:t>.</w:t>
        </w:r>
      </w:moveTo>
      <w:moveToRangeEnd w:id="201"/>
      <w:ins w:id="206" w:author="Eva Juliet Baransky" w:date="2021-09-08T13:50:00Z">
        <w:r w:rsidR="008D3070">
          <w:t xml:space="preserve"> </w:t>
        </w:r>
      </w:ins>
      <w:ins w:id="207" w:author="Eva Juliet Baransky" w:date="2021-09-08T14:01:00Z">
        <w:r w:rsidR="004F413C">
          <w:t xml:space="preserve">However, </w:t>
        </w:r>
        <w:r w:rsidR="00904417">
          <w:t xml:space="preserve">there are challenges to attain pelagic samples especially those with </w:t>
        </w:r>
      </w:ins>
      <w:ins w:id="208" w:author="Eva Juliet Baransky" w:date="2021-09-08T14:02:00Z">
        <w:r w:rsidR="00904417">
          <w:t>accompanied diagenetic histories</w:t>
        </w:r>
      </w:ins>
      <w:ins w:id="209" w:author="Eva Juliet Baransky" w:date="2021-09-08T14:01:00Z">
        <w:r w:rsidR="00904417">
          <w:t xml:space="preserve">. </w:t>
        </w:r>
      </w:ins>
      <w:ins w:id="210" w:author="Eva Juliet Baransky" w:date="2021-09-08T14:08:00Z">
        <w:r w:rsidR="00B61C6B">
          <w:t xml:space="preserve">Fortunately, we do have access to </w:t>
        </w:r>
      </w:ins>
      <w:ins w:id="211" w:author="Eva Juliet Baransky" w:date="2021-09-08T14:10:00Z">
        <w:r w:rsidR="00B61C6B">
          <w:t xml:space="preserve">well characterized, primary to diagenetically altered shallow water carbonates which provide a reasonable and efficient path </w:t>
        </w:r>
      </w:ins>
      <w:ins w:id="212" w:author="Eva Juliet Baransky" w:date="2021-09-08T14:11:00Z">
        <w:r w:rsidR="00B61C6B">
          <w:t xml:space="preserve">toward </w:t>
        </w:r>
      </w:ins>
      <w:ins w:id="213" w:author="Eva Juliet Baransky" w:date="2021-09-08T14:12:00Z">
        <w:r w:rsidR="00BB717C">
          <w:t>significantly</w:t>
        </w:r>
      </w:ins>
      <w:ins w:id="214" w:author="Eva Juliet Baransky" w:date="2021-09-08T14:11:00Z">
        <w:r w:rsidR="00B61C6B">
          <w:t xml:space="preserve"> advancing our knowledge of the carbonate sink. </w:t>
        </w:r>
      </w:ins>
    </w:p>
    <w:p w14:paraId="7D1F5BC8" w14:textId="5F7F7C86" w:rsidR="00275D35" w:rsidRDefault="00275D35" w:rsidP="002F7CCC">
      <w:pPr>
        <w:ind w:firstLine="360"/>
        <w:jc w:val="both"/>
        <w:rPr>
          <w:ins w:id="215" w:author="Eva Juliet Baransky" w:date="2021-09-08T14:22:00Z"/>
        </w:rPr>
      </w:pPr>
      <w:ins w:id="216" w:author="Eva Juliet Baransky" w:date="2021-09-08T14:22:00Z">
        <w:r>
          <w:lastRenderedPageBreak/>
          <w:tab/>
        </w:r>
      </w:ins>
      <w:commentRangeStart w:id="217"/>
      <w:ins w:id="218" w:author="Eva Juliet Baransky" w:date="2021-09-08T14:30:00Z">
        <w:r w:rsidR="00384F21">
          <w:t>By virtue of our sample selection,</w:t>
        </w:r>
      </w:ins>
      <w:ins w:id="219" w:author="Eva Juliet Baransky" w:date="2021-09-08T14:23:00Z">
        <w:r w:rsidR="00543E70">
          <w:t xml:space="preserve"> </w:t>
        </w:r>
      </w:ins>
      <w:ins w:id="220" w:author="Eva Juliet Baransky" w:date="2021-09-08T14:29:00Z">
        <w:r w:rsidR="00384F21">
          <w:t>we are well posi</w:t>
        </w:r>
      </w:ins>
      <w:ins w:id="221" w:author="Eva Juliet Baransky" w:date="2021-09-08T14:30:00Z">
        <w:r w:rsidR="00384F21">
          <w:t xml:space="preserve">tioned to evaluate </w:t>
        </w:r>
      </w:ins>
      <w:ins w:id="222" w:author="Eva Juliet Baransky" w:date="2021-09-08T14:41:00Z">
        <w:r w:rsidR="002F2939">
          <w:t>shallow carbonates</w:t>
        </w:r>
      </w:ins>
      <w:ins w:id="223" w:author="Eva Juliet Baransky" w:date="2021-09-08T14:30:00Z">
        <w:r w:rsidR="00384F21">
          <w:t xml:space="preserve"> as a record of</w:t>
        </w:r>
      </w:ins>
      <w:ins w:id="224" w:author="Eva Juliet Baransky" w:date="2021-09-08T14:40:00Z">
        <w:r w:rsidR="0076747E">
          <w:t xml:space="preserve"> the</w:t>
        </w:r>
      </w:ins>
      <w:ins w:id="225" w:author="Eva Juliet Baransky" w:date="2021-09-08T14:30:00Z">
        <w:r w:rsidR="00384F21">
          <w:t xml:space="preserve"> δ</w:t>
        </w:r>
        <w:r w:rsidR="00384F21">
          <w:rPr>
            <w:vertAlign w:val="superscript"/>
          </w:rPr>
          <w:t>60</w:t>
        </w:r>
        <w:r w:rsidR="00384F21">
          <w:t>Ni</w:t>
        </w:r>
      </w:ins>
      <w:ins w:id="226" w:author="Eva Juliet Baransky" w:date="2021-09-08T14:40:00Z">
        <w:r w:rsidR="008655E3">
          <w:t xml:space="preserve"> of seawater. </w:t>
        </w:r>
      </w:ins>
      <w:ins w:id="227" w:author="Eva Juliet Baransky" w:date="2021-09-08T14:41:00Z">
        <w:r w:rsidR="002F2939">
          <w:t xml:space="preserve">Shallow water carbonates may have the highest potential to serve as a record. </w:t>
        </w:r>
      </w:ins>
      <w:commentRangeEnd w:id="217"/>
      <w:ins w:id="228" w:author="Eva Juliet Baransky" w:date="2021-09-08T14:46:00Z">
        <w:r w:rsidR="00E8562F">
          <w:rPr>
            <w:rStyle w:val="CommentReference"/>
          </w:rPr>
          <w:commentReference w:id="217"/>
        </w:r>
      </w:ins>
      <w:ins w:id="229" w:author="Eva Juliet Baransky" w:date="2021-09-08T14:42:00Z">
        <w:r w:rsidR="0014476D">
          <w:t>They are more likely to be preserved compared to more distal ca</w:t>
        </w:r>
      </w:ins>
      <w:ins w:id="230" w:author="Eva Juliet Baransky" w:date="2021-09-08T14:43:00Z">
        <w:r w:rsidR="0014476D">
          <w:t xml:space="preserve">rbonates </w:t>
        </w:r>
      </w:ins>
      <w:ins w:id="231" w:author="Eva Juliet Baransky" w:date="2021-09-08T14:42:00Z">
        <w:r w:rsidR="0014476D">
          <w:t xml:space="preserve">because </w:t>
        </w:r>
        <w:r w:rsidR="0014476D" w:rsidRPr="00E25CEA">
          <w:t xml:space="preserve">slope and deep-basin </w:t>
        </w:r>
        <w:r w:rsidR="0014476D">
          <w:t>carbonates are more often subducted and removed or extremely deformed,</w:t>
        </w:r>
        <w:r w:rsidR="0014476D" w:rsidRPr="000505F8">
          <w:t xml:space="preserve"> </w:t>
        </w:r>
        <w:r w:rsidR="0014476D">
          <w:t xml:space="preserve">as noted by </w:t>
        </w:r>
        <w:r w:rsidR="0014476D">
          <w:fldChar w:fldCharType="begin" w:fldLock="1"/>
        </w:r>
        <w:r w:rsidR="0014476D">
          <w:instrText>ADDIN CSL_CITATION {"citationItems":[{"id":"ITEM-1","itemData":{"DOI":"10.1126/science.339.6126.1383-b","ISSN":"10959203","author":[{"dropping-particle":"","family":"Schrag","given":"D. P.","non-dropping-particle":"","parse-names":false,"suffix":""},{"dropping-particle":"","family":"Higgins","given":"John A.","non-dropping-particle":"","parse-names":false,"suffix":""},{"dropping-particle":"","family":"Macdonald","given":"Francis A.","non-dropping-particle":"","parse-names":false,"suffix":""},{"dropping-particle":"","family":"Johnston","given":"David T.","non-dropping-particle":"","parse-names":false,"suffix":""}],"container-title":"Science","id":"ITEM-1","issue":"6126","issued":{"date-parts":[["2013"]]},"page":"1383","title":"Authigenic carbonate and the history of the global carbon cycle","type":"article-journal","volume":"339"},"uris":["http://www.mendeley.com/documents/?uuid=78f4df49-2ab9-4d45-8c24-c7ca2810b474"]}],"mendeley":{"formattedCitation":"(Schrag et al., 2013)","manualFormatting":"Schrag et al. (2013)","plainTextFormattedCitation":"(Schrag et al., 2013)","previouslyFormattedCitation":"(Schrag et al., 2013)"},"properties":{"noteIndex":0},"schema":"https://github.com/citation-style-language/schema/raw/master/csl-citation.json"}</w:instrText>
        </w:r>
        <w:r w:rsidR="0014476D">
          <w:fldChar w:fldCharType="separate"/>
        </w:r>
        <w:r w:rsidR="0014476D" w:rsidRPr="00F330D8">
          <w:rPr>
            <w:noProof/>
          </w:rPr>
          <w:t xml:space="preserve">Schrag et al. </w:t>
        </w:r>
        <w:r w:rsidR="0014476D">
          <w:rPr>
            <w:noProof/>
          </w:rPr>
          <w:t>(</w:t>
        </w:r>
        <w:r w:rsidR="0014476D" w:rsidRPr="00F330D8">
          <w:rPr>
            <w:noProof/>
          </w:rPr>
          <w:t>2013)</w:t>
        </w:r>
        <w:r w:rsidR="0014476D">
          <w:fldChar w:fldCharType="end"/>
        </w:r>
        <w:r w:rsidR="0014476D">
          <w:t xml:space="preserve"> for δ</w:t>
        </w:r>
        <w:r w:rsidR="0014476D">
          <w:rPr>
            <w:vertAlign w:val="superscript"/>
          </w:rPr>
          <w:t>13</w:t>
        </w:r>
        <w:r w:rsidR="0014476D">
          <w:t>C records.</w:t>
        </w:r>
      </w:ins>
      <w:ins w:id="232" w:author="Eva Juliet Baransky" w:date="2021-09-08T14:44:00Z">
        <w:r w:rsidR="00A657D3">
          <w:t xml:space="preserve"> In addition, </w:t>
        </w:r>
      </w:ins>
      <w:ins w:id="233" w:author="Eva Juliet Baransky" w:date="2021-09-08T14:45:00Z">
        <w:r w:rsidR="00A657D3">
          <w:t xml:space="preserve">while shallow-water carbonates do not make up significant portion of the modern carbonate flux, they are believed to have been more abundant in the past. The proportion of pelagic to shallow water carbonate burial has likely been steadily increasing to present values, with the dominance of pelagic carbonates perhaps being a characteristic of only the past 10-30 Ma </w:t>
        </w:r>
        <w:r w:rsidR="00A657D3">
          <w:fldChar w:fldCharType="begin" w:fldLock="1"/>
        </w:r>
        <w:r w:rsidR="00A657D3">
          <w:instrText>ADDIN CSL_CITATION {"citationItems":[{"id":"ITEM-1","itemData":{"DOI":"10.1046/j.1440-1738.2001.00276.x","ISSN":"10384871","abstract":"Global carbonate accumulation rates on the surface of the earth, including not only platforms but also continental margin slopes and deep-sea from the Cretaceous to Present, are estimated by compiling previous geologic studies. These rates are revised, taking account of the erosional effect of the sediments on the platform and deep-sea. Long-term model carbonate fluxes from the ocean to the crust are calculated on the basis of the carbon cycle model (GEOCARB of Berner 1991). The rates based on the actual geologic data indicate much lower values than model fluxes, excluding the Pliocene and Quaternary. The discrepancy could be attributed to the two misunderstandings, namely an overestimate of carbonate accumulation rate for the Quaternary and an incorrect use of the higher Quaternary rate for a boundary condition of the model. The carbonate accumulation rate for the Pliocene to Quaternary is lowered from 29.8 × 1018 mol/Ma (modified from Opdyke &amp; Wilkinson 1988) to 14.8 × 1018 mol/Ma in the present study, assuming that the rate from Quaternary to Pliocene is almost the same as the Miocene value. New model fluxes are recalculated with the new boundary condition in the Quaternary (14.8 × 1018 mol/Ma). Revised model fluxes show general trends of high rates in 120 Ma or 130 Ma, and a low rate in 0 Ma, and are in agreement with the accumulation rate pattern.","author":[{"dropping-particle":"","family":"Nakamori","given":"T.","non-dropping-particle":"","parse-names":false,"suffix":""}],"container-title":"Island Arc","id":"ITEM-1","issue":"1","issued":{"date-parts":[["2001"]]},"page":"1-8","title":"Global carbonate accumulation rates from cretaceous to present and their implications for the carbon cycle model","type":"article-journal","volume":"10"},"uris":["http://www.mendeley.com/documents/?uuid=14665a61-1fd9-4a00-99bb-e8719f44cb7a"]},{"id":"ITEM-2","itemData":{"author":[{"dropping-particle":"","family":"Opdyke","given":"Bradley N.","non-dropping-particle":"","parse-names":false,"suffix":""},{"dropping-particle":"","family":"Wilkinson","given":"Bruce H.","non-dropping-particle":"","parse-names":false,"suffix":""}],"container-title":"Paleoceanography","id":"ITEM-2","issue":"6","issued":{"date-parts":[["1988"]]},"page":"685-703","title":"Surface Area Control of Shallow Cratonic to Deep Marine Carbonate Accumulation","type":"article-journal","volume":"3"},"uris":["http://www.mendeley.com/documents/?uuid=1b4938eb-a354-4bec-8562-8a7e90c37a90"]},{"id":"ITEM-3","itemData":{"DOI":"10.1130/G46418.1","ISSN":"19432682","abstract":"Marine carbonate burial represents the largest long-term carbon sink at Earth's surface, occurring in both deep-sea (pelagic) environments and shallower waters along continental margins. The distribution of carbonate accumulation has varied over geological history and impacts the carbon cycle and ocean chemistry, but it remains difficult to quantitatively constrain. Here, we reconstruct Cenozoic carbonate burial along continental margins using a mass balance for global carbonate alkalinity, which integrates independent estimates for continental weathering and pelagic carbonate burial. Our results indicate that major changes in marginal carbonate burial were associated with important climate and sea-level change events, including the Eocene-Oligocene transition (ca. 34 Ma), the Oligocene-Miocene boundary Mi-1 glaciation (ca. 23 Ma), and the middle Miocene climate transition (ca. 14 Ma). In addition, we find that a major increase in continental weathering from ca. 10 Ma to the present may have driven a concomitant increase in pelagic carbonate burial. Together, our results show that changes in global climate, sea level, and continental weathering have all impacted carbonate burial over the Cenozoic, but the relative importance of these processes may have varied through time.","author":[{"dropping-particle":"","family":"Ploeg","given":"Robin","non-dropping-particle":"van der","parse-names":false,"suffix":""},{"dropping-particle":"","family":"Boudreau","given":"Bernard P.","non-dropping-particle":"","parse-names":false,"suffix":""},{"dropping-particle":"","family":"Middelburg","given":"Jack J.","non-dropping-particle":"","parse-names":false,"suffix":""},{"dropping-particle":"","family":"Sluijs","given":"Appy","non-dropping-particle":"","parse-names":false,"suffix":""}],"container-title":"Geology","id":"ITEM-3","issue":"11","issued":{"date-parts":[["2019"]]},"page":"1025-1028","title":"Cenozoic carbonate burial along continental margins","type":"article-journal","volume":"47"},"uris":["http://www.mendeley.com/documents/?uuid=3594bb86-f66f-4af2-9279-296d4343d677"]}],"mendeley":{"formattedCitation":"(Nakamori, 2001; Opdyke and Wilkinson, 1988; van der Ploeg et al., 2019)","plainTextFormattedCitation":"(Nakamori, 2001; Opdyke and Wilkinson, 1988; van der Ploeg et al., 2019)","previouslyFormattedCitation":"(Nakamori, 2001; Opdyke and Wilkinson, 1988; van der Ploeg et al., 2019)"},"properties":{"noteIndex":0},"schema":"https://github.com/citation-style-language/schema/raw/master/csl-citation.json"}</w:instrText>
        </w:r>
        <w:r w:rsidR="00A657D3">
          <w:fldChar w:fldCharType="separate"/>
        </w:r>
        <w:r w:rsidR="00A657D3" w:rsidRPr="000739CB">
          <w:rPr>
            <w:noProof/>
          </w:rPr>
          <w:t>(Nakamori, 2001; Opdyke and Wilkinson, 1988; van der Ploeg et al., 2019)</w:t>
        </w:r>
        <w:r w:rsidR="00A657D3">
          <w:fldChar w:fldCharType="end"/>
        </w:r>
        <w:r w:rsidR="00A657D3">
          <w:t>.</w:t>
        </w:r>
        <w:r w:rsidR="001D261A">
          <w:t xml:space="preserve"> If diagenetic processes either preserve or systematically alter the δ</w:t>
        </w:r>
        <w:r w:rsidR="001D261A">
          <w:rPr>
            <w:vertAlign w:val="superscript"/>
          </w:rPr>
          <w:t>60</w:t>
        </w:r>
        <w:r w:rsidR="001D261A">
          <w:t>Ni of the primary carbonate value, shallow-water carbonates may be a robust record of δ</w:t>
        </w:r>
        <w:r w:rsidR="001D261A">
          <w:rPr>
            <w:vertAlign w:val="superscript"/>
          </w:rPr>
          <w:t>60</w:t>
        </w:r>
        <w:r w:rsidR="001D261A">
          <w:t>Ni from the contemporary seawater.</w:t>
        </w:r>
      </w:ins>
    </w:p>
    <w:p w14:paraId="35A0660E" w14:textId="7446F0EE" w:rsidR="00E41F66" w:rsidRDefault="004D4D54" w:rsidP="000B7DC3">
      <w:pPr>
        <w:ind w:firstLine="360"/>
        <w:jc w:val="both"/>
        <w:rPr>
          <w:ins w:id="234" w:author="Eva Juliet Baransky" w:date="2021-09-08T13:03:00Z"/>
        </w:rPr>
      </w:pPr>
      <w:moveToRangeStart w:id="235" w:author="Eva Juliet Baransky" w:date="2021-09-08T14:22:00Z" w:name="move82003360"/>
      <w:commentRangeStart w:id="236"/>
      <w:moveTo w:id="237" w:author="Eva Juliet Baransky" w:date="2021-09-08T14:22:00Z">
        <w:del w:id="238" w:author="Eva Juliet Baransky [2]" w:date="2021-09-10T10:18:00Z">
          <w:r w:rsidRPr="00095A0C" w:rsidDel="004A64B2">
            <w:rPr>
              <w:highlight w:val="yellow"/>
            </w:rPr>
            <w:delText>Interestingly</w:delText>
          </w:r>
          <w:commentRangeEnd w:id="236"/>
          <w:r w:rsidDel="004A64B2">
            <w:rPr>
              <w:rStyle w:val="CommentReference"/>
            </w:rPr>
            <w:commentReference w:id="236"/>
          </w:r>
          <w:r w:rsidRPr="00095A0C" w:rsidDel="004A64B2">
            <w:rPr>
              <w:highlight w:val="yellow"/>
            </w:rPr>
            <w:delText>, our chosen sample set provides an opportunity to assess the fidelity of shallow-water carbonates as a record of the Ni isotopic composition of seawater.</w:delText>
          </w:r>
          <w:r w:rsidDel="004A64B2">
            <w:delText xml:space="preserve"> </w:delText>
          </w:r>
        </w:del>
        <w:del w:id="239" w:author="Eva Juliet Baransky" w:date="2021-09-08T14:45:00Z">
          <w:r w:rsidDel="00A657D3">
            <w:delText xml:space="preserve">While shallow-water carbonates do not make up significant portion of the modern carbonate flux, they are believed to have been more abundant in the past. The proportion of pelagic to shallow water carbonate burial has likely been steadily increasing to present values, with the dominance of pelagic carbonates perhaps being a characteristic of only the past 10-30 Ma </w:delText>
          </w:r>
          <w:r w:rsidDel="00A657D3">
            <w:fldChar w:fldCharType="begin" w:fldLock="1"/>
          </w:r>
          <w:r w:rsidDel="00A657D3">
            <w:delInstrText>ADDIN CSL_CITATION {"citationItems":[{"id":"ITEM-1","itemData":{"DOI":"10.1046/j.1440-1738.2001.00276.x","ISSN":"10384871","abstract":"Global carbonate accumulation rates on the surface of the earth, including not only platforms but also continental margin slopes and deep-sea from the Cretaceous to Present, are estimated by compiling previous geologic studies. These rates are revised, taking account of the erosional effect of the sediments on the platform and deep-sea. Long-term model carbonate fluxes from the ocean to the crust are calculated on the basis of the carbon cycle model (GEOCARB of Berner 1991). The rates based on the actual geologic data indicate much lower values than model fluxes, excluding the Pliocene and Quaternary. The discrepancy could be attributed to the two misunderstandings, namely an overestimate of carbonate accumulation rate for the Quaternary and an incorrect use of the higher Quaternary rate for a boundary condition of the model. The carbonate accumulation rate for the Pliocene to Quaternary is lowered from 29.8 × 1018 mol/Ma (modified from Opdyke &amp; Wilkinson 1988) to 14.8 × 1018 mol/Ma in the present study, assuming that the rate from Quaternary to Pliocene is almost the same as the Miocene value. New model fluxes are recalculated with the new boundary condition in the Quaternary (14.8 × 1018 mol/Ma). Revised model fluxes show general trends of high rates in 120 Ma or 130 Ma, and a low rate in 0 Ma, and are in agreement with the accumulation rate pattern.","author":[{"dropping-particle":"","family":"Nakamori","given":"T.","non-dropping-particle":"","parse-names":false,"suffix":""}],"container-title":"Island Arc","id":"ITEM-1","issue":"1","issued":{"date-parts":[["2001"]]},"page":"1-8","title":"Global carbonate accumulation rates from cretaceous to present and their implications for the carbon cycle model","type":"article-journal","volume":"10"},"uris":["http://www.mendeley.com/documents/?uuid=14665a61-1fd9-4a00-99bb-e8719f44cb7a"]},{"id":"ITEM-2","itemData":{"author":[{"dropping-particle":"","family":"Opdyke","given":"Bradley N.","non-dropping-particle":"","parse-names":false,"suffix":""},{"dropping-particle":"","family":"Wilkinson","given":"Bruce H.","non-dropping-particle":"","parse-names":false,"suffix":""}],"container-title":"Paleoceanography","id":"ITEM-2","issue":"6","issued":{"date-parts":[["1988"]]},"page":"685-703","title":"Surface Area Control of Shallow Cratonic to Deep Marine Carbonate Accumulation","type":"article-journal","volume":"3"},"uris":["http://www.mendeley.com/documents/?uuid=1b4938eb-a354-4bec-8562-8a7e90c37a90"]},{"id":"ITEM-3","itemData":{"DOI":"10.1130/G46418.1","ISSN":"19432682","abstract":"Marine carbonate burial represents the largest long-term carbon sink at Earth's surface, occurring in both deep-sea (pelagic) environments and shallower waters along continental margins. The distribution of carbonate accumulation has varied over geological history and impacts the carbon cycle and ocean chemistry, but it remains difficult to quantitatively constrain. Here, we reconstruct Cenozoic carbonate burial along continental margins using a mass balance for global carbonate alkalinity, which integrates independent estimates for continental weathering and pelagic carbonate burial. Our results indicate that major changes in marginal carbonate burial were associated with important climate and sea-level change events, including the Eocene-Oligocene transition (ca. 34 Ma), the Oligocene-Miocene boundary Mi-1 glaciation (ca. 23 Ma), and the middle Miocene climate transition (ca. 14 Ma). In addition, we find that a major increase in continental weathering from ca. 10 Ma to the present may have driven a concomitant increase in pelagic carbonate burial. Together, our results show that changes in global climate, sea level, and continental weathering have all impacted carbonate burial over the Cenozoic, but the relative importance of these processes may have varied through time.","author":[{"dropping-particle":"","family":"Ploeg","given":"Robin","non-dropping-particle":"van der","parse-names":false,"suffix":""},{"dropping-particle":"","family":"Boudreau","given":"Bernard P.","non-dropping-particle":"","parse-names":false,"suffix":""},{"dropping-particle":"","family":"Middelburg","given":"Jack J.","non-dropping-particle":"","parse-names":false,"suffix":""},{"dropping-particle":"","family":"Sluijs","given":"Appy","non-dropping-particle":"","parse-names":false,"suffix":""}],"container-title":"Geology","id":"ITEM-3","issue":"11","issued":{"date-parts":[["2019"]]},"page":"1025-1028","title":"Cenozoic carbonate burial along continental margins","type":"article-journal","volume":"47"},"uris":["http://www.mendeley.com/documents/?uuid=3594bb86-f66f-4af2-9279-296d4343d677"]}],"mendeley":{"formattedCitation":"(Nakamori, 2001; Opdyke and Wilkinson, 1988; van der Ploeg et al., 2019)","plainTextFormattedCitation":"(Nakamori, 2001; Opdyke and Wilkinson, 1988; van der Ploeg et al., 2019)","previouslyFormattedCitation":"(Nakamori, 2001; Opdyke and Wilkinson, 1988; van der Ploeg et al., 2019)"},"properties":{"noteIndex":0},"schema":"https://github.com/citation-style-language/schema/raw/master/csl-citation.json"}</w:delInstrText>
          </w:r>
          <w:r w:rsidDel="00A657D3">
            <w:fldChar w:fldCharType="separate"/>
          </w:r>
          <w:r w:rsidRPr="000739CB" w:rsidDel="00A657D3">
            <w:rPr>
              <w:noProof/>
            </w:rPr>
            <w:delText>(Nakamori, 2001; Opdyke and Wilkinson, 1988; van der Ploeg et al., 2019)</w:delText>
          </w:r>
          <w:r w:rsidDel="00A657D3">
            <w:fldChar w:fldCharType="end"/>
          </w:r>
          <w:r w:rsidDel="00A657D3">
            <w:delText xml:space="preserve">. </w:delText>
          </w:r>
        </w:del>
        <w:r>
          <w:t xml:space="preserve">In addition to the difference in relative abundance, </w:t>
        </w:r>
        <w:del w:id="240" w:author="Eva Juliet Baransky" w:date="2021-09-08T14:42:00Z">
          <w:r w:rsidDel="0014476D">
            <w:delText xml:space="preserve">shallow water carbonates are a more available geologic record because </w:delText>
          </w:r>
          <w:r w:rsidRPr="00E25CEA" w:rsidDel="0014476D">
            <w:delText xml:space="preserve">slope and deep-basin </w:delText>
          </w:r>
          <w:r w:rsidDel="0014476D">
            <w:delText>carbonates are more often subducted and removed or extremely deformed relative to shallow water carbonates,</w:delText>
          </w:r>
          <w:r w:rsidRPr="000505F8" w:rsidDel="0014476D">
            <w:delText xml:space="preserve"> </w:delText>
          </w:r>
          <w:r w:rsidDel="0014476D">
            <w:delText xml:space="preserve">as noted by </w:delText>
          </w:r>
          <w:r w:rsidDel="0014476D">
            <w:fldChar w:fldCharType="begin" w:fldLock="1"/>
          </w:r>
          <w:r w:rsidDel="0014476D">
            <w:delInstrText>ADDIN CSL_CITATION {"citationItems":[{"id":"ITEM-1","itemData":{"DOI":"10.1126/science.339.6126.1383-b","ISSN":"10959203","author":[{"dropping-particle":"","family":"Schrag","given":"D. P.","non-dropping-particle":"","parse-names":false,"suffix":""},{"dropping-particle":"","family":"Higgins","given":"John A.","non-dropping-particle":"","parse-names":false,"suffix":""},{"dropping-particle":"","family":"Macdonald","given":"Francis A.","non-dropping-particle":"","parse-names":false,"suffix":""},{"dropping-particle":"","family":"Johnston","given":"David T.","non-dropping-particle":"","parse-names":false,"suffix":""}],"container-title":"Science","id":"ITEM-1","issue":"6126","issued":{"date-parts":[["2013"]]},"page":"1383","title":"Authigenic carbonate and the history of the global carbon cycle","type":"article-journal","volume":"339"},"uris":["http://www.mendeley.com/documents/?uuid=78f4df49-2ab9-4d45-8c24-c7ca2810b474"]}],"mendeley":{"formattedCitation":"(Schrag et al., 2013)","manualFormatting":"Schrag et al. (2013)","plainTextFormattedCitation":"(Schrag et al., 2013)","previouslyFormattedCitation":"(Schrag et al., 2013)"},"properties":{"noteIndex":0},"schema":"https://github.com/citation-style-language/schema/raw/master/csl-citation.json"}</w:delInstrText>
          </w:r>
          <w:r w:rsidDel="0014476D">
            <w:fldChar w:fldCharType="separate"/>
          </w:r>
          <w:r w:rsidRPr="00F330D8" w:rsidDel="0014476D">
            <w:rPr>
              <w:noProof/>
            </w:rPr>
            <w:delText xml:space="preserve">Schrag et al. </w:delText>
          </w:r>
          <w:r w:rsidDel="0014476D">
            <w:rPr>
              <w:noProof/>
            </w:rPr>
            <w:delText>(</w:delText>
          </w:r>
          <w:r w:rsidRPr="00F330D8" w:rsidDel="0014476D">
            <w:rPr>
              <w:noProof/>
            </w:rPr>
            <w:delText>2013)</w:delText>
          </w:r>
          <w:r w:rsidDel="0014476D">
            <w:fldChar w:fldCharType="end"/>
          </w:r>
          <w:r w:rsidDel="0014476D">
            <w:delText xml:space="preserve"> for δ</w:delText>
          </w:r>
          <w:r w:rsidDel="0014476D">
            <w:rPr>
              <w:vertAlign w:val="superscript"/>
            </w:rPr>
            <w:delText>13</w:delText>
          </w:r>
          <w:r w:rsidDel="0014476D">
            <w:delText xml:space="preserve">C records. </w:delText>
          </w:r>
        </w:del>
        <w:del w:id="241" w:author="Eva Juliet Baransky" w:date="2021-09-08T14:45:00Z">
          <w:r w:rsidDel="00EB2D70">
            <w:delText>If diagenetic processes either preserve or systematically alter the δ</w:delText>
          </w:r>
          <w:r w:rsidDel="00EB2D70">
            <w:rPr>
              <w:vertAlign w:val="superscript"/>
            </w:rPr>
            <w:delText>60</w:delText>
          </w:r>
          <w:r w:rsidDel="00EB2D70">
            <w:delText>Ni of the primary carbonate value, which we will be able to evaluate with the data from the proposed sample set, shallow-water carbonates may be a robust record of δ</w:delText>
          </w:r>
          <w:r w:rsidDel="00EB2D70">
            <w:rPr>
              <w:vertAlign w:val="superscript"/>
            </w:rPr>
            <w:delText>60</w:delText>
          </w:r>
          <w:r w:rsidDel="00EB2D70">
            <w:delText>Ni from the contemporary seawater.</w:delText>
          </w:r>
        </w:del>
      </w:moveTo>
      <w:moveToRangeEnd w:id="235"/>
    </w:p>
    <w:p w14:paraId="2371F718" w14:textId="453238F1" w:rsidR="006A694E" w:rsidRDefault="00704016" w:rsidP="000B7DC3">
      <w:pPr>
        <w:ind w:firstLine="360"/>
        <w:jc w:val="both"/>
      </w:pPr>
      <w:r>
        <w:t xml:space="preserve">For this study, we have selected a set of well-characterized, primary to diagenetically altered shallow-water carbonates from the Great Bahama Bank. </w:t>
      </w:r>
      <w:r w:rsidR="0067308F">
        <w:t xml:space="preserve">Our set includes samples from short cores (representing </w:t>
      </w:r>
      <w:r w:rsidR="00001015">
        <w:t xml:space="preserve">initial deposition of </w:t>
      </w:r>
      <w:r w:rsidR="0067308F">
        <w:t xml:space="preserve">primary carbonates) and the </w:t>
      </w:r>
      <w:proofErr w:type="spellStart"/>
      <w:r w:rsidR="0067308F">
        <w:t>Clino</w:t>
      </w:r>
      <w:proofErr w:type="spellEnd"/>
      <w:r w:rsidR="0067308F">
        <w:t xml:space="preserve"> (representing </w:t>
      </w:r>
      <w:r w:rsidR="00001015">
        <w:t xml:space="preserve">forms </w:t>
      </w:r>
      <w:r w:rsidR="00B76E0D">
        <w:t>of meteoric diagenesis</w:t>
      </w:r>
      <w:r w:rsidR="00001015">
        <w:t xml:space="preserve"> </w:t>
      </w:r>
      <w:r w:rsidR="0067308F">
        <w:t xml:space="preserve">and marine burial diagenesis) and </w:t>
      </w:r>
      <w:proofErr w:type="spellStart"/>
      <w:r w:rsidR="0067308F">
        <w:t>Unda</w:t>
      </w:r>
      <w:proofErr w:type="spellEnd"/>
      <w:r w:rsidR="0067308F">
        <w:t xml:space="preserve"> cores (representing massive dolomitization). </w:t>
      </w:r>
      <w:moveToRangeStart w:id="242" w:author="Eva Juliet Baransky" w:date="2021-09-08T14:12:00Z" w:name="move82002767"/>
      <w:moveTo w:id="243" w:author="Eva Juliet Baransky" w:date="2021-09-08T14:12:00Z">
        <w:r w:rsidR="00B37A4D">
          <w:t xml:space="preserve">These samples, in particular the </w:t>
        </w:r>
        <w:proofErr w:type="spellStart"/>
        <w:r w:rsidR="00B37A4D">
          <w:t>Unda</w:t>
        </w:r>
        <w:proofErr w:type="spellEnd"/>
        <w:r w:rsidR="00B37A4D">
          <w:t xml:space="preserve"> and </w:t>
        </w:r>
        <w:proofErr w:type="spellStart"/>
        <w:r w:rsidR="00B37A4D">
          <w:t>Clino</w:t>
        </w:r>
        <w:proofErr w:type="spellEnd"/>
        <w:r w:rsidR="00B37A4D">
          <w:t xml:space="preserve"> cores, have a wealth of associated information detailing their mineralogy and depositional and diagenetic histories </w:t>
        </w:r>
        <w:r w:rsidR="00B37A4D">
          <w:fldChar w:fldCharType="begin" w:fldLock="1"/>
        </w:r>
        <w:r w:rsidR="00B37A4D">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Acta","id":"ITEM-2","issued":{"date-parts":[["2018"]]},"title":"Mineralogy, early marine diagenesis, and the chemistry of shallow-water carbonate sediments","type":"article-journal"},"uris":["http://www.mendeley.com/documents/?uuid=95810ee3-d6d4-3663-affd-816e2b7b3492"]},{"id":"ITEM-3","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Research","id":"ITEM-3","issued":{"date-parts":[["2000"]]},"title":"The Origin of Dolomites in Tertiary Sediments from the Margin of Great Bahama Bank","type":"article-journal","volume":"Vol. 70 (2"},"uris":["http://www.mendeley.com/documents/?uuid=588ad5b6-90dd-4fbf-9e78-a745590adec6"]},{"id":"ITEM-4","itemData":{"DOI":"10.1016/j.sedgeo.2017.12.005","ISSN":"00370738","abstract":"A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Geology","id":"ITEM-4","issued":{"date-parts":[["2018"]]},"page":"14-23","publisher":"Elsevier B.V.","title":"Revised interpretations of stable C and O patterns in carbonate rocks resulting from meteoric diagenesis","type":"article-journal","volume":"364"},"uris":["http://www.mendeley.com/documents/?uuid=d8b66694-186a-462d-9551-dd42e6ddf295"]},{"id":"ITEM-5","itemData":{"DOI":"10.1016/j.epsl.2017.01.032","ISSN":"0012821X","abstract":"The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Letters","id":"ITEM-5","issued":{"date-parts":[["2017","4","1"]]},"page":"159-170","publisher":"Elsevier B.V.","title":"Perspectives on Proterozoic surface ocean redox from iodine contents in ancient and recent carbonate","type":"article-journal","volume":"463"},"uris":["http://www.mendeley.com/documents/?uuid=d58b6200-e690-389f-b5fe-9d84931e0935"]},{"id":"ITEM-6","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Letters","id":"ITEM-6","issued":{"date-parts":[["2020"]]},"page":"2711-2711","publisher":"Elsevier B.V.","title":"Chromium Isotope Systematics and Diagenesis in Marine Carbonates","type":"article-journal","volume":"562"},"uris":["http://www.mendeley.com/documents/?uuid=2a6b39e7-bd97-4396-b597-7448e5f917c1"]},{"id":"ITEM-7","itemData":{"DOI":"10.1016/j.gca.2018.12.028","ISSN":"00167037","abstract":"Inferring redox conditions for ancient marine environments is critical to our understanding of biogeochemical cycles over Earth history. Because of the redox sensitivity of cerium (Ce) relative to other rare earth elements (REEs) and its uptake in marine carbonates, the Ce anomaly (Ce/Ce*) is widely applied to ancient carbonates as a proxy for local redox conditions in the water column. However, carbonate sediments and rocks are particularly vulnerable to multiple stages and styles of post-depositional diagenetic alteration where the diagenetic redox conditions and fluid compositions can vary widely from overlying seawater. Evaluations of the effects of this post-depositional alteration for the Ce anomaly have mostly been limited to ancient carbonate rocks rather than recent, well-characterized analog facies. Here, we report on analyses of REE plus yttrium concentrations (REY) and Ce anomalies in bulk carbonate samples from drill cores collected in the Bahamas (Clino and Unda) that allow us to track loss or retention of primary signals of initial oxic deposition through a range of subsequent alteration scenarios mostly under anoxic conditions. Specifically, these materials have experienced well-constrained overprints linked to meteoric processes and marine burial diagenesis, including dolomitization. Our results show that, regardless of mineralogy, diagenetic fluid composition, and redox state, the REY patterns in these carbonates, including the Ce anomaly, are similar to those of modern oxic seawater, indicating that they likely record the seawater signatures of primary deposition. As such, the Ce anomaly in shallow marine carbonates has the potential to preserve records of primary deposition even when subject to multiple stages and styles of diagenetic alteration, confirming its utility in studies of ancient marine redox.","author":[{"dropping-particle":"","family":"Liu","given":"Xiao Ming","non-dropping-particle":"","parse-names":false,"suffix":""},{"dropping-particle":"","family":"Hardisty","given":"Dalton S.","non-dropping-particle":"","parse-names":false,"suffix":""},{"dropping-particle":"","family":"Lyons","given":"Timothy W.","non-dropping-particle":"","parse-names":false,"suffix":""},{"dropping-particle":"","family":"Swart","given":"Peter K.","non-dropping-particle":"","parse-names":false,"suffix":""}],"container-title":"Geochimica et Cosmochimica Acta","id":"ITEM-7","issued":{"date-parts":[["2019"]]},"title":"Evaluating the fidelity of the cerium paleoredox tracer during variable carbonate diagenesis on the Great Bahamas Bank","type":"article-journal"},"uris":["http://www.mendeley.com/documents/?uuid=945f3033-eb25-35ae-a2e0-18642d801d1c"]},{"id":"ITEM-8","itemData":{"author":[{"dropping-particle":"","family":"Kenter","given":"Jeroen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Project","id":"ITEM-8","issued":{"date-parts":[["2001"]]},"page":"61-100","title":"Sea-Level-Driven Sedimentation Patterns on the Slope and Margin","type":"chapter"},"uris":["http://www.mendeley.com/documents/?uuid=e7f2af06-56c2-405a-bea0-c92c628ada56"]},{"id":"ITEM-9","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Project","id":"ITEM-9","issued":{"date-parts":[["2001"]]},"page":"17-39","title":"Pliocene to Pleistocene Depositional History of the Upper Platform Margin","type":"chapter"},"uris":["http://www.mendeley.com/documents/?uuid=6837830e-bc48-4f81-a15f-a2ff0ef28bad"]},{"id":"ITEM-10","itemData":{"DOI":"10.1016/S0025-3227(01)00289-4","ISSN":"00253227","abstract":"Carbonate diagenetic models have been heavily influenced by numerous studies of exposed Quaternary limestones. As a result, meteoric diagenesis is often assumed to be the principle means of altering aragonite-rich sediments into calcitic limestones. However, these models are limited by the scarcity of examples of aragonite-rich sediments buried in seawater that have never been influenced by meteoric fluids. The Bahamas transect cores recovered originally aragonite-rich sediments deposited in deep water beyond the easy reach of meteoric waters and provide an opportunity to test current diagenetic paradigms. The Bahamas transect consists of seven cores drilled in the prograding western margin of Great Bahama Bank. The two proximal cores (Clino and Unda) were drilled on the platform top and recovered shallow-water platform to reef facies overlying deeper margin and proximal slope facies. The five distal cores were drilled by ODP Leg 166 in up to 660 m of water and recovered carbonate slope facies. All studied sections are Neogene to Pleistocene in age. Diagenetic environments were identified based on petrographic and scanning electron microscopy (SEM) observations, XRD mineralogy, carbon and oxygen stable isotopic data, and trace elements. The upper 100-150 m of the two proximal cores were altered in meteoric to mixing-zone diagenetic environments but all other intervals were altered exclusively in marine pore fluids during seafloor, marine-burial, and deep-burial diagenesis. Several of the findings of this study question current carbonate diagenetic paradigms. These include: (1) large-scale sea level lowstands may not have chemically active meteoric lenses as we found no meteoric alteration at the -120 m elevation of the latest Pleistocene lowstand. Rather, phreatic meteoric diagenesis appears restricted to within ≈ 10 m of the land surface. (2) Mixing-zone diagenesis includes aragonite dissolution and minor LMC cementation but does not show the cavernous porosity or dolomitization predicted by mixing-zone diagenetic models. Current models are based on coastal mixing zones, which do not appear to be applicable to these more inland, and perhaps more typical, locations. (3) Marine-burial diagenesis produces a mature limestone with fabrics formerly considered diagnostic for meteoric diagenesis such as moldic porosity, aragonite neomorphism, blocky calcite spar and calcite microspar. However, oxygen stable isotopic data (average δ18O = +1 ‰) indicate alterati…","author":[{"dropping-particle":"","family":"Melim","given":"L. A.","non-dropping-particle":"","parse-names":false,"suffix":""},{"dropping-particle":"","family":"Westphal","given":"H.","non-dropping-particle":"","parse-names":false,"suffix":""},{"dropping-particle":"","family":"Swart","given":"P. K.","non-dropping-particle":"","parse-names":false,"suffix":""},{"dropping-particle":"","family":"Eberli","given":"G. P.","non-dropping-particle":"","parse-names":false,"suffix":""},{"dropping-particle":"","family":"Munnecke","given":"A.","non-dropping-particle":"","parse-names":false,"suffix":""}],"container-title":"Marine Geology","id":"ITEM-10","issue":"1-2","issued":{"date-parts":[["2002"]]},"page":"27-53","title":"Questioning carbonate diagenetic paradigms: Evidence from the Neogene of the Bahamas","type":"article-journal","volume":"185"},"uris":["http://www.mendeley.com/documents/?uuid=87ba2ca4-77d4-427d-8202-5bf7b1160e33"]}],"mendeley":{"formattedCitation":"(Eberli et al., 1997; Hardisty et al., 2017; Higgins et al., 2018; Kenter et al., 2001; Liu et al., 2019; Manfrino and Ginsburg, 2001; Melim et al., 2002; Swart and Melim, 2000; Swart and Oehlert, 2018; Wang et al., 2020)","manualFormatting":"(e.g., Eberli et al., 1997; Hardisty et al., 2017; Higgins et al., 2018; Kenter et al., 2001; Liu et al., 2019; Manfrino and Ginsburg, 2001; Melim et al., 2002; Swart and Melim, 2000; Swart and Oehlert, 2018; Wang et al., 2020)","plainTextFormattedCitation":"(Eberli et al., 1997; Hardisty et al., 2017; Higgins et al., 2018; Kenter et al., 2001; Liu et al., 2019; Manfrino and Ginsburg, 2001; Melim et al., 2002; Swart and Melim, 2000; Swart and Oehlert, 2018; Wang et al., 2020)","previouslyFormattedCitation":"(Eberli et al., 1997; Hardisty et al., 2017; Higgins et al., 2018; Kenter et al., 2001; Liu et al., 2019; Manfrino and Ginsburg, 2001; Melim et al., 2002; Swart and Melim, 2000; Swart and Oehlert, 2018; Wang et al., 2020)"},"properties":{"noteIndex":0},"schema":"https://github.com/citation-style-language/schema/raw/master/csl-citation.json"}</w:instrText>
        </w:r>
        <w:r w:rsidR="00B37A4D">
          <w:fldChar w:fldCharType="separate"/>
        </w:r>
        <w:r w:rsidR="00B37A4D" w:rsidRPr="006A6D1F">
          <w:rPr>
            <w:noProof/>
          </w:rPr>
          <w:t>(</w:t>
        </w:r>
        <w:r w:rsidR="00B37A4D" w:rsidRPr="006A6D1F">
          <w:rPr>
            <w:i/>
            <w:iCs/>
            <w:noProof/>
          </w:rPr>
          <w:t xml:space="preserve">e.g., </w:t>
        </w:r>
        <w:r w:rsidR="00B37A4D" w:rsidRPr="006A6D1F">
          <w:rPr>
            <w:noProof/>
          </w:rPr>
          <w:t>Eberli et al., 1997; Hardisty et al., 2017; Higgins et al., 2018; Kenter et al., 2001; Liu et al., 2019; Manfrino and Ginsburg, 2001; Melim et al., 2002; Swart and Melim, 2000; Swart and Oehlert, 2018; Wang et al., 2020)</w:t>
        </w:r>
        <w:r w:rsidR="00B37A4D">
          <w:fldChar w:fldCharType="end"/>
        </w:r>
        <w:r w:rsidR="00B37A4D">
          <w:t xml:space="preserve">. The extensive history and access to primary carbonates allows us to assess the influence of early marine diagenesis which may have an impact on the retained Ni in the carbonate sink. Because of the many attractive features listed for this sample set, </w:t>
        </w:r>
        <w:r w:rsidR="00B37A4D" w:rsidRPr="00FC4C1D">
          <w:rPr>
            <w:highlight w:val="yellow"/>
          </w:rPr>
          <w:t>they have been used for a number of other elements, and these studies interpretations can be used to inform our own</w:t>
        </w:r>
        <w:r w:rsidR="00B37A4D">
          <w:t xml:space="preserve"> </w:t>
        </w:r>
        <w:r w:rsidR="00B37A4D">
          <w:fldChar w:fldCharType="begin" w:fldLock="1"/>
        </w:r>
        <w:r w:rsidR="00B37A4D">
          <w:instrText>ADDIN CSL_CITATION {"citationItems":[{"id":"ITEM-1","itemData":{"DOI":"10.1016/j.epsl.2016.10.059","ISSN":"0012821X","abstract":"The boron isotope-pH proxy has been widely used to reconstruct past ocean pH values. In both planktic foraminifera and corals, species-specific calibrations are required in order to reconstruct absolute values of pH, due to the prevalence of so-called vital effects — physiological modification of the primary environmental signals by the calcifying organisms. Shallow marine abiotic carbonate (e.g. ooids and cements) could conceivably avoid any such calibration requirement, and therefore provide a potentially useful archive for reconstructions in deep (pre-Cenozoic) time. However, shallow marine abiotic carbonates could also be affected by local shifts in pH caused by microbial photosynthesis and respiration, something that has up to now not been fully tested. In this study, we present boron isotope measurements from shallow modern marine carbonates, from the Bahama Bank and Belize to investigate the potential of using shallow water carbonates as pH archives, and to explore the role of microbial processes in driving nominally ‘abiogenic’ carbonate deposition. For Bahama bank samples, our boron-based pH estimates derived from a range of carbonate types (i.e. ooids, peloids, hardground cements, carbonate mud, stromatolitic micrite and calcified filament micrite) are higher than the estimated modern mean-annual seawater pH values for this region. Furthermore, the majority (73%) of our marine carbonate-based pH estimates fall out of the range of the estimated pre-industrial seawater pH values for this region. In shallow sediment cores, we did not observe a correlation between measured pore water pH and boron-derived pH estimates, suggesting boron isotope variability is a depositional rather than early diagenetic signal. For Belize reef cements, conversely, the pH estimates are lower than likely in situ seawater pH at the time of cement formation. This study indicates the potential for complications when using shallow marine non-skeletal carbonates as marine pH archives. In addition, variability in δ11B based pH estimates provides additional support for the idea that photosynthetic CO2 uptake plays a significant role in driving carbonate precipitation in a wide range of shallow water carbonates.","author":[{"dropping-particle":"","family":"Zhang","given":"Shuang","non-dropping-particle":"","parse-names":false,"suffix":""},{"dropping-particle":"","family":"Henehan","given":"Michael J.","non-dropping-particle":"","parse-names":false,"suffix":""},{"dropping-particle":"","family":"Hull","given":"Pincelli M.","non-dropping-particle":"","parse-names":false,"suffix":""},{"dropping-particle":"","family":"Reid","given":"R. Pamela","non-dropping-particle":"","parse-names":false,"suffix":""},{"dropping-particle":"","family":"Hardisty","given":"Dalton S.","non-dropping-particle":"","parse-names":false,"suffix":""},{"dropping-particle":"","family":"Hood","given":"Ashleigh v.S.","non-dropping-particle":"","parse-names":false,"suffix":""},{"dropping-particle":"","family":"Planavsky","given":"Noah J.","non-dropping-particle":"","parse-names":false,"suffix":""}],"container-title":"Earth and Planetary Science Letters","id":"ITEM-1","issued":{"date-parts":[["2017"]]},"title":"Investigating controls on boron isotope ratios in shallow marine carbonates","type":"article-journal"},"uris":["http://www.mendeley.com/documents/?uuid=fca80789-55f6-394a-82ee-79c01efc1009"]},{"id":"ITEM-2","itemData":{"DOI":"10.2475/02.2020.03","ISSN":"00029599","abstract":"In this study, we present new data on the δLi values and Li/(Ca+Mg) ratios of carbonate cores from the Great Bahama Bank (Clino, Unda), a deep water core off of the bank top (ODP Leg 166 Site 1007), and the coralline Key Largo Limestone. We use these samples to evaluate the influence of meteoric diagenesis, marine burial diagenesis, and dolomitization on the Li isotope system in carbonates. We find that recrystallization of aragonite to low-Mg calcite in the presence of meteoric fluids results in a systematic decrease of the Li/(Ca+Mg) ratio in Clino, Unda and Key Largo samples, due to the lower Li/(Ca+Mg) ratio in meteoric fluids compared to seawater. For Li isotopes, we observe that the δLi of meteorically altered low-Mg calcite is +22.0±3.8‰ (n=28, 1), which is coincidentally similar to the original aragonite-rich sediments (+22±1‰ in the Bahamas, +18±1‰ in Key Largo), but with a larger variability (from +15 to +27‰). We interpret these features as reflecting the overprinting of primary Li during meteoric alteration with a highly variable isotope signature that may be controlled by a combination of local porewater and/or global climatic conditions; in either case, meteoric diagenesis produces isotopic signatures that are unrelated to seawater composition. In contrast, marine burial diagenesis and dolomitization of Clino and Unda sediments under \"fluid-buffered\" conditions result in Li isotope composition that is similar (+30.2±1.5‰, n=36, 1-) to modern seawater (+31‰). For Site 1007, the δLi values range between +23 permil and +31 permil. We interpret this range as reflecting a combination of varying diagenesis style (fluid to sediment-buffered) and varying contribution of calcite derived from pelagic sediments, with distinct isotopic composition due to primary mineralogy. Altogether, our results show that diagenesis does not invalidate the use of bulk carbonates for deriving Li isotope paleo-records, but the reliability of past carbonates as recorders of seawater δLi values will depend on carefully characterizing their diagenetic history.","author":[{"dropping-particle":"","family":"Dellinger","given":"Mathieu","non-dropping-particle":"","parse-names":false,"suffix":""},{"dropping-particle":"","family":"Hardisty","given":"Dalton S.","non-dropping-particle":"","parse-names":false,"suffix":""},{"dropping-particle":"","family":"Planavsky","given":"Noah J.","non-dropping-particle":"","parse-names":false,"suffix":""},{"dropping-particle":"","family":"Gill","given":"Benjamin C.","non-dropping-particle":"","parse-names":false,"suffix":""},{"dropping-particle":"","family":"Kalderon-Asael","given":"Boriana","non-dropping-particle":"","parse-names":false,"suffix":""},{"dropping-particle":"","family":"Asael","given":"Dan","non-dropping-particle":"","parse-names":false,"suffix":""},{"dropping-particle":"","family":"Croissant","given":"Thomas","non-dropping-particle":"","parse-names":false,"suffix":""},{"dropping-particle":"","family":"Swart","given":"Peter K.","non-dropping-particle":"","parse-names":false,"suffix":""},{"dropping-particle":"","family":"West","given":"A. Joshua","non-dropping-particle":"","parse-names":false,"suffix":""}],"container-title":"American Journal of Science","id":"ITEM-2","issue":"2","issued":{"date-parts":[["2020"]]},"page":"150-184","title":"The effects of diagenesis on lithium isotope ratios of shallow marine carbonates","type":"article-journal","volume":"320"},"uris":["http://www.mendeley.com/documents/?uuid=c704758e-978d-45af-8f65-06ce1a771994"]},{"id":"ITEM-3","itemData":{"DOI":"10.1016/j.epsl.2017.01.032","ISSN":"0012821X","abstract":"The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Letters","id":"ITEM-3","issued":{"date-parts":[["2017","4","1"]]},"page":"159-170","publisher":"Elsevier B.V.","title":"Perspectives on Proterozoic surface ocean redox from iodine contents in ancient and recent carbonate","type":"article-journal","volume":"463"},"uris":["http://www.mendeley.com/documents/?uuid=d58b6200-e690-389f-b5fe-9d84931e0935"]},{"id":"ITEM-4","itemData":{"DOI":"10.1016/j.chemgeo.2013.10.002","ISSN":"00092541","abstract":"In order to validate the use of 238U/235U as a paleoredox proxy in carbonates, we examined the incorporation and early diagenetic evolution of U isotopes in shallow Bahamian carbonate sediments. Our sample set consists of a variety of primary precipitates that represent a range of carbonate producing organisms and components that were important in the past (scleractinian corals, calcareous green and red algae, ooids, and mollusks). In addition, four short push cores were taken in different depositional environments to assess the impact of early diagenesis and pore water chemistry on the U isotopic composition of bulk carbonates. We find that U concentrations are much higher in bulk carbonate sediments (avg. 4.1ppm) than in primary precipitates (avg. 1.5ppm). In almost all cases, the lowest bulk sediment U concentrations were as high as or higher than the highest concentrations found in primary precipitates. This is consistent with authigenic accumulation of reduced U(IV) during early diagenesis. The extent of this process appears sensitive to pore water H2S, and thus indirectly to organic matter content. δ238/235U values were very close to seawater values in all of the primary precipitates, suggesting that these carbonate components could be used to reconstruct changes in seawater U geochemistry. However, δ238/235U of bulk sediments from the push cores was 0.2-0.4‰ heavier than seawater (and primary precipitates). These results indicate that authigenic accumulation of U under open-system sulfidic pore water conditions commonly found in carbonate sediments strongly affects the bulk U concentrations and 238U/235U ratios. We also report the occurrence of dolomite in a tidal pond core which contains low 234U/238U and 238U/235U ratios and discuss the possibility that the dolomitization process may result in sediments depleted in 238U. From this initial exploration, it is clear that 238U/235U variations in ancient carbonate sediments could be driven by changes in global average seawater, by spatial and temporal variations in the local deposition environment, or subsequent diagenesis. To cope with such effects, proxies for syndepositional pore water redox conditions (e.g., organic matter content, iron speciation, and trace metal distributions) and careful consideration of possible post-deposition alteration will be required to avoid spurious interpretation of 238U/235U data from ancient carbonate sediments. copy; 2013 Elsevier B.V.","author":[{"dropping-particle":"","family":"Romaniello","given":"Stephen J.","non-dropping-particle":"","parse-names":false,"suffix":""},{"dropping-particle":"","family":"Herrmann","given":"Achim D.","non-dropping-particle":"","parse-names":false,"suffix":""},{"dropping-particle":"","family":"Anbar","given":"Ariel D.","non-dropping-particle":"","parse-names":false,"suffix":""}],"container-title":"Chemical Geology","id":"ITEM-4","issued":{"date-parts":[["2013"]]},"title":"Uranium concentrations and 238U/235U isotope ratios in modern carbonates from the Bahamas: Assessing a novel paleoredox proxy","type":"article-journal"},"uris":["http://www.mendeley.com/documents/?uuid=67d65fd5-28f4-357f-9495-501f6f24c753"]}],"mendeley":{"formattedCitation":"(Dellinger et al., 2020; Hardisty et al., 2017; Romaniello et al., 2013; Zhang et al., 2017)","manualFormatting":"(e.g., Dellinger et al., 2020; Hardisty et al., 2017; Romaniello et al., 2013; Zhang et al., 2017)","plainTextFormattedCitation":"(Dellinger et al., 2020; Hardisty et al., 2017; Romaniello et al., 2013; Zhang et al., 2017)","previouslyFormattedCitation":"(Dellinger et al., 2020; Hardisty et al., 2017; Romaniello et al., 2013; Zhang et al., 2017)"},"properties":{"noteIndex":0},"schema":"https://github.com/citation-style-language/schema/raw/master/csl-citation.json"}</w:instrText>
        </w:r>
        <w:r w:rsidR="00B37A4D">
          <w:fldChar w:fldCharType="separate"/>
        </w:r>
        <w:r w:rsidR="00B37A4D" w:rsidRPr="00C52BF7">
          <w:rPr>
            <w:noProof/>
          </w:rPr>
          <w:t>(</w:t>
        </w:r>
        <w:r w:rsidR="00B37A4D" w:rsidRPr="000B7DC3">
          <w:rPr>
            <w:i/>
            <w:iCs/>
            <w:noProof/>
          </w:rPr>
          <w:t>e.g.,</w:t>
        </w:r>
        <w:r w:rsidR="00B37A4D">
          <w:rPr>
            <w:noProof/>
          </w:rPr>
          <w:t xml:space="preserve"> </w:t>
        </w:r>
        <w:r w:rsidR="00B37A4D" w:rsidRPr="00C52BF7">
          <w:rPr>
            <w:noProof/>
          </w:rPr>
          <w:t>Dellinger et al., 2020; Hardisty et al., 2017; Romaniello et al., 2013; Zhang et al., 2017)</w:t>
        </w:r>
        <w:r w:rsidR="00B37A4D">
          <w:fldChar w:fldCharType="end"/>
        </w:r>
        <w:r w:rsidR="00B37A4D">
          <w:t>.</w:t>
        </w:r>
      </w:moveTo>
      <w:moveToRangeEnd w:id="242"/>
      <w:ins w:id="244" w:author="Eva Juliet Baransky" w:date="2021-09-08T14:52:00Z">
        <w:r w:rsidR="00E4709E">
          <w:t xml:space="preserve"> </w:t>
        </w:r>
      </w:ins>
      <w:ins w:id="245" w:author="Eva Juliet Baransky" w:date="2021-09-08T14:53:00Z">
        <w:r w:rsidR="00D0187E">
          <w:t xml:space="preserve">With these samples, we will obtain the first </w:t>
        </w:r>
      </w:ins>
      <w:ins w:id="246" w:author="Eva Juliet Baransky" w:date="2021-09-08T14:54:00Z">
        <w:r w:rsidR="005C611B">
          <w:t>δ</w:t>
        </w:r>
        <w:r w:rsidR="005C611B">
          <w:rPr>
            <w:vertAlign w:val="superscript"/>
          </w:rPr>
          <w:t>60</w:t>
        </w:r>
        <w:r w:rsidR="005C611B">
          <w:t>Ni values for</w:t>
        </w:r>
      </w:ins>
      <w:ins w:id="247" w:author="Eva Juliet Baransky" w:date="2021-09-08T14:53:00Z">
        <w:r w:rsidR="005C611B">
          <w:t xml:space="preserve"> modern marine carbonates</w:t>
        </w:r>
      </w:ins>
      <w:ins w:id="248" w:author="Eva Juliet Baransky" w:date="2021-09-08T14:54:00Z">
        <w:r w:rsidR="005C611B">
          <w:t xml:space="preserve"> and assess the fidelity of shallow water carbonates as a robust record of the δ</w:t>
        </w:r>
        <w:r w:rsidR="005C611B">
          <w:rPr>
            <w:vertAlign w:val="superscript"/>
          </w:rPr>
          <w:t>60</w:t>
        </w:r>
        <w:r w:rsidR="005C611B">
          <w:t>Ni of seawater.</w:t>
        </w:r>
      </w:ins>
    </w:p>
    <w:p w14:paraId="3DF5F170" w14:textId="29BDC06B" w:rsidR="00C52BF7" w:rsidRDefault="00001015" w:rsidP="006A694E">
      <w:pPr>
        <w:ind w:firstLine="360"/>
        <w:jc w:val="both"/>
      </w:pPr>
      <w:commentRangeStart w:id="249"/>
      <w:del w:id="250" w:author="Eva Juliet Baransky" w:date="2021-09-08T14:12:00Z">
        <w:r w:rsidRPr="006671E2" w:rsidDel="00B37A4D">
          <w:rPr>
            <w:highlight w:val="yellow"/>
            <w:rPrChange w:id="251" w:author="Laura W" w:date="2021-09-03T10:27:00Z">
              <w:rPr/>
            </w:rPrChange>
          </w:rPr>
          <w:lastRenderedPageBreak/>
          <w:delText>However</w:delText>
        </w:r>
        <w:commentRangeEnd w:id="249"/>
        <w:r w:rsidR="006671E2" w:rsidDel="00B37A4D">
          <w:rPr>
            <w:rStyle w:val="CommentReference"/>
          </w:rPr>
          <w:commentReference w:id="249"/>
        </w:r>
        <w:r w:rsidR="00616692" w:rsidDel="00B37A4D">
          <w:delText xml:space="preserve">, by virtue of </w:delText>
        </w:r>
        <w:r w:rsidR="002455C5" w:rsidDel="00B37A4D">
          <w:delText>selecting shallow-water</w:delText>
        </w:r>
        <w:r w:rsidR="00E412D1" w:rsidDel="00B37A4D">
          <w:delText xml:space="preserve"> carbonates,</w:delText>
        </w:r>
        <w:r w:rsidR="002455C5" w:rsidDel="00B37A4D">
          <w:delText xml:space="preserve"> we are </w:delText>
        </w:r>
        <w:r w:rsidR="00E4792A" w:rsidDel="00B37A4D">
          <w:delText xml:space="preserve">not capturing the </w:delText>
        </w:r>
        <w:r w:rsidR="00225182" w:rsidDel="00B37A4D">
          <w:delText xml:space="preserve">Ni </w:delText>
        </w:r>
        <w:r w:rsidR="00127F2B" w:rsidDel="00B37A4D">
          <w:delText>isotopic composition of pelagic carbonates</w:delText>
        </w:r>
        <w:r w:rsidR="00225182" w:rsidDel="00B37A4D">
          <w:delText xml:space="preserve"> which </w:delText>
        </w:r>
        <w:r w:rsidR="006A6D1F" w:rsidDel="00B37A4D">
          <w:delText>will not necessarily be equivalent to shallow-water carbonates.</w:delText>
        </w:r>
        <w:r w:rsidR="00127F2B" w:rsidDel="00B37A4D">
          <w:delText xml:space="preserve"> </w:delText>
        </w:r>
      </w:del>
      <w:moveFromRangeStart w:id="252" w:author="Eva Juliet Baransky" w:date="2021-09-08T13:45:00Z" w:name="move82001152"/>
      <w:moveFrom w:id="253" w:author="Eva Juliet Baransky" w:date="2021-09-08T13:45:00Z">
        <w:del w:id="254" w:author="Eva Juliet Baransky" w:date="2021-09-08T14:12:00Z">
          <w:r w:rsidR="00CD4DB4" w:rsidDel="00B37A4D">
            <w:delText>Based on the mass distribution in</w:delText>
          </w:r>
          <w:r w:rsidR="00FD155B" w:rsidDel="00B37A4D">
            <w:delText xml:space="preserve"> modern CaCO</w:delText>
          </w:r>
          <w:r w:rsidR="00FD155B" w:rsidDel="00B37A4D">
            <w:rPr>
              <w:vertAlign w:val="subscript"/>
            </w:rPr>
            <w:delText>3</w:delText>
          </w:r>
          <w:r w:rsidR="00FD155B" w:rsidDel="00B37A4D">
            <w:delText xml:space="preserve"> accumulation budgets</w:delText>
          </w:r>
          <w:r w:rsidR="00CD4DB4" w:rsidDel="00B37A4D">
            <w:delText>, pelagic carbonates appear to domina</w:delText>
          </w:r>
          <w:r w:rsidR="00D41C2D" w:rsidDel="00B37A4D">
            <w:delText>te</w:delText>
          </w:r>
          <w:r w:rsidR="00B92424" w:rsidDel="00B37A4D">
            <w:delText xml:space="preserve"> the budget</w:delText>
          </w:r>
          <w:r w:rsidR="0073748B" w:rsidDel="00B37A4D">
            <w:delText xml:space="preserve"> </w:delText>
          </w:r>
          <w:r w:rsidR="0073748B" w:rsidDel="00B37A4D">
            <w:fldChar w:fldCharType="begin" w:fldLock="1"/>
          </w:r>
          <w:r w:rsidR="006A6D1F" w:rsidDel="00B37A4D">
            <w:delInstrText>ADDIN CSL_CITATION {"citationItems":[{"id":"ITEM-1","itemData":{"DOI":"10.1038/181669b0","ISSN":"00280836","author":[{"dropping-particle":"","family":"Milliman","given":"John D","non-dropping-particle":"","parse-names":false,"suffix":""}],"container-title":"Global Biogeochemical Cycles","id":"ITEM-1","issue":"4","issued":{"date-parts":[["1993"]]},"page":"927-957","title":"Production and Accumulation of Calcium Carbonate in the Ocean: Budget of a Nonsteady State","type":"article-journal","volume":"7"},"uris":["http://www.mendeley.com/documents/?uuid=3bac0bbb-3670-4b77-996a-a1d05f72678b"]},{"id":"ITEM-2","itemData":{"DOI":"10.1029/2002EO000267","ISSN":"00963941","author":[{"dropping-particle":"","family":"Iglesias-Rodriguez","given":"M. Debora","non-dropping-particle":"","parse-names":false,"suffix":""},{"dropping-particle":"","family":"Armstrong","given":"Robert","non-dropping-particle":"","parse-names":false,"suffix":""},{"dropping-particle":"","family":"Feely","given":"Richard","non-dropping-particle":"","parse-names":false,"suffix":""},{"dropping-particle":"","family":"Hood","given":"Raleigh","non-dropping-particle":"","parse-names":false,"suffix":""},{"dropping-particle":"","family":"Kleypas","given":"Joan","non-dropping-particle":"","parse-names":false,"suffix":""},{"dropping-particle":"","family":"Milliman","given":"John D.","non-dropping-particle":"","parse-names":false,"suffix":""},{"dropping-particle":"","family":"Sabine","given":"Christopher","non-dropping-particle":"","parse-names":false,"suffix":""},{"dropping-particle":"","family":"Sarmiento","given":"Jorge","non-dropping-particle":"","parse-names":false,"suffix":""}],"container-title":"Eos","id":"ITEM-2","issue":"34","issued":{"date-parts":[["2002"]]},"page":"2000-2002","title":"Progress made in study of ocean's calcium carbonate budget","type":"article-journal","volume":"83"},"uris":["http://www.mendeley.com/documents/?uuid=3748900e-8b0f-49cb-9f10-65b90a212501"]},{"id":"ITEM-3","itemData":{"DOI":"10.1007/s10498-015-9282-y","ISSN":"15731421","abstract":"The present analysis adjusts previous estimates of global ocean CaCO3 production rates substantially upward, to 133 × 1012 mol yr−1 plankton production and 42 × 1012 mol yr−1 shelf benthos production. The plankton adjustment is consistent with recent satellite-based estimates; the benthos adjustment includes primarily an upward adjustment of CaCO3 production on so-called carbonate-poor sedimentary shelves and secondarily pays greater attention to high CaCO3 mass (calcimass) and turnover of shelf communities on temperate and polar shelves. Estimated CaCO3 sediment accumulation rates remain about the same as they have been for some years: ~20 × 1012 mol yr−1 on shelves and 11 × 1012 mol yr−1 in the deep ocean. The differences between production and accumulation of calcareous materials call for dissolution of ~22 × 1012 mol yr−1 (~50 %) of shelf benthonic carbonate production and 122 × 1012 mol yr−1 (&gt;90 %) of planktonic production. Most CaCO3 production, whether planktonic or benthonic, is assumed to take place in water depths of &lt;100 m, while most dissolution is assumed to occur below this depth. The molar ratio of CO2 release to CaCO3 precipitation (CO2↑/CaCO3↓) is &lt;1.0 and varies with depth. This ratio, Ψ, is presently about 0.66 in surface seawater and 0.85 in ocean waters deeper than about 1000 m. The net flux of CO2 associated with CaCO3 reactions in the global ocean in late preindustrial time is estimated to be an apparent influx from the atmosphere to the ocean, of +7 × 1012 mol C yr−1, at a time scale of 102–103 years. The CaCO3-mediated influx of CO2 is approximately offset by CO2 release from organic C oxidation in the water column. Continuing ocean acidification will have effects on CaCO3 and organic C metabolic responses to the oceanic inorganic C cycle, although those responses remain poorly quantified.","author":[{"dropping-particle":"V.","family":"Smith","given":"Stephen","non-dropping-particle":"","parse-names":false,"suffix":""},{"dropping-particle":"","family":"Mackenzie","given":"Fred T.","non-dropping-particle":"","parse-names":false,"suffix":""}],"container-title":"Aquatic Geochemistry","id":"ITEM-3","issue":"2","issued":{"date-parts":[["2016"]]},"page":"153-175","publisher":"Springer Netherlands","title":"The Role of CaCO3 Reactions in the Contemporary Oceanic CO2 Cycle","type":"article-journal","volume":"22"},"uris":["http://www.mendeley.com/documents/?uuid=17d33ae0-2b70-4f55-b9dc-3688cb880b95"]},{"id":"ITEM-4","itemData":{"author":[{"dropping-particle":"","family":"Opdyke","given":"Bradley N.","non-dropping-particle":"","parse-names":false,"suffix":""},{"dropping-particle":"","family":"Wilkinson","given":"Bruce H.","non-dropping-particle":"","parse-names":false,"suffix":""}],"container-title":"Paleoceanography","id":"ITEM-4","issue":"6","issued":{"date-parts":[["1988"]]},"page":"685-703","title":"Surface Area Control of Shallow Cratonic to Deep Marine Carbonate Accumulation","type":"article-journal","volume":"3"},"uris":["http://www.mendeley.com/documents/?uuid=1b4938eb-a354-4bec-8562-8a7e90c37a90"]},{"id":"ITEM-5","itemData":{"author":[{"dropping-particle":"","family":"Wilkinson","given":"Bruce H.","non-dropping-particle":"","parse-names":false,"suffix":""},{"dropping-particle":"","family":"Walker","given":"James C.G.","non-dropping-particle":"","parse-names":false,"suffix":""}],"container-title":"American Journal of Science","id":"ITEM-5","issue":"4","issued":{"date-parts":[["1989"]]},"page":"525-548","title":"Phanerozoic cycling of sedimentary carbonate","type":"article-journal","volume":"289"},"uris":["http://www.mendeley.com/documents/?uuid=2232eff1-d49c-41d7-85e1-8d7568d5e375"]}],"mendeley":{"formattedCitation":"(Iglesias-Rodriguez et al., 2002; Milliman, 1993; Opdyke and Wilkinson, 1988; Smith and Mackenzie, 2016; Wilkinson and Walker, 1989)","manualFormatting":"(e.g., Iglesias-Rodriguez et al., 2002; Milliman, 1993; Opdyke and Wilkinson, 1988; Smith and Mackenzie, 2016; Wilkinson and Walker, 1989)","plainTextFormattedCitation":"(Iglesias-Rodriguez et al., 2002; Milliman, 1993; Opdyke and Wilkinson, 1988; Smith and Mackenzie, 2016; Wilkinson and Walker, 1989)","previouslyFormattedCitation":"(Iglesias-Rodriguez et al., 2002; Milliman, 1993; Opdyke and Wilkinson, 1988; Smith and Mackenzie, 2016; Wilkinson and Walker, 1989)"},"properties":{"noteIndex":0},"schema":"https://github.com/citation-style-language/schema/raw/master/csl-citation.json"}</w:delInstrText>
          </w:r>
          <w:r w:rsidR="0073748B" w:rsidDel="00B37A4D">
            <w:fldChar w:fldCharType="separate"/>
          </w:r>
          <w:r w:rsidR="0073748B" w:rsidRPr="0073748B" w:rsidDel="00B37A4D">
            <w:rPr>
              <w:noProof/>
            </w:rPr>
            <w:delText>(</w:delText>
          </w:r>
          <w:r w:rsidR="0073748B" w:rsidRPr="00855FF5" w:rsidDel="00B37A4D">
            <w:rPr>
              <w:i/>
              <w:iCs/>
              <w:noProof/>
            </w:rPr>
            <w:delText xml:space="preserve">e.g., </w:delText>
          </w:r>
          <w:r w:rsidR="0073748B" w:rsidRPr="0073748B" w:rsidDel="00B37A4D">
            <w:rPr>
              <w:noProof/>
            </w:rPr>
            <w:delText>Iglesias-Rodriguez et al., 2002; Milliman, 1993; Opdyke and Wilkinson, 1988; Smith and Mackenzie, 2016; Wilkinson and Walker, 1989)</w:delText>
          </w:r>
          <w:r w:rsidR="0073748B" w:rsidDel="00B37A4D">
            <w:fldChar w:fldCharType="end"/>
          </w:r>
          <w:r w:rsidR="007C772E" w:rsidDel="00B37A4D">
            <w:delText xml:space="preserve">. </w:delText>
          </w:r>
        </w:del>
      </w:moveFrom>
      <w:moveFromRangeEnd w:id="252"/>
      <w:del w:id="255" w:author="Eva Juliet Baransky" w:date="2021-09-08T14:12:00Z">
        <w:r w:rsidR="007C772E" w:rsidDel="00B37A4D">
          <w:delText xml:space="preserve">However, </w:delText>
        </w:r>
        <w:r w:rsidR="006E5939" w:rsidDel="00B37A4D">
          <w:delText>we</w:delText>
        </w:r>
        <w:r w:rsidR="00B6633F" w:rsidDel="00B37A4D">
          <w:delText xml:space="preserve"> </w:delText>
        </w:r>
        <w:r w:rsidR="009A7DF9" w:rsidDel="00B37A4D">
          <w:delText xml:space="preserve">believe the </w:delText>
        </w:r>
        <w:r w:rsidR="004964ED" w:rsidDel="00B37A4D">
          <w:delText>chosen samples</w:delText>
        </w:r>
        <w:r w:rsidR="009A7DF9" w:rsidDel="00B37A4D">
          <w:delText xml:space="preserve"> are an appropr</w:delText>
        </w:r>
        <w:r w:rsidR="001700FA" w:rsidDel="00B37A4D">
          <w:delText>ia</w:delText>
        </w:r>
        <w:r w:rsidR="009A7DF9" w:rsidDel="00B37A4D">
          <w:delText xml:space="preserve">te first </w:delText>
        </w:r>
        <w:r w:rsidR="000C3BAD" w:rsidDel="00B37A4D">
          <w:delText xml:space="preserve">look at </w:delText>
        </w:r>
        <w:r w:rsidR="009A7DF9" w:rsidDel="00B37A4D">
          <w:delText>δ</w:delText>
        </w:r>
        <w:r w:rsidR="009A7DF9" w:rsidDel="00B37A4D">
          <w:rPr>
            <w:vertAlign w:val="superscript"/>
          </w:rPr>
          <w:delText>60</w:delText>
        </w:r>
        <w:r w:rsidR="009A7DF9" w:rsidDel="00B37A4D">
          <w:delText xml:space="preserve">Ni </w:delText>
        </w:r>
        <w:r w:rsidR="000C3BAD" w:rsidDel="00B37A4D">
          <w:delText>in</w:delText>
        </w:r>
        <w:r w:rsidR="009A7DF9" w:rsidDel="00B37A4D">
          <w:delText xml:space="preserve"> carbonates for </w:delText>
        </w:r>
        <w:r w:rsidR="00B6633F" w:rsidDel="00B37A4D">
          <w:delText>several reasons</w:delText>
        </w:r>
        <w:r w:rsidR="00AA4FCC" w:rsidDel="00B37A4D">
          <w:delText xml:space="preserve">. </w:delText>
        </w:r>
        <w:r w:rsidR="00D647BB" w:rsidDel="00B37A4D">
          <w:delText xml:space="preserve">First and foremost, we have immediate access to the samples and </w:delText>
        </w:r>
        <w:commentRangeStart w:id="256"/>
        <w:r w:rsidR="00D647BB" w:rsidDel="00B37A4D">
          <w:delText>experts</w:delText>
        </w:r>
        <w:commentRangeEnd w:id="256"/>
        <w:r w:rsidR="00CB5371" w:rsidDel="00B37A4D">
          <w:rPr>
            <w:rStyle w:val="CommentReference"/>
          </w:rPr>
          <w:commentReference w:id="256"/>
        </w:r>
        <w:r w:rsidR="00D647BB" w:rsidDel="00B37A4D">
          <w:delText xml:space="preserve">. </w:delText>
        </w:r>
      </w:del>
      <w:moveFromRangeStart w:id="257" w:author="Eva Juliet Baransky" w:date="2021-09-08T14:12:00Z" w:name="move82002767"/>
      <w:moveFrom w:id="258" w:author="Eva Juliet Baransky" w:date="2021-09-08T14:12:00Z">
        <w:r w:rsidR="00B467E0" w:rsidDel="00B37A4D">
          <w:t xml:space="preserve">These samples, in particular the </w:t>
        </w:r>
        <w:r w:rsidR="000364D9" w:rsidDel="00B37A4D">
          <w:t>U</w:t>
        </w:r>
        <w:r w:rsidR="00B467E0" w:rsidDel="00B37A4D">
          <w:t xml:space="preserve">nda and </w:t>
        </w:r>
        <w:r w:rsidR="000364D9" w:rsidDel="00B37A4D">
          <w:t>C</w:t>
        </w:r>
        <w:r w:rsidR="00B467E0" w:rsidDel="00B37A4D">
          <w:t xml:space="preserve">lino cores, have a wealth of associated </w:t>
        </w:r>
        <w:r w:rsidR="003E4151" w:rsidDel="00B37A4D">
          <w:t xml:space="preserve">information </w:t>
        </w:r>
        <w:r w:rsidR="00B467E0" w:rsidDel="00B37A4D">
          <w:t xml:space="preserve">detailing their </w:t>
        </w:r>
        <w:r w:rsidR="003E4151" w:rsidDel="00B37A4D">
          <w:t>mineralogy and depositional and diagenetic histories</w:t>
        </w:r>
        <w:r w:rsidR="006A6D1F" w:rsidDel="00B37A4D">
          <w:t xml:space="preserve"> </w:t>
        </w:r>
        <w:r w:rsidR="006A6D1F" w:rsidDel="00B37A4D">
          <w:fldChar w:fldCharType="begin" w:fldLock="1"/>
        </w:r>
        <w:r w:rsidR="00103D2D" w:rsidDel="00B37A4D">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Acta","id":"ITEM-2","issued":{"date-parts":[["2018"]]},"title":"Mineralogy, early marine diagenesis, and the chemistry of shallow-water carbonate sediments","type":"article-journal"},"uris":["http://www.mendeley.com/documents/?uuid=95810ee3-d6d4-3663-affd-816e2b7b3492"]},{"id":"ITEM-3","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Research","id":"ITEM-3","issued":{"date-parts":[["2000"]]},"title":"The Origin of Dolomites in Tertiary Sediments from the Margin of Great Bahama Bank","type":"article-journal","volume":"Vol. 70 (2"},"uris":["http://www.mendeley.com/documents/?uuid=588ad5b6-90dd-4fbf-9e78-a745590adec6"]},{"id":"ITEM-4","itemData":{"DOI":"10.1016/j.sedgeo.2017.12.005","ISSN":"00370738","abstract":"A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Geology","id":"ITEM-4","issued":{"date-parts":[["2018"]]},"page":"14-23","publisher":"Elsevier B.V.","title":"Revised interpretations of stable C and O patterns in carbonate rocks resulting from meteoric diagenesis","type":"article-journal","volume":"364"},"uris":["http://www.mendeley.com/documents/?uuid=d8b66694-186a-462d-9551-dd42e6ddf295"]},{"id":"ITEM-5","itemData":{"DOI":"10.1016/j.epsl.2017.01.032","ISSN":"0012821X","abstract":"The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Letters","id":"ITEM-5","issued":{"date-parts":[["2017","4","1"]]},"page":"159-170","publisher":"Elsevier B.V.","title":"Perspectives on Proterozoic surface ocean redox from iodine contents in ancient and recent carbonate","type":"article-journal","volume":"463"},"uris":["http://www.mendeley.com/documents/?uuid=d58b6200-e690-389f-b5fe-9d84931e0935"]},{"id":"ITEM-6","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Letters","id":"ITEM-6","issued":{"date-parts":[["2020"]]},"page":"2711-2711","publisher":"Elsevier B.V.","title":"Chromium Isotope Systematics and Diagenesis in Marine Carbonates","type":"article-journal","volume":"562"},"uris":["http://www.mendeley.com/documents/?uuid=2a6b39e7-bd97-4396-b597-7448e5f917c1"]},{"id":"ITEM-7","itemData":{"DOI":"10.1016/j.gca.2018.12.028","ISSN":"00167037","abstract":"Inferring redox conditions for ancient marine environments is critical to our understanding of biogeochemical cycles over Earth history. Because of the redox sensitivity of cerium (Ce) relative to other rare earth elements (REEs) and its uptake in marine carbonates, the Ce anomaly (Ce/Ce*) is widely applied to ancient carbonates as a proxy for local redox conditions in the water column. However, carbonate sediments and rocks are particularly vulnerable to multiple stages and styles of post-depositional diagenetic alteration where the diagenetic redox conditions and fluid compositions can vary widely from overlying seawater. Evaluations of the effects of this post-depositional alteration for the Ce anomaly have mostly been limited to ancient carbonate rocks rather than recent, well-characterized analog facies. Here, we report on analyses of REE plus yttrium concentrations (REY) and Ce anomalies in bulk carbonate samples from drill cores collected in the Bahamas (Clino and Unda) that allow us to track loss or retention of primary signals of initial oxic deposition through a range of subsequent alteration scenarios mostly under anoxic conditions. Specifically, these materials have experienced well-constrained overprints linked to meteoric processes and marine burial diagenesis, including dolomitization. Our results show that, regardless of mineralogy, diagenetic fluid composition, and redox state, the REY patterns in these carbonates, including the Ce anomaly, are similar to those of modern oxic seawater, indicating that they likely record the seawater signatures of primary deposition. As such, the Ce anomaly in shallow marine carbonates has the potential to preserve records of primary deposition even when subject to multiple stages and styles of diagenetic alteration, confirming its utility in studies of ancient marine redox.","author":[{"dropping-particle":"","family":"Liu","given":"Xiao Ming","non-dropping-particle":"","parse-names":false,"suffix":""},{"dropping-particle":"","family":"Hardisty","given":"Dalton S.","non-dropping-particle":"","parse-names":false,"suffix":""},{"dropping-particle":"","family":"Lyons","given":"Timothy W.","non-dropping-particle":"","parse-names":false,"suffix":""},{"dropping-particle":"","family":"Swart","given":"Peter K.","non-dropping-particle":"","parse-names":false,"suffix":""}],"container-title":"Geochimica et Cosmochimica Acta","id":"ITEM-7","issued":{"date-parts":[["2019"]]},"title":"Evaluating the fidelity of the cerium paleoredox tracer during variable carbonate diagenesis on the Great Bahamas Bank","type":"article-journal"},"uris":["http://www.mendeley.com/documents/?uuid=945f3033-eb25-35ae-a2e0-18642d801d1c"]},{"id":"ITEM-8","itemData":{"author":[{"dropping-particle":"","family":"Kenter","given":"Jeroen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Project","id":"ITEM-8","issued":{"date-parts":[["2001"]]},"page":"61-100","title":"Sea-Level-Driven Sedimentation Patterns on the Slope and Margin","type":"chapter"},"uris":["http://www.mendeley.com/documents/?uuid=e7f2af06-56c2-405a-bea0-c92c628ada56"]},{"id":"ITEM-9","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Project","id":"ITEM-9","issued":{"date-parts":[["2001"]]},"page":"17-39","title":"Pliocene to Pleistocene Depositional History of the Upper Platform Margin","type":"chapter"},"uris":["http://www.mendeley.com/documents/?uuid=6837830e-bc48-4f81-a15f-a2ff0ef28bad"]},{"id":"ITEM-10","itemData":{"DOI":"10.1016/S0025-3227(01)00289-4","ISSN":"00253227","abstract":"Carbonate diagenetic models have been heavily influenced by numerous studies of exposed Quaternary limestones. As a result, meteoric diagenesis is often assumed to be the principle means of altering aragonite-rich sediments into calcitic limestones. However, these models are limited by the scarcity of examples of aragonite-rich sediments buried in seawater that have never been influenced by meteoric fluids. The Bahamas transect cores recovered originally aragonite-rich sediments deposited in deep water beyond the easy reach of meteoric waters and provide an opportunity to test current diagenetic paradigms. The Bahamas transect consists of seven cores drilled in the prograding western margin of Great Bahama Bank. The two proximal cores (Clino and Unda) were drilled on the platform top and recovered shallow-water platform to reef facies overlying deeper margin and proximal slope facies. The five distal cores were drilled by ODP Leg 166 in up to 660 m of water and recovered carbonate slope facies. All studied sections are Neogene to Pleistocene in age. Diagenetic environments were identified based on petrographic and scanning electron microscopy (SEM) observations, XRD mineralogy, carbon and oxygen stable isotopic data, and trace elements. The upper 100-150 m of the two proximal cores were altered in meteoric to mixing-zone diagenetic environments but all other intervals were altered exclusively in marine pore fluids during seafloor, marine-burial, and deep-burial diagenesis. Several of the findings of this study question current carbonate diagenetic paradigms. These include: (1) large-scale sea level lowstands may not have chemically active meteoric lenses as we found no meteoric alteration at the -120 m elevation of the latest Pleistocene lowstand. Rather, phreatic meteoric diagenesis appears restricted to within ≈ 10 m of the land surface. (2) Mixing-zone diagenesis includes aragonite dissolution and minor LMC cementation but does not show the cavernous porosity or dolomitization predicted by mixing-zone diagenetic models. Current models are based on coastal mixing zones, which do not appear to be applicable to these more inland, and perhaps more typical, locations. (3) Marine-burial diagenesis produces a mature limestone with fabrics formerly considered diagnostic for meteoric diagenesis such as moldic porosity, aragonite neomorphism, blocky calcite spar and calcite microspar. However, oxygen stable isotopic data (average δ18O = +1 ‰) indicate alterati…","author":[{"dropping-particle":"","family":"Melim","given":"L. A.","non-dropping-particle":"","parse-names":false,"suffix":""},{"dropping-particle":"","family":"Westphal","given":"H.","non-dropping-particle":"","parse-names":false,"suffix":""},{"dropping-particle":"","family":"Swart","given":"P. K.","non-dropping-particle":"","parse-names":false,"suffix":""},{"dropping-particle":"","family":"Eberli","given":"G. P.","non-dropping-particle":"","parse-names":false,"suffix":""},{"dropping-particle":"","family":"Munnecke","given":"A.","non-dropping-particle":"","parse-names":false,"suffix":""}],"container-title":"Marine Geology","id":"ITEM-10","issue":"1-2","issued":{"date-parts":[["2002"]]},"page":"27-53","title":"Questioning carbonate diagenetic paradigms: Evidence from the Neogene of the Bahamas","type":"article-journal","volume":"185"},"uris":["http://www.mendeley.com/documents/?uuid=87ba2ca4-77d4-427d-8202-5bf7b1160e33"]}],"mendeley":{"formattedCitation":"(Eberli et al., 1997; Hardisty et al., 2017; Higgins et al., 2018; Kenter et al., 2001; Liu et al., 2019; Manfrino and Ginsburg, 2001; Melim et al., 2002; Swart and Melim, 2000; Swart and Oehlert, 2018; Wang et al., 2020)","manualFormatting":"(e.g., Eberli et al., 1997; Hardisty et al., 2017; Higgins et al., 2018; Kenter et al., 2001; Liu et al., 2019; Manfrino and Ginsburg, 2001; Melim et al., 2002; Swart and Melim, 2000; Swart and Oehlert, 2018; Wang et al., 2020)","plainTextFormattedCitation":"(Eberli et al., 1997; Hardisty et al., 2017; Higgins et al., 2018; Kenter et al., 2001; Liu et al., 2019; Manfrino and Ginsburg, 2001; Melim et al., 2002; Swart and Melim, 2000; Swart and Oehlert, 2018; Wang et al., 2020)","previouslyFormattedCitation":"(Eberli et al., 1997; Hardisty et al., 2017; Higgins et al., 2018; Kenter et al., 2001; Liu et al., 2019; Manfrino and Ginsburg, 2001; Melim et al., 2002; Swart and Melim, 2000; Swart and Oehlert, 2018; Wang et al., 2020)"},"properties":{"noteIndex":0},"schema":"https://github.com/citation-style-language/schema/raw/master/csl-citation.json"}</w:instrText>
        </w:r>
        <w:r w:rsidR="006A6D1F" w:rsidDel="00B37A4D">
          <w:fldChar w:fldCharType="separate"/>
        </w:r>
        <w:r w:rsidR="006A6D1F" w:rsidRPr="006A6D1F" w:rsidDel="00B37A4D">
          <w:rPr>
            <w:noProof/>
          </w:rPr>
          <w:t>(</w:t>
        </w:r>
        <w:r w:rsidR="006A6D1F" w:rsidRPr="006A6D1F" w:rsidDel="00B37A4D">
          <w:rPr>
            <w:i/>
            <w:iCs/>
            <w:noProof/>
          </w:rPr>
          <w:t xml:space="preserve">e.g., </w:t>
        </w:r>
        <w:r w:rsidR="006A6D1F" w:rsidRPr="006A6D1F" w:rsidDel="00B37A4D">
          <w:rPr>
            <w:noProof/>
          </w:rPr>
          <w:t>Eberli et al., 1997; Hardisty et al., 2017; Higgins et al., 2018; Kenter et al., 2001; Liu et al., 2019; Manfrino and Ginsburg, 2001; Melim et al., 2002; Swart and Melim, 2000; Swart and Oehlert, 2018; Wang et al., 2020)</w:t>
        </w:r>
        <w:r w:rsidR="006A6D1F" w:rsidDel="00B37A4D">
          <w:fldChar w:fldCharType="end"/>
        </w:r>
        <w:r w:rsidR="006A6D1F" w:rsidDel="00B37A4D">
          <w:t xml:space="preserve">. </w:t>
        </w:r>
        <w:r w:rsidR="007F4E1C" w:rsidDel="00B37A4D">
          <w:t>Th</w:t>
        </w:r>
        <w:r w:rsidR="001F484F" w:rsidDel="00B37A4D">
          <w:t>e</w:t>
        </w:r>
        <w:r w:rsidR="007F4E1C" w:rsidDel="00B37A4D">
          <w:t xml:space="preserve"> extensive history and access to primary carbonates allows us to assess the </w:t>
        </w:r>
        <w:r w:rsidR="00643737" w:rsidDel="00B37A4D">
          <w:t>influence</w:t>
        </w:r>
        <w:r w:rsidR="007F4E1C" w:rsidDel="00B37A4D">
          <w:t xml:space="preserve"> of early marine diagenesis which </w:t>
        </w:r>
        <w:r w:rsidR="00C76666" w:rsidDel="00B37A4D">
          <w:t>may have an impact on the retained Ni</w:t>
        </w:r>
        <w:r w:rsidR="001F484F" w:rsidDel="00B37A4D">
          <w:t xml:space="preserve"> in the carbonate sink</w:t>
        </w:r>
        <w:r w:rsidR="00242419" w:rsidDel="00B37A4D">
          <w:t xml:space="preserve">. </w:t>
        </w:r>
        <w:r w:rsidR="00A7687E" w:rsidDel="00B37A4D">
          <w:t xml:space="preserve">Because of the many attractive features listed for this sample set, </w:t>
        </w:r>
        <w:r w:rsidR="00A7687E" w:rsidRPr="00CB5371" w:rsidDel="00B37A4D">
          <w:rPr>
            <w:highlight w:val="yellow"/>
            <w:rPrChange w:id="259" w:author="Laura W" w:date="2021-09-03T10:24:00Z">
              <w:rPr/>
            </w:rPrChange>
          </w:rPr>
          <w:t>they have been used for a number of other elements</w:t>
        </w:r>
        <w:r w:rsidR="000505F8" w:rsidRPr="006671E2" w:rsidDel="00B37A4D">
          <w:rPr>
            <w:highlight w:val="yellow"/>
            <w:rPrChange w:id="260" w:author="Laura W" w:date="2021-09-03T10:27:00Z">
              <w:rPr/>
            </w:rPrChange>
          </w:rPr>
          <w:t xml:space="preserve">, </w:t>
        </w:r>
        <w:r w:rsidR="00A7687E" w:rsidRPr="006671E2" w:rsidDel="00B37A4D">
          <w:rPr>
            <w:highlight w:val="yellow"/>
            <w:rPrChange w:id="261" w:author="Laura W" w:date="2021-09-03T10:27:00Z">
              <w:rPr/>
            </w:rPrChange>
          </w:rPr>
          <w:t>and these studies interpretations can be used to inform our own</w:t>
        </w:r>
        <w:r w:rsidR="00C52BF7" w:rsidDel="00B37A4D">
          <w:t xml:space="preserve"> </w:t>
        </w:r>
        <w:r w:rsidR="00C52BF7" w:rsidDel="00B37A4D">
          <w:fldChar w:fldCharType="begin" w:fldLock="1"/>
        </w:r>
        <w:r w:rsidR="0073748B" w:rsidDel="00B37A4D">
          <w:instrText>ADDIN CSL_CITATION {"citationItems":[{"id":"ITEM-1","itemData":{"DOI":"10.1016/j.epsl.2016.10.059","ISSN":"0012821X","abstract":"The boron isotope-pH proxy has been widely used to reconstruct past ocean pH values. In both planktic foraminifera and corals, species-specific calibrations are required in order to reconstruct absolute values of pH, due to the prevalence of so-called vital effects — physiological modification of the primary environmental signals by the calcifying organisms. Shallow marine abiotic carbonate (e.g. ooids and cements) could conceivably avoid any such calibration requirement, and therefore provide a potentially useful archive for reconstructions in deep (pre-Cenozoic) time. However, shallow marine abiotic carbonates could also be affected by local shifts in pH caused by microbial photosynthesis and respiration, something that has up to now not been fully tested. In this study, we present boron isotope measurements from shallow modern marine carbonates, from the Bahama Bank and Belize to investigate the potential of using shallow water carbonates as pH archives, and to explore the role of microbial processes in driving nominally ‘abiogenic’ carbonate deposition. For Bahama bank samples, our boron-based pH estimates derived from a range of carbonate types (i.e. ooids, peloids, hardground cements, carbonate mud, stromatolitic micrite and calcified filament micrite) are higher than the estimated modern mean-annual seawater pH values for this region. Furthermore, the majority (73%) of our marine carbonate-based pH estimates fall out of the range of the estimated pre-industrial seawater pH values for this region. In shallow sediment cores, we did not observe a correlation between measured pore water pH and boron-derived pH estimates, suggesting boron isotope variability is a depositional rather than early diagenetic signal. For Belize reef cements, conversely, the pH estimates are lower than likely in situ seawater pH at the time of cement formation. This study indicates the potential for complications when using shallow marine non-skeletal carbonates as marine pH archives. In addition, variability in δ11B based pH estimates provides additional support for the idea that photosynthetic CO2 uptake plays a significant role in driving carbonate precipitation in a wide range of shallow water carbonates.","author":[{"dropping-particle":"","family":"Zhang","given":"Shuang","non-dropping-particle":"","parse-names":false,"suffix":""},{"dropping-particle":"","family":"Henehan","given":"Michael J.","non-dropping-particle":"","parse-names":false,"suffix":""},{"dropping-particle":"","family":"Hull","given":"Pincelli M.","non-dropping-particle":"","parse-names":false,"suffix":""},{"dropping-particle":"","family":"Reid","given":"R. Pamela","non-dropping-particle":"","parse-names":false,"suffix":""},{"dropping-particle":"","family":"Hardisty","given":"Dalton S.","non-dropping-particle":"","parse-names":false,"suffix":""},{"dropping-particle":"","family":"Hood","given":"Ashleigh v.S.","non-dropping-particle":"","parse-names":false,"suffix":""},{"dropping-particle":"","family":"Planavsky","given":"Noah J.","non-dropping-particle":"","parse-names":false,"suffix":""}],"container-title":"Earth and Planetary Science Letters","id":"ITEM-1","issued":{"date-parts":[["2017"]]},"title":"Investigating controls on boron isotope ratios in shallow marine carbonates","type":"article-journal"},"uris":["http://www.mendeley.com/documents/?uuid=fca80789-55f6-394a-82ee-79c01efc1009"]},{"id":"ITEM-2","itemData":{"DOI":"10.2475/02.2020.03","ISSN":"00029599","abstract":"In this study, we present new data on the δLi values and Li/(Ca+Mg) ratios of carbonate cores from the Great Bahama Bank (Clino, Unda), a deep water core off of the bank top (ODP Leg 166 Site 1007), and the coralline Key Largo Limestone. We use these samples to evaluate the influence of meteoric diagenesis, marine burial diagenesis, and dolomitization on the Li isotope system in carbonates. We find that recrystallization of aragonite to low-Mg calcite in the presence of meteoric fluids results in a systematic decrease of the Li/(Ca+Mg) ratio in Clino, Unda and Key Largo samples, due to the lower Li/(Ca+Mg) ratio in meteoric fluids compared to seawater. For Li isotopes, we observe that the δLi of meteorically altered low-Mg calcite is +22.0±3.8‰ (n=28, 1), which is coincidentally similar to the original aragonite-rich sediments (+22±1‰ in the Bahamas, +18±1‰ in Key Largo), but with a larger variability (from +15 to +27‰). We interpret these features as reflecting the overprinting of primary Li during meteoric alteration with a highly variable isotope signature that may be controlled by a combination of local porewater and/or global climatic conditions; in either case, meteoric diagenesis produces isotopic signatures that are unrelated to seawater composition. In contrast, marine burial diagenesis and dolomitization of Clino and Unda sediments under \"fluid-buffered\" conditions result in Li isotope composition that is similar (+30.2±1.5‰, n=36, 1-) to modern seawater (+31‰). For Site 1007, the δLi values range between +23 permil and +31 permil. We interpret this range as reflecting a combination of varying diagenesis style (fluid to sediment-buffered) and varying contribution of calcite derived from pelagic sediments, with distinct isotopic composition due to primary mineralogy. Altogether, our results show that diagenesis does not invalidate the use of bulk carbonates for deriving Li isotope paleo-records, but the reliability of past carbonates as recorders of seawater δLi values will depend on carefully characterizing their diagenetic history.","author":[{"dropping-particle":"","family":"Dellinger","given":"Mathieu","non-dropping-particle":"","parse-names":false,"suffix":""},{"dropping-particle":"","family":"Hardisty","given":"Dalton S.","non-dropping-particle":"","parse-names":false,"suffix":""},{"dropping-particle":"","family":"Planavsky","given":"Noah J.","non-dropping-particle":"","parse-names":false,"suffix":""},{"dropping-particle":"","family":"Gill","given":"Benjamin C.","non-dropping-particle":"","parse-names":false,"suffix":""},{"dropping-particle":"","family":"Kalderon-Asael","given":"Boriana","non-dropping-particle":"","parse-names":false,"suffix":""},{"dropping-particle":"","family":"Asael","given":"Dan","non-dropping-particle":"","parse-names":false,"suffix":""},{"dropping-particle":"","family":"Croissant","given":"Thomas","non-dropping-particle":"","parse-names":false,"suffix":""},{"dropping-particle":"","family":"Swart","given":"Peter K.","non-dropping-particle":"","parse-names":false,"suffix":""},{"dropping-particle":"","family":"West","given":"A. Joshua","non-dropping-particle":"","parse-names":false,"suffix":""}],"container-title":"American Journal of Science","id":"ITEM-2","issue":"2","issued":{"date-parts":[["2020"]]},"page":"150-184","title":"The effects of diagenesis on lithium isotope ratios of shallow marine carbonates","type":"article-journal","volume":"320"},"uris":["http://www.mendeley.com/documents/?uuid=c704758e-978d-45af-8f65-06ce1a771994"]},{"id":"ITEM-3","itemData":{"DOI":"10.1016/j.epsl.2017.01.032","ISSN":"0012821X","abstract":"The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Letters","id":"ITEM-3","issued":{"date-parts":[["2017","4","1"]]},"page":"159-170","publisher":"Elsevier B.V.","title":"Perspectives on Proterozoic surface ocean redox from iodine contents in ancient and recent carbonate","type":"article-journal","volume":"463"},"uris":["http://www.mendeley.com/documents/?uuid=d58b6200-e690-389f-b5fe-9d84931e0935"]},{"id":"ITEM-4","itemData":{"DOI":"10.1016/j.chemgeo.2013.10.002","ISSN":"00092541","abstract":"In order to validate the use of 238U/235U as a paleoredox proxy in carbonates, we examined the incorporation and early diagenetic evolution of U isotopes in shallow Bahamian carbonate sediments. Our sample set consists of a variety of primary precipitates that represent a range of carbonate producing organisms and components that were important in the past (scleractinian corals, calcareous green and red algae, ooids, and mollusks). In addition, four short push cores were taken in different depositional environments to assess the impact of early diagenesis and pore water chemistry on the U isotopic composition of bulk carbonates. We find that U concentrations are much higher in bulk carbonate sediments (avg. 4.1ppm) than in primary precipitates (avg. 1.5ppm). In almost all cases, the lowest bulk sediment U concentrations were as high as or higher than the highest concentrations found in primary precipitates. This is consistent with authigenic accumulation of reduced U(IV) during early diagenesis. The extent of this process appears sensitive to pore water H2S, and thus indirectly to organic matter content. δ238/235U values were very close to seawater values in all of the primary precipitates, suggesting that these carbonate components could be used to reconstruct changes in seawater U geochemistry. However, δ238/235U of bulk sediments from the push cores was 0.2-0.4‰ heavier than seawater (and primary precipitates). These results indicate that authigenic accumulation of U under open-system sulfidic pore water conditions commonly found in carbonate sediments strongly affects the bulk U concentrations and 238U/235U ratios. We also report the occurrence of dolomite in a tidal pond core which contains low 234U/238U and 238U/235U ratios and discuss the possibility that the dolomitization process may result in sediments depleted in 238U. From this initial exploration, it is clear that 238U/235U variations in ancient carbonate sediments could be driven by changes in global average seawater, by spatial and temporal variations in the local deposition environment, or subsequent diagenesis. To cope with such effects, proxies for syndepositional pore water redox conditions (e.g., organic matter content, iron speciation, and trace metal distributions) and careful consideration of possible post-deposition alteration will be required to avoid spurious interpretation of 238U/235U data from ancient carbonate sediments. copy; 2013 Elsevier B.V.","author":[{"dropping-particle":"","family":"Romaniello","given":"Stephen J.","non-dropping-particle":"","parse-names":false,"suffix":""},{"dropping-particle":"","family":"Herrmann","given":"Achim D.","non-dropping-particle":"","parse-names":false,"suffix":""},{"dropping-particle":"","family":"Anbar","given":"Ariel D.","non-dropping-particle":"","parse-names":false,"suffix":""}],"container-title":"Chemical Geology","id":"ITEM-4","issued":{"date-parts":[["2013"]]},"title":"Uranium concentrations and 238U/235U isotope ratios in modern carbonates from the Bahamas: Assessing a novel paleoredox proxy","type":"article-journal"},"uris":["http://www.mendeley.com/documents/?uuid=67d65fd5-28f4-357f-9495-501f6f24c753"]}],"mendeley":{"formattedCitation":"(Dellinger et al., 2020; Hardisty et al., 2017; Romaniello et al., 2013; Zhang et al., 2017)","manualFormatting":"(e.g., Dellinger et al., 2020; Hardisty et al., 2017; Romaniello et al., 2013; Zhang et al., 2017)","plainTextFormattedCitation":"(Dellinger et al., 2020; Hardisty et al., 2017; Romaniello et al., 2013; Zhang et al., 2017)","previouslyFormattedCitation":"(Dellinger et al., 2020; Hardisty et al., 2017; Romaniello et al., 2013; Zhang et al., 2017)"},"properties":{"noteIndex":0},"schema":"https://github.com/citation-style-language/schema/raw/master/csl-citation.json"}</w:instrText>
        </w:r>
        <w:r w:rsidR="00C52BF7" w:rsidDel="00B37A4D">
          <w:fldChar w:fldCharType="separate"/>
        </w:r>
        <w:r w:rsidR="00C52BF7" w:rsidRPr="00C52BF7" w:rsidDel="00B37A4D">
          <w:rPr>
            <w:noProof/>
          </w:rPr>
          <w:t>(</w:t>
        </w:r>
        <w:r w:rsidR="00C52BF7" w:rsidRPr="000B7DC3" w:rsidDel="00B37A4D">
          <w:rPr>
            <w:i/>
            <w:iCs/>
            <w:noProof/>
          </w:rPr>
          <w:t>e.g.,</w:t>
        </w:r>
        <w:r w:rsidR="00C52BF7" w:rsidDel="00B37A4D">
          <w:rPr>
            <w:noProof/>
          </w:rPr>
          <w:t xml:space="preserve"> </w:t>
        </w:r>
        <w:r w:rsidR="00C52BF7" w:rsidRPr="00C52BF7" w:rsidDel="00B37A4D">
          <w:rPr>
            <w:noProof/>
          </w:rPr>
          <w:t>Dellinger et al., 2020; Hardisty et al., 2017; Romaniello et al., 2013; Zhang et al., 2017)</w:t>
        </w:r>
        <w:r w:rsidR="00C52BF7" w:rsidDel="00B37A4D">
          <w:fldChar w:fldCharType="end"/>
        </w:r>
        <w:r w:rsidR="00A7687E" w:rsidDel="00B37A4D">
          <w:t xml:space="preserve">. </w:t>
        </w:r>
      </w:moveFrom>
      <w:moveFromRangeEnd w:id="257"/>
    </w:p>
    <w:p w14:paraId="344149CC" w14:textId="6F07E8ED" w:rsidR="000505F8" w:rsidRDefault="001F484F" w:rsidP="000505F8">
      <w:pPr>
        <w:ind w:firstLine="360"/>
        <w:jc w:val="both"/>
      </w:pPr>
      <w:moveFromRangeStart w:id="262" w:author="Eva Juliet Baransky" w:date="2021-09-08T14:22:00Z" w:name="move82003360"/>
      <w:commentRangeStart w:id="263"/>
      <w:moveFrom w:id="264" w:author="Eva Juliet Baransky" w:date="2021-09-08T14:22:00Z">
        <w:r w:rsidRPr="004F568E" w:rsidDel="004D4D54">
          <w:rPr>
            <w:highlight w:val="yellow"/>
            <w:rPrChange w:id="265" w:author="Laura W" w:date="2021-09-03T10:33:00Z">
              <w:rPr/>
            </w:rPrChange>
          </w:rPr>
          <w:t>Interestingly</w:t>
        </w:r>
        <w:commentRangeEnd w:id="263"/>
        <w:r w:rsidR="000E2BF4" w:rsidDel="004D4D54">
          <w:rPr>
            <w:rStyle w:val="CommentReference"/>
          </w:rPr>
          <w:commentReference w:id="263"/>
        </w:r>
        <w:r w:rsidRPr="004F568E" w:rsidDel="004D4D54">
          <w:rPr>
            <w:highlight w:val="yellow"/>
            <w:rPrChange w:id="266" w:author="Laura W" w:date="2021-09-03T10:33:00Z">
              <w:rPr/>
            </w:rPrChange>
          </w:rPr>
          <w:t xml:space="preserve">, </w:t>
        </w:r>
        <w:r w:rsidR="00C52BF7" w:rsidRPr="004F568E" w:rsidDel="004D4D54">
          <w:rPr>
            <w:highlight w:val="yellow"/>
            <w:rPrChange w:id="267" w:author="Laura W" w:date="2021-09-03T10:33:00Z">
              <w:rPr/>
            </w:rPrChange>
          </w:rPr>
          <w:t>our chosen sample</w:t>
        </w:r>
        <w:r w:rsidR="0069723A" w:rsidRPr="004F568E" w:rsidDel="004D4D54">
          <w:rPr>
            <w:highlight w:val="yellow"/>
            <w:rPrChange w:id="268" w:author="Laura W" w:date="2021-09-03T10:33:00Z">
              <w:rPr/>
            </w:rPrChange>
          </w:rPr>
          <w:t xml:space="preserve"> </w:t>
        </w:r>
        <w:r w:rsidR="00C52BF7" w:rsidRPr="004F568E" w:rsidDel="004D4D54">
          <w:rPr>
            <w:highlight w:val="yellow"/>
            <w:rPrChange w:id="269" w:author="Laura W" w:date="2021-09-03T10:33:00Z">
              <w:rPr/>
            </w:rPrChange>
          </w:rPr>
          <w:t>set</w:t>
        </w:r>
        <w:r w:rsidRPr="004F568E" w:rsidDel="004D4D54">
          <w:rPr>
            <w:highlight w:val="yellow"/>
            <w:rPrChange w:id="270" w:author="Laura W" w:date="2021-09-03T10:33:00Z">
              <w:rPr/>
            </w:rPrChange>
          </w:rPr>
          <w:t xml:space="preserve"> provides an opportunity to assess the fidelity of </w:t>
        </w:r>
        <w:r w:rsidR="00900765" w:rsidRPr="004F568E" w:rsidDel="004D4D54">
          <w:rPr>
            <w:highlight w:val="yellow"/>
            <w:rPrChange w:id="271" w:author="Laura W" w:date="2021-09-03T10:33:00Z">
              <w:rPr/>
            </w:rPrChange>
          </w:rPr>
          <w:t xml:space="preserve">shallow-water </w:t>
        </w:r>
        <w:r w:rsidRPr="004F568E" w:rsidDel="004D4D54">
          <w:rPr>
            <w:highlight w:val="yellow"/>
            <w:rPrChange w:id="272" w:author="Laura W" w:date="2021-09-03T10:33:00Z">
              <w:rPr/>
            </w:rPrChange>
          </w:rPr>
          <w:t xml:space="preserve">carbonates as </w:t>
        </w:r>
        <w:r w:rsidR="00900765" w:rsidRPr="004F568E" w:rsidDel="004D4D54">
          <w:rPr>
            <w:highlight w:val="yellow"/>
            <w:rPrChange w:id="273" w:author="Laura W" w:date="2021-09-03T10:33:00Z">
              <w:rPr/>
            </w:rPrChange>
          </w:rPr>
          <w:t>a record</w:t>
        </w:r>
        <w:r w:rsidRPr="004F568E" w:rsidDel="004D4D54">
          <w:rPr>
            <w:highlight w:val="yellow"/>
            <w:rPrChange w:id="274" w:author="Laura W" w:date="2021-09-03T10:33:00Z">
              <w:rPr/>
            </w:rPrChange>
          </w:rPr>
          <w:t xml:space="preserve"> of </w:t>
        </w:r>
        <w:r w:rsidR="000B7DC3" w:rsidRPr="004F568E" w:rsidDel="004D4D54">
          <w:rPr>
            <w:highlight w:val="yellow"/>
            <w:rPrChange w:id="275" w:author="Laura W" w:date="2021-09-03T10:33:00Z">
              <w:rPr/>
            </w:rPrChange>
          </w:rPr>
          <w:t>the Ni isotopic composition of seawater</w:t>
        </w:r>
        <w:r w:rsidR="004477D3" w:rsidRPr="004F568E" w:rsidDel="004D4D54">
          <w:rPr>
            <w:highlight w:val="yellow"/>
            <w:rPrChange w:id="276" w:author="Laura W" w:date="2021-09-03T10:33:00Z">
              <w:rPr/>
            </w:rPrChange>
          </w:rPr>
          <w:t>.</w:t>
        </w:r>
        <w:r w:rsidDel="004D4D54">
          <w:t xml:space="preserve"> </w:t>
        </w:r>
        <w:r w:rsidR="00900765" w:rsidDel="004D4D54">
          <w:t xml:space="preserve">While shallow-water carbonates do not make up </w:t>
        </w:r>
        <w:r w:rsidR="001B0B2A" w:rsidDel="004D4D54">
          <w:t>significant portion of</w:t>
        </w:r>
        <w:r w:rsidR="008302CB" w:rsidDel="004D4D54">
          <w:t xml:space="preserve"> the modern carbonate flux, they</w:t>
        </w:r>
        <w:r w:rsidR="00A25139" w:rsidDel="004D4D54">
          <w:t xml:space="preserve"> </w:t>
        </w:r>
        <w:r w:rsidR="00001015" w:rsidDel="004D4D54">
          <w:t xml:space="preserve">are believed to </w:t>
        </w:r>
        <w:r w:rsidR="000505F8" w:rsidDel="004D4D54">
          <w:t>have been</w:t>
        </w:r>
        <w:r w:rsidR="00A25139" w:rsidDel="004D4D54">
          <w:t xml:space="preserve"> more abundant in the past</w:t>
        </w:r>
        <w:r w:rsidR="008302CB" w:rsidDel="004D4D54">
          <w:t>.</w:t>
        </w:r>
        <w:r w:rsidR="00152D1F" w:rsidDel="004D4D54">
          <w:t xml:space="preserve"> </w:t>
        </w:r>
        <w:r w:rsidR="000739CB" w:rsidDel="004D4D54">
          <w:t xml:space="preserve">The </w:t>
        </w:r>
        <w:r w:rsidR="00901E1D" w:rsidDel="004D4D54">
          <w:t>proportion of pelagic to shallow water carbonate burial has</w:t>
        </w:r>
        <w:r w:rsidR="000739CB" w:rsidDel="004D4D54">
          <w:t xml:space="preserve"> likely</w:t>
        </w:r>
        <w:r w:rsidR="00901E1D" w:rsidDel="004D4D54">
          <w:t xml:space="preserve"> been steadily </w:t>
        </w:r>
        <w:r w:rsidR="000739CB" w:rsidDel="004D4D54">
          <w:t>increasing</w:t>
        </w:r>
        <w:r w:rsidR="00901E1D" w:rsidDel="004D4D54">
          <w:t xml:space="preserve"> </w:t>
        </w:r>
        <w:r w:rsidR="000739CB" w:rsidDel="004D4D54">
          <w:t xml:space="preserve">to present values, with the dominance of pelagic carbonates perhaps being a characteristic of only the past 10-30 Ma </w:t>
        </w:r>
        <w:r w:rsidR="000739CB" w:rsidDel="004D4D54">
          <w:fldChar w:fldCharType="begin" w:fldLock="1"/>
        </w:r>
        <w:r w:rsidR="00C52BF7" w:rsidDel="004D4D54">
          <w:instrText>ADDIN CSL_CITATION {"citationItems":[{"id":"ITEM-1","itemData":{"DOI":"10.1046/j.1440-1738.2001.00276.x","ISSN":"10384871","abstract":"Global carbonate accumulation rates on the surface of the earth, including not only platforms but also continental margin slopes and deep-sea from the Cretaceous to Present, are estimated by compiling previous geologic studies. These rates are revised, taking account of the erosional effect of the sediments on the platform and deep-sea. Long-term model carbonate fluxes from the ocean to the crust are calculated on the basis of the carbon cycle model (GEOCARB of Berner 1991). The rates based on the actual geologic data indicate much lower values than model fluxes, excluding the Pliocene and Quaternary. The discrepancy could be attributed to the two misunderstandings, namely an overestimate of carbonate accumulation rate for the Quaternary and an incorrect use of the higher Quaternary rate for a boundary condition of the model. The carbonate accumulation rate for the Pliocene to Quaternary is lowered from 29.8 × 1018 mol/Ma (modified from Opdyke &amp; Wilkinson 1988) to 14.8 × 1018 mol/Ma in the present study, assuming that the rate from Quaternary to Pliocene is almost the same as the Miocene value. New model fluxes are recalculated with the new boundary condition in the Quaternary (14.8 × 1018 mol/Ma). Revised model fluxes show general trends of high rates in 120 Ma or 130 Ma, and a low rate in 0 Ma, and are in agreement with the accumulation rate pattern.","author":[{"dropping-particle":"","family":"Nakamori","given":"T.","non-dropping-particle":"","parse-names":false,"suffix":""}],"container-title":"Island Arc","id":"ITEM-1","issue":"1","issued":{"date-parts":[["2001"]]},"page":"1-8","title":"Global carbonate accumulation rates from cretaceous to present and their implications for the carbon cycle model","type":"article-journal","volume":"10"},"uris":["http://www.mendeley.com/documents/?uuid=14665a61-1fd9-4a00-99bb-e8719f44cb7a"]},{"id":"ITEM-2","itemData":{"author":[{"dropping-particle":"","family":"Opdyke","given":"Bradley N.","non-dropping-particle":"","parse-names":false,"suffix":""},{"dropping-particle":"","family":"Wilkinson","given":"Bruce H.","non-dropping-particle":"","parse-names":false,"suffix":""}],"container-title":"Paleoceanography","id":"ITEM-2","issue":"6","issued":{"date-parts":[["1988"]]},"page":"685-703","title":"Surface Area Control of Shallow Cratonic to Deep Marine Carbonate Accumulation","type":"article-journal","volume":"3"},"uris":["http://www.mendeley.com/documents/?uuid=1b4938eb-a354-4bec-8562-8a7e90c37a90"]},{"id":"ITEM-3","itemData":{"DOI":"10.1130/G46418.1","ISSN":"19432682","abstract":"Marine carbonate burial represents the largest long-term carbon sink at Earth's surface, occurring in both deep-sea (pelagic) environments and shallower waters along continental margins. The distribution of carbonate accumulation has varied over geological history and impacts the carbon cycle and ocean chemistry, but it remains difficult to quantitatively constrain. Here, we reconstruct Cenozoic carbonate burial along continental margins using a mass balance for global carbonate alkalinity, which integrates independent estimates for continental weathering and pelagic carbonate burial. Our results indicate that major changes in marginal carbonate burial were associated with important climate and sea-level change events, including the Eocene-Oligocene transition (ca. 34 Ma), the Oligocene-Miocene boundary Mi-1 glaciation (ca. 23 Ma), and the middle Miocene climate transition (ca. 14 Ma). In addition, we find that a major increase in continental weathering from ca. 10 Ma to the present may have driven a concomitant increase in pelagic carbonate burial. Together, our results show that changes in global climate, sea level, and continental weathering have all impacted carbonate burial over the Cenozoic, but the relative importance of these processes may have varied through time.","author":[{"dropping-particle":"","family":"Ploeg","given":"Robin","non-dropping-particle":"van der","parse-names":false,"suffix":""},{"dropping-particle":"","family":"Boudreau","given":"Bernard P.","non-dropping-particle":"","parse-names":false,"suffix":""},{"dropping-particle":"","family":"Middelburg","given":"Jack J.","non-dropping-particle":"","parse-names":false,"suffix":""},{"dropping-particle":"","family":"Sluijs","given":"Appy","non-dropping-particle":"","parse-names":false,"suffix":""}],"container-title":"Geology","id":"ITEM-3","issue":"11","issued":{"date-parts":[["2019"]]},"page":"1025-1028","title":"Cenozoic carbonate burial along continental margins","type":"article-journal","volume":"47"},"uris":["http://www.mendeley.com/documents/?uuid=3594bb86-f66f-4af2-9279-296d4343d677"]}],"mendeley":{"formattedCitation":"(Nakamori, 2001; Opdyke and Wilkinson, 1988; van der Ploeg et al., 2019)","plainTextFormattedCitation":"(Nakamori, 2001; Opdyke and Wilkinson, 1988; van der Ploeg et al., 2019)","previouslyFormattedCitation":"(Nakamori, 2001; Opdyke and Wilkinson, 1988; van der Ploeg et al., 2019)"},"properties":{"noteIndex":0},"schema":"https://github.com/citation-style-language/schema/raw/master/csl-citation.json"}</w:instrText>
        </w:r>
        <w:r w:rsidR="000739CB" w:rsidDel="004D4D54">
          <w:fldChar w:fldCharType="separate"/>
        </w:r>
        <w:r w:rsidR="000739CB" w:rsidRPr="000739CB" w:rsidDel="004D4D54">
          <w:rPr>
            <w:noProof/>
          </w:rPr>
          <w:t>(Nakamori, 2001; Opdyke and Wilkinson, 1988; van der Ploeg et al., 2019)</w:t>
        </w:r>
        <w:r w:rsidR="000739CB" w:rsidDel="004D4D54">
          <w:fldChar w:fldCharType="end"/>
        </w:r>
        <w:r w:rsidR="000828A4" w:rsidDel="004D4D54">
          <w:t xml:space="preserve">. </w:t>
        </w:r>
        <w:r w:rsidR="000739CB" w:rsidDel="004D4D54">
          <w:t>In addition</w:t>
        </w:r>
        <w:r w:rsidR="00ED521B" w:rsidDel="004D4D54">
          <w:t xml:space="preserve"> to </w:t>
        </w:r>
        <w:r w:rsidR="007E3F99" w:rsidDel="004D4D54">
          <w:t xml:space="preserve">the </w:t>
        </w:r>
        <w:r w:rsidR="00ED521B" w:rsidDel="004D4D54">
          <w:t>difference in relative abundance</w:t>
        </w:r>
        <w:r w:rsidR="005248E2" w:rsidDel="004D4D54">
          <w:t xml:space="preserve">, </w:t>
        </w:r>
        <w:r w:rsidR="00152D1F" w:rsidDel="004D4D54">
          <w:t>shallow water carbonate</w:t>
        </w:r>
        <w:r w:rsidR="000739CB" w:rsidDel="004D4D54">
          <w:t>s</w:t>
        </w:r>
        <w:r w:rsidR="00152D1F" w:rsidDel="004D4D54">
          <w:t xml:space="preserve"> are </w:t>
        </w:r>
        <w:r w:rsidR="00CC0E34" w:rsidDel="004D4D54">
          <w:t xml:space="preserve">a </w:t>
        </w:r>
        <w:r w:rsidR="00001015" w:rsidDel="004D4D54">
          <w:t xml:space="preserve">more available </w:t>
        </w:r>
        <w:r w:rsidR="00CC0E34" w:rsidDel="004D4D54">
          <w:t xml:space="preserve">geologic record </w:t>
        </w:r>
        <w:r w:rsidR="00152D1F" w:rsidDel="004D4D54">
          <w:t xml:space="preserve">because </w:t>
        </w:r>
        <w:r w:rsidR="00CC0E34" w:rsidRPr="00E25CEA" w:rsidDel="004D4D54">
          <w:t xml:space="preserve">slope and deep-basin </w:t>
        </w:r>
        <w:r w:rsidR="00CC0E34" w:rsidDel="004D4D54">
          <w:t xml:space="preserve">carbonates </w:t>
        </w:r>
        <w:r w:rsidR="00F330D8" w:rsidDel="004D4D54">
          <w:t>are more often subducted and removed or extremely deformed relative to shallow water carbonates</w:t>
        </w:r>
        <w:r w:rsidR="000505F8" w:rsidDel="004D4D54">
          <w:t>,</w:t>
        </w:r>
        <w:r w:rsidR="000505F8" w:rsidRPr="000505F8" w:rsidDel="004D4D54">
          <w:t xml:space="preserve"> </w:t>
        </w:r>
        <w:r w:rsidR="000505F8" w:rsidDel="004D4D54">
          <w:t xml:space="preserve">as noted by </w:t>
        </w:r>
        <w:r w:rsidR="000505F8" w:rsidDel="004D4D54">
          <w:fldChar w:fldCharType="begin" w:fldLock="1"/>
        </w:r>
        <w:r w:rsidR="000505F8" w:rsidDel="004D4D54">
          <w:instrText>ADDIN CSL_CITATION {"citationItems":[{"id":"ITEM-1","itemData":{"DOI":"10.1126/science.339.6126.1383-b","ISSN":"10959203","author":[{"dropping-particle":"","family":"Schrag","given":"D. P.","non-dropping-particle":"","parse-names":false,"suffix":""},{"dropping-particle":"","family":"Higgins","given":"John A.","non-dropping-particle":"","parse-names":false,"suffix":""},{"dropping-particle":"","family":"Macdonald","given":"Francis A.","non-dropping-particle":"","parse-names":false,"suffix":""},{"dropping-particle":"","family":"Johnston","given":"David T.","non-dropping-particle":"","parse-names":false,"suffix":""}],"container-title":"Science","id":"ITEM-1","issue":"6126","issued":{"date-parts":[["2013"]]},"page":"1383","title":"Authigenic carbonate and the history of the global carbon cycle","type":"article-journal","volume":"339"},"uris":["http://www.mendeley.com/documents/?uuid=78f4df49-2ab9-4d45-8c24-c7ca2810b474"]}],"mendeley":{"formattedCitation":"(Schrag et al., 2013)","manualFormatting":"Schrag et al. (2013)","plainTextFormattedCitation":"(Schrag et al., 2013)","previouslyFormattedCitation":"(Schrag et al., 2013)"},"properties":{"noteIndex":0},"schema":"https://github.com/citation-style-language/schema/raw/master/csl-citation.json"}</w:instrText>
        </w:r>
        <w:r w:rsidR="000505F8" w:rsidDel="004D4D54">
          <w:fldChar w:fldCharType="separate"/>
        </w:r>
        <w:r w:rsidR="000505F8" w:rsidRPr="00F330D8" w:rsidDel="004D4D54">
          <w:rPr>
            <w:noProof/>
          </w:rPr>
          <w:t xml:space="preserve">Schrag et al. </w:t>
        </w:r>
        <w:r w:rsidR="000505F8" w:rsidDel="004D4D54">
          <w:rPr>
            <w:noProof/>
          </w:rPr>
          <w:t>(</w:t>
        </w:r>
        <w:r w:rsidR="000505F8" w:rsidRPr="00F330D8" w:rsidDel="004D4D54">
          <w:rPr>
            <w:noProof/>
          </w:rPr>
          <w:t>2013)</w:t>
        </w:r>
        <w:r w:rsidR="000505F8" w:rsidDel="004D4D54">
          <w:fldChar w:fldCharType="end"/>
        </w:r>
        <w:r w:rsidR="000505F8" w:rsidDel="004D4D54">
          <w:t xml:space="preserve"> for δ</w:t>
        </w:r>
        <w:r w:rsidR="000505F8" w:rsidDel="004D4D54">
          <w:rPr>
            <w:vertAlign w:val="superscript"/>
          </w:rPr>
          <w:t>13</w:t>
        </w:r>
        <w:r w:rsidR="000505F8" w:rsidDel="004D4D54">
          <w:t>C records</w:t>
        </w:r>
        <w:r w:rsidR="00771CCD" w:rsidDel="004D4D54">
          <w:t>.</w:t>
        </w:r>
        <w:r w:rsidR="00FC63C8" w:rsidDel="004D4D54">
          <w:t xml:space="preserve"> </w:t>
        </w:r>
        <w:r w:rsidR="00A72114" w:rsidDel="004D4D54">
          <w:t xml:space="preserve">If diagenetic processes </w:t>
        </w:r>
        <w:r w:rsidR="00B10B6F" w:rsidDel="004D4D54">
          <w:t xml:space="preserve">either preserve or systematically alter the </w:t>
        </w:r>
        <w:r w:rsidR="00A72114" w:rsidDel="004D4D54">
          <w:t>δ</w:t>
        </w:r>
        <w:r w:rsidR="00A72114" w:rsidDel="004D4D54">
          <w:rPr>
            <w:vertAlign w:val="superscript"/>
          </w:rPr>
          <w:t>60</w:t>
        </w:r>
        <w:r w:rsidR="00A72114" w:rsidDel="004D4D54">
          <w:t>Ni</w:t>
        </w:r>
        <w:r w:rsidR="00B10B6F" w:rsidDel="004D4D54">
          <w:t xml:space="preserve"> of the primary </w:t>
        </w:r>
        <w:r w:rsidR="000B7DC3" w:rsidDel="004D4D54">
          <w:t>carbonate value</w:t>
        </w:r>
        <w:r w:rsidR="004E4EDC" w:rsidDel="004D4D54">
          <w:t>,</w:t>
        </w:r>
        <w:r w:rsidR="000B7DC3" w:rsidDel="004D4D54">
          <w:t xml:space="preserve"> which we </w:t>
        </w:r>
        <w:r w:rsidR="004E4EDC" w:rsidDel="004D4D54">
          <w:t xml:space="preserve">will be able to evaluate with the data </w:t>
        </w:r>
        <w:r w:rsidR="000B7DC3" w:rsidDel="004D4D54">
          <w:t xml:space="preserve">from the proposed </w:t>
        </w:r>
        <w:r w:rsidR="004E4EDC" w:rsidDel="004D4D54">
          <w:t xml:space="preserve">sample </w:t>
        </w:r>
        <w:r w:rsidR="000B7DC3" w:rsidDel="004D4D54">
          <w:t>set, shallow-water carbonates may be a robust record of δ</w:t>
        </w:r>
        <w:r w:rsidR="000B7DC3" w:rsidDel="004D4D54">
          <w:rPr>
            <w:vertAlign w:val="superscript"/>
          </w:rPr>
          <w:t>60</w:t>
        </w:r>
        <w:r w:rsidR="000B7DC3" w:rsidDel="004D4D54">
          <w:t xml:space="preserve">Ni from the contemporary seawater. </w:t>
        </w:r>
      </w:moveFrom>
      <w:moveFromRangeEnd w:id="262"/>
    </w:p>
    <w:p w14:paraId="464596D6" w14:textId="77777777" w:rsidR="00CC258E" w:rsidRPr="003164FA" w:rsidRDefault="00CC258E" w:rsidP="00C767F9">
      <w:pPr>
        <w:pStyle w:val="Heading3"/>
      </w:pPr>
      <w:r w:rsidRPr="003164FA">
        <w:t xml:space="preserve">Mn oxides </w:t>
      </w:r>
    </w:p>
    <w:p w14:paraId="3D55A304" w14:textId="40D93B41" w:rsidR="000A0842" w:rsidDel="00EE4CAA" w:rsidRDefault="00913B8D" w:rsidP="00EE4CAA">
      <w:pPr>
        <w:spacing w:after="0" w:line="240" w:lineRule="auto"/>
        <w:ind w:firstLine="720"/>
        <w:contextualSpacing/>
        <w:jc w:val="both"/>
        <w:rPr>
          <w:del w:id="277" w:author="Eva Juliet Baransky" w:date="2021-09-08T19:17:00Z"/>
        </w:rPr>
      </w:pPr>
      <w:commentRangeStart w:id="278"/>
      <w:r>
        <w:rPr>
          <w:noProof/>
        </w:rPr>
        <w:t>As discus</w:t>
      </w:r>
      <w:r w:rsidR="00FF059C">
        <w:rPr>
          <w:noProof/>
        </w:rPr>
        <w:t>s</w:t>
      </w:r>
      <w:r>
        <w:rPr>
          <w:noProof/>
        </w:rPr>
        <w:t>ed above, s</w:t>
      </w:r>
      <w:r w:rsidR="00CC258E" w:rsidRPr="00522B38">
        <w:rPr>
          <w:noProof/>
        </w:rPr>
        <w:t xml:space="preserve">everal studies aimed to determine </w:t>
      </w:r>
      <w:r w:rsidR="00CC258E" w:rsidRPr="00522B38">
        <w:t>δ</w:t>
      </w:r>
      <w:r w:rsidR="00CC258E" w:rsidRPr="00522B38">
        <w:rPr>
          <w:vertAlign w:val="superscript"/>
        </w:rPr>
        <w:t>60</w:t>
      </w:r>
      <w:r w:rsidR="00CC258E" w:rsidRPr="00522B38">
        <w:t xml:space="preserve">Ni </w:t>
      </w:r>
      <w:r w:rsidR="00CC258E" w:rsidRPr="00522B38">
        <w:rPr>
          <w:noProof/>
        </w:rPr>
        <w:t xml:space="preserve">for Mn-rich sediments, </w:t>
      </w:r>
      <w:r w:rsidR="00CC258E" w:rsidRPr="00522B38">
        <w:t>perhaps</w:t>
      </w:r>
      <w:r w:rsidR="00387B72">
        <w:t xml:space="preserve"> the</w:t>
      </w:r>
      <w:r w:rsidR="00CC258E" w:rsidRPr="00522B38">
        <w:t xml:space="preserve"> largest sink of Ni</w:t>
      </w:r>
      <w:r w:rsidR="00CC258E">
        <w:rPr>
          <w:noProof/>
        </w:rPr>
        <w:t xml:space="preserve">, </w:t>
      </w:r>
      <w:r w:rsidR="00CC258E" w:rsidRPr="00522B38">
        <w:rPr>
          <w:noProof/>
        </w:rPr>
        <w:t>but the results so far are extremely puzzling</w:t>
      </w:r>
      <w:r w:rsidR="00CC258E">
        <w:rPr>
          <w:noProof/>
        </w:rPr>
        <w:t>.</w:t>
      </w:r>
      <w:r w:rsidR="00CC258E" w:rsidRPr="00522B38">
        <w:t xml:space="preserve"> </w:t>
      </w:r>
      <w:commentRangeEnd w:id="278"/>
      <w:r w:rsidR="00063725">
        <w:rPr>
          <w:rStyle w:val="CommentReference"/>
        </w:rPr>
        <w:commentReference w:id="278"/>
      </w:r>
      <w:r w:rsidR="00CC258E" w:rsidRPr="00522B38">
        <w:t>Nickel is enriched in Fe-Mn deposits relative to seawater (ca. 10</w:t>
      </w:r>
      <w:r w:rsidR="00CC258E" w:rsidRPr="00522B38">
        <w:rPr>
          <w:vertAlign w:val="superscript"/>
        </w:rPr>
        <w:t xml:space="preserve">6 </w:t>
      </w:r>
      <w:r w:rsidR="009236C5">
        <w:t>(</w:t>
      </w:r>
      <w:r w:rsidR="00CC258E" w:rsidRPr="00522B38">
        <w:t>Ni mol/g Fe-Mn deposits</w:t>
      </w:r>
      <w:r w:rsidR="00A71A92">
        <w:t>)</w:t>
      </w:r>
      <w:r w:rsidR="00CC258E" w:rsidRPr="00522B38">
        <w:t xml:space="preserve">/ </w:t>
      </w:r>
      <w:r w:rsidR="00A71A92">
        <w:t>(</w:t>
      </w:r>
      <w:r w:rsidR="00CC258E" w:rsidRPr="00522B38">
        <w:t>Ni mol/g seawater</w:t>
      </w:r>
      <w:r w:rsidR="00A71A92">
        <w:t>)</w:t>
      </w:r>
      <w:r w:rsidR="00CC258E" w:rsidRPr="00522B38">
        <w:t xml:space="preserve">) </w:t>
      </w:r>
      <w:r w:rsidR="00CC258E" w:rsidRPr="00522B38">
        <w:fldChar w:fldCharType="begin" w:fldLock="1"/>
      </w:r>
      <w:r w:rsidR="00CC258E">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00CC258E" w:rsidRPr="00522B38">
        <w:fldChar w:fldCharType="separate"/>
      </w:r>
      <w:r w:rsidR="00CC258E" w:rsidRPr="00522B38">
        <w:rPr>
          <w:noProof/>
        </w:rPr>
        <w:t>(e.g., Li and Schoonmaker, 2003)</w:t>
      </w:r>
      <w:r w:rsidR="00CC258E" w:rsidRPr="00522B38">
        <w:fldChar w:fldCharType="end"/>
      </w:r>
      <w:r w:rsidR="00CC258E" w:rsidRPr="00522B38">
        <w:t xml:space="preserve"> and primarily associated with Mn phases, rather than Fe</w:t>
      </w:r>
      <w:r w:rsidR="00103D2D">
        <w:t xml:space="preserve"> </w:t>
      </w:r>
      <w:r w:rsidR="00103D2D">
        <w:fldChar w:fldCharType="begin" w:fldLock="1"/>
      </w:r>
      <w:r w:rsidR="00B42F02">
        <w:instrText>ADDIN CSL_CITATION {"citationItems":[{"id":"ITEM-1","itemData":{"DOI":"10.1016/S0025-3227(03)00122-1","ISSN":"00253227","abstract":"Marine Fe-Mn oxyhydroxide crusts form by precipitation of dissolved components from seawater. Three hydrogenetic crust samples (one phosphatized) and two hydrothermal Mn-oxide samples were subjected to a sequential-leaching procedure in order to determine the host phases of 40 elements. Those host-phase associations are discussed with respect to element speciation in seawater. The partitioning of elements between the two major phases, Mn oxide and Fe oxyhydroxide, can in a first-order approximation be explained by a simple sorption model related to the inorganic speciation of the elements in seawater, as has been proposed in earlier models. Free and weakly complexed cations, such as alkali and alkaline earth metals, Mn, Co, Ni, Zn, T1(I), and partly Y, are sorbed preferentially on the negatively charged surface of the MnO2 in hydrogenetic crusts. The driving force is a strong coulombic interaction. All neutral or negatively charged chloro (Cd, Hg, T1), carbonate (Cu, Y, Pb, and U), and hydroxide (Be, Sc, Ti, Fe, Zr, Nb, In, Sn, Sb, Te, Hf, Ta, Bi, Th, and T1(III)) complexes and oxyanions (V, Cr, As, Se, Mo, and W) bind to the slightly positively charged surface of the amorphous FeOOH phase. While coulombic interaction can explain the sorption of the negatively charged species, the binding of neutral species is based on specific chemical interaction. Organic complexation of elements in deep-ocean water seems to be at most of minor importance. Surface oxidation can explain some strong metal associations, e.g. of Co and T1 with the MnO2 and Te with the FeOOH. Sorption reactions initially driven by coulombic forces are often followed by the formation of specific bonds between the adsorbate and the atoms of the oxide surface. Differences in the associations of some metals between the non-phosphatized and phosphatized hydrogenetic crusts and between the hydrogenetic and the hydrothermal samples reflect the different physico-chemical environments of formation and speciations in oxic seawater vs. less-oxic fluids, especially for the redox-sensitive metals such as Mo and V. These environmental-related differences indicate that the methodology of chemical speciation used here in combination with spectroscopic methods may allow for the detection of changes in paleoceanographic conditions recorded during the several tens of millions of years of crust growth. © 2003 Elsevier Science B.V. All rights reserved.","author":[{"dropping-particle":"","family":"Koschinsky","given":"Andrea","non-dropping-particle":"","parse-names":false,"suffix":""},{"dropping-particle":"","family":"Hein","given":"James R.","non-dropping-particle":"","parse-names":false,"suffix":""}],"container-title":"Marine Geology","id":"ITEM-1","issue":"3-4","issued":{"date-parts":[["2003"]]},"page":"331-351","title":"Uptake of elements from seawater by ferromanganese crusts: Solid-phase associations and seawater speciation","type":"article-journal","volume":"198"},"uris":["http://www.mendeley.com/documents/?uuid=b9b517e6-d9ae-457f-8cbe-fd4f37d7daac"]},{"id":"ITEM-2","itemData":{"DOI":"10.2138/am.2007.2378","ISSN":"0003004X","abstract":"Marine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Mineralogist","id":"ITEM-2","issue":"7","issued":{"date-parts":[["2007"]]},"page":"1087-1092","title":"Crystal-chemistry of Ni in marine ferromanganese crusts nodules","type":"article-journal","volume":"92"},"uris":["http://www.mendeley.com/documents/?uuid=1042140e-082d-4b19-ad5b-465eb953dfad"]},{"id":"ITEM-3","itemData":{"DOI":"10.1016/j.chemgeo.2019.119276","ISSN":"00092541","abstract":"Deep-sea ferromanganese (Fe-Mn) nodules and crusts are rich in traditional and non-traditional metals with both current and emerging economic value. Mn(III,IV) oxides (e.g., phyllomanganates) are important host phases for these metals (e.g., Ni), which are structurally incorporated during nodule and Fe-Mn crust formation. Recrystallization of phyllomanganates can be catalyzed by aqueous Mn(II) (Mn(II)aq) during (bio)geochemical Mn redox cycling. The fate of structurally incorporated metals during such recrystallization of Mn(III,IV) oxides remains, however, poorly constrained. Here, we use a 62Ni isotope tracer to determine the exchangeability of dissolved Ni with structurally incorporated Ni in two deep-sea Fe-Mn nodules and one Fe-Mn crust. Ni exchange between solid and solution was investigated during reactions in 1 mM Mn(II)aq and in Mn(II)-free solutions under variable pH conditions (pH 5.5 and 7.5) over time. Sample characterization shows that all samples are of hydrogenetic or mixed hydrogenetic-diagenetic origin and Ni is preferentially associated with the phyllomanganates. Our Ni exchange experiments reveal that in some samples up to 25% of incorporated Ni is exchangeable with the fluid after 14 days. The prevalent reaction pathways exhibit pH-dependent behavior during phyllomanganate recrystallization and differ between sample types, with Mn(II)aq enhancing Ni exchange in the Fe-Mn crust-fluid system and Ni exchange being independent of Mn(II)aq concentrations in the Fe-Mn nodule-fluid systems. The exchangeability of structurally-incorporated Ni in Fe-Mn nodules and crusts indicates a labile behavior that potentially makes it available for biogeochemical processes in the marine environment.","author":[{"dropping-particle":"","family":"Hens","given":"Tobias","non-dropping-particle":"","parse-names":false,"suffix":""},{"dropping-particle":"","family":"Brugger","given":"Joël","non-dropping-particle":"","parse-names":false,"suffix":""},{"dropping-particle":"","family":"Etschmann","given":"Barbara","non-dropping-particle":"","parse-names":false,"suffix":""},{"dropping-particle":"","family":"Paterson","given":"David","non-dropping-particle":"","parse-names":false,"suffix":""},{"dropping-particle":"","family":"Brand","given":"Helen E.A.","non-dropping-particle":"","parse-names":false,"suffix":""},{"dropping-particle":"","family":"Whitworth","given":"Anne","non-dropping-particle":"","parse-names":false,"suffix":""},{"dropping-particle":"","family":"Frierdich","given":"Andrew J.","non-dropping-particle":"","parse-names":false,"suffix":""}],"container-title":"Chemical Geology","id":"ITEM-3","issued":{"date-parts":[["2019"]]},"title":"Nickel exchange between aqueous Ni(II) and deep-sea ferromanganese nodules and crusts","type":"article-journal"},"uris":["http://www.mendeley.com/documents/?uuid=7dc85165-828f-3bd6-aeb1-a6855e7b0263"]}],"mendeley":{"formattedCitation":"(Hens et al., 2019; Koschinsky and Hein, 2003; Peacock and Sherman, 2007)","manualFormatting":"(e.g., Hens et al., 2019; Koschinsky and Hein, 2003; Peacock and Sherman, 2007)","plainTextFormattedCitation":"(Hens et al., 2019; Koschinsky and Hein, 2003; Peacock and Sherman, 2007)","previouslyFormattedCitation":"(Hens et al., 2019; Koschinsky and Hein, 2003; Peacock and Sherman, 2007)"},"properties":{"noteIndex":0},"schema":"https://github.com/citation-style-language/schema/raw/master/csl-citation.json"}</w:instrText>
      </w:r>
      <w:r w:rsidR="00103D2D">
        <w:fldChar w:fldCharType="separate"/>
      </w:r>
      <w:r w:rsidR="00103D2D" w:rsidRPr="00103D2D">
        <w:rPr>
          <w:noProof/>
        </w:rPr>
        <w:t>(</w:t>
      </w:r>
      <w:r w:rsidR="00024DF1" w:rsidRPr="00024DF1">
        <w:rPr>
          <w:i/>
          <w:iCs/>
          <w:noProof/>
        </w:rPr>
        <w:t>e.g.,</w:t>
      </w:r>
      <w:r w:rsidR="00024DF1">
        <w:rPr>
          <w:noProof/>
        </w:rPr>
        <w:t xml:space="preserve"> </w:t>
      </w:r>
      <w:r w:rsidR="00103D2D" w:rsidRPr="00103D2D">
        <w:rPr>
          <w:noProof/>
        </w:rPr>
        <w:t>Hens et al., 2019; Koschinsky and Hein, 2003; Peacock and Sherman, 2007)</w:t>
      </w:r>
      <w:r w:rsidR="00103D2D">
        <w:fldChar w:fldCharType="end"/>
      </w:r>
      <w:r w:rsidR="00024DF1">
        <w:t>.</w:t>
      </w:r>
      <w:r w:rsidR="00CC258E" w:rsidRPr="00522B38">
        <w:t xml:space="preserve"> </w:t>
      </w:r>
      <w:r w:rsidR="00CC258E">
        <w:t xml:space="preserve">The </w:t>
      </w:r>
      <w:r w:rsidR="00CC258E" w:rsidRPr="00E75FB7">
        <w:t>δ</w:t>
      </w:r>
      <w:r w:rsidR="00CC258E" w:rsidRPr="00E75FB7">
        <w:rPr>
          <w:vertAlign w:val="superscript"/>
        </w:rPr>
        <w:t>60</w:t>
      </w:r>
      <w:r w:rsidR="00CC258E" w:rsidRPr="00E75FB7">
        <w:t>Ni</w:t>
      </w:r>
      <w:r w:rsidR="00CC258E">
        <w:t xml:space="preserve"> of Mn-rich deposits span the entire known natural range of Ni isotopic compositions (ca. -1.8 to 2.5‰) and, inexplicably, appear to be sometimes isotopically heavier and sometimes isotopically lighter than the solution from which they precipitate</w:t>
      </w:r>
      <w:r w:rsidR="000E2BF4">
        <w:t>d</w:t>
      </w:r>
      <w:r w:rsidR="00CC258E">
        <w:t xml:space="preserve"> </w:t>
      </w:r>
      <w:r w:rsidR="00CC258E">
        <w:fldChar w:fldCharType="begin" w:fldLock="1"/>
      </w:r>
      <w:r w:rsidR="00CC258E">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rsidR="00CC258E">
        <w:fldChar w:fldCharType="separate"/>
      </w:r>
      <w:r w:rsidR="00CC258E" w:rsidRPr="00C34A13">
        <w:rPr>
          <w:noProof/>
        </w:rPr>
        <w:t>(Gall et al., 2013; Gueguen et al., 2020, 2016; Gueguen and Rouxel, 2021; Little et al., 2020; Vance et al., 2016)</w:t>
      </w:r>
      <w:r w:rsidR="00CC258E">
        <w:fldChar w:fldCharType="end"/>
      </w:r>
      <w:r w:rsidR="00CC258E">
        <w:t xml:space="preserve">. </w:t>
      </w:r>
      <w:ins w:id="279" w:author="Eva Juliet Baransky" w:date="2021-09-08T19:08:00Z">
        <w:r w:rsidR="009145EB">
          <w:t xml:space="preserve">What could be causing the variability within this sediment </w:t>
        </w:r>
      </w:ins>
      <w:ins w:id="280" w:author="Eva Juliet Baransky" w:date="2021-09-08T19:09:00Z">
        <w:r w:rsidR="000A0842">
          <w:t xml:space="preserve">type? </w:t>
        </w:r>
      </w:ins>
      <w:commentRangeStart w:id="281"/>
      <w:r w:rsidR="00CC258E" w:rsidRPr="0057537B">
        <w:rPr>
          <w:highlight w:val="yellow"/>
          <w:rPrChange w:id="282" w:author="Laura W" w:date="2021-09-03T10:51:00Z">
            <w:rPr/>
          </w:rPrChange>
        </w:rPr>
        <w:t>Without</w:t>
      </w:r>
      <w:commentRangeEnd w:id="281"/>
      <w:r w:rsidR="00D07A3F" w:rsidRPr="0057537B">
        <w:rPr>
          <w:rStyle w:val="CommentReference"/>
          <w:highlight w:val="yellow"/>
          <w:rPrChange w:id="283" w:author="Laura W" w:date="2021-09-03T10:51:00Z">
            <w:rPr>
              <w:rStyle w:val="CommentReference"/>
            </w:rPr>
          </w:rPrChange>
        </w:rPr>
        <w:commentReference w:id="281"/>
      </w:r>
      <w:r w:rsidR="00CC258E" w:rsidRPr="0057537B">
        <w:rPr>
          <w:highlight w:val="yellow"/>
          <w:rPrChange w:id="284" w:author="Laura W" w:date="2021-09-03T10:51:00Z">
            <w:rPr/>
          </w:rPrChange>
        </w:rPr>
        <w:t xml:space="preserve"> better knowledge of the </w:t>
      </w:r>
      <w:r w:rsidR="000E2BF4" w:rsidRPr="0057537B">
        <w:rPr>
          <w:highlight w:val="yellow"/>
          <w:rPrChange w:id="285" w:author="Laura W" w:date="2021-09-03T10:51:00Z">
            <w:rPr/>
          </w:rPrChange>
        </w:rPr>
        <w:t xml:space="preserve">most important </w:t>
      </w:r>
      <w:r w:rsidR="00CC258E" w:rsidRPr="0057537B">
        <w:rPr>
          <w:highlight w:val="yellow"/>
          <w:rPrChange w:id="286" w:author="Laura W" w:date="2021-09-03T10:51:00Z">
            <w:rPr/>
          </w:rPrChange>
        </w:rPr>
        <w:t xml:space="preserve">marine Ni sink, correctly modeling the marine Ni cycle is likely </w:t>
      </w:r>
      <w:proofErr w:type="spellStart"/>
      <w:r w:rsidR="00CC258E" w:rsidRPr="0057537B">
        <w:rPr>
          <w:highlight w:val="yellow"/>
          <w:rPrChange w:id="287" w:author="Laura W" w:date="2021-09-03T10:51:00Z">
            <w:rPr/>
          </w:rPrChange>
        </w:rPr>
        <w:t>impossible.</w:t>
      </w:r>
    </w:p>
    <w:p w14:paraId="194786DE" w14:textId="76ED8DDF" w:rsidR="00CC258E" w:rsidRDefault="009545BC" w:rsidP="00EE4CAA">
      <w:pPr>
        <w:spacing w:after="0" w:line="240" w:lineRule="auto"/>
        <w:ind w:firstLine="720"/>
        <w:contextualSpacing/>
        <w:jc w:val="both"/>
        <w:rPr>
          <w:ins w:id="288" w:author="Eva Juliet Baransky" w:date="2021-09-08T22:19:00Z"/>
        </w:rPr>
      </w:pPr>
      <w:ins w:id="289" w:author="Eva Juliet Baransky" w:date="2021-09-08T22:34:00Z">
        <w:r>
          <w:t>P</w:t>
        </w:r>
      </w:ins>
      <w:ins w:id="290" w:author="Eva Juliet Baransky" w:date="2021-09-08T19:17:00Z">
        <w:r w:rsidR="00EE4CAA">
          <w:t>ast</w:t>
        </w:r>
        <w:proofErr w:type="spellEnd"/>
        <w:r w:rsidR="00EE4CAA">
          <w:t xml:space="preserve"> experimental data </w:t>
        </w:r>
      </w:ins>
      <w:ins w:id="291" w:author="Eva Juliet Baransky" w:date="2021-09-09T09:29:00Z">
        <w:r w:rsidR="00530373">
          <w:t>provide</w:t>
        </w:r>
      </w:ins>
      <w:ins w:id="292" w:author="Eva Juliet Baransky" w:date="2021-09-08T19:17:00Z">
        <w:r w:rsidR="00EE4CAA">
          <w:t xml:space="preserve"> insight into which avenues of </w:t>
        </w:r>
      </w:ins>
      <w:ins w:id="293" w:author="Eva Juliet Baransky" w:date="2021-09-09T09:29:00Z">
        <w:r w:rsidR="00833C96">
          <w:t>investigation</w:t>
        </w:r>
      </w:ins>
      <w:ins w:id="294" w:author="Eva Juliet Baransky" w:date="2021-09-08T19:17:00Z">
        <w:r w:rsidR="00EE4CAA">
          <w:t xml:space="preserve"> are most promising</w:t>
        </w:r>
      </w:ins>
      <w:ins w:id="295" w:author="Eva Juliet Baransky" w:date="2021-09-08T19:18:00Z">
        <w:r w:rsidR="00EE4CAA">
          <w:t>.</w:t>
        </w:r>
      </w:ins>
      <w:ins w:id="296" w:author="Eva Juliet Baransky" w:date="2021-09-08T19:17:00Z">
        <w:r w:rsidR="00EE4CAA">
          <w:t xml:space="preserve"> </w:t>
        </w:r>
      </w:ins>
      <w:r w:rsidR="005C5877">
        <w:t xml:space="preserve">We will experimentally investigate </w:t>
      </w:r>
      <w:r w:rsidR="00370229">
        <w:t>two</w:t>
      </w:r>
      <w:r w:rsidR="005C5877">
        <w:t xml:space="preserve"> of the </w:t>
      </w:r>
      <w:commentRangeStart w:id="297"/>
      <w:r w:rsidR="005C5877">
        <w:t xml:space="preserve">most promising explanations for the </w:t>
      </w:r>
      <w:r w:rsidR="005C5877">
        <w:lastRenderedPageBreak/>
        <w:t>variability in Mn oxide sediments</w:t>
      </w:r>
      <w:commentRangeEnd w:id="297"/>
      <w:r w:rsidR="000E2BF4">
        <w:rPr>
          <w:rStyle w:val="CommentReference"/>
        </w:rPr>
        <w:commentReference w:id="297"/>
      </w:r>
      <w:ins w:id="298" w:author="Eva Juliet Baransky" w:date="2021-09-08T19:18:00Z">
        <w:r w:rsidR="00EE4CAA">
          <w:t>, described below</w:t>
        </w:r>
      </w:ins>
      <w:r w:rsidR="005C5877">
        <w:t xml:space="preserve">. </w:t>
      </w:r>
      <w:r w:rsidR="00377151">
        <w:t xml:space="preserve">The primary </w:t>
      </w:r>
      <w:r w:rsidR="00557F5B">
        <w:t xml:space="preserve">mineral of </w:t>
      </w:r>
      <w:r w:rsidR="00377151">
        <w:t xml:space="preserve">focus will be birnessite, the dominant Mn phase in </w:t>
      </w:r>
      <w:proofErr w:type="spellStart"/>
      <w:r w:rsidR="00377151">
        <w:t>natur</w:t>
      </w:r>
      <w:ins w:id="299" w:author="Eva Juliet Baransky [2]" w:date="2021-09-09T22:11:00Z">
        <w:r w:rsidR="006A2045">
          <w:t>fra</w:t>
        </w:r>
      </w:ins>
      <w:r w:rsidR="00377151">
        <w:t>al</w:t>
      </w:r>
      <w:proofErr w:type="spellEnd"/>
      <w:r w:rsidR="00377151">
        <w:t xml:space="preserve"> marine Fe-Mn precipitates </w:t>
      </w:r>
      <w:r w:rsidR="00B42F02">
        <w:fldChar w:fldCharType="begin" w:fldLock="1"/>
      </w:r>
      <w:r w:rsidR="00FA1B33">
        <w:instrText>ADDIN CSL_CITATION {"citationItems":[{"id":"ITEM-1","itemData":{"DOI":"10.1016/0025-3227(91)90075-F","ISSN":"00253227","abstract":"The relationship between manganese minerals and the concentration of Fe, Cu, Ni, Zn and Al in Mn-rich crystalline areas in deep-sea manganese nodules were investigated using microdiffraction and electron microprobe analysis. Thirty-three microsamples were obtained from eight polished sections of five Pacific Ocean manganese nodules. Birnessite and todorokite are the principal manganese minerals in the X-ray diffraction powder patterns on polished sections kept in a vacuum. Only birnessite was identified in sixteen microsamples. Only todorokite was identified in one microsample. Another sixteen microsamples were mixtures of birnessite and todorokite. Microsamples in which only birnessite was identified contain Cu, Ni and Zn in the same concentrations as the microsamples in which both birnessite and todorokite were identified. It appears that birnessite as well as todorokite can incorporate Cu, Ni and Zn. With the exception that no todorokite was observed in microsamples with very small amounts of Fe, Cu and Ni, there is no systematic correlation between the manganese mineralogy and the concentration of Fe, Cu, Ni and Zn in the microsamples. The microsamples examined in this study contain varying amounts of Al (0.01-2.57 wt%, 0.92 wt% on average). Todorokite appeared in the microsamples which contained more than 0.7 wt% Al. Mineralogical considerations suggest that at least part of the Al detected may be incorporated in todorokite. © 1991.","author":[{"dropping-particle":"","family":"Yoshikawa","given":"Kazuo","non-dropping-particle":"","parse-names":false,"suffix":""}],"container-title":"Marine Geology","id":"ITEM-1","issue":"1-4","issued":{"date-parts":[["1991"]]},"page":"267-286","title":"The relationship between manganese minerals and metallic elements in deep-sea manganese nodules","type":"article-journal","volume":"101"},"uris":["http://www.mendeley.com/documents/?uuid=7ee7d100-d7e2-414f-a6c4-68ee6164e003"]},{"id":"ITEM-2","itemData":{"author":[{"dropping-particle":"","family":"Burns","given":"R.G.","non-dropping-particle":"","parse-names":false,"suffix":""},{"dropping-particle":"","family":"Burns","given":"V.M.","non-dropping-particle":"","parse-names":false,"suffix":""}],"container-title":"Philosophical Transactions of the Royal Society of London. Series A, Mathematical and Physical Sciences","id":"ITEM-2","issue":"1336","issued":{"date-parts":[["1977"]]},"page":"283-301","title":"The Mineralogy and Crystal Chemistry of Deep-Sea Manganese Nodules, a Polymetallic Resource of the Twenty-First Century [and Discussion]","type":"article-journal","volume":"286"},"uris":["http://www.mendeley.com/documents/?uuid=a4deb717-a8d5-40b2-baa7-486c741c7f34"]}],"mendeley":{"formattedCitation":"(Burns and Burns, 1977; Yoshikawa, 1991)","manualFormatting":"(e.g., Burns and Burns, 1977; Yoshikawa, 1991)","plainTextFormattedCitation":"(Burns and Burns, 1977; Yoshikawa, 1991)","previouslyFormattedCitation":"(Burns and Burns, 1977; Yoshikawa, 1991)"},"properties":{"noteIndex":0},"schema":"https://github.com/citation-style-language/schema/raw/master/csl-citation.json"}</w:instrText>
      </w:r>
      <w:r w:rsidR="00B42F02">
        <w:fldChar w:fldCharType="separate"/>
      </w:r>
      <w:r w:rsidR="00B42F02" w:rsidRPr="00B42F02">
        <w:rPr>
          <w:noProof/>
        </w:rPr>
        <w:t>(</w:t>
      </w:r>
      <w:r w:rsidR="00B42F02" w:rsidRPr="00B42F02">
        <w:rPr>
          <w:i/>
          <w:iCs/>
          <w:noProof/>
        </w:rPr>
        <w:t>e.g.,</w:t>
      </w:r>
      <w:r w:rsidR="00B42F02">
        <w:rPr>
          <w:noProof/>
        </w:rPr>
        <w:t xml:space="preserve"> </w:t>
      </w:r>
      <w:r w:rsidR="00B42F02" w:rsidRPr="00B42F02">
        <w:rPr>
          <w:noProof/>
        </w:rPr>
        <w:t>Burns and Burns, 1977; Yoshikawa, 1991)</w:t>
      </w:r>
      <w:r w:rsidR="00B42F02">
        <w:fldChar w:fldCharType="end"/>
      </w:r>
      <w:r w:rsidR="00B42F02">
        <w:t>.</w:t>
      </w:r>
    </w:p>
    <w:p w14:paraId="3CFBF1DD" w14:textId="3B5DA2D4" w:rsidR="00F50732" w:rsidRDefault="006538E1">
      <w:pPr>
        <w:spacing w:after="0" w:line="240" w:lineRule="auto"/>
        <w:ind w:firstLine="720"/>
        <w:contextualSpacing/>
        <w:jc w:val="both"/>
        <w:pPrChange w:id="300" w:author="Eva Juliet Baransky" w:date="2021-09-08T19:17:00Z">
          <w:pPr>
            <w:spacing w:after="0"/>
            <w:ind w:firstLine="720"/>
            <w:jc w:val="both"/>
            <w:textAlignment w:val="baseline"/>
          </w:pPr>
        </w:pPrChange>
      </w:pPr>
      <w:ins w:id="301" w:author="Eva Juliet Baransky" w:date="2021-09-09T09:21:00Z">
        <w:r>
          <w:t xml:space="preserve">A set of Ni-birnessite </w:t>
        </w:r>
      </w:ins>
      <w:ins w:id="302" w:author="Eva Juliet Baransky" w:date="2021-09-09T09:22:00Z">
        <w:r>
          <w:t xml:space="preserve">experiments </w:t>
        </w:r>
        <w:r w:rsidR="00D92173">
          <w:t>point to two possible explanations for</w:t>
        </w:r>
      </w:ins>
      <w:ins w:id="303" w:author="Eva Juliet Baransky" w:date="2021-09-09T09:24:00Z">
        <w:r w:rsidR="0028049F">
          <w:t xml:space="preserve"> the variability in Fe-Mn deposits.</w:t>
        </w:r>
      </w:ins>
      <w:ins w:id="304" w:author="Eva Juliet Baransky" w:date="2021-09-09T09:25:00Z">
        <w:r w:rsidR="00346238">
          <w:t xml:space="preserve"> </w:t>
        </w:r>
      </w:ins>
      <w:ins w:id="305" w:author="Eva Juliet Baransky" w:date="2021-09-09T09:24:00Z">
        <w:r w:rsidR="0028049F">
          <w:t xml:space="preserve"> </w:t>
        </w:r>
      </w:ins>
      <w:ins w:id="306" w:author="Eva Juliet Baransky" w:date="2021-09-08T22:19:00Z">
        <w:r w:rsidR="00F50732">
          <w:t>[explain experimental stuff first? Then get into hypotheses and approaches</w:t>
        </w:r>
      </w:ins>
      <w:ins w:id="307" w:author="Eva Juliet Baransky" w:date="2021-09-09T09:03:00Z">
        <w:r w:rsidR="00746EA4">
          <w:t xml:space="preserve">. If I present the Ryan stuff about </w:t>
        </w:r>
        <w:proofErr w:type="spellStart"/>
        <w:r w:rsidR="00746EA4">
          <w:t>bigdNi</w:t>
        </w:r>
        <w:proofErr w:type="spellEnd"/>
        <w:r w:rsidR="00746EA4">
          <w:t xml:space="preserve"> getting smaller overtime</w:t>
        </w:r>
      </w:ins>
      <w:ins w:id="308" w:author="Eva Juliet Baransky" w:date="2021-09-09T09:05:00Z">
        <w:r w:rsidR="00746EA4">
          <w:t>. We can explain this in two wa</w:t>
        </w:r>
      </w:ins>
      <w:ins w:id="309" w:author="Eva Juliet Baransky" w:date="2021-09-09T09:06:00Z">
        <w:r w:rsidR="00746EA4">
          <w:t xml:space="preserve">ys. (1) there could be initial kinetic effects that are overwritten by equilibrium or 2 </w:t>
        </w:r>
      </w:ins>
      <w:ins w:id="310" w:author="Eva Juliet Baransky" w:date="2021-09-09T09:08:00Z">
        <w:r w:rsidR="00177C24">
          <w:t xml:space="preserve">Ni migrates slowly into the lattice and the </w:t>
        </w:r>
        <w:proofErr w:type="spellStart"/>
        <w:r w:rsidR="00177C24">
          <w:t>dif</w:t>
        </w:r>
        <w:proofErr w:type="spellEnd"/>
        <w:r w:rsidR="00177C24">
          <w:t xml:space="preserve"> in fractionation between outside and inside </w:t>
        </w:r>
      </w:ins>
      <w:ins w:id="311" w:author="Eva Juliet Baransky" w:date="2021-09-08T22:19:00Z">
        <w:r w:rsidR="00F50732">
          <w:t>]</w:t>
        </w:r>
      </w:ins>
    </w:p>
    <w:p w14:paraId="2E09B7D6" w14:textId="77777777" w:rsidR="005C314A" w:rsidRDefault="005C314A" w:rsidP="005C314A">
      <w:pPr>
        <w:jc w:val="both"/>
        <w:rPr>
          <w:ins w:id="312" w:author="Eva Juliet Baransky [2]" w:date="2021-09-09T23:00:00Z"/>
        </w:rPr>
      </w:pPr>
      <w:ins w:id="313" w:author="Eva Juliet Baransky [2]" w:date="2021-09-09T23:00:00Z">
        <w:r>
          <w:tab/>
          <w:t xml:space="preserve">Past Ni-birnessite sorption experiments indicate two possible explanations for the isotope variations observed in natural sediments: differences in kinetic and equilibrium fractionation coupled to a slow equilibration time and differences in isotopic fractionation between multiple Ni coordination states. Wasylenki et al. (in preparation) performed Ni-birnessite sorption experiments in a simulated seawater solution with durations of 67 </w:t>
        </w:r>
        <w:proofErr w:type="spellStart"/>
        <w:r>
          <w:t>hr</w:t>
        </w:r>
        <w:proofErr w:type="spellEnd"/>
        <w:r>
          <w:t xml:space="preserve"> and 27 days. They found an extreme </w:t>
        </w:r>
        <w:r>
          <w:rPr>
            <w:rFonts w:cstheme="minorHAnsi"/>
          </w:rPr>
          <w:t>Δ</w:t>
        </w:r>
        <w:r w:rsidRPr="003A2A61">
          <w:rPr>
            <w:vertAlign w:val="superscript"/>
          </w:rPr>
          <w:t>60</w:t>
        </w:r>
        <w:r w:rsidRPr="003A2A61">
          <w:t>Ni</w:t>
        </w:r>
        <w:r>
          <w:rPr>
            <w:vertAlign w:val="subscript"/>
          </w:rPr>
          <w:t>solution-birnessite</w:t>
        </w:r>
        <w:r w:rsidRPr="003A2A61">
          <w:t xml:space="preserve"> </w:t>
        </w:r>
        <w:r>
          <w:t>in their 67hr experiment (~</w:t>
        </w:r>
        <w:r w:rsidRPr="003A2A61">
          <w:t>4.0‰</w:t>
        </w:r>
        <w:r>
          <w:t xml:space="preserve">) which diminished significantly by their 27-day experiment, suggesting ephemeral kinetic trends were being overwritten by equilibrium fractionation with time. In addition, the data fit Rayleigh fractionation trends which indicates the data exhibit either irreversible equilibrium or kinetic fractionation. Manganese-rich sediments have a wide range of accumulation rates and, depending on the rate, may potentially capture different isotope fractionations (kinetic, equilibrium or a mix thereof). If kinetic and equilibrium fractionations are distinct, the </w:t>
        </w:r>
        <w:r w:rsidRPr="00E75FB7">
          <w:t>δ</w:t>
        </w:r>
        <w:r w:rsidRPr="00E75FB7">
          <w:rPr>
            <w:vertAlign w:val="superscript"/>
          </w:rPr>
          <w:t>60/58</w:t>
        </w:r>
        <w:r w:rsidRPr="00E75FB7">
          <w:t>Ni</w:t>
        </w:r>
        <w:r>
          <w:t xml:space="preserve"> of fast-accumulating versus slow-accumulating Mn-rich sediments may record different Ni isotope offsets from dissolved Ni in the water column.</w:t>
        </w:r>
      </w:ins>
    </w:p>
    <w:p w14:paraId="7D54D35A" w14:textId="6CD2474F" w:rsidR="005C314A" w:rsidRDefault="005C314A" w:rsidP="005C314A">
      <w:pPr>
        <w:spacing w:after="0"/>
        <w:ind w:firstLine="720"/>
        <w:jc w:val="both"/>
        <w:textAlignment w:val="baseline"/>
        <w:rPr>
          <w:ins w:id="314" w:author="Eva Juliet Baransky [2]" w:date="2021-09-09T23:00:00Z"/>
        </w:rPr>
        <w:pPrChange w:id="315" w:author="Eva Juliet Baransky [2]" w:date="2021-09-09T23:01:00Z">
          <w:pPr>
            <w:jc w:val="both"/>
          </w:pPr>
        </w:pPrChange>
      </w:pPr>
      <w:ins w:id="316" w:author="Eva Juliet Baransky [2]" w:date="2021-09-09T23:00:00Z">
        <w:r>
          <w:t>Based on these observations, I</w:t>
        </w:r>
        <w:r>
          <w:t xml:space="preserve"> hypothesize that kinetic fractionation leads to isotopically lighter Ni sorbed to Mn oxides than equilibrium fractionation. </w:t>
        </w:r>
        <w:r>
          <w:t>T</w:t>
        </w:r>
        <w:r w:rsidRPr="00B00649">
          <w:t>o</w:t>
        </w:r>
        <w:r>
          <w:t xml:space="preserve"> address this hypothesis and</w:t>
        </w:r>
        <w:r w:rsidRPr="00B00649">
          <w:t xml:space="preserve"> robustly calculate the equilibrium </w:t>
        </w:r>
        <w:r>
          <w:t xml:space="preserve">and kinetic </w:t>
        </w:r>
        <w:r w:rsidRPr="00B00649">
          <w:t>fractionation</w:t>
        </w:r>
        <w:r>
          <w:t xml:space="preserve">s, </w:t>
        </w:r>
        <w:r w:rsidRPr="00B00649">
          <w:t>I propose to perform</w:t>
        </w:r>
        <w:r>
          <w:t xml:space="preserve"> </w:t>
        </w:r>
        <w:r w:rsidRPr="00B00649">
          <w:t>three</w:t>
        </w:r>
        <w:r>
          <w:t>-</w:t>
        </w:r>
        <w:r w:rsidRPr="00B00649">
          <w:t xml:space="preserve">isotope </w:t>
        </w:r>
        <w:r>
          <w:t>(</w:t>
        </w:r>
        <w:r>
          <w:rPr>
            <w:vertAlign w:val="superscript"/>
          </w:rPr>
          <w:t>62</w:t>
        </w:r>
        <w:r>
          <w:t>Ni-</w:t>
        </w:r>
        <w:r>
          <w:rPr>
            <w:vertAlign w:val="superscript"/>
          </w:rPr>
          <w:t>60</w:t>
        </w:r>
        <w:r>
          <w:t>Ni-</w:t>
        </w:r>
        <w:r>
          <w:rPr>
            <w:vertAlign w:val="superscript"/>
          </w:rPr>
          <w:t>58</w:t>
        </w:r>
        <w:r>
          <w:t>Ni) experiments</w:t>
        </w:r>
        <w:r w:rsidRPr="00B00649">
          <w:t>. Currently, the three</w:t>
        </w:r>
        <w:r>
          <w:t>-</w:t>
        </w:r>
        <w:r w:rsidRPr="00B00649">
          <w:t>isotope</w:t>
        </w:r>
        <w:r>
          <w:t xml:space="preserve"> experiment </w:t>
        </w:r>
        <w:r w:rsidRPr="00B00649">
          <w:t xml:space="preserve">is considered to be </w:t>
        </w:r>
        <w:r>
          <w:t>a</w:t>
        </w:r>
        <w:r w:rsidRPr="00B00649">
          <w:t xml:space="preserve"> rigorous </w:t>
        </w:r>
        <w:r>
          <w:t>approach to determining equilibrium isotope</w:t>
        </w:r>
        <w:r w:rsidRPr="00B00649">
          <w:t xml:space="preserve"> fractionation</w:t>
        </w:r>
        <w:r>
          <w:t xml:space="preserve"> </w:t>
        </w:r>
        <w:r>
          <w:fldChar w:fldCharType="begin" w:fldLock="1"/>
        </w:r>
        <w:r>
          <w:instrText xml:space="preserve">ADDIN CSL_CITATION {"citationItems":[{"id":"ITEM-1","itemData":{"DOI":"10.1016/j.chemgeo.2019.119344","ISSN":"00092541","abstract":"Low-temperature geochemical cycling of Fe, C, nutrients, and toxic metals in nature are largely regulated by the stability and reactivity of fine-grained ferrihydrite. The presence of impurities such as C and Si in ferrihydrite structure are found to inhibit the rapid transformation of ferrihydrite to more stable iron oxides upon interaction with aqueous Fe(II). Therefore, understanding the factors controlling the reactivity of ferrihydrite, especially in the presence of C, is critical to evaluate the role of ferrihydrite in geochemical cycles. Equilibrium stable isotope fractionations are fundamental thermodynamic properties and therefore equilibrium fractionation in 56Fe/54Fe ratios reflects the nature of Fe bonding in ferrihydrite and its reactivity. In this study, we investigated stable Fe isotope fractionation between aqueous Fe(II) and ferrihydrite-organic matter coprecipitates to evaluate whether previously documented inhibition of mineralogical transformation by organic C is accompanied by changes in Fe isotope fractionation. Experiments conducted using Suwannee River natural organic matter (SRNOM) that was coprecipitated with ferrihydrite (molar C:Fe = 1.2) produced an equilibrium 56Fe/54Fe fractionation of −2.36 ± 0.26‰ between aqueous Fe(II) and ferrihydrite-SRNOM coprecipitates. This fractionation factor significantly differs from that previously determined between Fe(II)aq and pure ferrihydrite (−3.20‰) but is similar to that measured for Fe(II)aq-Si-ferrihydrite (−2.58 ± 0.14‰, molar Fe:Si = 1). Furthermore, the addition of C in the ferrihydrite structure at molar C:Fe </w:instrText>
        </w:r>
        <w:r>
          <w:rPr>
            <w:rFonts w:ascii="Cambria Math" w:hAnsi="Cambria Math" w:cs="Cambria Math"/>
          </w:rPr>
          <w:instrText>∼</w:instrText>
        </w:r>
        <w:r>
          <w:instrText xml:space="preserve">1.2 markedly increased the extent of Fe isotope exchange to a similar degree as observed with Si-ferrihydrite with molar Fe:Si </w:instrText>
        </w:r>
        <w:r>
          <w:rPr>
            <w:rFonts w:ascii="Cambria Math" w:hAnsi="Cambria Math" w:cs="Cambria Math"/>
          </w:rPr>
          <w:instrText>∼</w:instrText>
        </w:r>
        <w:r>
          <w:instrText>1. These observations suggest similar effects on both bonding and reactivity of ferrihydrite upon addition of equimolar C and Si. Due to the coexistence of ferrihydrite with organic matter in nature (e.g., wetlands), these results are important for understanding Fe isotope fractionation and exchange kinetics during mineral-fluid interactions in natural ferrihydrite-bearing systems.","author":[{"dropping-particle":"","family":"Chanda","given":"Piyali","non-dropping-particle":"","parse-names":false,"suffix":""},{"dropping-particle":"","family":"Zhou","given":"Zhe","non-dropping-particle":"","parse-names":false,"suffix":""},{"dropping-particle":"","family":"Latta","given":"Drew E.","non-dropping-particle":"","parse-names":false,"suffix":""},{"dropping-particle":"","family":"Scherer","given":"Michelle M.","non-dropping-particle":"","parse-names":false,"suffix":""},{"dropping-particle":"","family":"Beard","given":"Brian L.","non-dropping-particle":"","parse-names":false,"suffix":""},{"dropping-particle":"","family":"Johnson","given":"Clark M.","non-dropping-particle":"","parse-names":false,"suffix":""}],"container-title":"Chemical Geology","id":"ITEM-1","issue":"April 2019","issued":{"date-parts":[["2020"]]},"page":"119344","publisher":"Elsevier","title":"Effect of organic C on stable Fe isotope fractionation and isotope exchange kinetics between aqueous Fe(II) and ferrihydrite at neutral pH","type":"article-journal","volume":"531"},"uris":["http://www.mendeley.com/documents/?uuid=20e1dbb0-bca5-48d5-b36e-a6719af4fbd7"]},{"id":"ITEM-2","itemData":{"DOI":"10.1016/j.epsl.2014.01.032","ISSN":"0012821X","abstract":"Magnetite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Letters","id":"ITEM-2","issued":{"date-parts":[["2014"]]},"page":"77-86","publisher":"Elsevier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equilibrium","type":"article-journal","volume":"391"},"uris":["http://www.mendeley.com/documents/?uuid=1f5f173e-77f6-4065-8166-4da40071f9fc"]},{"id":"ITEM-3","itemData":{"DOI":"10.1016/j.gca.2012.02.024","ISSN":"00167037","abstract":"The geochemical implications of mass-dependent fractionation of stable Ni isotopes in natural materials are difficult to assess because the inter-mineral equilibrium fractionation factors for Ni are unknown. We report experimentally determined equilibrium fractionation of Ni isotopes between Ni-metal and Ni-talc from 500°C to 950°C and 8 to 13 kbar using the three-isotope method. While significant isotope exchange was observed between metal and talc, little or no exchange occurred between Ni-metal and Ni-oxide under similar conditions. These results demonstrate the importance of chemical potential differences between the initial and final phase assemblages in facilitating isotope exchange in the experiments. Metal had greater 62Ni/ 58Ni than talc in all experiments and the equilibrium temperature dependence may be described by the relation Δ 62Ni metal-talc=0.25(±0.02)×10 6/T 2 (±2se). Kinetic fractionation resulting from diffusion appeared to perturb isotopic equilibration at long time scales and/or high temperatures. These experiments place constraints on Ni isotope variations observed in natural systems. For example, Ni isotope fractionation between alloy and chondrule in the Ausson meteorite is larger than predicted for an equilibrium process at the canonical metamorphic temperatures of L5 chondrites. At 2500K, the results imply a difference of 0.04‰ between equilibrated bulk silicate Earth and chondrites, indicating that Ni isotopes are not likely to be useful as tracers of planetary differentiation, unless fractionation occurred by a Rayleigh distillation process involving a well-mixed silicate reservoir. © 2012 Elsevier Ltd.","author":[{"dropping-particle":"","family":"Lazar","given":"Codi","non-dropping-particle":"","parse-names":false,"suffix":""},{"dropping-particle":"","family":"Young","given":"Edward D.","non-dropping-particle":"","parse-names":false,"suffix":""},{"dropping-particle":"","family":"Manning","given":"Craig E.","non-dropping-particle":"","parse-names":false,"suffix":""}],"container-title":"Geochimica et Cosmochimica Acta","id":"ITEM-3","issued":{"date-parts":[["2012"]]},"title":"Experimental determination of equilibrium nickel isotope fractionation between metal and silicate from 500°C to 950°C","type":"article-journal"},"uris":["http://www.mendeley.com/documents/?uuid=ee7ae1fb-89fd-30e5-9d66-6d29dd2d59c5"]},{"id":"ITEM-4","itemData":{"author":[{"dropping-particle":"","family":"Matsuhisa","given":"Yukihiro","non-dropping-particle":"","parse-names":false,"suffix":""},{"dropping-particle":"","family":"Goldsmiths","given":"Julian R","non-dropping-particle":"","parse-names":false,"suffix":""},{"dropping-particle":"","family":"Clayton","given":"Robert N","non-dropping-particle":"","parse-names":false,"suffix":""}],"id":"ITEM-4","issued":{"date-parts":[["1978"]]},"title":"Mechanisms of hydrothermal crystallization at 250 ° C and 15 kbar of quartz","type":"article-journal","volume":"42"},"uris":["http://www.mendeley.com/documents/?uuid=11c84728-bd1d-40f4-87b9-b1bbda0ac67c"]}],"mendeley":{"formattedCitation":"(Chanda et al., 2020; Frierdich et al., 2014; Lazar et al., 2012; Matsuhisa et al., 1978)","plainTextFormattedCitation":"(Chanda et al., 2020; Frierdich et al., 2014; Lazar et al., 2012; Matsuhisa et al., 1978)","previouslyFormattedCitation":"(Chanda et al., 2020; Frierdich et al., 2014; Lazar et al., 2012; Matsuhisa et al., 1978)"},"properties":{"noteIndex":0},"schema":"https://github.com/citation-style-language/schema/raw/master/csl-citation.json"}</w:instrText>
        </w:r>
        <w:r>
          <w:fldChar w:fldCharType="separate"/>
        </w:r>
        <w:r w:rsidRPr="002554AA">
          <w:rPr>
            <w:noProof/>
          </w:rPr>
          <w:t>(Chanda et al., 2020; Frierdich et al., 2014; Lazar et al., 2012; Matsuhisa et al., 1978)</w:t>
        </w:r>
        <w:r>
          <w:fldChar w:fldCharType="end"/>
        </w:r>
        <w:r>
          <w:t xml:space="preserve"> </w:t>
        </w:r>
        <w:r>
          <w:fldChar w:fldCharType="begin" w:fldLock="1"/>
        </w:r>
        <w:r>
          <w:instrText>ADDIN CSL_CITATION {"citationItems":[{"id":"ITEM-1","itemData":{"DOI":"10.1016/j.epsl.2014.01.032","ISSN":"0012821X","abstract":"Magnetite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Letters","id":"ITEM-1","issued":{"date-parts":[["2014"]]},"page":"77-86","publisher":"Elsevier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equilibrium","type":"article-journal","volume":"391"},"uris":["http://www.mendeley.com/documents/?uuid=1f5f173e-77f6-4065-8166-4da40071f9fc"]}],"mendeley":{"formattedCitation":"(Frierdich et al., 2014)","plainTextFormattedCitation":"(Frierdich et al., 2014)","previouslyFormattedCitation":"(Frierdich et al., 2014)"},"properties":{"noteIndex":0},"schema":"https://github.com/citation-style-language/schema/raw/master/csl-citation.json"}</w:instrText>
        </w:r>
        <w:r>
          <w:fldChar w:fldCharType="separate"/>
        </w:r>
        <w:r w:rsidRPr="00422D60">
          <w:rPr>
            <w:noProof/>
          </w:rPr>
          <w:t>(Frierdich et al., 2014)</w:t>
        </w:r>
        <w:r>
          <w:fldChar w:fldCharType="end"/>
        </w:r>
        <w:r>
          <w:t xml:space="preserve">. </w:t>
        </w:r>
        <w:r w:rsidRPr="00B00649">
          <w:t xml:space="preserve">In this method, </w:t>
        </w:r>
        <w:r>
          <w:t xml:space="preserve">a typical sorption experiment is performed, but </w:t>
        </w:r>
        <w:r w:rsidRPr="00B00649">
          <w:t xml:space="preserve">the </w:t>
        </w:r>
        <w:r>
          <w:t xml:space="preserve">solution </w:t>
        </w:r>
        <w:r w:rsidRPr="00B00649">
          <w:t>is doped wit</w:t>
        </w:r>
        <w:r>
          <w:t xml:space="preserve">h a small amount of significantly enriched </w:t>
        </w:r>
        <w:r w:rsidRPr="00B00649">
          <w:rPr>
            <w:vertAlign w:val="superscript"/>
          </w:rPr>
          <w:t>62</w:t>
        </w:r>
        <w:r w:rsidRPr="00B00649">
          <w:t>N</w:t>
        </w:r>
        <w:r>
          <w:t>i solution with a slightly different δ</w:t>
        </w:r>
        <w:r>
          <w:rPr>
            <w:vertAlign w:val="superscript"/>
          </w:rPr>
          <w:t>60/58</w:t>
        </w:r>
        <w:r>
          <w:t xml:space="preserve">Ni (Fig. XX). The extreme exchange of </w:t>
        </w:r>
        <w:r>
          <w:rPr>
            <w:vertAlign w:val="superscript"/>
          </w:rPr>
          <w:t>62</w:t>
        </w:r>
        <w:r>
          <w:t>Ni between solid and solution tracks the percent of isotope mixing and rate of exchange, while the subtle change in δ</w:t>
        </w:r>
        <w:r>
          <w:rPr>
            <w:vertAlign w:val="superscript"/>
          </w:rPr>
          <w:t>60/58</w:t>
        </w:r>
        <w:r>
          <w:t>Ni</w:t>
        </w:r>
        <w:r>
          <w:softHyphen/>
        </w:r>
        <w:r>
          <w:rPr>
            <w:vertAlign w:val="subscript"/>
          </w:rPr>
          <w:t xml:space="preserve"> </w:t>
        </w:r>
        <w:r>
          <w:t xml:space="preserve">tracks isotope fractionation. </w:t>
        </w:r>
        <w:r w:rsidRPr="00B00649">
          <w:t xml:space="preserve">At 100% mixing, the system is </w:t>
        </w:r>
        <w:r>
          <w:t>assumed to be</w:t>
        </w:r>
        <w:r w:rsidRPr="00B00649">
          <w:t xml:space="preserve"> at </w:t>
        </w:r>
        <w:r>
          <w:t>equilibrium, and the difference between δ</w:t>
        </w:r>
        <w:r>
          <w:rPr>
            <w:vertAlign w:val="superscript"/>
          </w:rPr>
          <w:t>60</w:t>
        </w:r>
        <w:r>
          <w:t>Ni</w:t>
        </w:r>
        <w:r>
          <w:softHyphen/>
        </w:r>
        <w:r>
          <w:rPr>
            <w:vertAlign w:val="subscript"/>
          </w:rPr>
          <w:t xml:space="preserve">solution </w:t>
        </w:r>
        <w:r>
          <w:t>and</w:t>
        </w:r>
        <w:r>
          <w:rPr>
            <w:vertAlign w:val="subscript"/>
          </w:rPr>
          <w:t xml:space="preserve"> </w:t>
        </w:r>
        <w:r>
          <w:t>δ</w:t>
        </w:r>
        <w:r>
          <w:rPr>
            <w:vertAlign w:val="superscript"/>
          </w:rPr>
          <w:t>60</w:t>
        </w:r>
        <w:r>
          <w:t>Ni</w:t>
        </w:r>
        <w:r>
          <w:softHyphen/>
        </w:r>
        <w:r>
          <w:rPr>
            <w:vertAlign w:val="subscript"/>
          </w:rPr>
          <w:t xml:space="preserve">solid </w:t>
        </w:r>
        <w:r>
          <w:t xml:space="preserve">equals </w:t>
        </w:r>
        <w:r w:rsidRPr="00B00649">
          <w:t>Δ</w:t>
        </w:r>
        <w:r w:rsidRPr="00B00649">
          <w:rPr>
            <w:vertAlign w:val="superscript"/>
          </w:rPr>
          <w:t>60</w:t>
        </w:r>
        <w:r w:rsidRPr="00B00649">
          <w:t>Ni</w:t>
        </w:r>
        <w:r>
          <w:rPr>
            <w:vertAlign w:val="subscript"/>
          </w:rPr>
          <w:t>solution-solid</w:t>
        </w:r>
        <w:r>
          <w:t>. If we cannot attain 100% mixing in a reasonable time, the δ</w:t>
        </w:r>
        <w:r>
          <w:rPr>
            <w:vertAlign w:val="superscript"/>
          </w:rPr>
          <w:t>60</w:t>
        </w:r>
        <w:r>
          <w:t>Ni</w:t>
        </w:r>
        <w:r>
          <w:softHyphen/>
        </w:r>
        <w:r>
          <w:rPr>
            <w:vertAlign w:val="subscript"/>
          </w:rPr>
          <w:t xml:space="preserve">solid </w:t>
        </w:r>
        <w:r>
          <w:t>and δ</w:t>
        </w:r>
        <w:r>
          <w:rPr>
            <w:vertAlign w:val="superscript"/>
          </w:rPr>
          <w:t>60</w:t>
        </w:r>
        <w:r>
          <w:t>Ni</w:t>
        </w:r>
        <w:r>
          <w:softHyphen/>
        </w:r>
        <w:r>
          <w:rPr>
            <w:vertAlign w:val="subscript"/>
          </w:rPr>
          <w:t xml:space="preserve">solution </w:t>
        </w:r>
        <w:r>
          <w:t>data can be extrapolated to 100% mixing (Fig XX). If kinetic and equilibrium fractionations differ, we will observe two trends (like in Fig. XX) and can discriminate between the first (kinetic) and second (equilibrium) trends’ fractionation values. Time permitting, I will perform multi-directional three-isotope experiments, with varied starting δ</w:t>
        </w:r>
        <w:r>
          <w:rPr>
            <w:vertAlign w:val="superscript"/>
          </w:rPr>
          <w:t>60</w:t>
        </w:r>
        <w:r>
          <w:t xml:space="preserve">Ni to ensure robust identification of equilibrium fractionation </w:t>
        </w:r>
        <w:r>
          <w:fldChar w:fldCharType="begin" w:fldLock="1"/>
        </w:r>
        <w:r>
          <w:instrText>ADDIN CSL_CITATION {"citationItems":[{"id":"ITEM-1","itemData":{"DOI":"10.1016/j.epsl.2014.01.032","ISSN":"0012821X","abstract":"Magnetite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Letters","id":"ITEM-1","issued":{"date-parts":[["2014"]]},"page":"77-86","publisher":"Elsevier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equilibrium","type":"article-journal","volume":"391"},"uris":["http://www.mendeley.com/documents/?uuid=1f5f173e-77f6-4065-8166-4da40071f9fc"]}],"mendeley":{"formattedCitation":"(Frierdich et al., 2014)","plainTextFormattedCitation":"(Frierdich et al., 2014)","previouslyFormattedCitation":"(Frierdich et al., 2014)"},"properties":{"noteIndex":0},"schema":"https://github.com/citation-style-language/schema/raw/master/csl-citation.json"}</w:instrText>
        </w:r>
        <w:r>
          <w:fldChar w:fldCharType="separate"/>
        </w:r>
        <w:r w:rsidRPr="00EC27DB">
          <w:rPr>
            <w:noProof/>
          </w:rPr>
          <w:t>(Frierdich et al., 2014)</w:t>
        </w:r>
        <w:r>
          <w:fldChar w:fldCharType="end"/>
        </w:r>
        <w:r>
          <w:t>.</w:t>
        </w:r>
      </w:ins>
    </w:p>
    <w:p w14:paraId="7189EA90" w14:textId="387DEC30" w:rsidR="00EF5153" w:rsidRDefault="005C314A" w:rsidP="00EF5153">
      <w:pPr>
        <w:ind w:firstLine="720"/>
        <w:jc w:val="both"/>
        <w:rPr>
          <w:ins w:id="317" w:author="Eva Juliet Baransky [2]" w:date="2021-09-09T23:01:00Z"/>
        </w:rPr>
      </w:pPr>
      <w:ins w:id="318" w:author="Eva Juliet Baransky [2]" w:date="2021-09-09T23:00:00Z">
        <w:r>
          <w:t xml:space="preserve">The variation could be due to differences in Ni coordination environment. Nickel can be structurally incorporated into Mn vacancy sites or sorbed on {001} surface sites (triple corner sharing) or edge sites (double corner sharing) </w:t>
        </w:r>
        <w:r>
          <w:fldChar w:fldCharType="begin" w:fldLock="1"/>
        </w:r>
        <w:r>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fldChar w:fldCharType="separate"/>
        </w:r>
        <w:r w:rsidRPr="00AC1134">
          <w:rPr>
            <w:noProof/>
          </w:rPr>
          <w:t>(Simanova et al., 2015)</w:t>
        </w:r>
        <w:r>
          <w:fldChar w:fldCharType="end"/>
        </w:r>
        <w:r>
          <w:t xml:space="preserve"> (Fig XX). A Ni-birnessite sorption study indicated </w:t>
        </w:r>
        <w:r w:rsidRPr="00E75FB7">
          <w:t>Δ</w:t>
        </w:r>
        <w:r w:rsidRPr="00E75FB7">
          <w:rPr>
            <w:vertAlign w:val="superscript"/>
          </w:rPr>
          <w:t>60</w:t>
        </w:r>
        <w:r w:rsidRPr="00E75FB7">
          <w:t>Ni</w:t>
        </w:r>
        <w:r w:rsidRPr="00E75FB7">
          <w:rPr>
            <w:vertAlign w:val="subscript"/>
          </w:rPr>
          <w:t>solution-</w:t>
        </w:r>
        <w:r>
          <w:rPr>
            <w:vertAlign w:val="subscript"/>
          </w:rPr>
          <w:t xml:space="preserve">birnessite </w:t>
        </w:r>
        <w:r>
          <w:t xml:space="preserve">positively correlates with the ratio of surface-sorbed to incorporated Ni, suggesting that sorbed Ni is isotopically lighter than incorporated Ni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AC1134">
          <w:rPr>
            <w:noProof/>
          </w:rPr>
          <w:t xml:space="preserve">(Sorensen </w:t>
        </w:r>
        <w:r w:rsidRPr="00AC1134">
          <w:rPr>
            <w:noProof/>
          </w:rPr>
          <w:lastRenderedPageBreak/>
          <w:t>et al., 2020)</w:t>
        </w:r>
        <w:r>
          <w:fldChar w:fldCharType="end"/>
        </w:r>
        <w:r>
          <w:t xml:space="preserve">. Another study of found that, with increased percent sorbed Ni, there was a decrease in  </w:t>
        </w:r>
        <w:r w:rsidRPr="00E75FB7">
          <w:t>Δ</w:t>
        </w:r>
        <w:r w:rsidRPr="00E75FB7">
          <w:rPr>
            <w:vertAlign w:val="superscript"/>
          </w:rPr>
          <w:t>60</w:t>
        </w:r>
        <w:r w:rsidRPr="00E75FB7">
          <w:t>Ni</w:t>
        </w:r>
        <w:r w:rsidRPr="00E75FB7">
          <w:rPr>
            <w:vertAlign w:val="subscript"/>
          </w:rPr>
          <w:t>solution-</w:t>
        </w:r>
        <w:r>
          <w:rPr>
            <w:vertAlign w:val="subscript"/>
          </w:rPr>
          <w:t xml:space="preserve">birnessite </w:t>
        </w:r>
        <w:r>
          <w:t xml:space="preserve">which the authors propose may be due to two complexes with distinct </w:t>
        </w:r>
        <w:r w:rsidRPr="00E75FB7">
          <w:t>Δ</w:t>
        </w:r>
        <w:r w:rsidRPr="00E75FB7">
          <w:rPr>
            <w:vertAlign w:val="superscript"/>
          </w:rPr>
          <w:t>60</w:t>
        </w:r>
        <w:r w:rsidRPr="00E75FB7">
          <w:t>Ni</w:t>
        </w:r>
        <w:r w:rsidRPr="00E75FB7">
          <w:rPr>
            <w:vertAlign w:val="subscript"/>
          </w:rPr>
          <w:t>solution-</w:t>
        </w:r>
        <w:r>
          <w:rPr>
            <w:vertAlign w:val="subscript"/>
          </w:rPr>
          <w:t xml:space="preserve">birnessite </w:t>
        </w:r>
        <w:r>
          <w:rPr>
            <w:vertAlign w:val="subscript"/>
          </w:rPr>
          <w:fldChar w:fldCharType="begin" w:fldLock="1"/>
        </w:r>
        <w:r>
          <w:rPr>
            <w:vertAlign w:val="subscript"/>
          </w:rPr>
          <w:instrText>ADDIN CSL_CITATION {"citationItems":[{"id":"ITEM-1","itemData":{"author":[{"dropping-particle":"","family":"Wasylenki","given":"Laura E.","non-dropping-particle":"","parse-names":false,"suffix":""},{"dropping-particle":"","family":"Wells","given":"Ryan M.","non-dropping-particle":"","parse-names":false,"suffix":""},{"dropping-particle":"","family":"Spivak-Birndorf","given":"Lev J.","non-dropping-particle":"","parse-names":false,"suffix":""},{"dropping-particle":"","family":"Frierdich","given":"Andrew","non-dropping-particle":"","parse-names":false,"suffix":""}],"id":"ITEM-1","issued":{"date-parts":[["0"]]},"title":"Nickel Isotope Fractionation during Sorption to Birnessite at Low and High Ionic Strength","type":"article-journal"},"uris":["http://www.mendeley.com/documents/?uuid=e0b867e2-660a-4c29-9d8d-a1e96ba900e3"]}],"mendeley":{"formattedCitation":"(Wasylenki et al., n.d.)","manualFormatting":"(Wasylenki et al., in preparation)","plainTextFormattedCitation":"(Wasylenki et al., n.d.)","previouslyFormattedCitation":"(Wasylenki et al., n.d.)"},"properties":{"noteIndex":0},"schema":"https://github.com/citation-style-language/schema/raw/master/csl-citation.json"}</w:instrText>
        </w:r>
        <w:r>
          <w:rPr>
            <w:vertAlign w:val="subscript"/>
          </w:rPr>
          <w:fldChar w:fldCharType="separate"/>
        </w:r>
        <w:r w:rsidRPr="002214B4">
          <w:rPr>
            <w:noProof/>
          </w:rPr>
          <w:t xml:space="preserve">(Wasylenki et al., </w:t>
        </w:r>
        <w:r>
          <w:rPr>
            <w:noProof/>
          </w:rPr>
          <w:t>in preparation</w:t>
        </w:r>
        <w:r w:rsidRPr="002214B4">
          <w:rPr>
            <w:noProof/>
          </w:rPr>
          <w:t>)</w:t>
        </w:r>
        <w:r>
          <w:rPr>
            <w:vertAlign w:val="subscript"/>
          </w:rPr>
          <w:fldChar w:fldCharType="end"/>
        </w:r>
        <w:r>
          <w:t xml:space="preserve">. Experimental results suggest Ni migrates very slowly into the vacancy sites (30% incorporation after 408 h)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AC1134">
          <w:rPr>
            <w:noProof/>
          </w:rPr>
          <w:t>(Peacock, 2009)</w:t>
        </w:r>
        <w:r>
          <w:fldChar w:fldCharType="end"/>
        </w:r>
        <w:r>
          <w:t>. E</w:t>
        </w:r>
        <w:r w:rsidRPr="000F3B14">
          <w:t>xtended X-ray absorption fine-structure spectroscopy</w:t>
        </w:r>
        <w:r>
          <w:t xml:space="preserve"> spectra from high and low ionic strength Ni-birnessite sorption experiments supported the presence of significant Ni incorporation in the high ionic strength solutions compared to low ionic strength solutions </w:t>
        </w:r>
        <w:r>
          <w:fldChar w:fldCharType="begin" w:fldLock="1"/>
        </w:r>
      </w:ins>
      <w:r w:rsidR="00BA400E">
        <w:instrText>ADDIN CSL_CITATION {"citationItems":[{"id":"ITEM-1","itemData":{"author":[{"dropping-particle":"","family":"Wasylenki","given":"Laura E.","non-dropping-particle":"","parse-names":false,"suffix":""},{"dropping-particle":"","family":"Wells","given":"Ryan M.","non-dropping-particle":"","parse-names":false,"suffix":""},{"dropping-particle":"","family":"Spivak-Birndorf","given":"Lev J.","non-dropping-particle":"","parse-names":false,"suffix":""},{"dropping-particle":"","family":"Frierdich","given":"Andrew","non-dropping-particle":"","parse-names":false,"suffix":""}],"id":"ITEM-1","issued":{"date-parts":[["0"]]},"title":"Nickel Isotope Fractionation during Sorption to Birnessite at Low and High Ionic Strength","type":"article-journal"},"uris":["http://www.mendeley.com/documents/?uuid=e0b867e2-660a-4c29-9d8d-a1e96ba900e3"]}],"mendeley":{"formattedCitation":"(Wasylenki et al., n.d.)","plainTextFormattedCitation":"(Wasylenki et al., n.d.)","previouslyFormattedCitation":"(Wasylenki et al., n.d.)"},"properties":{"noteIndex":0},"schema":"https://github.com/citation-style-language/schema/raw/master/csl-citation.json"}</w:instrText>
      </w:r>
      <w:ins w:id="319" w:author="Eva Juliet Baransky [2]" w:date="2021-09-09T23:00:00Z">
        <w:r>
          <w:fldChar w:fldCharType="separate"/>
        </w:r>
        <w:r w:rsidRPr="000F3B14">
          <w:rPr>
            <w:noProof/>
          </w:rPr>
          <w:t>(Wasylenki et al., n.d.)</w:t>
        </w:r>
        <w:r>
          <w:fldChar w:fldCharType="end"/>
        </w:r>
        <w:r>
          <w:t xml:space="preserve">.  In natural Fe-Mn crusts, the majority of Ni is structurally incorporated </w:t>
        </w:r>
        <w:r>
          <w:fldChar w:fldCharType="begin" w:fldLock="1"/>
        </w:r>
        <w:r>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Pr="00AC1134">
          <w:rPr>
            <w:noProof/>
          </w:rPr>
          <w:t>(Peacock and Sherman, 2007)</w:t>
        </w:r>
        <w:r>
          <w:fldChar w:fldCharType="end"/>
        </w:r>
        <w:r>
          <w:t xml:space="preserve">, but the degree of structural incorporation within dispersed sediments is unknown. If surface-sorbed and incorporated Ni have different </w:t>
        </w:r>
        <w:r w:rsidRPr="00E75FB7">
          <w:t>Δ</w:t>
        </w:r>
        <w:r w:rsidRPr="00E75FB7">
          <w:rPr>
            <w:vertAlign w:val="superscript"/>
          </w:rPr>
          <w:t>60/58</w:t>
        </w:r>
        <w:r w:rsidRPr="00E75FB7">
          <w:t>Ni</w:t>
        </w:r>
        <w:r w:rsidRPr="00E75FB7">
          <w:rPr>
            <w:vertAlign w:val="subscript"/>
          </w:rPr>
          <w:t>solution-</w:t>
        </w:r>
        <w:r>
          <w:rPr>
            <w:vertAlign w:val="subscript"/>
          </w:rPr>
          <w:t>birnessite</w:t>
        </w:r>
        <w:r>
          <w:t>,</w:t>
        </w:r>
        <w:r>
          <w:rPr>
            <w:vertAlign w:val="subscript"/>
          </w:rPr>
          <w:t xml:space="preserve"> </w:t>
        </w:r>
        <w:r>
          <w:t xml:space="preserve">differences in the proportions of sorbed to incorporated Ni would impact the </w:t>
        </w:r>
        <w:r w:rsidRPr="00E75FB7">
          <w:t>δ</w:t>
        </w:r>
        <w:r w:rsidRPr="00E75FB7">
          <w:rPr>
            <w:vertAlign w:val="superscript"/>
          </w:rPr>
          <w:t>60/58</w:t>
        </w:r>
        <w:r w:rsidRPr="00E75FB7">
          <w:t>Ni</w:t>
        </w:r>
        <w:r>
          <w:t xml:space="preserve"> of Mn-rich sediments.</w:t>
        </w:r>
      </w:ins>
    </w:p>
    <w:p w14:paraId="0199B61E" w14:textId="26D32FF3" w:rsidR="000D6C46" w:rsidRDefault="005C314A" w:rsidP="00EF5153">
      <w:pPr>
        <w:ind w:firstLine="720"/>
        <w:jc w:val="both"/>
        <w:rPr>
          <w:ins w:id="320" w:author="Eva Juliet Baransky [2]" w:date="2021-09-10T14:18:00Z"/>
        </w:rPr>
      </w:pPr>
      <w:ins w:id="321" w:author="Eva Juliet Baransky [2]" w:date="2021-09-09T23:00:00Z">
        <w:r>
          <w:t>Assessing t</w:t>
        </w:r>
        <w:r w:rsidRPr="000F3B14">
          <w:t>he difference between total sorbed and incorporated Ni is a necessary first step in evaluating the importance of coordination on the variation of δ</w:t>
        </w:r>
        <w:r w:rsidRPr="000F3B14">
          <w:rPr>
            <w:vertAlign w:val="superscript"/>
          </w:rPr>
          <w:t>60</w:t>
        </w:r>
        <w:r w:rsidRPr="000F3B14">
          <w:t xml:space="preserve">Ni in Mn-rich sediments. We hypothesize that surface sorbed Ni is isotopically lighter than incorporated Ni within birnessite. To test this hypothesis, I will differentiate between the fractionations of surface-sorbed Ni versus structurally incorporated Ni within birnessite by performing Ni sorption experiments with synthetic, triclinic birnessite (i.e., no or very few available vacancy sites for incorporation and therefore only or mostly surface-sorbed Ni) and highly crystalline, hexagonal birnessite (i.e., many available vacancy sites for Ni incorporation and therefore a combination of  sorbed and incorporated Ni). While my experimental design cannot differentiate between the potentially different isotopic behaviors of triple and double corner sharing Ni, </w:t>
        </w:r>
        <w:r>
          <w:t xml:space="preserve">this set of experiments can begin to address how coordination may impact the </w:t>
        </w:r>
        <w:r w:rsidRPr="000F3B14">
          <w:t>δ</w:t>
        </w:r>
        <w:r w:rsidRPr="000F3B14">
          <w:rPr>
            <w:vertAlign w:val="superscript"/>
          </w:rPr>
          <w:t>60</w:t>
        </w:r>
        <w:r w:rsidRPr="000F3B14">
          <w:t>Ni in Mn-rich sediments</w:t>
        </w:r>
        <w:r>
          <w:t>.</w:t>
        </w:r>
      </w:ins>
    </w:p>
    <w:p w14:paraId="0EE352D9" w14:textId="68ABA59D" w:rsidR="00DF16E0" w:rsidRDefault="00DF16E0" w:rsidP="00DF16E0">
      <w:pPr>
        <w:pStyle w:val="Heading2"/>
        <w:rPr>
          <w:ins w:id="322" w:author="Eva Juliet Baransky [2]" w:date="2021-09-10T14:18:00Z"/>
        </w:rPr>
        <w:pPrChange w:id="323" w:author="Eva Juliet Baransky [2]" w:date="2021-09-10T14:19:00Z">
          <w:pPr>
            <w:jc w:val="both"/>
          </w:pPr>
        </w:pPrChange>
      </w:pPr>
      <w:ins w:id="324" w:author="Eva Juliet Baransky [2]" w:date="2021-09-10T14:18:00Z">
        <w:r>
          <w:t>Organic Matter – Porphyrin paragraph</w:t>
        </w:r>
      </w:ins>
    </w:p>
    <w:p w14:paraId="0734C6CE" w14:textId="57158AAD" w:rsidR="00DF16E0" w:rsidRDefault="00DF16E0" w:rsidP="00DF16E0">
      <w:pPr>
        <w:jc w:val="both"/>
        <w:rPr>
          <w:ins w:id="325" w:author="Eva Juliet Baransky [2]" w:date="2021-09-10T14:19:00Z"/>
        </w:rPr>
      </w:pPr>
    </w:p>
    <w:p w14:paraId="7076041C" w14:textId="7EF11951" w:rsidR="00DF16E0" w:rsidRDefault="00DF16E0" w:rsidP="00DF16E0">
      <w:pPr>
        <w:pStyle w:val="Heading2"/>
        <w:rPr>
          <w:ins w:id="326" w:author="Eva Juliet Baransky [2]" w:date="2021-09-10T14:19:00Z"/>
        </w:rPr>
      </w:pPr>
      <w:ins w:id="327" w:author="Eva Juliet Baransky [2]" w:date="2021-09-10T14:19:00Z">
        <w:r>
          <w:t>Risks</w:t>
        </w:r>
      </w:ins>
    </w:p>
    <w:p w14:paraId="7F7F72B6" w14:textId="77777777" w:rsidR="00962984" w:rsidRDefault="00962984" w:rsidP="00962984">
      <w:pPr>
        <w:ind w:firstLine="360"/>
        <w:jc w:val="both"/>
        <w:rPr>
          <w:ins w:id="328" w:author="Eva Juliet Baransky [2]" w:date="2021-09-10T14:19:00Z"/>
        </w:rPr>
      </w:pPr>
      <w:ins w:id="329" w:author="Eva Juliet Baransky [2]" w:date="2021-09-10T14:19:00Z">
        <w:r>
          <w:t>[Risk paragraph]</w:t>
        </w:r>
      </w:ins>
    </w:p>
    <w:p w14:paraId="026533C3" w14:textId="5760BD22" w:rsidR="00962984" w:rsidRPr="00962984" w:rsidRDefault="00962984" w:rsidP="00962984">
      <w:pPr>
        <w:pPrChange w:id="330" w:author="Eva Juliet Baransky [2]" w:date="2021-09-10T14:19:00Z">
          <w:pPr>
            <w:spacing w:after="0"/>
            <w:ind w:firstLine="720"/>
            <w:jc w:val="both"/>
            <w:textAlignment w:val="baseline"/>
          </w:pPr>
        </w:pPrChange>
      </w:pPr>
      <w:ins w:id="331" w:author="Eva Juliet Baransky [2]" w:date="2021-09-10T14:19:00Z">
        <w:r>
          <w:t xml:space="preserve">Maybe experimental birnessite not representative – maybe Mn oxide coatings on </w:t>
        </w:r>
        <w:proofErr w:type="spellStart"/>
        <w:r>
          <w:t>carboantes</w:t>
        </w:r>
        <w:proofErr w:type="spellEnd"/>
        <w:r>
          <w:t>? Difference in isotopic composition between pelagic and shallow water carbs, biogenic carbs?</w:t>
        </w:r>
      </w:ins>
    </w:p>
    <w:p w14:paraId="62143D84" w14:textId="5AA2BC48" w:rsidR="00CC258E" w:rsidRDefault="00CC258E" w:rsidP="00CC258E">
      <w:pPr>
        <w:pStyle w:val="Heading1"/>
        <w:rPr>
          <w:ins w:id="332" w:author="Eva Juliet Baransky" w:date="2021-09-08T22:20:00Z"/>
        </w:rPr>
      </w:pPr>
      <w:bookmarkStart w:id="333" w:name="_Toc78742004"/>
      <w:bookmarkStart w:id="334" w:name="_Toc78742120"/>
      <w:r w:rsidRPr="006C203C">
        <w:t>Progress T</w:t>
      </w:r>
      <w:r w:rsidR="00977F5C" w:rsidRPr="006C203C">
        <w:t>o Date</w:t>
      </w:r>
      <w:bookmarkEnd w:id="333"/>
      <w:bookmarkEnd w:id="334"/>
    </w:p>
    <w:p w14:paraId="5F6DF3C8" w14:textId="3527D90B" w:rsidR="00977F5C" w:rsidRPr="00977F5C" w:rsidRDefault="00CF3015">
      <w:pPr>
        <w:ind w:firstLine="720"/>
        <w:jc w:val="both"/>
        <w:pPrChange w:id="335" w:author="Eva Juliet Baransky" w:date="2021-09-09T09:36:00Z">
          <w:pPr>
            <w:pStyle w:val="Heading1"/>
          </w:pPr>
        </w:pPrChange>
      </w:pPr>
      <w:commentRangeStart w:id="336"/>
      <w:ins w:id="337" w:author="Eva Juliet Baransky" w:date="2021-09-08T22:31:00Z">
        <w:r>
          <w:t xml:space="preserve">In the following section, </w:t>
        </w:r>
        <w:commentRangeEnd w:id="336"/>
        <w:r>
          <w:rPr>
            <w:rStyle w:val="CommentReference"/>
          </w:rPr>
          <w:commentReference w:id="336"/>
        </w:r>
        <w:r>
          <w:t>I will describe the</w:t>
        </w:r>
      </w:ins>
      <w:ins w:id="338" w:author="Eva Juliet Baransky" w:date="2021-09-09T09:01:00Z">
        <w:r w:rsidR="00746EA4">
          <w:t xml:space="preserve"> carbonate sample collection</w:t>
        </w:r>
      </w:ins>
      <w:ins w:id="339" w:author="Eva Juliet Baransky" w:date="2021-09-09T08:54:00Z">
        <w:r w:rsidR="004202A0">
          <w:t xml:space="preserve"> and the progress to date</w:t>
        </w:r>
      </w:ins>
      <w:ins w:id="340" w:author="Eva Juliet Baransky [2]" w:date="2021-09-10T08:22:00Z">
        <w:r w:rsidR="0090612D">
          <w:t xml:space="preserve"> on the ca</w:t>
        </w:r>
      </w:ins>
      <w:ins w:id="341" w:author="Eva Juliet Baransky [2]" w:date="2021-09-10T08:23:00Z">
        <w:r w:rsidR="0090612D">
          <w:t>rbonate section of the proposal</w:t>
        </w:r>
      </w:ins>
      <w:ins w:id="342" w:author="Eva Juliet Baransky" w:date="2021-09-08T22:32:00Z">
        <w:r>
          <w:t xml:space="preserve">. </w:t>
        </w:r>
      </w:ins>
      <w:ins w:id="343" w:author="Eva Juliet Baransky" w:date="2021-09-09T09:34:00Z">
        <w:r w:rsidR="00AD22C3">
          <w:t xml:space="preserve">The progress to date </w:t>
        </w:r>
      </w:ins>
      <w:ins w:id="344" w:author="Eva Juliet Baransky" w:date="2021-09-09T09:35:00Z">
        <w:r w:rsidR="006C203C">
          <w:t xml:space="preserve">includes </w:t>
        </w:r>
      </w:ins>
      <w:ins w:id="345" w:author="Eva Juliet Baransky" w:date="2021-09-09T09:34:00Z">
        <w:r w:rsidR="00AD22C3">
          <w:t xml:space="preserve">development of the purification protocol, </w:t>
        </w:r>
      </w:ins>
      <w:ins w:id="346" w:author="Eva Juliet Baransky" w:date="2021-09-09T09:35:00Z">
        <w:r w:rsidR="006C203C">
          <w:t>analytical method</w:t>
        </w:r>
      </w:ins>
      <w:ins w:id="347" w:author="Eva Juliet Baransky [2]" w:date="2021-09-10T08:23:00Z">
        <w:r w:rsidR="00445F26">
          <w:t>s</w:t>
        </w:r>
      </w:ins>
      <w:ins w:id="348" w:author="Eva Juliet Baransky" w:date="2021-09-09T09:35:00Z">
        <w:r w:rsidR="006C203C">
          <w:t xml:space="preserve">, </w:t>
        </w:r>
      </w:ins>
      <w:ins w:id="349" w:author="Eva Juliet Baransky [2]" w:date="2021-09-10T08:25:00Z">
        <w:r w:rsidR="00C722D2">
          <w:t>preliminary</w:t>
        </w:r>
      </w:ins>
      <w:ins w:id="350" w:author="Eva Juliet Baransky [2]" w:date="2021-09-10T08:21:00Z">
        <w:r w:rsidR="005B3879">
          <w:t xml:space="preserve"> </w:t>
        </w:r>
      </w:ins>
      <w:ins w:id="351" w:author="Eva Juliet Baransky" w:date="2021-09-09T09:35:00Z">
        <w:r w:rsidR="006C203C">
          <w:t xml:space="preserve">results, and </w:t>
        </w:r>
      </w:ins>
      <w:ins w:id="352" w:author="Eva Juliet Baransky" w:date="2021-09-08T22:32:00Z">
        <w:r>
          <w:t>discuss</w:t>
        </w:r>
      </w:ins>
      <w:ins w:id="353" w:author="Eva Juliet Baransky" w:date="2021-09-09T09:36:00Z">
        <w:r w:rsidR="006C203C">
          <w:t>ion</w:t>
        </w:r>
      </w:ins>
      <w:ins w:id="354" w:author="Eva Juliet Baransky" w:date="2021-09-08T22:32:00Z">
        <w:r>
          <w:t xml:space="preserve"> w</w:t>
        </w:r>
      </w:ins>
      <w:ins w:id="355" w:author="Eva Juliet Baransky" w:date="2021-09-08T22:33:00Z">
        <w:r>
          <w:t>ith questions for future work.</w:t>
        </w:r>
      </w:ins>
    </w:p>
    <w:p w14:paraId="13590BF7" w14:textId="4083308F" w:rsidR="00F35E43" w:rsidRDefault="005A35E8" w:rsidP="00FE7D63">
      <w:pPr>
        <w:pStyle w:val="Heading2"/>
      </w:pPr>
      <w:r>
        <w:t xml:space="preserve">Methods from Draft </w:t>
      </w:r>
      <w:commentRangeStart w:id="356"/>
      <w:r>
        <w:t>3</w:t>
      </w:r>
      <w:commentRangeEnd w:id="356"/>
      <w:r w:rsidR="00C46B02">
        <w:rPr>
          <w:rStyle w:val="CommentReference"/>
          <w:rFonts w:ascii="Times New Roman" w:eastAsia="Times New Roman" w:hAnsi="Times New Roman" w:cs="Times New Roman"/>
          <w:color w:val="auto"/>
        </w:rPr>
        <w:commentReference w:id="356"/>
      </w:r>
    </w:p>
    <w:p w14:paraId="6ADF5E2D" w14:textId="77777777" w:rsidR="005A35E8" w:rsidRDefault="005A35E8" w:rsidP="00173EA6">
      <w:pPr>
        <w:pStyle w:val="Heading3"/>
      </w:pPr>
      <w:r>
        <w:t>Sample Collection and Site Description</w:t>
      </w:r>
    </w:p>
    <w:p w14:paraId="162CCA2E" w14:textId="48D30232" w:rsidR="005A35E8" w:rsidRDefault="005A35E8" w:rsidP="00CF6113">
      <w:pPr>
        <w:ind w:firstLine="720"/>
        <w:jc w:val="both"/>
      </w:pPr>
      <w:r>
        <w:t xml:space="preserve"> The short cores in </w:t>
      </w:r>
      <w:r w:rsidR="00AB72E6">
        <w:t>hand</w:t>
      </w:r>
      <w:del w:id="357" w:author="Laura W" w:date="2021-09-03T10:55:00Z">
        <w:r w:rsidDel="00AB72E6">
          <w:delText>,</w:delText>
        </w:r>
      </w:del>
      <w:r>
        <w:t xml:space="preserve"> are &lt;20cm bank-top cores from modern sediments in the Great Bahama Bank, specifically near the Little Darby and Lee Stocking Islands</w:t>
      </w:r>
      <w:r w:rsidR="00AB72E6">
        <w:t xml:space="preserve"> (labeled C1, C3, C4, and C5)</w:t>
      </w:r>
      <w:r>
        <w:t xml:space="preserve">. Samples from this region are often used to represent initial deposition of primary shallow water carbonates </w:t>
      </w:r>
      <w:r>
        <w:fldChar w:fldCharType="begin" w:fldLock="1"/>
      </w:r>
      <w:r>
        <w:instrText xml:space="preserve">ADDIN CSL_CITATION {"citationItems":[{"id":"ITEM-1","itemData":{"DOI":"10.1016/j.chemgeo.2019.119338","ISSN":"00092541","abstract":"Silicate weathering is a primary control on the carbon cycle and therefore long-term climate. Tracing silicate weathering in the geological record has been a challenge for decades, with a number of proxies proposed and their limits determined. Recently lithium isotopes in marine carbonates have emerged as a potential tracer. Bulk carbonates are increasingly being used as a Li isotope archive, though with limited tests thus far of the robustness of this approach in the modern ocean. As the bulk composition of marine pelagic carbonates has changed through time and geographically, assessing the fidelity of bulk carbonate as proxy carrier is fundamental. To address the impact of compositional variability in bulk carbonate on Li isotopes, we examine 27 Bahamian aragonitic bulk carbonates and 16 Atlantic largely calcitic core-top sediment samples. Two core-tops only have trace (&lt;10 %) carbonate, and are analysed to test whether carbonates in such sections are still a viable archive. We selectively extract the exchangeable and carbonate fractions from the core-top samples. The exchangeable fraction contains </w:instrText>
      </w:r>
      <w:r>
        <w:rPr>
          <w:rFonts w:ascii="Cambria Math" w:hAnsi="Cambria Math" w:cs="Cambria Math"/>
        </w:rPr>
        <w:instrText>∼</w:instrText>
      </w:r>
      <w:r>
        <w:instrText xml:space="preserve">2 % of the total Li and has a fairly constant offset from seawater of 16.5 ± 0.8‰. When leaching silicate-containing carbonates, acetic acid buffered with sodium acetate appears a more robust method of solely attacking carbonates compared to dilute HCl, which may also liberate some silicate-bound Li. Carbonates from samples that do not contain aragonite have the isotopic fractionation of seawater of Δ7Liseawater-calcite = 6.1 ± 1.3‰ (2sd), which is not affected by latitude or the water depth the sample was deposited at. The pure aragonite bulk carbonates from the Bahamas have a fractionation of Δ7Liseawater-aragonite = 9.6 ± 0.6‰. A sediment sample from the Galician coast that mostly consists of quartz is highly offset from seawater by </w:instrText>
      </w:r>
      <w:r>
        <w:rPr>
          <w:rFonts w:ascii="Cambria Math" w:hAnsi="Cambria Math" w:cs="Cambria Math"/>
        </w:rPr>
        <w:instrText>∼</w:instrText>
      </w:r>
      <w:r>
        <w:instrText>20‰ and also has relatively high Li/Ca ratios. These high values are not due to leaching of silicate material directly (Al/Ca ratios are low). We interpret this addition via cation exchange of Li from silicate during recrystallisation. Overall bulk carbonates from the open ocean are a reliable archive of seawater δ7Li, but care must be taken with carbonate mineralogy and low-carbonate samples. Overall, therefore, any examination of the palaeo-seawater δ7Li record must be reproduced in different global settings (e.g. multiple global cores) before it can be considered robust.","author":[{"dropping-particle":"","family":"Pogge von Strandmann","given":"Philip A.E.","non-dropping-particle":"","parse-names":false,"suffix":""},{"dropping-particle":"","family":"Schmidt","given":"Daniela N.","non-dropping-particle":"","parse-names":false,"suffix":""},{"dropping-particle":"","family":"Planavsky","given":"Noah J.","non-dropping-particle":"","parse-names":false,"suffix":""},{"dropping-particle":"","family":"Wei","given":"Guangyi","non-dropping-particle":"","parse-names":false,"suffix":""},{"dropping-particle":"","family":"Todd","given":"Chloe L.","non-dropping-particle":"","parse-names":false,"suffix":""},{"dropping-particle":"","family":"Baumann","given":"Karl Heinz","non-dropping-particle":"","parse-names":false,"suffix":""}],"container-title":"Chemical Geology","id":"ITEM-1","issue":"October","issued":{"date-parts":[["2019"]]},"page":"119338","publisher":"Elsevier","title":"Assessing bulk carbonates as archives for seawater Li isotope ratios","type":"article-journal","volume":"530"},"uris":["http://www.mendeley.com/documents/?uuid=ab73cb4a-1d6a-4bf0-a7cd-dcb0fda7435d"]},{"id":"ITEM-2","itemData":{"DOI":"10.1016/j.epsl.2017.01.032","ISSN":"0012821X","abstract":"The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Letters","id":"ITEM-2","issued":{"date-parts":[["2017","4","1"]]},"page":"159-170","publisher":"Elsevier B.V.","title":"Perspectives on Proterozoic surface ocean redox from iodine contents in ancient and recent carbonate","type":"article-journal","volume":"463"},"uris":["http://www.mendeley.com/documents/?uuid=d58b6200-e690-389f-b5fe-9d84931e0935"]},{"id":"ITEM-3","itemData":{"DOI":"10.1016/j.chemgeo.2013.10.002","ISSN":"00092541","abstract":"In order to validate the use of 238U/235U as a paleoredox proxy in carbonates, we examined the incorporation and early diagenetic evolution of U isotopes in shallow Bahamian carbonate sediments. Our sample set consists of a variety of primary precipitates that represent a range of carbonate producing organisms and components that were important in the past (scleractinian corals, calcareous green and red algae, ooids, and mollusks). In addition, four short push cores were taken in different depositional environments to assess the impact of early diagenesis and pore water chemistry on the U isotopic composition of bulk carbonates. We find that U concentrations are much higher in bulk carbonate sediments (avg. 4.1ppm) than in primary precipitates (avg. 1.5ppm). In almost all cases, the lowest bulk sediment U concentrations were as high as or higher than the highest concentrations found in primary precipitates. This is consistent with authigenic accumulation of reduced U(IV) during early diagenesis. The extent of this process appears sensitive to pore water H2S, and thus indirectly to organic matter content. δ238/235U values were very close to seawater values in all of the primary precipitates, suggesting that these carbonate components could be used to reconstruct changes in seawater U geochemistry. However, δ238/235U of bulk sediments from the push cores was 0.2-0.4‰ heavier than seawater (and primary precipitates). These results indicate that authigenic accumulation of U under open-system sulfidic pore water conditions commonly found in carbonate sediments strongly affects the bulk U concentrations and 238U/235U ratios. We also report the occurrence of dolomite in a tidal pond core which contains low 234U/238U and 238U/235U ratios and discuss the possibility that the dolomitization process may result in sediments depleted in 238U. From this initial exploration, it is clear that 238U/235U variations in ancient carbonate sediments could be driven by changes in global average seawater, by spatial and temporal variations in the local deposition environment, or subsequent diagenesis. To cope with such effects, proxies for syndepositional pore water redox conditions (e.g., organic matter content, iron speciation, and trace metal distributions) and careful consideration of possible post-deposition alteration will be required to avoid spurious interpretation of 238U/235U data from ancient carbonate sediments. copy; 2013 Elsevier B.V.","author":[{"dropping-particle":"","family":"Romaniello","given":"Stephen J.","non-dropping-particle":"","parse-names":false,"suffix":""},{"dropping-particle":"","family":"Herrmann","given":"Achim D.","non-dropping-particle":"","parse-names":false,"suffix":""},{"dropping-particle":"","family":"Anbar","given":"Ariel D.","non-dropping-particle":"","parse-names":false,"suffix":""}],"container-title":"Chemical Geology","id":"ITEM-3","issued":{"date-parts":[["2013"]]},"title":"Uranium concentrations and 238U/235U isotope ratios in modern carbonates from the Bahamas: Assessing a novel paleoredox proxy","type":"article-journal"},"uris":["http://www.mendeley.com/documents/?uuid=67d65fd5-28f4-357f-9495-501f6f24c753"]},{"id":"ITEM-4","itemData":{"DOI":"10.1016/j.epsl.2016.10.059","ISSN":"0012821X","abstract":"The boron isotope-pH proxy has been widely used to reconstruct past ocean pH values. In both planktic foraminifera and corals, species-specific calibrations are required in order to reconstruct absolute values of pH, due to the prevalence of so-called vital effects — physiological modification of the primary environmental signals by the calcifying organisms. Shallow marine abiotic carbonate (e.g. ooids and cements) could conceivably avoid any such calibration requirement, and therefore provide a potentially useful archive for reconstructions in deep (pre-Cenozoic) time. However, shallow marine abiotic carbonates could also be affected by local shifts in pH caused by microbial photosynthesis and respiration, something that has up to now not been fully tested. In this study, we present boron isotope measurements from shallow modern marine carbonates, from the Bahama Bank and Belize to investigate the potential of using shallow water carbonates as pH archives, and to explore the role of microbial processes in driving nominally ‘abiogenic’ carbonate deposition. For Bahama bank samples, our boron-based pH estimates derived from a range of carbonate types (i.e. ooids, peloids, hardground cements, carbonate mud, stromatolitic micrite and calcified filament micrite) are higher than the estimated modern mean-annual seawater pH values for this region. Furthermore, the majority (73%) of our marine carbonate-based pH estimates fall out of the range of the estimated pre-industrial seawater pH values for this region. In shallow sediment cores, we did not observe a correlation between measured pore water pH and boron-derived pH estimates, suggesting boron isotope variability is a depositional rather than early diagenetic signal. For Belize reef cements, conversely, the pH estimates are lower than likely in situ seawater pH at the time of cement formation. This study indicates the potential for complications when using shallow marine non-skeletal carbonates as marine pH archives. In addition, variability in δ11B based pH estimates provides additional support for the idea that photosynthetic CO2 uptake plays a significant role in driving carbonate precipitation in a wide range of shallow water carbonates.","author":[{"dropping-particle":"","family":"Zhang","given":"Shuang","non-dropping-particle":"","parse-names":false,"suffix":""},{"dropping-particle":"","family":"Henehan","given":"Michael J.","non-dropping-particle":"","parse-names":false,"suffix":""},{"dropping-particle":"","family":"Hull","given":"Pincelli M.","non-dropping-particle":"","parse-names":false,"suffix":""},{"dropping-particle":"","family":"Reid","given":"R. Pamela","non-dropping-particle":"","parse-names":false,"suffix":""},{"dropping-particle":"","family":"Hardisty","given":"Dalton S.","non-dropping-particle":"","parse-names":false,"suffix":""},{"dropping-particle":"","family":"Hood","given":"Ashleigh v.S.","non-dropping-particle":"","parse-names":false,"suffix":""},{"dropping-particle":"","family":"Planavsky","given":"Noah J.","non-dropping-particle":"","parse-names":false,"suffix":""}],"container-title":"Earth and Planetary Science Letters","id":"ITEM-4","issued":{"date-parts":[["2017"]]},"title":"Investigating controls on boron isotope ratios in shallow marine carbonates","type":"article-journal"},"uris":["http://www.mendeley.com/documents/?uuid=fca80789-55f6-394a-82ee-79c01efc1009"]}],"mendeley":{"formattedCitation":"(Hardisty et al., 2017; Pogge von Strandmann et al., 2019; Romaniello et al., 2013; Zhang et al., 2017)","plainTextFormattedCitation":"(Hardisty et al., 2017; Pogge von Strandmann et al., 2019; Romaniello et al., 2013; Zhang et al., 2017)","previouslyFormattedCitation":"(Hardisty et al., 2017; Pogge von Strandmann et al., 2019; Romaniello et al., 2013; Zhang et al., 2017)"},"properties":{"noteIndex":0},"schema":"https://github.com/citation-style-language/schema/raw/master/csl-citation.json"}</w:instrText>
      </w:r>
      <w:r>
        <w:fldChar w:fldCharType="separate"/>
      </w:r>
      <w:r w:rsidRPr="009D1DEB">
        <w:rPr>
          <w:noProof/>
        </w:rPr>
        <w:t xml:space="preserve">(Hardisty et al., 2017; Pogge von Strandmann et al., 2019; Romaniello et al., </w:t>
      </w:r>
      <w:r w:rsidRPr="009D1DEB">
        <w:rPr>
          <w:noProof/>
        </w:rPr>
        <w:lastRenderedPageBreak/>
        <w:t>2013; Zhang et al., 2017)</w:t>
      </w:r>
      <w:r>
        <w:fldChar w:fldCharType="end"/>
      </w:r>
      <w:r>
        <w:t xml:space="preserve">. Detailed information of their collection and sample locations can be found in </w:t>
      </w:r>
      <w:r>
        <w:fldChar w:fldCharType="begin" w:fldLock="1"/>
      </w:r>
      <w: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2017)","manualFormatting":"Hardisty et al. (2017)","plainTextFormattedCitation":"(Hardisty et al., 2017)","previouslyFormattedCitation":"(Hardisty et al., 2017)"},"properties":{"noteIndex":0},"schema":"https://github.com/citation-style-language/schema/raw/master/csl-citation.json"}</w:instrText>
      </w:r>
      <w:r>
        <w:fldChar w:fldCharType="separate"/>
      </w:r>
      <w:r w:rsidRPr="003A1E58">
        <w:rPr>
          <w:noProof/>
        </w:rPr>
        <w:t xml:space="preserve">Hardisty et al. </w:t>
      </w:r>
      <w:r>
        <w:rPr>
          <w:noProof/>
        </w:rPr>
        <w:t>(</w:t>
      </w:r>
      <w:r w:rsidRPr="003A1E58">
        <w:rPr>
          <w:noProof/>
        </w:rPr>
        <w:t>2017)</w:t>
      </w:r>
      <w:r>
        <w:fldChar w:fldCharType="end"/>
      </w:r>
      <w:r>
        <w:t xml:space="preserve">, but a brief description will be given here. Modern carbonates from the Great Bahama Bank are primarily composed of inorganic components such as ooids, </w:t>
      </w:r>
      <w:proofErr w:type="spellStart"/>
      <w:r>
        <w:t>grapestones</w:t>
      </w:r>
      <w:proofErr w:type="spellEnd"/>
      <w:r>
        <w:t xml:space="preserve">, </w:t>
      </w:r>
      <w:commentRangeStart w:id="358"/>
      <w:r>
        <w:t xml:space="preserve">and </w:t>
      </w:r>
      <w:commentRangeEnd w:id="358"/>
      <w:r>
        <w:rPr>
          <w:rStyle w:val="CommentReference"/>
        </w:rPr>
        <w:commentReference w:id="358"/>
      </w:r>
      <w:proofErr w:type="spellStart"/>
      <w:r>
        <w:t>peloids</w:t>
      </w:r>
      <w:proofErr w:type="spellEnd"/>
      <w:r>
        <w:t xml:space="preserve">. The sediments are composed of primarily aragonite with significant, but secondary amounts of high magnesium calcite (HMC) </w:t>
      </w:r>
      <w:r>
        <w:fldChar w:fldCharType="begin" w:fldLock="1"/>
      </w:r>
      <w: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2017)","plainTextFormattedCitation":"(Hardisty et al., 2017)","previouslyFormattedCitation":"(Hardisty et al., 2017)"},"properties":{"noteIndex":0},"schema":"https://github.com/citation-style-language/schema/raw/master/csl-citation.json"}</w:instrText>
      </w:r>
      <w:r>
        <w:fldChar w:fldCharType="separate"/>
      </w:r>
      <w:r w:rsidRPr="00117E4C">
        <w:rPr>
          <w:noProof/>
        </w:rPr>
        <w:t>(Hardisty et al., 2017)</w:t>
      </w:r>
      <w:r>
        <w:fldChar w:fldCharType="end"/>
      </w:r>
      <w:r>
        <w:t>. Samples were collected by hammering polyethylene tubing into sediment, removing and slicing the sediment into the appropriate intervals, drying the sediment in a muffle furnace at 60</w:t>
      </w:r>
      <w:r w:rsidRPr="004E46C8">
        <w:t>°C</w:t>
      </w:r>
      <w:r>
        <w:t xml:space="preserve">, and finally powdering them using a mortar and pestle. The C1 core is the only core that comes from an intertidal area (water depth &lt;1m). Cores C3, C4, and C5 all come from subtidal areas. The C4 and C5 cores come from active or former ooid shoals. There were </w:t>
      </w:r>
      <w:proofErr w:type="spellStart"/>
      <w:r w:rsidRPr="001E1350">
        <w:rPr>
          <w:i/>
          <w:iCs/>
        </w:rPr>
        <w:t>Thalassia</w:t>
      </w:r>
      <w:proofErr w:type="spellEnd"/>
      <w:r w:rsidRPr="001E1350">
        <w:rPr>
          <w:i/>
          <w:iCs/>
        </w:rPr>
        <w:t xml:space="preserve"> </w:t>
      </w:r>
      <w:proofErr w:type="spellStart"/>
      <w:r w:rsidRPr="001E1350">
        <w:rPr>
          <w:i/>
          <w:iCs/>
        </w:rPr>
        <w:t>testudinum</w:t>
      </w:r>
      <w:proofErr w:type="spellEnd"/>
      <w:r>
        <w:t xml:space="preserve"> beds (seagrass) where cores C3 and C5 were collected. </w:t>
      </w:r>
    </w:p>
    <w:p w14:paraId="4F54F47E" w14:textId="12C47E05" w:rsidR="005A35E8" w:rsidRDefault="005A35E8" w:rsidP="00CF6113">
      <w:pPr>
        <w:ind w:firstLine="720"/>
        <w:jc w:val="both"/>
      </w:pPr>
      <w:r>
        <w:t xml:space="preserve"> A number of papers have covered the mineralogy, sedimentology, and diagenesis of the </w:t>
      </w:r>
      <w:proofErr w:type="spellStart"/>
      <w:r>
        <w:t>Clino</w:t>
      </w:r>
      <w:proofErr w:type="spellEnd"/>
      <w:r>
        <w:t xml:space="preserve"> and </w:t>
      </w:r>
      <w:proofErr w:type="spellStart"/>
      <w:r>
        <w:t>Unda</w:t>
      </w:r>
      <w:proofErr w:type="spellEnd"/>
      <w:r>
        <w:t xml:space="preserve"> cores in detail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Research","id":"ITEM-2","issued":{"date-parts":[["2000"]]},"title":"The Origin of Dolomites in Tertiary Sediments from the Margin of Great Bahama Bank","type":"article-journal","volume":"Vol. 70 (2"},"uris":["http://www.mendeley.com/documents/?uuid=588ad5b6-90dd-4fbf-9e78-a745590adec6"]},{"id":"ITEM-3","itemData":{"DOI":"10.1016/S0025-3227(01)00289-4","ISSN":"00253227","abstract":"Carbonate diagenetic models have been heavily influenced by numerous studies of exposed Quaternary limestones. As a result, meteoric diagenesis is often assumed to be the principle means of altering aragonite-rich sediments into calcitic limestones. However, these models are limited by the scarcity of examples of aragonite-rich sediments buried in seawater that have never been influenced by meteoric fluids. The Bahamas transect cores recovered originally aragonite-rich sediments deposited in deep water beyond the easy reach of meteoric waters and provide an opportunity to test current diagenetic paradigms. The Bahamas transect consists of seven cores drilled in the prograding western margin of Great Bahama Bank. The two proximal cores (Clino and Unda) were drilled on the platform top and recovered shallow-water platform to reef facies overlying deeper margin and proximal slope facies. The five distal cores were drilled by ODP Leg 166 in up to 660 m of water and recovered carbonate slope facies. All studied sections are Neogene to Pleistocene in age. Diagenetic environments were identified based on petrographic and scanning electron microscopy (SEM) observations, XRD mineralogy, carbon and oxygen stable isotopic data, and trace elements. The upper 100-150 m of the two proximal cores were altered in meteoric to mixing-zone diagenetic environments but all other intervals were altered exclusively in marine pore fluids during seafloor, marine-burial, and deep-burial diagenesis. Several of the findings of this study question current carbonate diagenetic paradigms. These include: (1) large-scale sea level lowstands may not have chemically active meteoric lenses as we found no meteoric alteration at the -120 m elevation of the latest Pleistocene lowstand. Rather, phreatic meteoric diagenesis appears restricted to within ≈ 10 m of the land surface. (2) Mixing-zone diagenesis includes aragonite dissolution and minor LMC cementation but does not show the cavernous porosity or dolomitization predicted by mixing-zone diagenetic models. Current models are based on coastal mixing zones, which do not appear to be applicable to these more inland, and perhaps more typical, locations. (3) Marine-burial diagenesis produces a mature limestone with fabrics formerly considered diagnostic for meteoric diagenesis such as moldic porosity, aragonite neomorphism, blocky calcite spar and calcite microspar. However, oxygen stable isotopic data (average δ18O = +1 ‰) indicate alterati…","author":[{"dropping-particle":"","family":"Melim","given":"L. A.","non-dropping-particle":"","parse-names":false,"suffix":""},{"dropping-particle":"","family":"Westphal","given":"H.","non-dropping-particle":"","parse-names":false,"suffix":""},{"dropping-particle":"","family":"Swart","given":"P. K.","non-dropping-particle":"","parse-names":false,"suffix":""},{"dropping-particle":"","family":"Eberli","given":"G. P.","non-dropping-particle":"","parse-names":false,"suffix":""},{"dropping-particle":"","family":"Munnecke","given":"A.","non-dropping-particle":"","parse-names":false,"suffix":""}],"container-title":"Marine Geology","id":"ITEM-3","issue":"1-2","issued":{"date-parts":[["2002"]]},"page":"27-53","title":"Questioning carbonate diagenetic paradigms: Evidence from the Neogene of the Bahamas","type":"article-journal","volume":"185"},"uris":["http://www.mendeley.com/documents/?uuid=87ba2ca4-77d4-427d-8202-5bf7b1160e33"]},{"id":"ITEM-4","itemData":{"DOI":"10.1016/j.gca.2017.09.046","ISSN":"00167037","abstract":"Shallow-water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Acta","id":"ITEM-4","issued":{"date-parts":[["2018"]]},"title":"Mineralogy, early marine diagenesis, and the chemistry of shallow-water carbonate sediments","type":"article-journal"},"uris":["http://www.mendeley.com/documents/?uuid=95810ee3-d6d4-3663-affd-816e2b7b3492"]},{"id":"ITEM-5","itemData":{"DOI":"10.1002/9781444312065.ch4","abstract":"A re-evaluation of the sediment distribution patterns on western Great Bahama Bank shows a facies distribution with two end-members. Coarse-grained sediments in the north, west and south of the bank surround a mud-dominated realm located on the western leeward side of Andros Island. This facies distribution is comparable to earlier maps, but shows considerably more detail and a complex distribution from grainstones to mud-rich wackestones. As in other carbonate platforms, sediment distribution appears to be infl uenced by (1) tidal currents, (2) prevailing wind direction, and (3) the interaction of the rate of Holocene sea-level rise with the pre-existing Pleistocene topography. The grain-size distribution very precisely refl ects current-infl uenced and protected areas on the platform. The correlation between the distribution of pellets and the 63–125 μm grain-size fraction most probably refl ects the predominantly biological origin of this grain size. Aragonite dominates the mineralogy on the platform, lowmagnesium calcite and high-magnesium calcite occurs in higher quantities only in a few environments on the platform.","author":[{"dropping-particle":"","family":"Swart","given":"Peter K.","non-dropping-particle":"","parse-names":false,"suffix":""},{"dropping-particle":"","family":"Reijmer","given":"John J.G.","non-dropping-particle":"","parse-names":false,"suffix":""},{"dropping-particle":"","family":"Otto","given":"Robert","non-dropping-particle":"","parse-names":false,"suffix":""}],"container-title":"Perspectives in Carbonate Geology","id":"ITEM-5","issued":{"date-parts":[["2012"]]},"page":"47-59","title":"A Re-Evaluation of Facies on Great Bahama Bank II: Variations in the δ13C, δ18O and Mineralogy of Surface Sediments","type":"article-journal"},"uris":["http://www.mendeley.com/documents/?uuid=09c02e69-3ceb-45ff-a2af-8a93af2df90c"]},{"id":"ITEM-6","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Project","id":"ITEM-6","issued":{"date-parts":[["2001"]]},"page":"17-39","title":"Pliocene to Pleistocene Depositional History of the Upper Platform Margin","type":"chapter"},"uris":["http://www.mendeley.com/documents/?uuid=6837830e-bc48-4f81-a15f-a2ff0ef28bad"]},{"id":"ITEM-7","itemData":{"author":[{"dropping-particle":"","family":"Kenter","given":"Jeroen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Project","id":"ITEM-7","issued":{"date-parts":[["2001"]]},"page":"61-100","title":"Sea-Level-Driven Sedimentation Patterns on the Slope and Margin","type":"chapter"},"uris":["http://www.mendeley.com/documents/?uuid=e7f2af06-56c2-405a-bea0-c92c628ada56"]},{"id":"ITEM-8","itemData":{"DOI":"10.1130/0091-7613(1995)023&lt;0755:MLFFIM&gt;2.3.CO;2","ISSN":"00917613","abstract":"Skeletal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G.","non-dropping-particle":"","parse-names":false,"suffix":""}],"container-title":"Geology","id":"ITEM-8","issue":"8","issued":{"date-parts":[["1995"]]},"page":"755-758","title":"Meteoric-like fabrics forming in marine waters: implications for the use of petrography to identify diagenetic environments","type":"article-journal","volume":"23"},"uris":["http://www.mendeley.com/documents/?uuid=c25c1d6e-5268-4bdc-acdb-a6934dcd525c"]},{"id":"ITEM-9","itemData":{"DOI":"10.1111/sed.12775","ISSN":"13653091","abstract":"In an effort to constrain the mechanism of dolomitization in Neogene dolomites in the Bahamas and improve understanding of the use of chemostratigraphic tracers in shallow-water carbonate sediments the δ34S, Δ47, δ13C, δ18O, δ44/40Ca and δ26Mg values and Sr concentrations have been measured in dolomitized intervals from the Clino core, drilled on the margin of Great Bahama Bank and two other cores (Unda and San Salvador) in the Bahamas. The Unda and San Salvador cores have massively dolomitized intervals that have carbonate associated sulphate δ34S values similar to those found in contemporaneous seawater and δ44/40Ca, δ26Mg values, Sr contents and Δ47 temperatures (25 to 30°C) indicating relatively shallow dolomitization in a fluid-buffered system. In contrast, dolomitized intervals in the Clino core have elevated values of carbonate associated sulphate δ34S values indicating dolomitization in a more sediment-buffered diagenetic system where bacterial sulphate reduction enriches the residual (Formula presented.) in 34S, consistent with high sediment Sr concentrations and low δ44/40Ca and high δ26Mg values. Only dolomites associated with hardgrounds in the Clino core have carbonate associated δ34S values similar to seawater, indicating continuous flushing of the upper layers of the sediment by seawater during sedimentary hiatuses. This interpretation is supported by changes to more positive δ44/40Ca values at hardground surfaces. All dolomites, whether they formed in an open fluid-buffered or closed sediment-buffered diagenetic system have similar δ26Mg values suggesting that the HMC transformed to dolomite. The clumped isotope derived temperatures in the dolomitized intervals in Clino yield temperatures that are higher than normal, possibly indicating a kinetic isotope effect on dolomite Δ47 values associated with carbonate formation through bacterial sulphate reduction. The findings of this study highlight the utility of applying multiple geochemical proxies to disentangle the diagenetic history of shallow-water carbonate sediments and caution against simple interpretations of stratigraphic variability in these geochemical proxies as indicating changes in the global geochemical cycling of these elements in seawater.","author":[{"dropping-particle":"","family":"Murray","given":"Sean T.","non-dropping-particle":"","parse-names":false,"suffix":""},{"dropping-particle":"","family":"Higgins","given":"John A.","non-dropping-particle":"","parse-names":false,"suffix":""},{"dropping-particle":"","family":"Holmden","given":"Chris","non-dropping-particle":"","parse-names":false,"suffix":""},{"dropping-particle":"","family":"Lu","given":"Chaojin","non-dropping-particle":"","parse-names":false,"suffix":""},{"dropping-particle":"","family":"Swart","given":"Peter K.","non-dropping-particle":"","parse-names":false,"suffix":""}],"container-title":"Sedimentology","id":"ITEM-9","issue":"1","issued":{"date-parts":[["2021"]]},"page":"1-29","title":"Geochemical fingerprints of dolomitization in Bahamian carbonates: Evidence from sulphur, calcium, magnesium and clumped isotopes","type":"article-journal","volume":"68"},"uris":["http://www.mendeley.com/documents/?uuid=f6be72da-9a79-4b27-9f19-71551cc4ebbf"]},{"id":"ITEM-10","itemData":{"DOI":"10.1016/j.sedgeo.2017.12.005","ISSN":"00370738","abstract":"A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Geology","id":"ITEM-10","issued":{"date-parts":[["2018"]]},"page":"14-23","publisher":"Elsevier B.V.","title":"Revised interpretations of stable C and O patterns in carbonate rocks resulting from meteoric diagenesis","type":"article-journal","volume":"364"},"uris":["http://www.mendeley.com/documents/?uuid=d8b66694-186a-462d-9551-dd42e6ddf295"]}],"mendeley":{"formattedCitation":"(Eberli et al., 1997; Higgins et al., 2018; Kenter et al., 2001; Manfrino and Ginsburg, 2001; Melim et al., 2002, 1995; Murray et al., 2021; Swart et al., 2012; Swart and Melim, 2000; Swart and Oehlert, 2018)","plainTextFormattedCitation":"(Eberli et al., 1997; Higgins et al., 2018; Kenter et al., 2001; Manfrino and Ginsburg, 2001; Melim et al., 2002, 1995; Murray et al., 2021; Swart et al., 2012; Swart and Melim, 2000; Swart and Oehlert, 2018)","previouslyFormattedCitation":"(Eberli et al., 1997; Higgins et al., 2018; Kenter et al., 2001; Manfrino and Ginsburg, 2001; Melim et al., 2002, 1995; Murray et al., 2021; Swart et al., 2012; Swart and Melim, 2000; Swart and Oehlert, 2018)"},"properties":{"noteIndex":0},"schema":"https://github.com/citation-style-language/schema/raw/master/csl-citation.json"}</w:instrText>
      </w:r>
      <w:r>
        <w:fldChar w:fldCharType="separate"/>
      </w:r>
      <w:r w:rsidRPr="00EC49B8">
        <w:rPr>
          <w:noProof/>
        </w:rPr>
        <w:t>(Eberli et al., 1997; Higgins et al., 2018; Kenter et al., 2001; Manfrino and Ginsburg, 2001; Melim et al., 2002, 1995; Murray et al., 2021; Swart et al., 2012; Swart and Melim, 2000; Swart and Oehlert, 2018)</w:t>
      </w:r>
      <w:r>
        <w:fldChar w:fldCharType="end"/>
      </w:r>
      <w:r>
        <w:t xml:space="preserve">. A summary of the relevant components will be provided here. The </w:t>
      </w:r>
      <w:proofErr w:type="spellStart"/>
      <w:r>
        <w:t>Clino</w:t>
      </w:r>
      <w:proofErr w:type="spellEnd"/>
      <w:r>
        <w:t xml:space="preserve"> and </w:t>
      </w:r>
      <w:proofErr w:type="spellStart"/>
      <w:r>
        <w:t>Unda</w:t>
      </w:r>
      <w:proofErr w:type="spellEnd"/>
      <w:r>
        <w:t xml:space="preserve"> cores were retrieved 5 km and 13.5 km away from the edge of the Great Bahama Bank (GBB), respectively, in 1990 as part of the Bahamas Drilling Project </w:t>
      </w:r>
      <w:r>
        <w:fldChar w:fldCharType="begin" w:fldLock="1"/>
      </w:r>
      <w: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(2"},"uris":["http://www.mendeley.com/documents/?uuid=588ad5b6-90dd-4fbf-9e78-a745590adec6"]}],"mendeley":{"formattedCitation":"(Swart and Melim, 2000)","plainTextFormattedCitation":"(Swart and Melim, 2000)","previouslyFormattedCitation":"(Swart and Melim, 2000)"},"properties":{"noteIndex":0},"schema":"https://github.com/citation-style-language/schema/raw/master/csl-citation.json"}</w:instrText>
      </w:r>
      <w:r>
        <w:fldChar w:fldCharType="separate"/>
      </w:r>
      <w:r w:rsidRPr="00E9183E">
        <w:rPr>
          <w:noProof/>
        </w:rPr>
        <w:t>(Swart and Melim, 2000)</w:t>
      </w:r>
      <w:r>
        <w:fldChar w:fldCharType="end"/>
      </w:r>
      <w:r>
        <w:t xml:space="preserve">. They were collected along the Western seismic line from the platform top of the GBB and extend back to the late </w:t>
      </w:r>
      <w:r w:rsidRPr="00E1689F">
        <w:t>Miocene</w:t>
      </w:r>
      <w:r>
        <w:t xml:space="preserve">. The </w:t>
      </w:r>
      <w:proofErr w:type="spellStart"/>
      <w:r>
        <w:t>Unda</w:t>
      </w:r>
      <w:proofErr w:type="spellEnd"/>
      <w:r>
        <w:t xml:space="preserve"> and </w:t>
      </w:r>
      <w:proofErr w:type="spellStart"/>
      <w:r>
        <w:t>Clino</w:t>
      </w:r>
      <w:proofErr w:type="spellEnd"/>
      <w:r>
        <w:t xml:space="preserve"> cores penetrate 454 and 677 meters below</w:t>
      </w:r>
      <w:ins w:id="359" w:author="Eva Juliet Baransky [2]" w:date="2021-09-10T10:17:00Z">
        <w:r w:rsidR="00E11AAE">
          <w:t xml:space="preserve"> the</w:t>
        </w:r>
      </w:ins>
      <w:r>
        <w:t xml:space="preserve"> mud</w:t>
      </w:r>
      <w:ins w:id="360" w:author="Eva Juliet Baransky [2]" w:date="2021-09-10T10:17:00Z">
        <w:r w:rsidR="00E11AAE">
          <w:t xml:space="preserve"> </w:t>
        </w:r>
      </w:ins>
      <w:r>
        <w:t>pit datum</w:t>
      </w:r>
      <w:ins w:id="361" w:author="Eva Juliet Baransky [2]" w:date="2021-09-10T09:49:00Z">
        <w:r w:rsidR="00F43C91">
          <w:t xml:space="preserve"> (</w:t>
        </w:r>
        <w:proofErr w:type="spellStart"/>
        <w:r w:rsidR="00F43C91">
          <w:t>mbpm</w:t>
        </w:r>
        <w:proofErr w:type="spellEnd"/>
        <w:r w:rsidR="00F43C91">
          <w:t>)</w:t>
        </w:r>
      </w:ins>
      <w:del w:id="362" w:author="Eva Juliet Baransky [2]" w:date="2021-09-10T09:49:00Z">
        <w:r w:rsidDel="00F43C91">
          <w:delText xml:space="preserve"> </w:delText>
        </w:r>
      </w:del>
      <w:ins w:id="363" w:author="Eva Juliet Baransky [2]" w:date="2021-09-10T09:43:00Z">
        <w:r w:rsidR="00555F2A">
          <w:t>, respectively</w:t>
        </w:r>
      </w:ins>
      <w:ins w:id="364" w:author="Eva Juliet Baransky [2]" w:date="2021-09-10T09:42:00Z">
        <w:r w:rsidR="00555F2A">
          <w:t xml:space="preserve"> </w:t>
        </w:r>
      </w:ins>
      <w:del w:id="365" w:author="Eva Juliet Baransky [2]" w:date="2021-09-10T09:42:00Z">
        <w:r w:rsidDel="00555F2A">
          <w:delText>and are covered currently by approximately 10 m of water</w:delText>
        </w:r>
      </w:del>
      <w:del w:id="366" w:author="Eva Juliet Baransky [2]" w:date="2021-09-10T09:43:00Z">
        <w:r w:rsidDel="00555F2A">
          <w:delText xml:space="preserve"> </w:delText>
        </w:r>
      </w:del>
      <w:r>
        <w:fldChar w:fldCharType="begin" w:fldLock="1"/>
      </w:r>
      <w:r w:rsidR="00555F2A">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Research","id":"ITEM-2","issued":{"date-parts":[["2000"]]},"title":"The Origin of Dolomites in Tertiary Sediments from the Margin of Great Bahama Bank","type":"article-journal","volume":"Vol. 70 (2"},"uris":["http://www.mendeley.com/documents/?uuid=588ad5b6-90dd-4fbf-9e78-a745590adec6"]}],"mendeley":{"formattedCitation":"(Eberli et al., 1997; Swart and Melim, 2000)","plainTextFormattedCitation":"(Eberli et al., 1997; Swart and Melim, 2000)","previouslyFormattedCitation":"(Eberli et al., 1997)"},"properties":{"noteIndex":0},"schema":"https://github.com/citation-style-language/schema/raw/master/csl-citation.json"}</w:instrText>
      </w:r>
      <w:r>
        <w:fldChar w:fldCharType="separate"/>
      </w:r>
      <w:r w:rsidR="00555F2A" w:rsidRPr="00555F2A">
        <w:rPr>
          <w:noProof/>
        </w:rPr>
        <w:t>(Eberli et al., 1997; Swart and Melim, 2000)</w:t>
      </w:r>
      <w:r>
        <w:fldChar w:fldCharType="end"/>
      </w:r>
      <w:r>
        <w:t xml:space="preserve">. </w:t>
      </w:r>
      <w:ins w:id="367" w:author="Eva Juliet Baransky [2]" w:date="2021-09-10T09:51:00Z">
        <w:r w:rsidR="009752DF">
          <w:t xml:space="preserve">To correct </w:t>
        </w:r>
        <w:proofErr w:type="spellStart"/>
        <w:r w:rsidR="009752DF">
          <w:t>mbmp</w:t>
        </w:r>
        <w:proofErr w:type="spellEnd"/>
        <w:r w:rsidR="009752DF">
          <w:t xml:space="preserve"> to meters below seafloor (</w:t>
        </w:r>
      </w:ins>
      <w:proofErr w:type="spellStart"/>
      <w:ins w:id="368" w:author="Eva Juliet Baransky [2]" w:date="2021-09-10T09:52:00Z">
        <w:r w:rsidR="009752DF">
          <w:t>mbsf</w:t>
        </w:r>
        <w:proofErr w:type="spellEnd"/>
        <w:r w:rsidR="009752DF">
          <w:t>), remove 11.8 m and 14.9</w:t>
        </w:r>
        <w:r w:rsidR="00037968">
          <w:t xml:space="preserve"> </w:t>
        </w:r>
        <w:r w:rsidR="009752DF">
          <w:t xml:space="preserve">m from the </w:t>
        </w:r>
        <w:proofErr w:type="spellStart"/>
        <w:r w:rsidR="009752DF">
          <w:t>mbmp</w:t>
        </w:r>
        <w:proofErr w:type="spellEnd"/>
        <w:r w:rsidR="009752DF">
          <w:t xml:space="preserve"> for </w:t>
        </w:r>
        <w:proofErr w:type="spellStart"/>
        <w:r w:rsidR="009752DF">
          <w:t>Unda</w:t>
        </w:r>
        <w:proofErr w:type="spellEnd"/>
        <w:r w:rsidR="009752DF">
          <w:t xml:space="preserve"> and </w:t>
        </w:r>
        <w:proofErr w:type="spellStart"/>
        <w:r w:rsidR="009752DF">
          <w:t>Clino</w:t>
        </w:r>
        <w:proofErr w:type="spellEnd"/>
        <w:r w:rsidR="009752DF">
          <w:t xml:space="preserve">. </w:t>
        </w:r>
      </w:ins>
      <w:r>
        <w:t xml:space="preserve">The </w:t>
      </w:r>
      <w:proofErr w:type="spellStart"/>
      <w:r>
        <w:t>Clino</w:t>
      </w:r>
      <w:proofErr w:type="spellEnd"/>
      <w:r>
        <w:t xml:space="preserve"> core contains overlying platform sediments, similar to those of the modern GBB, and slope deposits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Bank","type":"article-journal"},"uris":["http://www.mendeley.com/documents/?uuid=be7d8ad5-5652-4a7d-adfb-4f82a0692434"]}],"mendeley":{"formattedCitation":"(Eberli et al., 1997)","plainTextFormattedCitation":"(Eberli et al., 1997)","previouslyFormattedCitation":"(Eberli et al., 1997)"},"properties":{"noteIndex":0},"schema":"https://github.com/citation-style-language/schema/raw/master/csl-citation.json"}</w:instrText>
      </w:r>
      <w:r>
        <w:fldChar w:fldCharType="separate"/>
      </w:r>
      <w:r w:rsidRPr="00D95E9B">
        <w:rPr>
          <w:noProof/>
        </w:rPr>
        <w:t>(Eberli et al., 1997)</w:t>
      </w:r>
      <w:r>
        <w:fldChar w:fldCharType="end"/>
      </w:r>
      <w:r>
        <w:t xml:space="preserve">. The </w:t>
      </w:r>
      <w:proofErr w:type="spellStart"/>
      <w:r>
        <w:t>Unda</w:t>
      </w:r>
      <w:proofErr w:type="spellEnd"/>
      <w:r>
        <w:t xml:space="preserve"> core contains primarily platform margin deposits. </w:t>
      </w:r>
    </w:p>
    <w:p w14:paraId="09345EF1" w14:textId="4B27857D" w:rsidR="005A35E8" w:rsidRDefault="005A35E8" w:rsidP="00CF6113">
      <w:pPr>
        <w:ind w:firstLine="720"/>
        <w:jc w:val="both"/>
      </w:pPr>
      <w:r>
        <w:t xml:space="preserve"> The </w:t>
      </w:r>
      <w:proofErr w:type="spellStart"/>
      <w:r>
        <w:t>Clino</w:t>
      </w:r>
      <w:proofErr w:type="spellEnd"/>
      <w:r>
        <w:t xml:space="preserve"> core contains significant LMC throughout the core, with secondary contributions of aragonite (especially &lt;50</w:t>
      </w:r>
      <w:ins w:id="369" w:author="Eva Juliet Baransky [2]" w:date="2021-09-10T09:49:00Z">
        <w:r w:rsidR="00F43C91">
          <w:t xml:space="preserve"> </w:t>
        </w:r>
      </w:ins>
      <w:proofErr w:type="spellStart"/>
      <w:r>
        <w:t>m</w:t>
      </w:r>
      <w:ins w:id="370" w:author="Eva Juliet Baransky [2]" w:date="2021-09-10T09:49:00Z">
        <w:r w:rsidR="005F0B21">
          <w:t>bmp</w:t>
        </w:r>
      </w:ins>
      <w:proofErr w:type="spellEnd"/>
      <w:r>
        <w:t xml:space="preserve"> and between 100</w:t>
      </w:r>
      <w:ins w:id="371" w:author="Eva Juliet Baransky [2]" w:date="2021-09-10T09:49:00Z">
        <w:r w:rsidR="005F0B21">
          <w:t xml:space="preserve"> </w:t>
        </w:r>
      </w:ins>
      <w:proofErr w:type="spellStart"/>
      <w:r>
        <w:t>m</w:t>
      </w:r>
      <w:ins w:id="372" w:author="Eva Juliet Baransky [2]" w:date="2021-09-10T09:49:00Z">
        <w:r w:rsidR="005F0B21">
          <w:t>bmp</w:t>
        </w:r>
      </w:ins>
      <w:proofErr w:type="spellEnd"/>
      <w:r>
        <w:t xml:space="preserve"> and 350</w:t>
      </w:r>
      <w:ins w:id="373" w:author="Eva Juliet Baransky [2]" w:date="2021-09-10T09:49:00Z">
        <w:r w:rsidR="005F0B21">
          <w:t xml:space="preserve"> </w:t>
        </w:r>
      </w:ins>
      <w:proofErr w:type="spellStart"/>
      <w:r>
        <w:t>m</w:t>
      </w:r>
      <w:ins w:id="374" w:author="Eva Juliet Baransky [2]" w:date="2021-09-10T09:49:00Z">
        <w:r w:rsidR="005F0B21">
          <w:t>bmp</w:t>
        </w:r>
      </w:ins>
      <w:proofErr w:type="spellEnd"/>
      <w:r>
        <w:t>) and more minor contributions of dolomite starting below 150</w:t>
      </w:r>
      <w:ins w:id="375" w:author="Eva Juliet Baransky [2]" w:date="2021-09-10T09:50:00Z">
        <w:r w:rsidR="005F0B21">
          <w:t xml:space="preserve"> </w:t>
        </w:r>
      </w:ins>
      <w:proofErr w:type="spellStart"/>
      <w:r>
        <w:t>m</w:t>
      </w:r>
      <w:ins w:id="376" w:author="Eva Juliet Baransky [2]" w:date="2021-09-10T09:50:00Z">
        <w:r w:rsidR="005F0B21">
          <w:t>bmp</w:t>
        </w:r>
      </w:ins>
      <w:proofErr w:type="spellEnd"/>
      <w:r>
        <w:t xml:space="preserve"> </w:t>
      </w:r>
      <w:r>
        <w:fldChar w:fldCharType="begin" w:fldLock="1"/>
      </w:r>
      <w: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(2"},"uris":["http://www.mendeley.com/documents/?uuid=588ad5b6-90dd-4fbf-9e78-a745590adec6"]},{"id":"ITEM-2","itemData":{"DOI":"10.2110/pec.01.70","author":[{"dropping-particle":"","family":"Melim","given":"Leslie A.","non-dropping-particle":"","parse-names":false,"suffix":""},{"dropping-particle":"","family":"Swart","given":"Peter K.","non-dropping-particle":"","parse-names":false,"suffix":""},{"dropping-particle":"","family":"Maliva","given":"Robert G","non-dropping-particle":"","parse-names":false,"suffix":""}],"container-title":"Subsurface Geology of a Prograding Carbonate Platform Margin, Great Bahama Bank: Results of the Bahamas Drilling Project","id":"ITEM-2","issued":{"date-parts":[["2001"]]},"page":"137-161","title":"Meteoric and Marine-Burial Diagenesis in the Subsurface of Great Bahama Bank","type":"article-journal","volume":"70"},"uris":["http://www.mendeley.com/documents/?uuid=ee7befff-7b74-4a81-80dc-b0e9c751aba6"]}],"mendeley":{"formattedCitation":"(Melim et al., 2001; Swart and Melim, 2000)","plainTextFormattedCitation":"(Melim et al., 2001; Swart and Melim, 2000)","previouslyFormattedCitation":"(Melim et al., 2001; Swart and Melim, 2000)"},"properties":{"noteIndex":0},"schema":"https://github.com/citation-style-language/schema/raw/master/csl-citation.json"}</w:instrText>
      </w:r>
      <w:r>
        <w:fldChar w:fldCharType="separate"/>
      </w:r>
      <w:r w:rsidRPr="00E96A6C">
        <w:rPr>
          <w:noProof/>
        </w:rPr>
        <w:t>(Melim et al., 2001; Swart and Melim, 2000)</w:t>
      </w:r>
      <w:r>
        <w:fldChar w:fldCharType="end"/>
      </w:r>
      <w:r>
        <w:t xml:space="preserve">. The </w:t>
      </w:r>
      <w:proofErr w:type="spellStart"/>
      <w:r>
        <w:t>Unda</w:t>
      </w:r>
      <w:proofErr w:type="spellEnd"/>
      <w:r>
        <w:t xml:space="preserve"> core also contains significant amounts of LMC throughout but has lower amounts of aragonite (between 100</w:t>
      </w:r>
      <w:ins w:id="377" w:author="Eva Juliet Baransky [2]" w:date="2021-09-10T09:50:00Z">
        <w:r w:rsidR="005F0B21">
          <w:t xml:space="preserve"> </w:t>
        </w:r>
      </w:ins>
      <w:proofErr w:type="spellStart"/>
      <w:r>
        <w:t>m</w:t>
      </w:r>
      <w:ins w:id="378" w:author="Eva Juliet Baransky [2]" w:date="2021-09-10T09:50:00Z">
        <w:r w:rsidR="005F0B21">
          <w:t>bmp</w:t>
        </w:r>
      </w:ins>
      <w:proofErr w:type="spellEnd"/>
      <w:r>
        <w:t xml:space="preserve"> and 150</w:t>
      </w:r>
      <w:ins w:id="379" w:author="Eva Juliet Baransky [2]" w:date="2021-09-10T09:50:00Z">
        <w:r w:rsidR="005F0B21">
          <w:t xml:space="preserve"> </w:t>
        </w:r>
      </w:ins>
      <w:proofErr w:type="spellStart"/>
      <w:r>
        <w:t>m</w:t>
      </w:r>
      <w:ins w:id="380" w:author="Eva Juliet Baransky [2]" w:date="2021-09-10T09:50:00Z">
        <w:r w:rsidR="005F0B21">
          <w:t>bmp</w:t>
        </w:r>
      </w:ins>
      <w:proofErr w:type="spellEnd"/>
      <w:r>
        <w:t>) and significant amounts of dolomite (nearly 100% between 275</w:t>
      </w:r>
      <w:ins w:id="381" w:author="Eva Juliet Baransky [2]" w:date="2021-09-10T09:50:00Z">
        <w:r w:rsidR="005F0B21">
          <w:t xml:space="preserve"> </w:t>
        </w:r>
      </w:ins>
      <w:proofErr w:type="spellStart"/>
      <w:r>
        <w:t>m</w:t>
      </w:r>
      <w:ins w:id="382" w:author="Eva Juliet Baransky [2]" w:date="2021-09-10T09:50:00Z">
        <w:r w:rsidR="005F0B21">
          <w:t>bmp</w:t>
        </w:r>
      </w:ins>
      <w:proofErr w:type="spellEnd"/>
      <w:r>
        <w:t xml:space="preserve"> and 350</w:t>
      </w:r>
      <w:ins w:id="383" w:author="Eva Juliet Baransky [2]" w:date="2021-09-10T09:50:00Z">
        <w:r w:rsidR="005F0B21">
          <w:t xml:space="preserve"> </w:t>
        </w:r>
      </w:ins>
      <w:proofErr w:type="spellStart"/>
      <w:r>
        <w:t>m</w:t>
      </w:r>
      <w:ins w:id="384" w:author="Eva Juliet Baransky [2]" w:date="2021-09-10T09:50:00Z">
        <w:r w:rsidR="005F0B21">
          <w:t>bmp</w:t>
        </w:r>
      </w:ins>
      <w:proofErr w:type="spellEnd"/>
      <w:r>
        <w:t xml:space="preserve">). </w:t>
      </w:r>
    </w:p>
    <w:p w14:paraId="392AFCDF" w14:textId="7B6F7F47" w:rsidR="005A35E8" w:rsidRDefault="005A35E8" w:rsidP="006640C5">
      <w:pPr>
        <w:ind w:firstLine="720"/>
        <w:jc w:val="both"/>
      </w:pPr>
      <w:r>
        <w:t>The top ~100</w:t>
      </w:r>
      <w:ins w:id="385" w:author="Eva Juliet Baransky [2]" w:date="2021-09-10T09:53:00Z">
        <w:r w:rsidR="003C3477">
          <w:t xml:space="preserve"> </w:t>
        </w:r>
      </w:ins>
      <w:proofErr w:type="spellStart"/>
      <w:r>
        <w:t>m</w:t>
      </w:r>
      <w:ins w:id="386" w:author="Eva Juliet Baransky [2]" w:date="2021-09-10T09:53:00Z">
        <w:r w:rsidR="003C3477">
          <w:t>bmp</w:t>
        </w:r>
      </w:ins>
      <w:proofErr w:type="spellEnd"/>
      <w:r>
        <w:t xml:space="preserve"> of </w:t>
      </w:r>
      <w:proofErr w:type="spellStart"/>
      <w:r>
        <w:t>Clino</w:t>
      </w:r>
      <w:proofErr w:type="spellEnd"/>
      <w:r>
        <w:t xml:space="preserve"> are dubbed the layered cap and alternate primarily between sections of peloidal and skeletal lithologies with varying grain size and contains minor sections composed of coral floatstone </w:t>
      </w:r>
      <w:r>
        <w:fldChar w:fldCharType="begin" w:fldLock="1"/>
      </w:r>
      <w: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Margin","type":"chapter"},"uris":["http://www.mendeley.com/documents/?uuid=6837830e-bc48-4f81-a15f-a2ff0ef28bad"]}],"mendeley":{"formattedCitation":"(Manfrino and Ginsburg, 2001)","plainTextFormattedCitation":"(Manfrino and Ginsburg, 2001)","previouslyFormattedCitation":"(Manfrino and Ginsburg, 2001)"},"properties":{"noteIndex":0},"schema":"https://github.com/citation-style-language/schema/raw/master/csl-citation.json"}</w:instrText>
      </w:r>
      <w:r>
        <w:fldChar w:fldCharType="separate"/>
      </w:r>
      <w:r w:rsidRPr="00D51A38">
        <w:rPr>
          <w:noProof/>
        </w:rPr>
        <w:t>(Manfrino and Ginsburg, 2001)</w:t>
      </w:r>
      <w:r>
        <w:fldChar w:fldCharType="end"/>
      </w:r>
      <w:r>
        <w:t>. Below the layered cap to about 200</w:t>
      </w:r>
      <w:ins w:id="387" w:author="Eva Juliet Baransky [2]" w:date="2021-09-10T09:53:00Z">
        <w:r w:rsidR="00032FBC">
          <w:t xml:space="preserve"> </w:t>
        </w:r>
      </w:ins>
      <w:proofErr w:type="spellStart"/>
      <w:r>
        <w:t>m</w:t>
      </w:r>
      <w:ins w:id="388" w:author="Eva Juliet Baransky [2]" w:date="2021-09-10T09:53:00Z">
        <w:r w:rsidR="00032FBC">
          <w:t>bmp</w:t>
        </w:r>
      </w:ins>
      <w:proofErr w:type="spellEnd"/>
      <w:r>
        <w:t>, there are large sections of coral with secondary amounts of skeletal sediments. Between ca. 200</w:t>
      </w:r>
      <w:ins w:id="389" w:author="Eva Juliet Baransky [2]" w:date="2021-09-10T09:53:00Z">
        <w:r w:rsidR="00032FBC">
          <w:t xml:space="preserve"> </w:t>
        </w:r>
      </w:ins>
      <w:proofErr w:type="spellStart"/>
      <w:r>
        <w:t>m</w:t>
      </w:r>
      <w:ins w:id="390" w:author="Eva Juliet Baransky [2]" w:date="2021-09-10T09:53:00Z">
        <w:r w:rsidR="00032FBC">
          <w:t>bmp</w:t>
        </w:r>
      </w:ins>
      <w:proofErr w:type="spellEnd"/>
      <w:r>
        <w:t xml:space="preserve"> and 370</w:t>
      </w:r>
      <w:ins w:id="391" w:author="Eva Juliet Baransky [2]" w:date="2021-09-10T09:53:00Z">
        <w:r w:rsidR="00032FBC">
          <w:t xml:space="preserve"> </w:t>
        </w:r>
      </w:ins>
      <w:proofErr w:type="spellStart"/>
      <w:r>
        <w:t>m</w:t>
      </w:r>
      <w:ins w:id="392" w:author="Eva Juliet Baransky [2]" w:date="2021-09-10T09:53:00Z">
        <w:r w:rsidR="00032FBC">
          <w:t>bmp</w:t>
        </w:r>
      </w:ins>
      <w:proofErr w:type="spellEnd"/>
      <w:r>
        <w:t xml:space="preserve">, the dominant sediment is </w:t>
      </w:r>
      <w:proofErr w:type="spellStart"/>
      <w:r>
        <w:t>nonskeletal</w:t>
      </w:r>
      <w:proofErr w:type="spellEnd"/>
      <w:r>
        <w:t xml:space="preserve">, peloidal sediments. Below 370m, the sediments are primarily peloidal and skeletal mixtures </w:t>
      </w:r>
      <w:r>
        <w:fldChar w:fldCharType="begin" w:fldLock="1"/>
      </w:r>
      <w: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Margin","type":"chapter"},"uris":["http://www.mendeley.com/documents/?uuid=e7f2af06-56c2-405a-bea0-c92c628ada56"]}],"mendeley":{"formattedCitation":"(Kenter et al., 2001)","plainTextFormattedCitation":"(Kenter et al., 2001)","previouslyFormattedCitation":"(Kenter et al., 2001)"},"properties":{"noteIndex":0},"schema":"https://github.com/citation-style-language/schema/raw/master/csl-citation.json"}</w:instrText>
      </w:r>
      <w:r>
        <w:fldChar w:fldCharType="separate"/>
      </w:r>
      <w:r w:rsidRPr="00535A78">
        <w:rPr>
          <w:noProof/>
        </w:rPr>
        <w:t>(Kenter et al., 2001)</w:t>
      </w:r>
      <w:r>
        <w:fldChar w:fldCharType="end"/>
      </w:r>
      <w:r>
        <w:t xml:space="preserve"> (Include figure 3 in </w:t>
      </w:r>
      <w:proofErr w:type="spellStart"/>
      <w:r>
        <w:t>Kenter</w:t>
      </w:r>
      <w:proofErr w:type="spellEnd"/>
      <w:r>
        <w:t xml:space="preserve"> 2001 for a nice representation of this</w:t>
      </w:r>
      <w:ins w:id="393" w:author="Eva Juliet Baransky [2]" w:date="2021-09-10T09:53:00Z">
        <w:r w:rsidR="003F4935">
          <w:t>, Fig XXX.</w:t>
        </w:r>
      </w:ins>
      <w:r>
        <w:t>).</w:t>
      </w:r>
    </w:p>
    <w:p w14:paraId="4133CF21" w14:textId="30509835" w:rsidR="005A35E8" w:rsidRDefault="005A35E8" w:rsidP="00CF6113">
      <w:pPr>
        <w:ind w:firstLine="720"/>
        <w:jc w:val="both"/>
      </w:pPr>
      <w:r>
        <w:t xml:space="preserve">The top of the </w:t>
      </w:r>
      <w:proofErr w:type="spellStart"/>
      <w:r>
        <w:t>Unda</w:t>
      </w:r>
      <w:proofErr w:type="spellEnd"/>
      <w:r>
        <w:t xml:space="preserve"> core is </w:t>
      </w:r>
      <w:del w:id="394" w:author="Eva Juliet Baransky [2]" w:date="2021-09-10T09:54:00Z">
        <w:r w:rsidDel="00032FBC">
          <w:delText>quiet</w:delText>
        </w:r>
      </w:del>
      <w:ins w:id="395" w:author="Eva Juliet Baransky [2]" w:date="2021-09-10T09:54:00Z">
        <w:r w:rsidR="00032FBC">
          <w:t>quite</w:t>
        </w:r>
      </w:ins>
      <w:r>
        <w:t xml:space="preserve"> similar to </w:t>
      </w:r>
      <w:proofErr w:type="spellStart"/>
      <w:r>
        <w:t>Clino</w:t>
      </w:r>
      <w:proofErr w:type="spellEnd"/>
      <w:r>
        <w:t>. The layered cap, approximately the top 70m, consists of alternating sections of skeletal and peloidal sediment and overlays the coral bearing section, the next 50</w:t>
      </w:r>
      <w:ins w:id="396" w:author="Eva Juliet Baransky [2]" w:date="2021-09-10T09:54:00Z">
        <w:r w:rsidR="00032FBC">
          <w:t xml:space="preserve"> </w:t>
        </w:r>
      </w:ins>
      <w:proofErr w:type="spellStart"/>
      <w:r>
        <w:t>m</w:t>
      </w:r>
      <w:ins w:id="397" w:author="Eva Juliet Baransky [2]" w:date="2021-09-10T09:54:00Z">
        <w:r w:rsidR="00032FBC">
          <w:t>bmp</w:t>
        </w:r>
      </w:ins>
      <w:proofErr w:type="spellEnd"/>
      <w:r>
        <w:t xml:space="preserve"> or so </w:t>
      </w:r>
      <w:r>
        <w:fldChar w:fldCharType="begin" w:fldLock="1"/>
      </w:r>
      <w: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Margin","type":"chapter"},"uris":["http://www.mendeley.com/documents/?uuid=6837830e-bc48-4f81-a15f-a2ff0ef28bad"]}],"mendeley":{"formattedCitation":"(Manfrino and Ginsburg, 2001)","plainTextFormattedCitation":"(Manfrino and Ginsburg, 2001)","previouslyFormattedCitation":"(Manfrino and Ginsburg, 2001)"},"properties":{"noteIndex":0},"schema":"https://github.com/citation-style-language/schema/raw/master/csl-citation.json"}</w:instrText>
      </w:r>
      <w:r>
        <w:fldChar w:fldCharType="separate"/>
      </w:r>
      <w:r w:rsidRPr="00875422">
        <w:rPr>
          <w:noProof/>
        </w:rPr>
        <w:t>(Manfrino and Ginsburg, 2001)</w:t>
      </w:r>
      <w:r>
        <w:fldChar w:fldCharType="end"/>
      </w:r>
      <w:r>
        <w:t>. From approximately 110</w:t>
      </w:r>
      <w:ins w:id="398" w:author="Eva Juliet Baransky [2]" w:date="2021-09-10T09:54:00Z">
        <w:r w:rsidR="00032FBC">
          <w:t xml:space="preserve"> </w:t>
        </w:r>
      </w:ins>
      <w:proofErr w:type="spellStart"/>
      <w:r>
        <w:t>m</w:t>
      </w:r>
      <w:ins w:id="399" w:author="Eva Juliet Baransky [2]" w:date="2021-09-10T09:54:00Z">
        <w:r w:rsidR="00032FBC">
          <w:t>bmp</w:t>
        </w:r>
      </w:ins>
      <w:proofErr w:type="spellEnd"/>
      <w:r>
        <w:t xml:space="preserve"> to the bottom of the core, most sediments are peloidal and skeletal mixtures except for a </w:t>
      </w:r>
      <w:r>
        <w:lastRenderedPageBreak/>
        <w:t>brief hiatus between 290</w:t>
      </w:r>
      <w:ins w:id="400" w:author="Eva Juliet Baransky [2]" w:date="2021-09-10T09:54:00Z">
        <w:r w:rsidR="00032FBC">
          <w:t xml:space="preserve"> </w:t>
        </w:r>
      </w:ins>
      <w:proofErr w:type="spellStart"/>
      <w:r>
        <w:t>m</w:t>
      </w:r>
      <w:ins w:id="401" w:author="Eva Juliet Baransky [2]" w:date="2021-09-10T09:54:00Z">
        <w:r w:rsidR="00032FBC">
          <w:t>bmp</w:t>
        </w:r>
      </w:ins>
      <w:proofErr w:type="spellEnd"/>
      <w:r>
        <w:t xml:space="preserve"> and 360</w:t>
      </w:r>
      <w:ins w:id="402" w:author="Eva Juliet Baransky [2]" w:date="2021-09-10T09:54:00Z">
        <w:r w:rsidR="00032FBC">
          <w:t xml:space="preserve"> </w:t>
        </w:r>
      </w:ins>
      <w:proofErr w:type="spellStart"/>
      <w:r>
        <w:t>m</w:t>
      </w:r>
      <w:ins w:id="403" w:author="Eva Juliet Baransky [2]" w:date="2021-09-10T09:54:00Z">
        <w:r w:rsidR="00032FBC">
          <w:t>bmp</w:t>
        </w:r>
      </w:ins>
      <w:proofErr w:type="spellEnd"/>
      <w:r>
        <w:t xml:space="preserve"> where </w:t>
      </w:r>
      <w:proofErr w:type="spellStart"/>
      <w:r>
        <w:t>reefal</w:t>
      </w:r>
      <w:proofErr w:type="spellEnd"/>
      <w:r>
        <w:t xml:space="preserve"> deposits dominate </w:t>
      </w:r>
      <w:r>
        <w:fldChar w:fldCharType="begin" w:fldLock="1"/>
      </w:r>
      <w: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Margin","type":"chapter"},"uris":["http://www.mendeley.com/documents/?uuid=e7f2af06-56c2-405a-bea0-c92c628ada56"]}],"mendeley":{"formattedCitation":"(Kenter et al., 2001)","plainTextFormattedCitation":"(Kenter et al., 2001)","previouslyFormattedCitation":"(Kenter et al., 2001)"},"properties":{"noteIndex":0},"schema":"https://github.com/citation-style-language/schema/raw/master/csl-citation.json"}</w:instrText>
      </w:r>
      <w:r>
        <w:fldChar w:fldCharType="separate"/>
      </w:r>
      <w:r w:rsidRPr="007E0791">
        <w:rPr>
          <w:noProof/>
        </w:rPr>
        <w:t>(Kenter et al., 2001)</w:t>
      </w:r>
      <w:r>
        <w:fldChar w:fldCharType="end"/>
      </w:r>
      <w:r>
        <w:t xml:space="preserve">. </w:t>
      </w:r>
    </w:p>
    <w:p w14:paraId="147BED02" w14:textId="1B575F97" w:rsidR="005A35E8" w:rsidRDefault="005A35E8" w:rsidP="00CF6113">
      <w:pPr>
        <w:ind w:firstLine="720"/>
        <w:jc w:val="both"/>
      </w:pPr>
      <w:r>
        <w:t xml:space="preserve"> The </w:t>
      </w:r>
      <w:proofErr w:type="spellStart"/>
      <w:r>
        <w:t>Clino</w:t>
      </w:r>
      <w:proofErr w:type="spellEnd"/>
      <w:r>
        <w:t xml:space="preserve"> core contains well documented aragonite to LMC neomorphism in meteoric and marine burial scenarios, while the </w:t>
      </w:r>
      <w:proofErr w:type="spellStart"/>
      <w:r>
        <w:t>Unda</w:t>
      </w:r>
      <w:proofErr w:type="spellEnd"/>
      <w:r>
        <w:t xml:space="preserve"> core captures the process of dolomitization. Both cores contain several subaerial exposure surfaces </w:t>
      </w:r>
      <w:r>
        <w:fldChar w:fldCharType="begin" w:fldLock="1"/>
      </w:r>
      <w: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Margin","type":"chapter"},"uris":["http://www.mendeley.com/documents/?uuid=6837830e-bc48-4f81-a15f-a2ff0ef28bad"]},{"id":"ITEM-2","itemData":{"DOI":"10.1016/j.sedgeo.2017.12.005","ISSN":"00370738","abstract":"A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Geology","id":"ITEM-2","issued":{"date-parts":[["2018"]]},"page":"14-23","publisher":"Elsevier B.V.","title":"Revised interpretations of stable C and O patterns in carbonate rocks resulting from meteoric diagenesis","type":"article-journal","volume":"364"},"uris":["http://www.mendeley.com/documents/?uuid=d8b66694-186a-462d-9551-dd42e6ddf295"]}],"mendeley":{"formattedCitation":"(Manfrino and Ginsburg, 2001; Swart and Oehlert, 2018)","plainTextFormattedCitation":"(Manfrino and Ginsburg, 2001; Swart and Oehlert, 2018)","previouslyFormattedCitation":"(Manfrino and Ginsburg, 2001; Swart and Oehlert, 2018)"},"properties":{"noteIndex":0},"schema":"https://github.com/citation-style-language/schema/raw/master/csl-citation.json"}</w:instrText>
      </w:r>
      <w:r>
        <w:fldChar w:fldCharType="separate"/>
      </w:r>
      <w:r w:rsidRPr="00503857">
        <w:rPr>
          <w:noProof/>
        </w:rPr>
        <w:t>(Manfrino and Ginsburg, 2001; Swart and Oehlert, 2018)</w:t>
      </w:r>
      <w:r>
        <w:fldChar w:fldCharType="end"/>
      </w:r>
      <w:r>
        <w:t xml:space="preserve">. During repeated sea-level changes during the </w:t>
      </w:r>
      <w:r w:rsidRPr="00ED408C">
        <w:t>Pleistocene</w:t>
      </w:r>
      <w:r>
        <w:t xml:space="preserve">, meteoric fluids infiltrated into the upper portions of the cores </w:t>
      </w:r>
      <w:r>
        <w:fldChar w:fldCharType="begin" w:fldLock="1"/>
      </w:r>
      <w:r>
        <w:instrText>ADDIN CSL_CITATION {"citationItems":[{"id":"ITEM-1","itemData":{"DOI":"10.1130/0091-7613(1995)023&lt;0755:MLFFIM&gt;2.3.CO;2","ISSN":"00917613","abstract":"Skeletal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G.","non-dropping-particle":"","parse-names":false,"suffix":""}],"container-title":"Geology","id":"ITEM-1","issue":"8","issued":{"date-parts":[["1995"]]},"page":"755-758","title":"Meteoric-like fabrics forming in marine waters: implications for the use of petrography to identify diagenetic environments","type":"article-journal","volume":"23"},"uris":["http://www.mendeley.com/documents/?uuid=c25c1d6e-5268-4bdc-acdb-a6934dcd525c"]},{"id":"ITEM-2","itemData":{"DOI":"10.1016/j.sedgeo.2017.12.005","ISSN":"00370738","abstract":"A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Geology","id":"ITEM-2","issued":{"date-parts":[["2018"]]},"page":"14-23","publisher":"Elsevier B.V.","title":"Revised interpretations of stable C and O patterns in carbonate rocks resulting from meteoric diagenesis","type":"article-journal","volume":"364"},"uris":["http://www.mendeley.com/documents/?uuid=d8b66694-186a-462d-9551-dd42e6ddf295"]}],"mendeley":{"formattedCitation":"(Melim et al., 1995; Swart and Oehlert, 2018)","plainTextFormattedCitation":"(Melim et al., 1995; Swart and Oehlert, 2018)","previouslyFormattedCitation":"(Melim et al., 1995; Swart and Oehlert, 2018)"},"properties":{"noteIndex":0},"schema":"https://github.com/citation-style-language/schema/raw/master/csl-citation.json"}</w:instrText>
      </w:r>
      <w:r>
        <w:fldChar w:fldCharType="separate"/>
      </w:r>
      <w:r w:rsidRPr="0083366F">
        <w:rPr>
          <w:noProof/>
        </w:rPr>
        <w:t>(Melim et al., 1995; Swart and Oehlert, 2018)</w:t>
      </w:r>
      <w:r>
        <w:fldChar w:fldCharType="end"/>
      </w:r>
      <w:r>
        <w:t>. As a consequence of the repeated exposure to meteoric water, oxygen and carbon isotopes are isotopically depleted in the upper 108</w:t>
      </w:r>
      <w:ins w:id="404" w:author="Eva Juliet Baransky [2]" w:date="2021-09-10T09:55:00Z">
        <w:r w:rsidR="006E70F1">
          <w:t xml:space="preserve"> </w:t>
        </w:r>
      </w:ins>
      <w:proofErr w:type="spellStart"/>
      <w:r>
        <w:t>m</w:t>
      </w:r>
      <w:ins w:id="405" w:author="Eva Juliet Baransky [2]" w:date="2021-09-10T09:55:00Z">
        <w:r w:rsidR="006E70F1">
          <w:t>bmp</w:t>
        </w:r>
      </w:ins>
      <w:proofErr w:type="spellEnd"/>
      <w:r>
        <w:t xml:space="preserve"> and 135</w:t>
      </w:r>
      <w:ins w:id="406" w:author="Eva Juliet Baransky [2]" w:date="2021-09-10T09:55:00Z">
        <w:r w:rsidR="006E70F1">
          <w:t xml:space="preserve"> </w:t>
        </w:r>
      </w:ins>
      <w:proofErr w:type="spellStart"/>
      <w:r>
        <w:t>m</w:t>
      </w:r>
      <w:ins w:id="407" w:author="Eva Juliet Baransky [2]" w:date="2021-09-10T09:55:00Z">
        <w:r w:rsidR="006E70F1">
          <w:t>bmp</w:t>
        </w:r>
      </w:ins>
      <w:proofErr w:type="spellEnd"/>
      <w:r>
        <w:t xml:space="preserve"> of the </w:t>
      </w:r>
      <w:proofErr w:type="spellStart"/>
      <w:r>
        <w:t>Unda</w:t>
      </w:r>
      <w:proofErr w:type="spellEnd"/>
      <w:r>
        <w:t xml:space="preserve"> and </w:t>
      </w:r>
      <w:proofErr w:type="spellStart"/>
      <w:r>
        <w:t>Clino</w:t>
      </w:r>
      <w:proofErr w:type="spellEnd"/>
      <w:r>
        <w:t xml:space="preserve"> cores, respectively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G.","non-dropping-particle":"","parse-names":false,"suffix":""}],"container-title":"Geology","id":"ITEM-2","issue":"8","issued":{"date-parts":[["1995"]]},"page":"755-758","title":"Meteoric-like fabrics forming in marine waters: implications for the use of petrography to identify diagenetic environments","type":"article-journal","volume":"23"},"uris":["http://www.mendeley.com/documents/?uuid=c25c1d6e-5268-4bdc-acdb-a6934dcd525c"]}],"mendeley":{"formattedCitation":"(Eberli et al., 1997; Melim et al., 1995)","plainTextFormattedCitation":"(Eberli et al., 1997; Melim et al., 1995)","previouslyFormattedCitation":"(Eberli et al., 1997; Melim et al., 1995)"},"properties":{"noteIndex":0},"schema":"https://github.com/citation-style-language/schema/raw/master/csl-citation.json"}</w:instrText>
      </w:r>
      <w:r>
        <w:fldChar w:fldCharType="separate"/>
      </w:r>
      <w:r w:rsidRPr="007A6EDD">
        <w:rPr>
          <w:noProof/>
        </w:rPr>
        <w:t>(Eberli et al., 1997; Melim et al., 1995)</w:t>
      </w:r>
      <w:r>
        <w:fldChar w:fldCharType="end"/>
      </w:r>
      <w:r>
        <w:t>. However, the freshwater phreatic zone may have penetrated deeper into the sediments, estimated to be 200</w:t>
      </w:r>
      <w:ins w:id="408" w:author="Eva Juliet Baransky [2]" w:date="2021-09-10T09:55:00Z">
        <w:r w:rsidR="006E70F1">
          <w:t xml:space="preserve"> </w:t>
        </w:r>
      </w:ins>
      <w:proofErr w:type="spellStart"/>
      <w:r>
        <w:t>m</w:t>
      </w:r>
      <w:ins w:id="409" w:author="Eva Juliet Baransky [2]" w:date="2021-09-10T09:55:00Z">
        <w:r w:rsidR="006E70F1">
          <w:t>bsf</w:t>
        </w:r>
      </w:ins>
      <w:proofErr w:type="spellEnd"/>
      <w:r>
        <w:t xml:space="preserve"> for the </w:t>
      </w:r>
      <w:proofErr w:type="spellStart"/>
      <w:r>
        <w:t>Clino</w:t>
      </w:r>
      <w:proofErr w:type="spellEnd"/>
      <w:r>
        <w:t xml:space="preserve"> core </w:t>
      </w:r>
      <w:r>
        <w:fldChar w:fldCharType="begin" w:fldLock="1"/>
      </w:r>
      <w:r>
        <w:instrText>ADDIN CSL_CITATION {"citationItems":[{"id":"ITEM-1","itemData":{"DOI":"10.1016/j.sedgeo.2017.12.005","ISSN":"00370738","abstract":"A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Geology","id":"ITEM-1","issued":{"date-parts":[["2018"]]},"page":"14-23","publisher":"Elsevier B.V.","title":"Revised interpretations of stable C and O patterns in carbonate rocks resulting from meteoric diagenesis","type":"article-journal","volume":"364"},"uris":["http://www.mendeley.com/documents/?uuid=d8b66694-186a-462d-9551-dd42e6ddf295"]}],"mendeley":{"formattedCitation":"(Swart and Oehlert, 2018)","plainTextFormattedCitation":"(Swart and Oehlert, 2018)","previouslyFormattedCitation":"(Swart and Oehlert, 2018)"},"properties":{"noteIndex":0},"schema":"https://github.com/citation-style-language/schema/raw/master/csl-citation.json"}</w:instrText>
      </w:r>
      <w:r>
        <w:fldChar w:fldCharType="separate"/>
      </w:r>
      <w:r w:rsidRPr="009D5FEC">
        <w:rPr>
          <w:noProof/>
        </w:rPr>
        <w:t>(Swart and Oehlert, 2018)</w:t>
      </w:r>
      <w:r>
        <w:fldChar w:fldCharType="end"/>
      </w:r>
      <w:r>
        <w:t>. The C and O isotopes covary and become more positive between 60</w:t>
      </w:r>
      <w:ins w:id="410" w:author="Eva Juliet Baransky [2]" w:date="2021-09-10T09:55:00Z">
        <w:r w:rsidR="006E70F1">
          <w:t xml:space="preserve"> </w:t>
        </w:r>
      </w:ins>
      <w:proofErr w:type="spellStart"/>
      <w:r>
        <w:t>m</w:t>
      </w:r>
      <w:ins w:id="411" w:author="Eva Juliet Baransky [2]" w:date="2021-09-10T09:55:00Z">
        <w:r w:rsidR="006E70F1">
          <w:t>bsf</w:t>
        </w:r>
      </w:ins>
      <w:proofErr w:type="spellEnd"/>
      <w:r>
        <w:t xml:space="preserve"> and 110</w:t>
      </w:r>
      <w:ins w:id="412" w:author="Eva Juliet Baransky [2]" w:date="2021-09-10T09:56:00Z">
        <w:r w:rsidR="006E70F1">
          <w:t xml:space="preserve"> </w:t>
        </w:r>
      </w:ins>
      <w:proofErr w:type="spellStart"/>
      <w:r>
        <w:t>m</w:t>
      </w:r>
      <w:ins w:id="413" w:author="Eva Juliet Baransky [2]" w:date="2021-09-10T09:56:00Z">
        <w:r w:rsidR="006E70F1">
          <w:t>bsf</w:t>
        </w:r>
      </w:ins>
      <w:proofErr w:type="spellEnd"/>
      <w:r>
        <w:t xml:space="preserve"> in </w:t>
      </w:r>
      <w:proofErr w:type="spellStart"/>
      <w:r>
        <w:t>Unda</w:t>
      </w:r>
      <w:proofErr w:type="spellEnd"/>
      <w:r>
        <w:t xml:space="preserve"> and 90</w:t>
      </w:r>
      <w:ins w:id="414" w:author="Eva Juliet Baransky [2]" w:date="2021-09-10T09:56:00Z">
        <w:r w:rsidR="006E70F1">
          <w:t xml:space="preserve"> </w:t>
        </w:r>
      </w:ins>
      <w:proofErr w:type="spellStart"/>
      <w:r>
        <w:t>m</w:t>
      </w:r>
      <w:ins w:id="415" w:author="Eva Juliet Baransky [2]" w:date="2021-09-10T09:56:00Z">
        <w:r w:rsidR="006E70F1">
          <w:t>bsf</w:t>
        </w:r>
      </w:ins>
      <w:proofErr w:type="spellEnd"/>
      <w:r>
        <w:t xml:space="preserve"> and 180</w:t>
      </w:r>
      <w:ins w:id="416" w:author="Eva Juliet Baransky [2]" w:date="2021-09-10T09:56:00Z">
        <w:r w:rsidR="006E70F1">
          <w:t xml:space="preserve"> </w:t>
        </w:r>
      </w:ins>
      <w:proofErr w:type="spellStart"/>
      <w:r>
        <w:t>m</w:t>
      </w:r>
      <w:ins w:id="417" w:author="Eva Juliet Baransky [2]" w:date="2021-09-10T09:56:00Z">
        <w:r w:rsidR="006E70F1">
          <w:t>bsf</w:t>
        </w:r>
      </w:ins>
      <w:proofErr w:type="spellEnd"/>
      <w:r>
        <w:t xml:space="preserve"> in </w:t>
      </w:r>
      <w:proofErr w:type="spellStart"/>
      <w:r>
        <w:t>Clino</w:t>
      </w:r>
      <w:proofErr w:type="spellEnd"/>
      <w:r>
        <w:t xml:space="preserve">. The covariance is believed to be a result of higher rates of recrystallization and neomorphism due to oxidizing organic matter at the interface of the phreatic and vadose zone </w:t>
      </w:r>
      <w:r>
        <w:fldChar w:fldCharType="begin" w:fldLock="1"/>
      </w:r>
      <w:r>
        <w:instrText>ADDIN CSL_CITATION {"citationItems":[{"id":"ITEM-1","itemData":{"DOI":"10.1016/j.sedgeo.2017.12.005","ISSN":"00370738","abstract":"A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Geology","id":"ITEM-1","issued":{"date-parts":[["2018"]]},"page":"14-23","publisher":"Elsevier B.V.","title":"Revised interpretations of stable C and O patterns in carbonate rocks resulting from meteoric diagenesis","type":"article-journal","volume":"364"},"uris":["http://www.mendeley.com/documents/?uuid=d8b66694-186a-462d-9551-dd42e6ddf295"]}],"mendeley":{"formattedCitation":"(Swart and Oehlert, 2018)","plainTextFormattedCitation":"(Swart and Oehlert, 2018)","previouslyFormattedCitation":"(Swart and Oehlert, 2018)"},"properties":{"noteIndex":0},"schema":"https://github.com/citation-style-language/schema/raw/master/csl-citation.json"}</w:instrText>
      </w:r>
      <w:r>
        <w:fldChar w:fldCharType="separate"/>
      </w:r>
      <w:r w:rsidRPr="00C40721">
        <w:rPr>
          <w:noProof/>
        </w:rPr>
        <w:t>(Swart and Oehlert, 2018)</w:t>
      </w:r>
      <w:r>
        <w:fldChar w:fldCharType="end"/>
      </w:r>
      <w:r>
        <w:t>. After these zones, early and late marine burial diagenesis are the dominant diagenesis regimes (</w:t>
      </w:r>
      <w:r w:rsidRPr="00C01A1C">
        <w:rPr>
          <w:i/>
          <w:iCs/>
        </w:rPr>
        <w:t>e.g.,</w:t>
      </w:r>
      <w:r>
        <w:t xml:space="preserve"> marine hardgrounds, neomorphism, compaction), with periods of extensive dolomitization in </w:t>
      </w:r>
      <w:proofErr w:type="spellStart"/>
      <w:r>
        <w:t>Unda</w:t>
      </w:r>
      <w:proofErr w:type="spellEnd"/>
      <w:r>
        <w:t xml:space="preserve"> (discussed in section XX) </w:t>
      </w:r>
      <w:r>
        <w:fldChar w:fldCharType="begin" w:fldLock="1"/>
      </w:r>
      <w:r>
        <w:instrText>ADDIN CSL_CITATION {"citationItems":[{"id":"ITEM-1","itemData":{"DOI":"10.2110/pec.01.70","author":[{"dropping-particle":"","family":"Melim","given":"Leslie A.","non-dropping-particle":"","parse-names":false,"suffix":""},{"dropping-particle":"","family":"Swart","given":"Peter K.","non-dropping-particle":"","parse-names":false,"suffix":""},{"dropping-particle":"","family":"Maliva","given":"Robert G","non-dropping-particle":"","parse-names":false,"suffix":""}],"container-title":"Subsurface Geology of a Prograding Carbonate Platform Margin, Great Bahama Bank: Results of the Bahamas Drilling Project","id":"ITEM-1","issued":{"date-parts":[["2001"]]},"page":"137-161","title":"Meteoric and Marine-Burial Diagenesis in the Subsurface of Great Bahama Bank","type":"article-journal","volume":"70"},"uris":["http://www.mendeley.com/documents/?uuid=ee7befff-7b74-4a81-80dc-b0e9c751aba6"]},{"id":"ITEM-2","itemData":{"DOI":"10.2973/odp.proc.ir.166.103.1997","abstract":"Two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Reports","id":"ITEM-2","issue":"May 2014","issued":{"date-parts":[["1997"]]},"title":"A Synopsis of the Bahamas Drilling Project: Results from Two Deep Core Borings Drilled on the Great Bahama Bank","type":"article-journal"},"uris":["http://www.mendeley.com/documents/?uuid=be7d8ad5-5652-4a7d-adfb-4f82a0692434"]},{"id":"ITEM-3","itemData":{"DOI":"10.1016/j.gca.2017.09.046","ISSN":"00167037","abstract":"Shallow-water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Acta","id":"ITEM-3","issued":{"date-parts":[["2018"]]},"title":"Mineralogy, early marine diagenesis, and the chemistry of shallow-water carbonate sediments","type":"article-journal"},"uris":["http://www.mendeley.com/documents/?uuid=95810ee3-d6d4-3663-affd-816e2b7b3492"]}],"mendeley":{"formattedCitation":"(Eberli et al., 1997; Higgins et al., 2018; Melim et al., 2001)","plainTextFormattedCitation":"(Eberli et al., 1997; Higgins et al., 2018; Melim et al., 2001)","previouslyFormattedCitation":"(Eberli et al., 1997; Higgins et al., 2018; Melim et al., 2001)"},"properties":{"noteIndex":0},"schema":"https://github.com/citation-style-language/schema/raw/master/csl-citation.json"}</w:instrText>
      </w:r>
      <w:r>
        <w:fldChar w:fldCharType="separate"/>
      </w:r>
      <w:r w:rsidRPr="00C9569D">
        <w:rPr>
          <w:noProof/>
        </w:rPr>
        <w:t>(Eberli et al., 1997; Higgins et al., 2018; Melim et al., 2001)</w:t>
      </w:r>
      <w:r>
        <w:fldChar w:fldCharType="end"/>
      </w:r>
      <w:r>
        <w:t>.</w:t>
      </w:r>
    </w:p>
    <w:p w14:paraId="714017A0" w14:textId="301DF4CB" w:rsidR="005A35E8" w:rsidRDefault="00977F5C" w:rsidP="00CF6113">
      <w:pPr>
        <w:pStyle w:val="Heading3"/>
      </w:pPr>
      <w:r>
        <w:t xml:space="preserve">Purification </w:t>
      </w:r>
      <w:r w:rsidR="005A35E8">
        <w:t>development</w:t>
      </w:r>
    </w:p>
    <w:p w14:paraId="42D75447" w14:textId="6C1A967D" w:rsidR="005A35E8" w:rsidRDefault="00850E8A" w:rsidP="00CF6113">
      <w:pPr>
        <w:ind w:firstLine="720"/>
        <w:jc w:val="both"/>
      </w:pPr>
      <w:r>
        <w:t>Previously published methods for Ni purification do not work for carbonates because of the need to separate very large amounts of Ca from traces of Ni</w:t>
      </w:r>
      <w:r w:rsidR="005A35E8" w:rsidRPr="00850E8A">
        <w:t>.</w:t>
      </w:r>
      <w:r w:rsidR="005A35E8">
        <w:t xml:space="preserve"> The available techniques to purify Ni from difficult matrices often require &gt;3 columns and/or the use of Ni </w:t>
      </w:r>
      <w:r w:rsidR="00FD11B6">
        <w:t>d</w:t>
      </w:r>
      <w:r w:rsidR="00FD11B6" w:rsidRPr="00DF4B6E">
        <w:t xml:space="preserve">imethylglyoxime </w:t>
      </w:r>
      <w:r w:rsidR="005A35E8" w:rsidRPr="00DF4B6E">
        <w:t>(DMG</w:t>
      </w:r>
      <w:r w:rsidR="005A35E8">
        <w:t xml:space="preserve">) which readily complexes with Ni, but is difficult to break down and can lead to low recoveries </w:t>
      </w:r>
      <w:r w:rsidR="005A35E8">
        <w:fldChar w:fldCharType="begin" w:fldLock="1"/>
      </w:r>
      <w:r w:rsidR="005A35E8">
        <w:instrText xml:space="preserve">ADDIN CSL_CITATION {"citationItems":[{"id":"ITEM-1","itemData":{"DOI":"10.1039/c5ja00080g","ISSN":"13645544","abstract":"Variations in the isotopic composition of Ni resulting from natural mass-dependent processes in terrestrial or extraterrestrial conditions, inhomogeneous distribution of nucleosynthetic components and/or ingrowth from radioactive parent nuclides, help us to further understand the early formation history of Solar System materials and the nature of the processes these materials subsequently experienced. In studies of Ni isotope systematics, mass-dependent variations in the isotopic composition of Ni are often bypassed because of the challenges associated with the sample preparation. At the level of natural variation studied, Ni isotope ratio measurements are extremely sensitive to spectral interference, artificial on-column isotope fractionation and possibly even to the mass bias correction model applied. To adequately address these complications, an isolation procedure and measurement protocol relying on multi-collector ICP-mass spectrometry (MC-ICP-MS) have been designed and validated in this work. The overall reproducibility obtained based on repeated measurement of a Sigma-Aldrich high-purity Ni standard is 0.036‰, 0.049‰, 0.078‰ and 0.53‰ for δ&lt;sup&gt;60/58&lt;/sup&gt;Ni, δ&lt;sup&gt;61/58&lt;/sup&gt;Ni, δ&lt;sup&gt;62/58&lt;/sup&gt;Ni and δ&lt;sup&gt;64/58&lt;/sup&gt;Ni, respectively (n = 14; 2 SD). Nickel isotope ratio variations have been studied in a set of iron meteorites and geological reference materials, and the results obtained, except for those suffering from an elevated &lt;sup&gt;64&lt;/sup&gt;Zn background, show good agreement with the available literature data. By using the flexible generalized power law with a variable discrimination exponent and the three-isotope method, the processes underlying natural mass fractionation of Ni for terrestrial reference materials were found to have a mixed equilibrium/kinetic nature. Mass-dependent Ni fractionation was observed between sample fractions of the Canyon Diablo iron meteorite, and the extracted fractionation factor β corresponds to isotope partitioning following the power law.","author":[{"dropping-particle":"","family":"Chernonozhkin","given":"Stepan M.","non-dropping-particle":"","parse-names":false,"suffix":""},{"dropping-particle":"","family":"Goderis","given":"Steven","non-dropping-particle":"","parse-names":false,"suffix":""},{"dropping-particle":"","family":"Lobo","given":"Lara","non-dropping-particle":"","parse-names":false,"suffix":""},{"dropping-particle":"","family":"Claeys","given":"Philippe","non-dropping-particle":"","parse-names":false,"suffix":""},{"dropping-particle":"","family":"Vanhaecke","given":"Frank","non-dropping-particle":"","parse-names":false,"suffix":""}],"container-title":"Journal of Analytical Atomic Spectrometry","id":"ITEM-1","issue":"7","issued":{"date-parts":[["2015","7","1"]]},"page":"1518-1530","publisher":"Royal Society of Chemistry","title":"Development of an isolation procedure and MC-ICP-MS measurement protocol for the study of stable isotope ratio variations of nickel","type":"article-journal","volume":"30"},"uris":["http://www.mendeley.com/documents/?uuid=3dce7765-173e-3c2d-9f39-bc3dc9e6c2d5"]},{"id":"ITEM-2","itemData":{"DOI":"10.1073/pnas.0900726106","ISSN":"00278424","abstract":"The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Research","id":"ITEM-3","issue":"3","issued":{"date-parts":[["2013","9"]]},"page":"297-317","title":"Nickel isotope variations in terrestrial silicate rocks and geological reference materials measured by MC-ICP-MS","type":"article-journal","volume":"37"},"uris":["http://www.mendeley.com/documents/?uuid=5a42205a-bc20-34ee-92e0-4d896dceef00"]},{"id":"ITEM-4","itemData":{"DOI":"10.1016/j.epsl.2020.116461","ISSN":"0012821X","abstract":"Nickel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Letters","id":"ITEM-4","issued":{"date-parts":[["2020"]]},"page":"116461","publisher":"Elsevier B.V.","title":"Towards balancing the oceanic Ni budget","type":"article-journal","volume":"547"},"uris":["http://www.mendeley.com/documents/?uuid=f607925b-4382-4ec6-84d0-54cce6d64a1c"]},{"id":"ITEM-5","itemData":{"DOI":"10.1039/c9ja00077a","ISSN":"0267-9477","abstract":"An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5A35E8">
        <w:rPr>
          <w:rFonts w:ascii="Cambria Math" w:hAnsi="Cambria Math" w:cs="Cambria Math"/>
        </w:rPr>
        <w:instrText>∼</w:instrText>
      </w:r>
      <w:r w:rsidR="005A35E8">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Spectrometry","id":"ITEM-5","issue":"8","issued":{"date-parts":[["2019"]]},"page":"1639-1651","publisher":"Royal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Chernonozhkin et al., 2015; Gueguen et al., 2013; Little et al., 2020; Wu et al., 2019)","manualFormatting":"(e.g., Cameron et al., 2009; Chernonozhkin et al., 2015; Gueguen et al., 2013; Little et al., 2020; Wu et al., 2019)","plainTextFormattedCitation":"(Cameron et al., 2009; Chernonozhkin et al., 2015; Gueguen et al., 2013; Little et al., 2020; Wu et al., 2019)","previouslyFormattedCitation":"(Cameron et al., 2009; Chernonozhkin et al., 2015; Gueguen et al., 2013; Little et al., 2020; Wu et al., 2019)"},"properties":{"noteIndex":0},"schema":"https://github.com/citation-style-language/schema/raw/master/csl-citation.json"}</w:instrText>
      </w:r>
      <w:r w:rsidR="005A35E8">
        <w:fldChar w:fldCharType="separate"/>
      </w:r>
      <w:r w:rsidR="005A35E8" w:rsidRPr="00DF4B6E">
        <w:rPr>
          <w:noProof/>
        </w:rPr>
        <w:t>(</w:t>
      </w:r>
      <w:r w:rsidR="005A35E8" w:rsidRPr="00666B75">
        <w:rPr>
          <w:i/>
          <w:iCs/>
          <w:noProof/>
        </w:rPr>
        <w:t>e.g.,</w:t>
      </w:r>
      <w:r w:rsidR="005A35E8">
        <w:rPr>
          <w:noProof/>
        </w:rPr>
        <w:t xml:space="preserve"> </w:t>
      </w:r>
      <w:r w:rsidR="005A35E8" w:rsidRPr="00DF4B6E">
        <w:rPr>
          <w:noProof/>
        </w:rPr>
        <w:t>Cameron et al., 2009; Chernonozhkin et al., 2015; Gueguen et al., 2013; Little et al., 2020; Wu et al., 2019)</w:t>
      </w:r>
      <w:r w:rsidR="005A35E8">
        <w:fldChar w:fldCharType="end"/>
      </w:r>
      <w:r w:rsidR="005A35E8">
        <w:t xml:space="preserve">. With no previous examples yet published for the separation of Ni and carbonate to the best of our knowledge, we developed a methodology that could adequately isolate Ni. </w:t>
      </w:r>
    </w:p>
    <w:p w14:paraId="59C90B12" w14:textId="51C9780F" w:rsidR="005A35E8" w:rsidRDefault="005A35E8" w:rsidP="00CF6113">
      <w:pPr>
        <w:ind w:firstLine="720"/>
        <w:jc w:val="both"/>
      </w:pPr>
      <w:r>
        <w:t>To remove Ca and other common carbonate elements (</w:t>
      </w:r>
      <w:r w:rsidRPr="00BF4C43">
        <w:rPr>
          <w:i/>
          <w:iCs/>
        </w:rPr>
        <w:t>e.g.,</w:t>
      </w:r>
      <w:r>
        <w:t xml:space="preserve"> Mg), we tested three different methods. The methods were tested by first doping an aliquot of dissolved calcite with Ni (starting Ca/Ni ~10</w:t>
      </w:r>
      <w:r>
        <w:rPr>
          <w:vertAlign w:val="superscript"/>
        </w:rPr>
        <w:t>5</w:t>
      </w:r>
      <w:r>
        <w:t xml:space="preserve">), passing the aliquot through the protocol while collecting fractions of eluate throughout, and analyzing the fractions on an Agilent 7900 ICP-MS to determine yield and Ca/Ni of the final fraction. First, we tested a method by </w:t>
      </w:r>
      <w:r>
        <w:fldChar w:fldCharType="begin" w:fldLock="1"/>
      </w:r>
      <w:r>
        <w:instrText>ADDIN CSL_CITATION {"citationItems":[{"id":"ITEM-1","itemData":{"abstract":"Anion exchange distribution coefficients with AG 1-X8, a strongly basic quarternary ammonium anion exchanger with a polystyrene matrix, are presented for 36 elements in oxalic acid-hydrochloric acid mixtures. The coefficients are presented in two tables ordered according to their numerical value in 1M HCI plus 0.05 1 (or 0.25M) oxalic acid. When this value is lower than 1, the values in 0.1 or 0.01M HCI are taken. A number of the possibilities of this system for separations are pointed out, and some aspects of the elution behavior of various elements are discussed. The versatility of the system is demonstrated by sequential elution of the mixtures Mn(ll)-Ni(ll)-V(V)-Nb(V)-U(VI); Mg-AI-Ga-ln; Co(ll)-Cu(ll)-Ti(IV)-Mo(V), and Cu(ll)-AI. While oxalic acid or oxalic acid-mineral acid mixtures have been used successfully for the ion exchange separation of elements such as Sc, Ti(IV), and V(V) (I), Ti(IV), Zr, Nb, Ta, W(VI), and Mo(VI) (2); and Ta and Nb(V) (3,4); and oxalic acid or oxalates have been used for the elution of Te(IV), Sb(V), and Sn(IV) (5); Ga(III) (6); U(VI) (7); and Cu(II), Ni(II), and Al (8), the only systematic anion exchange study in oxalate media seems to be that undertaken by De Corte et al. (9), who have determined distribution coefficients for 12 elements in oxalic acid solutions with Dowex 1-X8 resin. While only separations of radio tracer amounts were reported, separations of milligram amounts should be possible in some cases, though most of the elements investigated have limited solubilities in oxalate solutions. Some common multivalent elements such as Al, Fe(III), and Ti(IV) do form oxalate complexes with stability constants several orders of magnitude larger than those of Cu(II), Ni(II), Mn(II), etc. Oxalic acid in appropriate mixture with a strong mineral acid, which could be used to control the dissociation of the oxalic acid and therefore effect selective complex formation, therefore should offer excellent prospects for the separation of multivalent from divalent elements. Furthermore, the anion of the mineral acid will compete for exchange sites in the resin and the strength of this competition is governed not only by the concentration, but also by the kind of the anion. This provides more variables the analyst can use when looking for selective separations. This paper presents a systematic study of anion exchange distribution coefficients of 36 elements in oxalic-hydrochloric (1) R. Anal. Chim. Acta, 42, 67 (1968). acid mixtu…","author":[{"dropping-particle":"","family":"Strelow","given":"F W E","non-dropping-particle":"","parse-names":false,"suffix":""},{"dropping-particle":"","family":"S W Weinert","given":"C H","non-dropping-particle":"","parse-names":false,"suffix":""},{"dropping-particle":"","family":"Eloff","given":"Cynthia","non-dropping-particle":"","parse-names":false,"suffix":""},{"dropping-particle":"","family":"Winkel","given":"Van","non-dropping-particle":"Den","parse-names":false,"suffix":""},{"dropping-particle":"","family":"Speeke","given":"A","non-dropping-particle":"","parse-names":false,"suffix":""},{"dropping-particle":"","family":"Hoste","given":"J","non-dropping-particle":"","parse-names":false,"suffix":""}],"container-title":"Z. Dizdar, Reel. Trav. Inst. Recherches Structure Matiere","id":"ITEM-1","issue":"2","issued":{"date-parts":[["1972"]]},"number-of-pages":"57","publisher":"UTC","title":"Distribution Coefficients and Anion Exchange Behavior of Elements in Oxalic Acid-Hydrochloric Acid Mixtures","type":"report","volume":"6"},"uris":["http://www.mendeley.com/documents/?uuid=4a895dd1-b54e-3687-9220-4fd03b5dd447"]}],"mendeley":{"formattedCitation":"(Strelow et al., 1972)","manualFormatting":"Strelow et al. (1972)","plainTextFormattedCitation":"(Strelow et al., 1972)","previouslyFormattedCitation":"(Strelow et al., 1972)"},"properties":{"noteIndex":0},"schema":"https://github.com/citation-style-language/schema/raw/master/csl-citation.json"}</w:instrText>
      </w:r>
      <w:r>
        <w:fldChar w:fldCharType="separate"/>
      </w:r>
      <w:r w:rsidRPr="00003BCC">
        <w:rPr>
          <w:noProof/>
        </w:rPr>
        <w:t xml:space="preserve">Strelow et al. </w:t>
      </w:r>
      <w:r>
        <w:rPr>
          <w:noProof/>
        </w:rPr>
        <w:t>(</w:t>
      </w:r>
      <w:r w:rsidRPr="00003BCC">
        <w:rPr>
          <w:noProof/>
        </w:rPr>
        <w:t>1972)</w:t>
      </w:r>
      <w:r>
        <w:fldChar w:fldCharType="end"/>
      </w:r>
      <w:r>
        <w:t xml:space="preserve"> which used AG1-X8 anion resin and mixtures of oxalic acid and hydrochloric acid to separate Ni from Ca (Ni is retained on the resin in low concentrations of HCl and oxalic acid, while Ca, Sr, Na, and Mg are not retained in any mixture). While this method did remove some Ca, the amount of Ca was still </w:t>
      </w:r>
      <w:r w:rsidR="00840AA0">
        <w:t>quiet</w:t>
      </w:r>
      <w:r>
        <w:t xml:space="preserve"> high relative to Ni (Ca/Ni~8000), and the Ni recovery was low (&lt;50%). </w:t>
      </w:r>
    </w:p>
    <w:p w14:paraId="10BAA53B" w14:textId="530C33B2" w:rsidR="005A35E8" w:rsidRDefault="005A35E8" w:rsidP="005A35E8">
      <w:pPr>
        <w:ind w:firstLine="720"/>
        <w:jc w:val="both"/>
      </w:pPr>
      <w:r>
        <w:t xml:space="preserve">The second method tested was based </w:t>
      </w:r>
      <w:r w:rsidR="00EB255E">
        <w:t xml:space="preserve">on </w:t>
      </w:r>
      <w:r>
        <w:t xml:space="preserve">methods from </w:t>
      </w:r>
      <w:r>
        <w:fldChar w:fldCharType="begin" w:fldLock="1"/>
      </w:r>
      <w: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2012)","manualFormatting":"Gall et al. (2012)","plainTextFormattedCitation":"(Gall et al., 2012)","previouslyFormattedCitation":"(Gall et al., 2012)"},"properties":{"noteIndex":0},"schema":"https://github.com/citation-style-language/schema/raw/master/csl-citation.json"}</w:instrText>
      </w:r>
      <w:r>
        <w:fldChar w:fldCharType="separate"/>
      </w:r>
      <w:r w:rsidRPr="00B45EED">
        <w:rPr>
          <w:noProof/>
        </w:rPr>
        <w:t xml:space="preserve">Gall et al. </w:t>
      </w:r>
      <w:r>
        <w:rPr>
          <w:noProof/>
        </w:rPr>
        <w:t>(</w:t>
      </w:r>
      <w:r w:rsidRPr="00B45EED">
        <w:rPr>
          <w:noProof/>
        </w:rPr>
        <w:t>2012)</w:t>
      </w:r>
      <w:r>
        <w:fldChar w:fldCharType="end"/>
      </w:r>
      <w:r>
        <w:t xml:space="preserve"> and </w:t>
      </w:r>
      <w:r>
        <w:fldChar w:fldCharType="begin" w:fldLock="1"/>
      </w:r>
      <w:r>
        <w:instrText>ADDIN CSL_CITATION {"citationItems":[{"id":"ITEM-1","itemData":{"DOI":"10.1016/S0003-2670(00)83468-6","ISSN":"00032670","abstract":"Comparative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Acta","id":"ITEM-1","issued":{"date-parts":[["1990"]]},"title":"Distribution coefficients and cation-exchange behaviour of some ammines and aquo complexes of metallic elements in ammonium nitrate solution","type":"article-journal"},"uris":["http://www.mendeley.com/documents/?uuid=af380d9b-4caa-31b4-b0c6-d658bb208d87"]}],"mendeley":{"formattedCitation":"(Strelow, 1990)","manualFormatting":"Strelow, (1990)","plainTextFormattedCitation":"(Strelow, 1990)","previouslyFormattedCitation":"(Strelow, 1990)"},"properties":{"noteIndex":0},"schema":"https://github.com/citation-style-language/schema/raw/master/csl-citation.json"}</w:instrText>
      </w:r>
      <w:r>
        <w:fldChar w:fldCharType="separate"/>
      </w:r>
      <w:r w:rsidRPr="00B45EED">
        <w:rPr>
          <w:noProof/>
        </w:rPr>
        <w:t xml:space="preserve">Strelow, </w:t>
      </w:r>
      <w:r>
        <w:rPr>
          <w:noProof/>
        </w:rPr>
        <w:t>(</w:t>
      </w:r>
      <w:r w:rsidRPr="00B45EED">
        <w:rPr>
          <w:noProof/>
        </w:rPr>
        <w:t>1990)</w:t>
      </w:r>
      <w:r>
        <w:fldChar w:fldCharType="end"/>
      </w:r>
      <w:r>
        <w:t xml:space="preserve"> and used AG50W-X8 cation resin with an ammonium hydroxide-ammonium citrate loading solution. The differences in affinity for citrate (which elutes) or ammonia (which is retained on the resin) between elements cause Ni to be retained on the resin, while Ca, Mg, and a number of transition metals elute. This method achieved an 85% Ni recovery and a final Ca/Ni purification of 0.5 which were adequate for our analysis routine. However, because of the large </w:t>
      </w:r>
      <w:r>
        <w:lastRenderedPageBreak/>
        <w:t xml:space="preserve">amount of material required, very large quantities of loading solution (60mL) were required to prevent precipitation of a white substance. Such large loading quantities would result in higher Ni contamination, the need for expensive &gt;60 mL Teflon containers for sample preparation, and very long elution times. </w:t>
      </w:r>
    </w:p>
    <w:p w14:paraId="63618D4A" w14:textId="77777777" w:rsidR="005A35E8" w:rsidRDefault="005A35E8" w:rsidP="005A35E8">
      <w:pPr>
        <w:ind w:firstLine="720"/>
        <w:jc w:val="both"/>
      </w:pPr>
      <w:r>
        <w:t xml:space="preserve">The third method tested used the first step of a protocol developed by </w:t>
      </w:r>
      <w:r>
        <w:fldChar w:fldCharType="begin" w:fldLock="1"/>
      </w:r>
      <w: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2020)","manualFormatting":"Yang et al. (2020)","plainTextFormattedCitation":"(Yang et al., 2020)","previouslyFormattedCitation":"(Yang et al., 2020)"},"properties":{"noteIndex":0},"schema":"https://github.com/citation-style-language/schema/raw/master/csl-citation.json"}</w:instrText>
      </w:r>
      <w:r>
        <w:fldChar w:fldCharType="separate"/>
      </w:r>
      <w:r w:rsidRPr="00456C2A">
        <w:rPr>
          <w:noProof/>
        </w:rPr>
        <w:t xml:space="preserve">Yang et al. </w:t>
      </w:r>
      <w:r>
        <w:rPr>
          <w:noProof/>
        </w:rPr>
        <w:t>(</w:t>
      </w:r>
      <w:r w:rsidRPr="00456C2A">
        <w:rPr>
          <w:noProof/>
        </w:rPr>
        <w:t>2020)</w:t>
      </w:r>
      <w:r>
        <w:fldChar w:fldCharType="end"/>
      </w:r>
      <w:r>
        <w:t xml:space="preserve"> to purify Ni from seawater and used NOBIAS-PA1 resin with an ammonium acetate solution (pH 6±0.2). This method effectively removed (99%) of the Ca, Na, Mg, and S in their samples and had a Ni recovery of &gt;99%. Our tests had similar findings, with a Ca/Ni of ~0.4 and Ni recovery of &gt;98%. Only 10 mL of loading solution was required, so significant Ni contamination from reagents and the need for large sample preparation vessels were no longer of concerns. This method appears the most appropriate to perform a bulk separation of Ni from Ca and is the first step in the purification procedure developed here. </w:t>
      </w:r>
    </w:p>
    <w:p w14:paraId="30764D50" w14:textId="77777777" w:rsidR="005A35E8" w:rsidRDefault="005A35E8" w:rsidP="00CF6113">
      <w:pPr>
        <w:ind w:firstLine="720"/>
        <w:jc w:val="both"/>
      </w:pPr>
      <w:r>
        <w:t xml:space="preserve">The next challenge was to remove interfering transition metals such as Zn, </w:t>
      </w:r>
      <w:proofErr w:type="spellStart"/>
      <w:r>
        <w:t>Ti</w:t>
      </w:r>
      <w:proofErr w:type="spellEnd"/>
      <w:r>
        <w:t xml:space="preserve">, Mn, and Fe. For these tests, a trace metal solution containing the anticipated trace metal composition of the Bahama carbonate samples and the post-Ca cleanup Ca concentration was passed through the test method. The method described above and developed by </w:t>
      </w:r>
      <w:r>
        <w:fldChar w:fldCharType="begin" w:fldLock="1"/>
      </w:r>
      <w: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MC-ICPMS","type":"paper-conference","volume":"27"},"uris":["http://www.mendeley.com/documents/?uuid=64bde472-9d3b-33db-942d-918311d0c565"]},{"id":"ITEM-2","itemData":{"DOI":"10.1016/S0003-2670(00)83468-6","ISSN":"00032670","abstract":"Comparative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Acta","id":"ITEM-2","issued":{"date-parts":[["1990"]]},"title":"Distribution coefficients and cation-exchange behaviour of some ammines and aquo complexes of metallic elements in ammonium nitrate solution","type":"article-journal"},"uris":["http://www.mendeley.com/documents/?uuid=af380d9b-4caa-31b4-b0c6-d658bb208d87"]}],"mendeley":{"formattedCitation":"(Gall et al., 2012; Strelow, 1990)","manualFormatting":"Gall et al. (2012) and Strelow, (1990)","plainTextFormattedCitation":"(Gall et al., 2012; Strelow, 1990)","previouslyFormattedCitation":"(Gall et al., 2012; Strelow, 1990)"},"properties":{"noteIndex":0},"schema":"https://github.com/citation-style-language/schema/raw/master/csl-citation.json"}</w:instrText>
      </w:r>
      <w:r>
        <w:fldChar w:fldCharType="separate"/>
      </w:r>
      <w:r w:rsidRPr="00562A9A">
        <w:rPr>
          <w:noProof/>
        </w:rPr>
        <w:t>Gall et al.</w:t>
      </w:r>
      <w:r>
        <w:rPr>
          <w:noProof/>
        </w:rPr>
        <w:t xml:space="preserve"> (</w:t>
      </w:r>
      <w:r w:rsidRPr="00562A9A">
        <w:rPr>
          <w:noProof/>
        </w:rPr>
        <w:t>2012</w:t>
      </w:r>
      <w:r>
        <w:rPr>
          <w:noProof/>
        </w:rPr>
        <w:t>) and</w:t>
      </w:r>
      <w:r w:rsidRPr="00562A9A">
        <w:rPr>
          <w:noProof/>
        </w:rPr>
        <w:t xml:space="preserve"> Strelow, </w:t>
      </w:r>
      <w:r>
        <w:rPr>
          <w:noProof/>
        </w:rPr>
        <w:t>(</w:t>
      </w:r>
      <w:r w:rsidRPr="00562A9A">
        <w:rPr>
          <w:noProof/>
        </w:rPr>
        <w:t>1990)</w:t>
      </w:r>
      <w:r>
        <w:fldChar w:fldCharType="end"/>
      </w:r>
      <w:r>
        <w:t xml:space="preserve"> effectively removed </w:t>
      </w:r>
      <w:proofErr w:type="spellStart"/>
      <w:r>
        <w:t>Ti</w:t>
      </w:r>
      <w:proofErr w:type="spellEnd"/>
      <w:r>
        <w:t xml:space="preserve">, V, Fe, and leftover Ca and the Ni recovery was 95%. With most of the Ca removed at this step, no precipitates were observed in a 3 mL loading solution. For these reasons, this method is used as the transition metal removal step in the purification procedure developed here. </w:t>
      </w:r>
    </w:p>
    <w:p w14:paraId="4580D273" w14:textId="77777777" w:rsidR="005A35E8" w:rsidRDefault="005A35E8" w:rsidP="00CF6113">
      <w:pPr>
        <w:ind w:firstLine="720"/>
        <w:jc w:val="both"/>
      </w:pPr>
      <w:r>
        <w:t xml:space="preserve">Finally, we performed a finishing cleanup step which removed Zn, Cu and residual Fe. We used a common column for Ni-Fe separation which uses AG1-X8 anion resin and (&gt;6M) hydrochloric acid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Spectrometry","id":"ITEM-2","issue":"1","issued":{"date-parts":[["2012","1"]]},"page":"137-145","title":"Determination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 Wasylenki et al., 2015)","plainTextFormattedCitation":"(Gall et al., 2012; Wasylenki et al., 2015)","previouslyFormattedCitation":"(Gall et al., 2012; Wasylenki et al., 2015)"},"properties":{"noteIndex":0},"schema":"https://github.com/citation-style-language/schema/raw/master/csl-citation.json"}</w:instrText>
      </w:r>
      <w:r>
        <w:fldChar w:fldCharType="separate"/>
      </w:r>
      <w:r w:rsidRPr="00C84F54">
        <w:rPr>
          <w:noProof/>
        </w:rPr>
        <w:t>(Gall et al., 2012; Wasylenki et al., 2015)</w:t>
      </w:r>
      <w:r>
        <w:fldChar w:fldCharType="end"/>
      </w:r>
      <w:r>
        <w:t xml:space="preserve">. Iron, Cu and Zn form negatively charged chloride complexes which sorb to the resin, while Ni elutes </w:t>
      </w:r>
      <w:r>
        <w:fldChar w:fldCharType="begin" w:fldLock="1"/>
      </w:r>
      <w:r>
        <w:instrText>ADDIN CSL_CITATION {"citationItems":[{"id":"ITEM-1","itemData":{"DOI":"10.1021/ja01102a054","ISSN":"15205126","abstract":"The anion exchange behavior of the divalent transition elements manganese to zinc was studied in hydrochloric acid solutions. The adsorbabilities of the elements differ sufficiently as a function of hydrochloric acid concentration to permit their separation. The hydrochloric acid concentrations where noticeable adsorption occurs increase in the order Zn, Cu, Co, Fe and Mn with no noticeable adsorption for Ni, even in concentrated hydrochloric acid. It appears that the stability of the negatively charged chloride complexes of these divalent elements decreases in this order. © 1953, American Chemical Society. All rights reserved.","author":[{"dropping-particle":"","family":"Kraus","given":"Kurt A.","non-dropping-particle":"","parse-names":false,"suffix":""},{"dropping-particle":"","family":"Moore","given":"George E.","non-dropping-particle":"","parse-names":false,"suffix":""}],"container-title":"Journal of the American Chemical Society","id":"ITEM-1","issue":"6","issued":{"date-parts":[["1953"]]},"page":"1460-1462","title":"Anion Exchange Studies. VI.1,2 The Divalent Transition Elements Manganese to Zinc in Hydrochloric Acid","type":"article-journal","volume":"75"},"uris":["http://www.mendeley.com/documents/?uuid=0ab13c8b-aeeb-4df1-bc7c-d19d148b6ab1"]}],"mendeley":{"formattedCitation":"(Kraus and Moore, 1953)","plainTextFormattedCitation":"(Kraus and Moore, 1953)","previouslyFormattedCitation":"(Kraus and Moore, 1953)"},"properties":{"noteIndex":0},"schema":"https://github.com/citation-style-language/schema/raw/master/csl-citation.json"}</w:instrText>
      </w:r>
      <w:r>
        <w:fldChar w:fldCharType="separate"/>
      </w:r>
      <w:r w:rsidRPr="00C568D8">
        <w:rPr>
          <w:noProof/>
        </w:rPr>
        <w:t>(Kraus and Moore, 1953)</w:t>
      </w:r>
      <w:r>
        <w:fldChar w:fldCharType="end"/>
      </w:r>
      <w:r>
        <w:t>. This effectively removes Fe, Zn, and Cu from Ni. Because of the simplicity of the column and its short duration (&lt;15min to elute), it can be easily repeated if needed. The combination of these three columns effectively purifies Ni from a carbonate matrix and individual columns can be easily repeated if necessary to achieve adequate purification (see table XXX for full method).</w:t>
      </w:r>
    </w:p>
    <w:p w14:paraId="7A165E31" w14:textId="77777777" w:rsidR="005A35E8" w:rsidRDefault="005A35E8" w:rsidP="00CF6113">
      <w:pPr>
        <w:pStyle w:val="Heading3"/>
      </w:pPr>
      <w:r>
        <w:t>Sample preparation and analysis</w:t>
      </w:r>
    </w:p>
    <w:p w14:paraId="47286487" w14:textId="059F097D" w:rsidR="005A35E8" w:rsidRDefault="005A35E8" w:rsidP="005A35E8">
      <w:pPr>
        <w:ind w:firstLine="720"/>
        <w:jc w:val="both"/>
      </w:pPr>
      <w:r>
        <w:t>Approximately 0.1 to 1g of each sample was dissolved in ca. 40 mL of 1M HNO3 and allowed to react at room temperature, uncapped overnight</w:t>
      </w:r>
      <w:r w:rsidR="00422D60">
        <w:t xml:space="preserve"> (similar to </w:t>
      </w:r>
      <w:r w:rsidR="00422D60">
        <w:fldChar w:fldCharType="begin" w:fldLock="1"/>
      </w:r>
      <w:r w:rsidR="007502DC">
        <w:instrText>ADDIN CSL_CITATION {"citationItems":[{"id":"ITEM-1","itemData":{"DOI":"10.1016/j.gca.2018.06.026","ISSN":"00167037","abstract":"Uranium isotope variations (δ238U) recorded in sedimentary carbonate rocks are a promising new proxy for the extent of oceanic anoxia through geological time. However, the effects of diagenetic alteration on the U isotopic composition in carbonate sediments, which are crucial to understand the accurate reconstruction of marine δ238U, are currently poorly constrained. Here we examine the effects of the aragonite-to-calcite transition in the Pleistocene Key Largo Limestone of South Florida, and assess the effects of vadose meteoric, phreatic meteoric, and phreatic marine diagenesis on U isotope fractionation in carbonate sediments from the Bahamas Transect, including the well-studied Clino, Unda, and ODP Site 1006 drill cores. Our results suggest that early diagenetic processes in Bahamas carbonate sediments fractionate U isotopes by an average of 0.27 ± 0.14‰ (1 SD) heavier than contemporaneous seawater. Downcore variations of δ238U in slope and basin sediments display little, if any, correlation with U concentration and common geochemical indicators of diagenesis (δ13C, δ18O, Mn/Sr, Mg/Ca, Sr/Ca), enrichments of redox-sensitive elements, or rare earth elements anomalies. We propose two possible mechanisms to interpret the positive change in the δ238U during carbonate diagenesis: authigenic enrichment of isotopically positive U(IV) in carbonates and preferential incorporation of isotopically positive aqueous U(VI) species into carbonates. These processes likely operate during early (syndepositional) diagenesis on the banktop. Further diagenesis during deeper burial is limited by the low solubility of U(IV) under reducing pore water conditions. The early diagenetic behavior of U isotopes in Bahamas carbonate sediments is likely broadly representative of carbonate diagenesis in the geological past. We suggest that the mean diagenetic offset determined in this study be applied when reconstructing seawater δ238U from ancient carbonates. Furthermore, early diagenesis induces significant statistical variability in sediment δ238U values, pointing to the need for large, high resolution data sets in order to average out stochastic variations in individual bulk sediment samples.","author":[{"dropping-particle":"","family":"Chen","given":"Xinming","non-dropping-particle":"","parse-names":false,"suffix":""},{"dropping-particle":"","family":"Romaniello","given":"Stephen J.","non-dropping-particle":"","parse-names":false,"suffix":""},{"dropping-particle":"","family":"Herrmann","given":"Achim D.","non-dropping-particle":"","parse-names":false,"suffix":""},{"dropping-particle":"","family":"Hardisty","given":"Dalton","non-dropping-particle":"","parse-names":false,"suffix":""},{"dropping-particle":"","family":"Gill","given":"Benjamin C.","non-dropping-particle":"","parse-names":false,"suffix":""},{"dropping-particle":"","family":"Anbar","given":"Ariel D.","non-dropping-particle":"","parse-names":false,"suffix":""}],"container-title":"Geochimica et Cosmochimica Acta","id":"ITEM-1","issued":{"date-parts":[["2018"]]},"page":"294-311","publisher":"Elsevier Ltd","title":"Diagenetic effects on uranium isotope fractionation in carbonate sediments from the Bahamas","type":"article-journal","volume":"237"},"uris":["http://www.mendeley.com/documents/?uuid=9f7f5c59-dd67-415f-ab1f-833db6b5fb6c"]}],"mendeley":{"formattedCitation":"(Chen et al., 2018)","manualFormatting":"Chen et al. (2018)","plainTextFormattedCitation":"(Chen et al., 2018)","previouslyFormattedCitation":"(Chen et al., 2018)"},"properties":{"noteIndex":0},"schema":"https://github.com/citation-style-language/schema/raw/master/csl-citation.json"}</w:instrText>
      </w:r>
      <w:r w:rsidR="00422D60">
        <w:fldChar w:fldCharType="separate"/>
      </w:r>
      <w:r w:rsidR="00422D60" w:rsidRPr="00422D60">
        <w:rPr>
          <w:noProof/>
        </w:rPr>
        <w:t xml:space="preserve">Chen et al. </w:t>
      </w:r>
      <w:r w:rsidR="00422D60">
        <w:rPr>
          <w:noProof/>
        </w:rPr>
        <w:t>(</w:t>
      </w:r>
      <w:r w:rsidR="00422D60" w:rsidRPr="00422D60">
        <w:rPr>
          <w:noProof/>
        </w:rPr>
        <w:t>2018)</w:t>
      </w:r>
      <w:r w:rsidR="00422D60">
        <w:fldChar w:fldCharType="end"/>
      </w:r>
      <w:r w:rsidR="00422D60">
        <w:t>)</w:t>
      </w:r>
      <w:r>
        <w:t>. Additional acid was adding to ensure the complete reaction of carbonate. Samples were dried down and brought back up in 0.2 M HNO3. Residual undissolved material was then removed by centrifugation (</w:t>
      </w:r>
      <w:ins w:id="418" w:author="Eva Juliet Baransky [2]" w:date="2021-09-10T09:25:00Z">
        <w:r w:rsidR="00C75E24">
          <w:t>4000</w:t>
        </w:r>
      </w:ins>
      <w:del w:id="419" w:author="Eva Juliet Baransky [2]" w:date="2021-09-10T09:25:00Z">
        <w:r w:rsidDel="00C75E24">
          <w:delText>X</w:delText>
        </w:r>
      </w:del>
      <w:r>
        <w:t xml:space="preserve"> RPM for </w:t>
      </w:r>
      <w:ins w:id="420" w:author="Eva Juliet Baransky [2]" w:date="2021-09-10T09:25:00Z">
        <w:r w:rsidR="00C75E24">
          <w:t>10</w:t>
        </w:r>
      </w:ins>
      <w:del w:id="421" w:author="Eva Juliet Baransky [2]" w:date="2021-09-10T09:25:00Z">
        <w:r w:rsidDel="00C75E24">
          <w:delText>Y</w:delText>
        </w:r>
      </w:del>
      <w:r>
        <w:t xml:space="preserve"> min) and decanting the solution. The samples were stored in 15-30 mL Teflon vials and </w:t>
      </w:r>
      <w:r w:rsidR="00EB255E">
        <w:t xml:space="preserve">covered with Parafilm </w:t>
      </w:r>
      <w:r>
        <w:t xml:space="preserve">until </w:t>
      </w:r>
      <w:r w:rsidR="00EB255E">
        <w:t>aliquots were drawn for analysis</w:t>
      </w:r>
      <w:r>
        <w:t>.</w:t>
      </w:r>
    </w:p>
    <w:p w14:paraId="73A56A14" w14:textId="61BCBCDD" w:rsidR="005A35E8" w:rsidRDefault="005A35E8" w:rsidP="005A35E8">
      <w:pPr>
        <w:ind w:firstLine="720"/>
        <w:jc w:val="both"/>
      </w:pPr>
      <w:r>
        <w:t>To obtain concentration data for appropriate spiking, samples were diluted to obtain a Ca concentration of 100-200 ppm for concentration analysis using an Agilent 7900 quadrupole inductively coupled plasma mass spectrometer (ICP-MS). Nickel isotopes 60 and 58 were measured using He-mode to reduce isobaric interferences (</w:t>
      </w:r>
      <w:r w:rsidRPr="0029472B">
        <w:rPr>
          <w:i/>
          <w:iCs/>
        </w:rPr>
        <w:t>e.g.,</w:t>
      </w:r>
      <w:r>
        <w:t xml:space="preserve"> </w:t>
      </w:r>
      <w:proofErr w:type="spellStart"/>
      <w:r>
        <w:t>CaO</w:t>
      </w:r>
      <w:proofErr w:type="spellEnd"/>
      <w:r>
        <w:t xml:space="preserve">, others, check out interference printout in office). At least three calibrating standards were used for each run. A multi-element </w:t>
      </w:r>
      <w:r>
        <w:lastRenderedPageBreak/>
        <w:t xml:space="preserve">internal standard was used to account for beam intensity fluctuations during measurement. Doubly charged ions and oxide formation were monitored using </w:t>
      </w:r>
      <w:ins w:id="422" w:author="Eva Juliet Baransky [2]" w:date="2021-09-10T09:30:00Z">
        <w:r w:rsidR="002A7B58">
          <w:t>Ce</w:t>
        </w:r>
        <w:r w:rsidR="002A7B58">
          <w:rPr>
            <w:vertAlign w:val="superscript"/>
          </w:rPr>
          <w:t>++</w:t>
        </w:r>
        <w:r w:rsidR="002A7B58">
          <w:t>/</w:t>
        </w:r>
        <w:r w:rsidR="002A7B58">
          <w:t>Ce</w:t>
        </w:r>
        <w:r w:rsidR="002A7B58">
          <w:rPr>
            <w:vertAlign w:val="superscript"/>
          </w:rPr>
          <w:t>+</w:t>
        </w:r>
        <w:r w:rsidR="002A7B58">
          <w:t xml:space="preserve"> </w:t>
        </w:r>
      </w:ins>
      <w:del w:id="423" w:author="Eva Juliet Baransky [2]" w:date="2021-09-10T09:30:00Z">
        <w:r w:rsidDel="002A7B58">
          <w:delText xml:space="preserve">X </w:delText>
        </w:r>
      </w:del>
      <w:r>
        <w:t xml:space="preserve">and </w:t>
      </w:r>
      <w:del w:id="424" w:author="Eva Juliet Baransky [2]" w:date="2021-09-10T09:31:00Z">
        <w:r w:rsidDel="00B478D0">
          <w:delText>Ce/</w:delText>
        </w:r>
      </w:del>
      <w:proofErr w:type="spellStart"/>
      <w:r>
        <w:t>CeO</w:t>
      </w:r>
      <w:proofErr w:type="spellEnd"/>
      <w:ins w:id="425" w:author="Eva Juliet Baransky [2]" w:date="2021-09-10T09:31:00Z">
        <w:r w:rsidR="00B478D0">
          <w:t>/</w:t>
        </w:r>
        <w:r w:rsidR="00B478D0">
          <w:t>Ce</w:t>
        </w:r>
      </w:ins>
      <w:r>
        <w:t xml:space="preserve">, respectively which were always kept below </w:t>
      </w:r>
      <w:ins w:id="426" w:author="Eva Juliet Baransky [2]" w:date="2021-09-10T09:31:00Z">
        <w:r w:rsidR="003B7A4B">
          <w:t>3</w:t>
        </w:r>
      </w:ins>
      <w:del w:id="427" w:author="Eva Juliet Baransky [2]" w:date="2021-09-10T09:31:00Z">
        <w:r w:rsidDel="003B7A4B">
          <w:delText>2.5</w:delText>
        </w:r>
      </w:del>
      <w:r>
        <w:t xml:space="preserve">%. Beam suppression was monitored by checking the percent recovery for the internal standard elements and was always within a range of 80-120% of the original blank solution measurement. </w:t>
      </w:r>
    </w:p>
    <w:p w14:paraId="2BE375B5" w14:textId="5D352217" w:rsidR="005A35E8" w:rsidRDefault="005A35E8" w:rsidP="005A35E8">
      <w:pPr>
        <w:ind w:firstLine="720"/>
        <w:jc w:val="both"/>
      </w:pPr>
      <w:r>
        <w:t xml:space="preserve">Approximately 75 to 360 ng of Ni from each sample was aliquoted and spiked with a Ni 61-62 double spike prepared by the SESAME Lab at Indiana University </w:t>
      </w:r>
      <w:commentRangeStart w:id="428"/>
      <w:r>
        <w:t>(cite papers who have used this spike before and maybe add a table of the spike composition?)</w:t>
      </w:r>
      <w:commentRangeEnd w:id="428"/>
      <w:r w:rsidR="007D0814">
        <w:rPr>
          <w:rStyle w:val="CommentReference"/>
        </w:rPr>
        <w:commentReference w:id="428"/>
      </w:r>
      <w:r w:rsidR="00FC55D8">
        <w:t xml:space="preserve">. The optimal </w:t>
      </w:r>
      <w:r>
        <w:t>sample-to-spike ratio</w:t>
      </w:r>
      <w:r w:rsidR="00FC55D8">
        <w:t xml:space="preserve"> for minimal uncertainty is 36:64,</w:t>
      </w:r>
      <w:r>
        <w:t xml:space="preserve"> determined using the double-spike toolbox</w:t>
      </w:r>
      <w:r w:rsidR="00FC55D8">
        <w:t xml:space="preserve"> code of</w:t>
      </w:r>
      <w:r>
        <w:t xml:space="preserve"> </w:t>
      </w:r>
      <w:r>
        <w:fldChar w:fldCharType="begin" w:fldLock="1"/>
      </w:r>
      <w:r w:rsidR="00FA1B33">
        <w:instrText>ADDIN CSL_CITATION {"citationItems":[{"id":"ITEM-1","itemData":{"DOI":"10.1016/j.chemgeo.2009.05.010","ISSN":"00092541","abstract":"The double spike technique is a well established method for correcting for instrumental mass fractionation in mass spectrometry. The precision of the technique is controlled by the choices of double spike composition and the proportions in which the double spike and sample are mixed. To make these choices easier, we provide software (\"the double spike toolbox\") for calculating optimal double spikes, which are chosen purely on the basis of minimising error propagation. In addition, we provide \"cocktail lists\" of optimal double spikes for all 33 elements that have 4 or more naturally occurring isotopes, using some sensible default parameters. As examples, we discuss the application of the software to Fe, Pb, and Ca isotopes. © 2009 Elsevier B.V. All rights reserved.","author":[{"dropping-particle":"","family":"Rudge","given":"John F.","non-dropping-particle":"","parse-names":false,"suffix":""},{"dropping-particle":"","family":"Reynolds","given":"Ben C.","non-dropping-particle":"","parse-names":false,"suffix":""},{"dropping-particle":"","family":"Bourdon","given":"Bernard","non-dropping-particle":"","parse-names":false,"suffix":""}],"container-title":"Chemical Geology","id":"ITEM-1","issue":"3-4","issued":{"date-parts":[["2009","7","30"]]},"page":"420-431","title":"The double spike toolbox","type":"article-journal","volume":"265"},"uris":["http://www.mendeley.com/documents/?uuid=7b3444b0-b4a8-3f11-a7d5-8aa2f75429f0"]}],"mendeley":{"formattedCitation":"(Rudge et al., 2009)","manualFormatting":"Rudge et al. (2009)","plainTextFormattedCitation":"(Rudge et al., 2009)","previouslyFormattedCitation":"(Rudge et al., 2009)"},"properties":{"noteIndex":0},"schema":"https://github.com/citation-style-language/schema/raw/master/csl-citation.json"}</w:instrText>
      </w:r>
      <w:r>
        <w:fldChar w:fldCharType="separate"/>
      </w:r>
      <w:del w:id="429" w:author="Laura W" w:date="2021-09-03T11:12:00Z">
        <w:r w:rsidRPr="0056649F" w:rsidDel="00FC55D8">
          <w:rPr>
            <w:noProof/>
          </w:rPr>
          <w:delText>(</w:delText>
        </w:r>
      </w:del>
      <w:r w:rsidRPr="0056649F">
        <w:rPr>
          <w:noProof/>
        </w:rPr>
        <w:t>Rudge et al.</w:t>
      </w:r>
      <w:del w:id="430" w:author="Laura W" w:date="2021-09-03T11:12:00Z">
        <w:r w:rsidRPr="0056649F" w:rsidDel="00FC55D8">
          <w:rPr>
            <w:noProof/>
          </w:rPr>
          <w:delText>,</w:delText>
        </w:r>
      </w:del>
      <w:r w:rsidRPr="0056649F">
        <w:rPr>
          <w:noProof/>
        </w:rPr>
        <w:t xml:space="preserve"> </w:t>
      </w:r>
      <w:ins w:id="431" w:author="Laura W" w:date="2021-09-03T11:12:00Z">
        <w:r w:rsidR="00FC55D8">
          <w:rPr>
            <w:noProof/>
          </w:rPr>
          <w:t>(</w:t>
        </w:r>
      </w:ins>
      <w:r w:rsidRPr="0056649F">
        <w:rPr>
          <w:noProof/>
        </w:rPr>
        <w:t>2009)</w:t>
      </w:r>
      <w:r>
        <w:fldChar w:fldCharType="end"/>
      </w:r>
      <w:r>
        <w:t>. Samples were then fluxed overnight at 120℃</w:t>
      </w:r>
      <w:r w:rsidR="007D0814">
        <w:t xml:space="preserve"> to ensure equilibration of sample and spike</w:t>
      </w:r>
      <w:r>
        <w:t xml:space="preserve">. Subsequently, </w:t>
      </w:r>
      <w:r w:rsidRPr="006C203C">
        <w:t>they were then put through the ion chromatography protocol developed here, described above and in table X</w:t>
      </w:r>
      <w:r>
        <w:t xml:space="preserve">. After the chemical separation, samples were analyzed for Ca, Mg, Fe, Mn, and Zn to ensure proper purification and repurified through columns as needed. Nickel recoveries ranged from 70 to 105%, except for a few outliers. The values exceeding 100% may be due to uncertainty in the ICP-MS measurement (RSD ~3-5%). </w:t>
      </w:r>
    </w:p>
    <w:p w14:paraId="50275EB8" w14:textId="77777777" w:rsidR="005A35E8" w:rsidRDefault="005A35E8" w:rsidP="005A35E8">
      <w:pPr>
        <w:ind w:firstLine="720"/>
        <w:jc w:val="both"/>
      </w:pPr>
      <w:r>
        <w:t xml:space="preserve">Nickel isotope </w:t>
      </w:r>
      <w:r w:rsidRPr="00A56C0A">
        <w:t xml:space="preserve">analysis was performed on a </w:t>
      </w:r>
      <w:proofErr w:type="spellStart"/>
      <w:r w:rsidRPr="00A56C0A">
        <w:t>ThermoScientific</w:t>
      </w:r>
      <w:proofErr w:type="spellEnd"/>
      <w:r w:rsidRPr="00A56C0A">
        <w:t xml:space="preserve"> Neptune Plus MC-ICP-MS in combination with an apex omega coupled to an ESI introduction system (Sc-μ DX) at Lawrence Livermore National Laboratory</w:t>
      </w:r>
      <w:r>
        <w:t xml:space="preserve"> (LLNL). We measured voltages for Fe, Ni, and Cu on masses 57, 58, 60, </w:t>
      </w:r>
      <w:r w:rsidRPr="00A56C0A">
        <w:t xml:space="preserve">61, 62, and 63. </w:t>
      </w:r>
      <w:r>
        <w:t xml:space="preserve">Voltages were measured on the lower end of the mass range to avoid Ca and </w:t>
      </w:r>
      <w:proofErr w:type="spellStart"/>
      <w:r>
        <w:t>Ar</w:t>
      </w:r>
      <w:proofErr w:type="spellEnd"/>
      <w:r>
        <w:t xml:space="preserve"> oxides interreferences on </w:t>
      </w:r>
      <w:r w:rsidRPr="00F56953">
        <w:rPr>
          <w:vertAlign w:val="superscript"/>
        </w:rPr>
        <w:t>57</w:t>
      </w:r>
      <w:r>
        <w:t>Fe (</w:t>
      </w:r>
      <w:r w:rsidRPr="00F56953">
        <w:rPr>
          <w:i/>
          <w:iCs/>
        </w:rPr>
        <w:t>e.g.,</w:t>
      </w:r>
      <w:r>
        <w:t xml:space="preserve"> </w:t>
      </w:r>
      <w:r w:rsidRPr="00F56953">
        <w:rPr>
          <w:vertAlign w:val="superscript"/>
        </w:rPr>
        <w:t>40</w:t>
      </w:r>
      <w:r w:rsidRPr="00F56953">
        <w:t>Ar</w:t>
      </w:r>
      <w:r w:rsidRPr="00F56953">
        <w:rPr>
          <w:vertAlign w:val="superscript"/>
        </w:rPr>
        <w:t>16</w:t>
      </w:r>
      <w:r w:rsidRPr="00F56953">
        <w:t>OH</w:t>
      </w:r>
      <w:r>
        <w:t xml:space="preserve">, </w:t>
      </w:r>
      <w:r w:rsidRPr="00F56953">
        <w:rPr>
          <w:vertAlign w:val="superscript"/>
        </w:rPr>
        <w:t>40</w:t>
      </w:r>
      <w:r w:rsidRPr="00F56953">
        <w:t>Ar</w:t>
      </w:r>
      <w:r w:rsidRPr="00F56953">
        <w:rPr>
          <w:vertAlign w:val="superscript"/>
        </w:rPr>
        <w:t>17</w:t>
      </w:r>
      <w:r w:rsidRPr="00F56953">
        <w:t>O)</w:t>
      </w:r>
      <w:r>
        <w:t xml:space="preserve">, </w:t>
      </w:r>
      <w:r w:rsidRPr="00F56953">
        <w:rPr>
          <w:vertAlign w:val="superscript"/>
        </w:rPr>
        <w:t>58</w:t>
      </w:r>
      <w:r>
        <w:t xml:space="preserve">Ni (e.g., </w:t>
      </w:r>
      <w:r>
        <w:rPr>
          <w:vertAlign w:val="superscript"/>
        </w:rPr>
        <w:t>40</w:t>
      </w:r>
      <w:r>
        <w:t>Ca</w:t>
      </w:r>
      <w:r>
        <w:rPr>
          <w:vertAlign w:val="superscript"/>
        </w:rPr>
        <w:t>18</w:t>
      </w:r>
      <w:r>
        <w:t xml:space="preserve">O, </w:t>
      </w:r>
      <w:r>
        <w:rPr>
          <w:vertAlign w:val="superscript"/>
        </w:rPr>
        <w:t>42</w:t>
      </w:r>
      <w:r>
        <w:t>Ca</w:t>
      </w:r>
      <w:r>
        <w:rPr>
          <w:vertAlign w:val="superscript"/>
        </w:rPr>
        <w:t>16</w:t>
      </w:r>
      <w:r>
        <w:t xml:space="preserve">O, </w:t>
      </w:r>
      <w:r>
        <w:rPr>
          <w:vertAlign w:val="superscript"/>
        </w:rPr>
        <w:t>40</w:t>
      </w:r>
      <w:r>
        <w:t>Ar</w:t>
      </w:r>
      <w:r>
        <w:rPr>
          <w:vertAlign w:val="superscript"/>
        </w:rPr>
        <w:t>18</w:t>
      </w:r>
      <w:r>
        <w:t xml:space="preserve">O, </w:t>
      </w:r>
      <w:r>
        <w:rPr>
          <w:vertAlign w:val="superscript"/>
        </w:rPr>
        <w:t>40</w:t>
      </w:r>
      <w:r>
        <w:t>Ar</w:t>
      </w:r>
      <w:r>
        <w:rPr>
          <w:vertAlign w:val="superscript"/>
        </w:rPr>
        <w:t>17</w:t>
      </w:r>
      <w:r>
        <w:t>O</w:t>
      </w:r>
      <w:r>
        <w:rPr>
          <w:vertAlign w:val="superscript"/>
        </w:rPr>
        <w:t>1</w:t>
      </w:r>
      <w:r>
        <w:t xml:space="preserve">H) and </w:t>
      </w:r>
      <w:r w:rsidRPr="00F56953">
        <w:rPr>
          <w:vertAlign w:val="superscript"/>
        </w:rPr>
        <w:t>60</w:t>
      </w:r>
      <w:r>
        <w:t>Ni (</w:t>
      </w:r>
      <w:r w:rsidRPr="0045749E">
        <w:rPr>
          <w:i/>
          <w:iCs/>
        </w:rPr>
        <w:t>e.g.,</w:t>
      </w:r>
      <w:r>
        <w:t xml:space="preserve"> </w:t>
      </w:r>
      <w:r>
        <w:rPr>
          <w:vertAlign w:val="superscript"/>
        </w:rPr>
        <w:t>44</w:t>
      </w:r>
      <w:r>
        <w:t>Ca</w:t>
      </w:r>
      <w:r>
        <w:rPr>
          <w:vertAlign w:val="superscript"/>
        </w:rPr>
        <w:t>16</w:t>
      </w:r>
      <w:r>
        <w:t xml:space="preserve">O, </w:t>
      </w:r>
      <w:r>
        <w:rPr>
          <w:vertAlign w:val="superscript"/>
        </w:rPr>
        <w:t>43</w:t>
      </w:r>
      <w:r>
        <w:t>Ca</w:t>
      </w:r>
      <w:r>
        <w:rPr>
          <w:vertAlign w:val="superscript"/>
        </w:rPr>
        <w:t>16</w:t>
      </w:r>
      <w:r>
        <w:t>O</w:t>
      </w:r>
      <w:r>
        <w:rPr>
          <w:vertAlign w:val="superscript"/>
        </w:rPr>
        <w:t>1</w:t>
      </w:r>
      <w:r>
        <w:t>H). In addition, tuning was performed specifically to minimize oxide formation which was monitored using Ce/</w:t>
      </w:r>
      <w:proofErr w:type="spellStart"/>
      <w:r>
        <w:t>CeO</w:t>
      </w:r>
      <w:proofErr w:type="spellEnd"/>
      <w:r>
        <w:t xml:space="preserve"> and always kept below </w:t>
      </w:r>
      <w:commentRangeStart w:id="432"/>
      <w:r>
        <w:t>1</w:t>
      </w:r>
      <w:commentRangeEnd w:id="432"/>
      <w:r>
        <w:rPr>
          <w:rStyle w:val="CommentReference"/>
        </w:rPr>
        <w:commentReference w:id="432"/>
      </w:r>
      <w:r>
        <w:t>%.</w:t>
      </w:r>
    </w:p>
    <w:p w14:paraId="11699B01" w14:textId="1DA89E17" w:rsidR="005A35E8" w:rsidRDefault="005A35E8" w:rsidP="005A35E8">
      <w:pPr>
        <w:ind w:firstLine="720"/>
        <w:jc w:val="both"/>
      </w:pPr>
      <w:r w:rsidRPr="00A56C0A">
        <w:t xml:space="preserve">All samples and bracketing standards were run at a Ni concentration of 250 ppb </w:t>
      </w:r>
      <w:r>
        <w:t xml:space="preserve">with an uptake rate of 50 </w:t>
      </w:r>
      <w:proofErr w:type="spellStart"/>
      <w:r>
        <w:t>μL</w:t>
      </w:r>
      <w:proofErr w:type="spellEnd"/>
      <w:r>
        <w:t xml:space="preserve">/min </w:t>
      </w:r>
      <w:r w:rsidRPr="00A56C0A">
        <w:t xml:space="preserve">using a </w:t>
      </w:r>
      <w:r>
        <w:t>j</w:t>
      </w:r>
      <w:r w:rsidRPr="00A56C0A">
        <w:t>et sampler cone and X-skimmer cone in high resolution mode which resulted in a</w:t>
      </w:r>
      <w:r>
        <w:t xml:space="preserve"> </w:t>
      </w:r>
      <w:r w:rsidRPr="00A56C0A">
        <w:t>58Ni beam of ~2V.</w:t>
      </w:r>
      <w:r>
        <w:t xml:space="preserve"> Each sample analysis was bracketed by a blank acid measurement, for later background subtraction, and a bracketing standard spiked with same double spike and in the same proportion as the samples. Instrumental mass bias correction was performed using the double-spike correction as described in </w:t>
      </w:r>
      <w:r>
        <w:fldChar w:fldCharType="begin" w:fldLock="1"/>
      </w:r>
      <w:r w:rsidR="00DD4159">
        <w:instrText>ADDIN CSL_CITATION {"citationItems":[{"id":"ITEM-1","itemData":{"DOI":"10.1016/j.chemgeo.2009.05.010","ISSN":"00092541","abstract":"The double spike technique is a well established method for correcting for instrumental mass fractionation in mass spectrometry. The precision of the technique is controlled by the choices of double spike composition and the proportions in which the double spike and sample are mixed. To make these choices easier, we provide software (\"the double spike toolbox\") for calculating optimal double spikes, which are chosen purely on the basis of minimising error propagation. In addition, we provide \"cocktail lists\" of optimal double spikes for all 33 elements that have 4 or more naturally occurring isotopes, using some sensible default parameters. As examples, we discuss the application of the software to Fe, Pb, and Ca isotopes. © 2009 Elsevier B.V. All rights reserved.","author":[{"dropping-particle":"","family":"Rudge","given":"John F.","non-dropping-particle":"","parse-names":false,"suffix":""},{"dropping-particle":"","family":"Reynolds","given":"Ben C.","non-dropping-particle":"","parse-names":false,"suffix":""},{"dropping-particle":"","family":"Bourdon","given":"Bernard","non-dropping-particle":"","parse-names":false,"suffix":""}],"container-title":"Chemical Geology","id":"ITEM-1","issue":"3-4","issued":{"date-parts":[["2009","7","30"]]},"page":"420-431","title":"The double spike toolbox","type":"article-journal","volume":"265"},"uris":["http://www.mendeley.com/documents/?uuid=7b3444b0-b4a8-3f11-a7d5-8aa2f75429f0"]},{"id":"ITEM-2","itemData":{"abstract":"[1] Abstract: Molybdenum isotopic compositions are precisely determined by MC-ICP-MS measurements using a Mo double spike. The double spike is added prior to chemical purification, so that laboratory and instrumental mass fractionations are separated from natural mass-dependent fractionation. Fractionation is determined on four Mo mass ratios, providing an internal consistency check. The external standard reproducibility is at 0.06 per mil on the 98 Mo/ 95 Mo ratio (2 standard deviation)). Using a normal microconcentric nebuliser with a cyclonic spray chamber, the minimum quantity of Mo is $1 mg for high-precision results. A hydrothermal molybdenite shows fractionation of À0.3 per mil on the 98 Mo/ 95 Mo ratio relative to our standard (Johnson Matthey, 1000 mg/mL (0.3%) ICP standard solution, lot 602332B). Fine-grained sediments show fractionation of 0.1 and À0.3 per mil on the 98 Mo/ 95 Mo ratio. The observed Mo isotope fractionation is small but resolvable with the presented high-resolution technique., 2001. Determination of molybdenum isotope fractionation by double-spike multicollector inductively coupled plasma mass spectrometry,","author":[{"dropping-particle":"","family":"Siebert","given":"Christopher","non-dropping-particle":"","parse-names":false,"suffix":""},{"dropping-particle":"","family":"Ègler","given":"Thomas F Na","non-dropping-particle":"","parse-names":false,"suffix":""},{"dropping-particle":"","family":"Kramers","given":"Jan D","non-dropping-particle":"","parse-names":false,"suffix":""},{"dropping-particle":"","family":"Siebert","given":"C","non-dropping-particle":"","parse-names":false,"suffix":""},{"dropping-particle":"","family":"Ègler","given":"T F Na","non-dropping-particle":"","parse-names":false,"suffix":""},{"dropping-particle":"","family":"Kramers","given":"J D","non-dropping-particle":"","parse-names":false,"suffix":""}],"container-title":"Geochem. Geophys. Geosyst","id":"ITEM-2","issued":{"date-parts":[["2001"]]},"title":"Determination of molybdenum isotope fractionation by double-spike multicollector inductively coupled plasma mass spectrometry","type":"report","volume":"2"},"uris":["http://www.mendeley.com/documents/?uuid=97ab9b91-d54c-33d7-bd3f-06a771d6bae9"]}],"mendeley":{"formattedCitation":"(Rudge et al., 2009; Siebert et al., 2001)","manualFormatting":"Rudge et al. (2009) and Siebert et al. (2001)","plainTextFormattedCitation":"(Rudge et al., 2009; Siebert et al., 2001)","previouslyFormattedCitation":"(Rudge et al., 2009; Siebert et al., 2001)"},"properties":{"noteIndex":0},"schema":"https://github.com/citation-style-language/schema/raw/master/csl-citation.json"}</w:instrText>
      </w:r>
      <w:r>
        <w:fldChar w:fldCharType="separate"/>
      </w:r>
      <w:r w:rsidRPr="00A56C0A">
        <w:rPr>
          <w:noProof/>
        </w:rPr>
        <w:t xml:space="preserve">Rudge et al. </w:t>
      </w:r>
      <w:r>
        <w:rPr>
          <w:noProof/>
        </w:rPr>
        <w:t>(</w:t>
      </w:r>
      <w:r w:rsidRPr="00A56C0A">
        <w:rPr>
          <w:noProof/>
        </w:rPr>
        <w:t>2009</w:t>
      </w:r>
      <w:r>
        <w:rPr>
          <w:noProof/>
        </w:rPr>
        <w:t xml:space="preserve">) and </w:t>
      </w:r>
      <w:r w:rsidRPr="00A56C0A">
        <w:rPr>
          <w:noProof/>
        </w:rPr>
        <w:t xml:space="preserve">Siebert et al. </w:t>
      </w:r>
      <w:r>
        <w:rPr>
          <w:noProof/>
        </w:rPr>
        <w:t>(</w:t>
      </w:r>
      <w:r w:rsidRPr="00A56C0A">
        <w:rPr>
          <w:noProof/>
        </w:rPr>
        <w:t>2001)</w:t>
      </w:r>
      <w:r>
        <w:fldChar w:fldCharType="end"/>
      </w:r>
      <w:r w:rsidR="007D0814">
        <w:t>,</w:t>
      </w:r>
      <w:r>
        <w:t xml:space="preserve"> which resulted in analytically indistinguishable results. Samples were measured at least twice across multiple days and runs.</w:t>
      </w:r>
    </w:p>
    <w:p w14:paraId="1B6C26E5" w14:textId="0A6359F0" w:rsidR="005A35E8" w:rsidRDefault="005A35E8" w:rsidP="005A35E8">
      <w:pPr>
        <w:jc w:val="both"/>
      </w:pPr>
      <w:r>
        <w:tab/>
        <w:t>We took several different approaches to monitor the quality of the data. Based on repeated measurements of double spiked NIST SRM 986 over the course of the entire analysis, the long</w:t>
      </w:r>
      <w:r w:rsidR="007D0814">
        <w:t>-</w:t>
      </w:r>
      <w:del w:id="433" w:author="Laura W" w:date="2021-09-03T11:14:00Z">
        <w:r w:rsidDel="007D0814">
          <w:delText xml:space="preserve"> </w:delText>
        </w:r>
      </w:del>
      <w:r>
        <w:t>term reproducibility of our analysis is δ</w:t>
      </w:r>
      <w:r>
        <w:rPr>
          <w:vertAlign w:val="superscript"/>
        </w:rPr>
        <w:t>60</w:t>
      </w:r>
      <w:r>
        <w:t>Ni=0.00±0.06‰, n=283. We also passed NIST SRM986 through the purification procedure and analyzed it along with samples. This yielded an average δ</w:t>
      </w:r>
      <w:r>
        <w:rPr>
          <w:vertAlign w:val="superscript"/>
        </w:rPr>
        <w:t>60</w:t>
      </w:r>
      <w:r>
        <w:t>Ni of 0.03±0.03‰, n=8. A secondary standard, Ni AAS</w:t>
      </w:r>
      <w:r>
        <w:rPr>
          <w:rStyle w:val="FootnoteReference"/>
        </w:rPr>
        <w:footnoteReference w:id="1"/>
      </w:r>
      <w:r>
        <w:t xml:space="preserve">, was also measured along with samples to monitor the </w:t>
      </w:r>
      <w:r w:rsidR="00F80C91">
        <w:t>day-to-day</w:t>
      </w:r>
      <w:r>
        <w:t xml:space="preserve"> reproducibility and efficacy of the chemical purification procedure. </w:t>
      </w:r>
      <w:r>
        <w:lastRenderedPageBreak/>
        <w:t>Double spiked aliquots of Ni AAS, one which had gone through the purification protocol and one which had not, had analytically indistinguishable δ</w:t>
      </w:r>
      <w:r>
        <w:rPr>
          <w:vertAlign w:val="superscript"/>
        </w:rPr>
        <w:t>60</w:t>
      </w:r>
      <w:r>
        <w:t>Ni, -0.43±0.08‰, n=64 and -0.44±0.06‰, n=9, respectively. In addition, an aliquot of Ni AAS was doped with Ca, Mg, Fe, Mn, and Zn, passed through the purification protocol and measured along with samples, and, again, had an isotopic composition indistinguishable from the previously described aliquots (δ</w:t>
      </w:r>
      <w:r>
        <w:rPr>
          <w:vertAlign w:val="superscript"/>
        </w:rPr>
        <w:t>60</w:t>
      </w:r>
      <w:r>
        <w:t>Ni=-0.42±0.07‰, n=16). Finally, crosses of NIST SRM 986 and Ni AAS (3:1, 1:1, 1:3) were passed through chemistry and analyzed for Ni isotopic composition. The linear regression of the expected versus the measured δ</w:t>
      </w:r>
      <w:r>
        <w:rPr>
          <w:vertAlign w:val="superscript"/>
        </w:rPr>
        <w:t>60</w:t>
      </w:r>
      <w:r>
        <w:t>Ni for the crosses has a slope of 1.06 and an R</w:t>
      </w:r>
      <w:r>
        <w:rPr>
          <w:vertAlign w:val="superscript"/>
        </w:rPr>
        <w:t>2</w:t>
      </w:r>
      <w:r>
        <w:t xml:space="preserve"> of 0.89 (presented in graph Y and table X). </w:t>
      </w:r>
    </w:p>
    <w:p w14:paraId="1F1CD524" w14:textId="2B3EFB3D" w:rsidR="005A35E8" w:rsidRDefault="000537DC" w:rsidP="005A35E8">
      <w:pPr>
        <w:jc w:val="both"/>
      </w:pPr>
      <w:ins w:id="434" w:author="Eva Juliet Baransky [2]" w:date="2021-09-10T08:55:00Z">
        <w:r>
          <w:tab/>
        </w:r>
      </w:ins>
      <w:ins w:id="435" w:author="Eva Juliet Baransky [2]" w:date="2021-09-10T08:29:00Z">
        <w:r w:rsidR="00567B3B">
          <w:t>The</w:t>
        </w:r>
      </w:ins>
      <w:ins w:id="436" w:author="Eva Juliet Baransky" w:date="2021-09-09T09:44:00Z">
        <w:r w:rsidR="00EC6E30">
          <w:t xml:space="preserve"> δ</w:t>
        </w:r>
      </w:ins>
      <w:ins w:id="437" w:author="Eva Juliet Baransky" w:date="2021-09-09T09:45:00Z">
        <w:r w:rsidR="00EC6E30">
          <w:rPr>
            <w:vertAlign w:val="superscript"/>
          </w:rPr>
          <w:t>18</w:t>
        </w:r>
        <w:r w:rsidR="00EC6E30">
          <w:t>O</w:t>
        </w:r>
        <w:r w:rsidR="00DD4159">
          <w:t>,</w:t>
        </w:r>
        <w:r w:rsidR="00EC6E30">
          <w:t xml:space="preserve"> δ</w:t>
        </w:r>
        <w:r w:rsidR="00EC6E30">
          <w:rPr>
            <w:vertAlign w:val="superscript"/>
          </w:rPr>
          <w:t>13</w:t>
        </w:r>
        <w:r w:rsidR="00DD4159">
          <w:t xml:space="preserve">C, mineralogy, and major </w:t>
        </w:r>
      </w:ins>
      <w:ins w:id="438" w:author="Eva Juliet Baransky" w:date="2021-09-09T09:46:00Z">
        <w:r w:rsidR="00DD4159">
          <w:t xml:space="preserve">and </w:t>
        </w:r>
      </w:ins>
      <w:ins w:id="439" w:author="Eva Juliet Baransky" w:date="2021-09-09T09:45:00Z">
        <w:r w:rsidR="00DD4159">
          <w:t>trace element concentration</w:t>
        </w:r>
      </w:ins>
      <w:ins w:id="440" w:author="Eva Juliet Baransky" w:date="2021-09-09T09:46:00Z">
        <w:r w:rsidR="00DD4159">
          <w:t xml:space="preserve"> </w:t>
        </w:r>
      </w:ins>
      <w:ins w:id="441" w:author="Eva Juliet Baransky [2]" w:date="2021-09-10T08:30:00Z">
        <w:r w:rsidR="00567B3B">
          <w:t xml:space="preserve">data </w:t>
        </w:r>
      </w:ins>
      <w:ins w:id="442" w:author="Eva Juliet Baransky" w:date="2021-09-09T09:46:00Z">
        <w:r w:rsidR="00DD4159">
          <w:t>are from published datasets</w:t>
        </w:r>
      </w:ins>
      <w:ins w:id="443" w:author="Eva Juliet Baransky [2]" w:date="2021-09-10T08:33:00Z">
        <w:r w:rsidR="00AD56AE">
          <w:t>, but a brief description of the methods are given here</w:t>
        </w:r>
      </w:ins>
      <w:ins w:id="444" w:author="Eva Juliet Baransky" w:date="2021-09-09T09:46:00Z">
        <w:r w:rsidR="00DD4159">
          <w:t xml:space="preserve"> </w:t>
        </w:r>
      </w:ins>
      <w:ins w:id="445" w:author="Eva Juliet Baransky" w:date="2021-09-09T09:47:00Z">
        <w:r w:rsidR="00DD4159">
          <w:fldChar w:fldCharType="begin" w:fldLock="1"/>
        </w:r>
      </w:ins>
      <w:r w:rsidR="00BA400E">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carbonate","type":"article-journal","volume":"463"},"uris":["http://www.mendeley.com/documents/?uuid=d58b6200-e690-389f-b5fe-9d84931e0935"]},{"id":"ITEM-2","itemData":{"DOI":"10.1016/j.gca.2018.12.028","ISSN":"00167037","abstract":"Inferring redox conditions for ancient marine environments is critical to our understanding of biogeochemical cycles over Earth history. Because of the redox sensitivity of cerium (Ce) relative to other rare earth elements (REEs) and its uptake in marine carbonates, the Ce anomaly (Ce/Ce*) is widely applied to ancient carbonates as a proxy for local redox conditions in the water column. However, carbonate sediments and rocks are particularly vulnerable to multiple stages and styles of post-depositional diagenetic alteration where the diagenetic redox conditions and fluid compositions can vary widely from overlying seawater. Evaluations of the effects of this post-depositional alteration for the Ce anomaly have mostly been limited to ancient carbonate rocks rather than recent, well-characterized analog facies. Here, we report on analyses of REE plus yttrium concentrations (REY) and Ce anomalies in bulk carbonate samples from drill cores collected in the Bahamas (Clino and Unda) that allow us to track loss or retention of primary signals of initial oxic deposition through a range of subsequent alteration scenarios mostly under anoxic conditions. Specifically, these materials have experienced well-constrained overprints linked to meteoric processes and marine burial diagenesis, including dolomitization. Our results show that, regardless of mineralogy, diagenetic fluid composition, and redox state, the REY patterns in these carbonates, including the Ce anomaly, are similar to those of modern oxic seawater, indicating that they likely record the seawater signatures of primary deposition. As such, the Ce anomaly in shallow marine carbonates has the potential to preserve records of primary deposition even when subject to multiple stages and styles of diagenetic alteration, confirming its utility in studies of ancient marine redox.","author":[{"dropping-particle":"","family":"Liu","given":"Xiao Ming","non-dropping-particle":"","parse-names":false,"suffix":""},{"dropping-particle":"","family":"Hardisty","given":"Dalton S.","non-dropping-particle":"","parse-names":false,"suffix":""},{"dropping-particle":"","family":"Lyons","given":"Timothy W.","non-dropping-particle":"","parse-names":false,"suffix":""},{"dropping-particle":"","family":"Swart","given":"Peter K.","non-dropping-particle":"","parse-names":false,"suffix":""}],"container-title":"Geochimica et Cosmochimica Acta","id":"ITEM-2","issued":{"date-parts":[["2019"]]},"title":"Evaluating the fidelity of the cerium paleoredox tracer during variable carbonate diagenesis on the Great Bahamas Bank","type":"article-journal"},"uris":["http://www.mendeley.com/documents/?uuid=945f3033-eb25-35ae-a2e0-18642d801d1c"]}],"mendeley":{"formattedCitation":"(Hardisty et al., 2017; Liu et al., 2019)","plainTextFormattedCitation":"(Hardisty et al., 2017; Liu et al., 2019)","previouslyFormattedCitation":"(Hardisty et al., 2017; Liu et al., 2019)"},"properties":{"noteIndex":0},"schema":"https://github.com/citation-style-language/schema/raw/master/csl-citation.json"}</w:instrText>
      </w:r>
      <w:r w:rsidR="00DD4159">
        <w:fldChar w:fldCharType="separate"/>
      </w:r>
      <w:r w:rsidR="00DD4159" w:rsidRPr="00DD4159">
        <w:rPr>
          <w:noProof/>
        </w:rPr>
        <w:t>(Hardisty et al., 2017; Liu et al., 2019)</w:t>
      </w:r>
      <w:ins w:id="446" w:author="Eva Juliet Baransky" w:date="2021-09-09T09:47:00Z">
        <w:r w:rsidR="00DD4159">
          <w:fldChar w:fldCharType="end"/>
        </w:r>
      </w:ins>
      <w:ins w:id="447" w:author="Eva Juliet Baransky [2]" w:date="2021-09-10T08:31:00Z">
        <w:r w:rsidR="00567B3B">
          <w:t>.</w:t>
        </w:r>
      </w:ins>
      <w:ins w:id="448" w:author="Eva Juliet Baransky" w:date="2021-09-09T09:47:00Z">
        <w:r w:rsidR="00DD4159">
          <w:t xml:space="preserve"> </w:t>
        </w:r>
      </w:ins>
      <w:ins w:id="449" w:author="Eva Juliet Baransky [2]" w:date="2021-09-10T08:32:00Z">
        <w:r w:rsidR="00567B3B">
          <w:t>Mineralogy data w</w:t>
        </w:r>
      </w:ins>
      <w:ins w:id="450" w:author="Eva Juliet Baransky [2]" w:date="2021-09-10T08:36:00Z">
        <w:r w:rsidR="00861974">
          <w:t>ere</w:t>
        </w:r>
      </w:ins>
      <w:ins w:id="451" w:author="Eva Juliet Baransky [2]" w:date="2021-09-10T08:32:00Z">
        <w:r w:rsidR="00567B3B">
          <w:t xml:space="preserve"> </w:t>
        </w:r>
      </w:ins>
      <w:ins w:id="452" w:author="Eva Juliet Baransky [2]" w:date="2021-09-10T08:36:00Z">
        <w:r w:rsidR="00BA400E">
          <w:t>calcu</w:t>
        </w:r>
      </w:ins>
      <w:ins w:id="453" w:author="Eva Juliet Baransky [2]" w:date="2021-09-10T08:37:00Z">
        <w:r w:rsidR="00BA400E">
          <w:t xml:space="preserve">lated from the X-ray diffraction peak area ratios collected from a </w:t>
        </w:r>
        <w:proofErr w:type="spellStart"/>
        <w:r w:rsidR="00BA400E">
          <w:t>Panalytical</w:t>
        </w:r>
        <w:proofErr w:type="spellEnd"/>
        <w:r w:rsidR="00BA400E">
          <w:t xml:space="preserve"> X-Pert Pro </w:t>
        </w:r>
        <w:r w:rsidR="00BA400E">
          <w:t>at the University of Miami</w:t>
        </w:r>
      </w:ins>
      <w:ins w:id="454" w:author="Eva Juliet Baransky [2]" w:date="2021-09-10T08:38:00Z">
        <w:r w:rsidR="00BA400E">
          <w:t xml:space="preserve"> </w:t>
        </w:r>
      </w:ins>
      <w:ins w:id="455" w:author="Eva Juliet Baransky [2]" w:date="2021-09-10T08:43:00Z">
        <w:r w:rsidR="00BC5F7C">
          <w:t xml:space="preserve">and </w:t>
        </w:r>
      </w:ins>
      <w:ins w:id="456" w:author="Eva Juliet Baransky [2]" w:date="2021-09-10T14:21:00Z">
        <w:r w:rsidR="007439EF">
          <w:t>have</w:t>
        </w:r>
      </w:ins>
      <w:ins w:id="457" w:author="Eva Juliet Baransky [2]" w:date="2021-09-10T08:43:00Z">
        <w:r w:rsidR="00BC5F7C">
          <w:t xml:space="preserve"> ±2 </w:t>
        </w:r>
        <w:proofErr w:type="spellStart"/>
        <w:r w:rsidR="00BC5F7C">
          <w:t>wt</w:t>
        </w:r>
        <w:proofErr w:type="spellEnd"/>
        <w:r w:rsidR="00BC5F7C">
          <w:t xml:space="preserve">% uncertainties </w:t>
        </w:r>
      </w:ins>
      <w:ins w:id="458" w:author="Eva Juliet Baransky [2]" w:date="2021-09-10T08:38:00Z">
        <w:r w:rsidR="00BA400E">
          <w:fldChar w:fldCharType="begin" w:fldLock="1"/>
        </w:r>
      </w:ins>
      <w:r w:rsidR="00BA400E">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carbonate","type":"article-journal","volume":"463"},"uris":["http://www.mendeley.com/documents/?uuid=d58b6200-e690-389f-b5fe-9d84931e0935"]},{"id":"ITEM-2","itemData":{"DOI":"10.1130/0091-7613(1995)023&lt;0755:MLFFIM&gt;2.3.CO;2","ISSN":"00917613","abstract":"Skeletal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G.","non-dropping-particle":"","parse-names":false,"suffix":""}],"container-title":"Geology","id":"ITEM-2","issue":"8","issued":{"date-parts":[["1995"]]},"page":"755-758","title":"Meteoric-like fabrics forming in marine waters: implications for the use of petrography to identify diagenetic environments","type":"article-journal","volume":"23"},"uris":["http://www.mendeley.com/documents/?uuid=c25c1d6e-5268-4bdc-acdb-a6934dcd525c"]}],"mendeley":{"formattedCitation":"(Hardisty et al., 2017; Melim et al., 1995)","plainTextFormattedCitation":"(Hardisty et al., 2017; Melim et al., 1995)","previouslyFormattedCitation":"(Hardisty et al., 2017; Melim et al., 1995)"},"properties":{"noteIndex":0},"schema":"https://github.com/citation-style-language/schema/raw/master/csl-citation.json"}</w:instrText>
      </w:r>
      <w:r w:rsidR="00BA400E">
        <w:fldChar w:fldCharType="separate"/>
      </w:r>
      <w:r w:rsidR="00BA400E" w:rsidRPr="00BA400E">
        <w:rPr>
          <w:noProof/>
        </w:rPr>
        <w:t>(Hardisty et al., 2017; Melim et al., 1995)</w:t>
      </w:r>
      <w:ins w:id="459" w:author="Eva Juliet Baransky [2]" w:date="2021-09-10T08:38:00Z">
        <w:r w:rsidR="00BA400E">
          <w:fldChar w:fldCharType="end"/>
        </w:r>
        <w:r w:rsidR="00BA400E">
          <w:t>.</w:t>
        </w:r>
      </w:ins>
      <w:ins w:id="460" w:author="Eva Juliet Baransky [2]" w:date="2021-09-10T08:37:00Z">
        <w:r w:rsidR="00BA400E">
          <w:t xml:space="preserve"> </w:t>
        </w:r>
      </w:ins>
      <w:ins w:id="461" w:author="Eva Juliet Baransky [2]" w:date="2021-09-10T08:42:00Z">
        <w:r w:rsidR="000874E1">
          <w:t xml:space="preserve">Both the </w:t>
        </w:r>
        <w:r w:rsidR="000874E1">
          <w:t>δ</w:t>
        </w:r>
        <w:r w:rsidR="000874E1">
          <w:rPr>
            <w:vertAlign w:val="superscript"/>
          </w:rPr>
          <w:t>18</w:t>
        </w:r>
        <w:r w:rsidR="000874E1">
          <w:t>O and δ</w:t>
        </w:r>
        <w:r w:rsidR="000874E1">
          <w:rPr>
            <w:vertAlign w:val="superscript"/>
          </w:rPr>
          <w:t>13</w:t>
        </w:r>
        <w:r w:rsidR="000874E1">
          <w:t xml:space="preserve">C </w:t>
        </w:r>
        <w:r w:rsidR="000874E1">
          <w:t xml:space="preserve">are </w:t>
        </w:r>
      </w:ins>
      <w:ins w:id="462" w:author="Eva Juliet Baransky [2]" w:date="2021-09-10T08:43:00Z">
        <w:r w:rsidR="00BC5F7C">
          <w:t>relative</w:t>
        </w:r>
      </w:ins>
      <w:ins w:id="463" w:author="Eva Juliet Baransky [2]" w:date="2021-09-10T08:42:00Z">
        <w:r w:rsidR="000874E1">
          <w:t xml:space="preserve"> to Vienna Pee Dee Belemnite</w:t>
        </w:r>
      </w:ins>
      <w:ins w:id="464" w:author="Eva Juliet Baransky [2]" w:date="2021-09-10T08:45:00Z">
        <w:r w:rsidR="006C7B22">
          <w:t xml:space="preserve"> and are reported in delta notation in per mil units</w:t>
        </w:r>
      </w:ins>
      <w:ins w:id="465" w:author="Eva Juliet Baransky [2]" w:date="2021-09-10T08:43:00Z">
        <w:r w:rsidR="00BC5F7C">
          <w:t xml:space="preserve">. </w:t>
        </w:r>
      </w:ins>
      <w:ins w:id="466" w:author="Eva Juliet Baransky [2]" w:date="2021-09-10T08:39:00Z">
        <w:r w:rsidR="00BA400E">
          <w:t xml:space="preserve">The </w:t>
        </w:r>
        <w:r w:rsidR="00BA400E">
          <w:t>δ</w:t>
        </w:r>
        <w:r w:rsidR="00BA400E">
          <w:rPr>
            <w:vertAlign w:val="superscript"/>
          </w:rPr>
          <w:t>18</w:t>
        </w:r>
        <w:r w:rsidR="00BA400E">
          <w:t>O</w:t>
        </w:r>
        <w:r w:rsidR="00BA400E">
          <w:t xml:space="preserve"> and</w:t>
        </w:r>
        <w:r w:rsidR="00BA400E">
          <w:t xml:space="preserve"> δ</w:t>
        </w:r>
        <w:r w:rsidR="00BA400E">
          <w:rPr>
            <w:vertAlign w:val="superscript"/>
          </w:rPr>
          <w:t>13</w:t>
        </w:r>
        <w:r w:rsidR="00BA400E">
          <w:t>C</w:t>
        </w:r>
        <w:r w:rsidR="00BA400E">
          <w:t xml:space="preserve"> for the </w:t>
        </w:r>
        <w:proofErr w:type="spellStart"/>
        <w:r w:rsidR="00BA400E">
          <w:t>Clino</w:t>
        </w:r>
        <w:proofErr w:type="spellEnd"/>
        <w:r w:rsidR="00BA400E">
          <w:t xml:space="preserve"> and </w:t>
        </w:r>
        <w:proofErr w:type="spellStart"/>
        <w:r w:rsidR="00BA400E">
          <w:t>Unda</w:t>
        </w:r>
        <w:proofErr w:type="spellEnd"/>
        <w:r w:rsidR="00BA400E">
          <w:t xml:space="preserve"> core were measu</w:t>
        </w:r>
      </w:ins>
      <w:ins w:id="467" w:author="Eva Juliet Baransky [2]" w:date="2021-09-10T08:40:00Z">
        <w:r w:rsidR="00BA400E">
          <w:t xml:space="preserve">red </w:t>
        </w:r>
      </w:ins>
      <w:ins w:id="468" w:author="Eva Juliet Baransky [2]" w:date="2021-09-10T08:41:00Z">
        <w:r w:rsidR="00BA400E">
          <w:t xml:space="preserve">via continuous flow </w:t>
        </w:r>
      </w:ins>
      <w:ins w:id="469" w:author="Eva Juliet Baransky [2]" w:date="2021-09-10T08:40:00Z">
        <w:r w:rsidR="00BA400E">
          <w:t>with a</w:t>
        </w:r>
        <w:r w:rsidR="00BA400E" w:rsidRPr="00BA400E">
          <w:t xml:space="preserve"> </w:t>
        </w:r>
        <w:r w:rsidR="00BA400E" w:rsidRPr="00BA400E">
          <w:t xml:space="preserve">Delta V Thermo Advantage </w:t>
        </w:r>
        <w:r w:rsidR="00BA400E">
          <w:t xml:space="preserve">Isotope </w:t>
        </w:r>
      </w:ins>
      <w:ins w:id="470" w:author="Eva Juliet Baransky [2]" w:date="2021-09-10T08:41:00Z">
        <w:r w:rsidR="00BA400E">
          <w:t>Ratio Mass spectrometer</w:t>
        </w:r>
      </w:ins>
      <w:ins w:id="471" w:author="Eva Juliet Baransky [2]" w:date="2021-09-10T08:40:00Z">
        <w:r w:rsidR="00BA400E">
          <w:t xml:space="preserve"> at the University of California, Riverside</w:t>
        </w:r>
      </w:ins>
      <w:ins w:id="472" w:author="Eva Juliet Baransky [2]" w:date="2021-09-10T08:41:00Z">
        <w:r w:rsidR="00BA400E">
          <w:t xml:space="preserve"> </w:t>
        </w:r>
        <w:r w:rsidR="00BA400E">
          <w:fldChar w:fldCharType="begin" w:fldLock="1"/>
        </w:r>
      </w:ins>
      <w:r w:rsidR="00AA3DC0">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2017)","plainTextFormattedCitation":"(Hardisty et al., 2017)","previouslyFormattedCitation":"(Hardisty et al., 2017)"},"properties":{"noteIndex":0},"schema":"https://github.com/citation-style-language/schema/raw/master/csl-citation.json"}</w:instrText>
      </w:r>
      <w:r w:rsidR="00BA400E">
        <w:fldChar w:fldCharType="separate"/>
      </w:r>
      <w:r w:rsidR="00BA400E" w:rsidRPr="00BA400E">
        <w:rPr>
          <w:noProof/>
        </w:rPr>
        <w:t>(Hardisty et al., 2017)</w:t>
      </w:r>
      <w:ins w:id="473" w:author="Eva Juliet Baransky [2]" w:date="2021-09-10T08:41:00Z">
        <w:r w:rsidR="00BA400E">
          <w:fldChar w:fldCharType="end"/>
        </w:r>
        <w:r w:rsidR="00BA400E">
          <w:t xml:space="preserve">. </w:t>
        </w:r>
      </w:ins>
      <w:ins w:id="474" w:author="Eva Juliet Baransky [2]" w:date="2021-09-10T08:40:00Z">
        <w:r w:rsidR="00BA400E">
          <w:t xml:space="preserve"> </w:t>
        </w:r>
      </w:ins>
      <w:ins w:id="475" w:author="Eva Juliet Baransky [2]" w:date="2021-09-10T08:42:00Z">
        <w:r w:rsidR="00BA400E">
          <w:t xml:space="preserve">For the short cores, </w:t>
        </w:r>
        <w:r w:rsidR="00BA400E">
          <w:t>δ</w:t>
        </w:r>
        <w:r w:rsidR="00BA400E">
          <w:rPr>
            <w:vertAlign w:val="superscript"/>
          </w:rPr>
          <w:t>18</w:t>
        </w:r>
        <w:r w:rsidR="00BA400E">
          <w:t>O and δ</w:t>
        </w:r>
        <w:r w:rsidR="00BA400E">
          <w:rPr>
            <w:vertAlign w:val="superscript"/>
          </w:rPr>
          <w:t>13</w:t>
        </w:r>
        <w:r w:rsidR="00BA400E">
          <w:t>C</w:t>
        </w:r>
      </w:ins>
      <w:ins w:id="476" w:author="Eva Juliet Baransky [2]" w:date="2021-09-10T08:43:00Z">
        <w:r w:rsidR="00AA3DC0">
          <w:t xml:space="preserve"> were measured </w:t>
        </w:r>
      </w:ins>
      <w:ins w:id="477" w:author="Eva Juliet Baransky [2]" w:date="2021-09-10T08:44:00Z">
        <w:r w:rsidR="00AA3DC0">
          <w:t xml:space="preserve">with a GV </w:t>
        </w:r>
        <w:proofErr w:type="spellStart"/>
        <w:r w:rsidR="00AA3DC0">
          <w:t>IsoPrime</w:t>
        </w:r>
        <w:proofErr w:type="spellEnd"/>
        <w:r w:rsidR="00AA3DC0">
          <w:t xml:space="preserve"> mass spectrometer in dual inlet mode at The</w:t>
        </w:r>
        <w:r w:rsidR="00AA3DC0" w:rsidRPr="00AA3DC0">
          <w:t xml:space="preserve"> Center for Stable Isotope Biogeochemistry at UC, Berkeley</w:t>
        </w:r>
        <w:r w:rsidR="00AA3DC0">
          <w:t xml:space="preserve"> </w:t>
        </w:r>
      </w:ins>
      <w:ins w:id="478" w:author="Eva Juliet Baransky [2]" w:date="2021-09-10T08:45:00Z">
        <w:r w:rsidR="00AA3DC0">
          <w:fldChar w:fldCharType="begin" w:fldLock="1"/>
        </w:r>
      </w:ins>
      <w:r w:rsidR="00090AA4">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2017)","plainTextFormattedCitation":"(Hardisty et al., 2017)","previouslyFormattedCitation":"(Hardisty et al., 2017)"},"properties":{"noteIndex":0},"schema":"https://github.com/citation-style-language/schema/raw/master/csl-citation.json"}</w:instrText>
      </w:r>
      <w:r w:rsidR="00AA3DC0">
        <w:fldChar w:fldCharType="separate"/>
      </w:r>
      <w:r w:rsidR="00AA3DC0" w:rsidRPr="00AA3DC0">
        <w:rPr>
          <w:noProof/>
        </w:rPr>
        <w:t>(Hardisty et al., 2017)</w:t>
      </w:r>
      <w:ins w:id="479" w:author="Eva Juliet Baransky [2]" w:date="2021-09-10T08:45:00Z">
        <w:r w:rsidR="00AA3DC0">
          <w:fldChar w:fldCharType="end"/>
        </w:r>
      </w:ins>
      <w:ins w:id="480" w:author="Eva Juliet Baransky [2]" w:date="2021-09-10T08:44:00Z">
        <w:r w:rsidR="00AA3DC0">
          <w:t>.</w:t>
        </w:r>
      </w:ins>
      <w:ins w:id="481" w:author="Eva Juliet Baransky [2]" w:date="2021-09-10T08:45:00Z">
        <w:r w:rsidR="00583668">
          <w:t xml:space="preserve"> Standard deviati</w:t>
        </w:r>
      </w:ins>
      <w:ins w:id="482" w:author="Eva Juliet Baransky [2]" w:date="2021-09-10T08:46:00Z">
        <w:r w:rsidR="00583668">
          <w:t>ons</w:t>
        </w:r>
        <w:r w:rsidR="00195687">
          <w:t xml:space="preserve"> for </w:t>
        </w:r>
      </w:ins>
      <w:ins w:id="483" w:author="Eva Juliet Baransky [2]" w:date="2021-09-10T08:47:00Z">
        <w:r w:rsidR="00195687">
          <w:t>δ</w:t>
        </w:r>
        <w:r w:rsidR="00195687">
          <w:rPr>
            <w:vertAlign w:val="superscript"/>
          </w:rPr>
          <w:t>18</w:t>
        </w:r>
        <w:r w:rsidR="00195687">
          <w:t>O and δ</w:t>
        </w:r>
        <w:r w:rsidR="00195687">
          <w:rPr>
            <w:vertAlign w:val="superscript"/>
          </w:rPr>
          <w:t>13</w:t>
        </w:r>
        <w:r w:rsidR="00195687">
          <w:t>C</w:t>
        </w:r>
      </w:ins>
      <w:ins w:id="484" w:author="Eva Juliet Baransky [2]" w:date="2021-09-10T08:46:00Z">
        <w:r w:rsidR="00583668">
          <w:t xml:space="preserve"> on replicate analyses </w:t>
        </w:r>
      </w:ins>
      <w:ins w:id="485" w:author="Eva Juliet Baransky [2]" w:date="2021-09-10T08:47:00Z">
        <w:r w:rsidR="00195687">
          <w:t>were</w:t>
        </w:r>
      </w:ins>
      <w:ins w:id="486" w:author="Eva Juliet Baransky [2]" w:date="2021-09-10T08:46:00Z">
        <w:r w:rsidR="00583668">
          <w:t xml:space="preserve"> around 0.10‰.</w:t>
        </w:r>
      </w:ins>
      <w:ins w:id="487" w:author="Eva Juliet Baransky [2]" w:date="2021-09-10T08:49:00Z">
        <w:r w:rsidR="00090AA4">
          <w:t xml:space="preserve"> Major and trace element data were analyzed using </w:t>
        </w:r>
      </w:ins>
      <w:ins w:id="488" w:author="Eva Juliet Baransky [2]" w:date="2021-09-10T08:51:00Z">
        <w:r w:rsidR="00090AA4">
          <w:t xml:space="preserve">two </w:t>
        </w:r>
      </w:ins>
      <w:ins w:id="489" w:author="Eva Juliet Baransky [2]" w:date="2021-09-10T08:50:00Z">
        <w:r w:rsidR="00090AA4">
          <w:t>Agilent 7900 ICP-MS</w:t>
        </w:r>
      </w:ins>
      <w:ins w:id="490" w:author="Eva Juliet Baransky [2]" w:date="2021-09-10T08:51:00Z">
        <w:r w:rsidR="00090AA4">
          <w:t>s at the University of North Carolina at Chapel Hill and at the University of Cal</w:t>
        </w:r>
      </w:ins>
      <w:ins w:id="491" w:author="Eva Juliet Baransky [2]" w:date="2021-09-10T08:52:00Z">
        <w:r w:rsidR="00090AA4">
          <w:t xml:space="preserve">ifornia, Riverside </w:t>
        </w:r>
        <w:r w:rsidR="00090AA4">
          <w:fldChar w:fldCharType="begin" w:fldLock="1"/>
        </w:r>
      </w:ins>
      <w:r w:rsidR="00555F2A">
        <w:instrText>ADDIN CSL_CITATION {"citationItems":[{"id":"ITEM-1","itemData":{"DOI":"10.1016/j.gca.2018.12.028","ISSN":"00167037","abstract":"Inferring redox conditions for ancient marine environments is critical to our understanding of biogeochemical cycles over Earth history. Because of the redox sensitivity of cerium (Ce) relative to other rare earth elements (REEs) and its uptake in marine carbonates, the Ce anomaly (Ce/Ce*) is widely applied to ancient carbonates as a proxy for local redox conditions in the water column. However, carbonate sediments and rocks are particularly vulnerable to multiple stages and styles of post-depositional diagenetic alteration where the diagenetic redox conditions and fluid compositions can vary widely from overlying seawater. Evaluations of the effects of this post-depositional alteration for the Ce anomaly have mostly been limited to ancient carbonate rocks rather than recent, well-characterized analog facies. Here, we report on analyses of REE plus yttrium concentrations (REY) and Ce anomalies in bulk carbonate samples from drill cores collected in the Bahamas (Clino and Unda) that allow us to track loss or retention of primary signals of initial oxic deposition through a range of subsequent alteration scenarios mostly under anoxic conditions. Specifically, these materials have experienced well-constrained overprints linked to meteoric processes and marine burial diagenesis, including dolomitization. Our results show that, regardless of mineralogy, diagenetic fluid composition, and redox state, the REY patterns in these carbonates, including the Ce anomaly, are similar to those of modern oxic seawater, indicating that they likely record the seawater signatures of primary deposition. As such, the Ce anomaly in shallow marine carbonates has the potential to preserve records of primary deposition even when subject to multiple stages and styles of diagenetic alteration, confirming its utility in studies of ancient marine redox.","author":[{"dropping-particle":"","family":"Liu","given":"Xiao Ming","non-dropping-particle":"","parse-names":false,"suffix":""},{"dropping-particle":"","family":"Hardisty","given":"Dalton S.","non-dropping-particle":"","parse-names":false,"suffix":""},{"dropping-particle":"","family":"Lyons","given":"Timothy W.","non-dropping-particle":"","parse-names":false,"suffix":""},{"dropping-particle":"","family":"Swart","given":"Peter K.","non-dropping-particle":"","parse-names":false,"suffix":""}],"container-title":"Geochimica et Cosmochimica Acta","id":"ITEM-1","issued":{"date-parts":[["2019"]]},"title":"Evaluating the fidelity of the cerium paleoredox tracer during variable carbonate diagenesis on the Great Bahamas Bank","type":"article-journal"},"uris":["http://www.mendeley.com/documents/?uuid=945f3033-eb25-35ae-a2e0-18642d801d1c"]}],"mendeley":{"formattedCitation":"(Liu et al., 2019)","plainTextFormattedCitation":"(Liu et al., 2019)","previouslyFormattedCitation":"(Liu et al., 2019)"},"properties":{"noteIndex":0},"schema":"https://github.com/citation-style-language/schema/raw/master/csl-citation.json"}</w:instrText>
      </w:r>
      <w:r w:rsidR="00090AA4">
        <w:fldChar w:fldCharType="separate"/>
      </w:r>
      <w:r w:rsidR="00090AA4" w:rsidRPr="00090AA4">
        <w:rPr>
          <w:noProof/>
        </w:rPr>
        <w:t>(Liu et al., 2019)</w:t>
      </w:r>
      <w:ins w:id="492" w:author="Eva Juliet Baransky [2]" w:date="2021-09-10T08:52:00Z">
        <w:r w:rsidR="00090AA4">
          <w:fldChar w:fldCharType="end"/>
        </w:r>
        <w:r w:rsidR="00090AA4">
          <w:t xml:space="preserve">. </w:t>
        </w:r>
      </w:ins>
      <w:ins w:id="493" w:author="Eva Juliet Baransky [2]" w:date="2021-09-10T08:53:00Z">
        <w:r w:rsidR="00C72F73">
          <w:t xml:space="preserve">Repeated analysis of an in-house carbonate standard produced uncertainties of around 5% for the major elements and 10% for the trace elements. </w:t>
        </w:r>
      </w:ins>
    </w:p>
    <w:p w14:paraId="57187AE9" w14:textId="32080F18" w:rsidR="00030758" w:rsidRDefault="00030758" w:rsidP="00FE7D63">
      <w:pPr>
        <w:pStyle w:val="Heading2"/>
      </w:pPr>
      <w:r>
        <w:t xml:space="preserve">Preliminary </w:t>
      </w:r>
      <w:r w:rsidRPr="005C5CF3">
        <w:t>Results</w:t>
      </w:r>
      <w:r>
        <w:t xml:space="preserve"> from Draft 1</w:t>
      </w:r>
    </w:p>
    <w:p w14:paraId="7A37E9E6" w14:textId="72E09A6B" w:rsidR="00FB2CFF" w:rsidRPr="00FB2CFF" w:rsidRDefault="00FB2CFF" w:rsidP="00DC28C5">
      <w:pPr>
        <w:pStyle w:val="Heading3"/>
      </w:pPr>
      <w:r>
        <w:t>Results</w:t>
      </w:r>
    </w:p>
    <w:p w14:paraId="61302ADD" w14:textId="16589B87" w:rsidR="00030758" w:rsidRDefault="009C0326" w:rsidP="00030758">
      <w:pPr>
        <w:ind w:firstLine="720"/>
        <w:jc w:val="both"/>
      </w:pPr>
      <w:ins w:id="494" w:author="Eva Juliet Baransky [2]" w:date="2021-09-10T09:08:00Z">
        <w:r>
          <w:t>The short cores</w:t>
        </w:r>
      </w:ins>
      <w:ins w:id="495" w:author="Eva Juliet Baransky [2]" w:date="2021-09-10T09:10:00Z">
        <w:r>
          <w:t>, which</w:t>
        </w:r>
      </w:ins>
      <w:ins w:id="496" w:author="Eva Juliet Baransky [2]" w:date="2021-09-10T09:08:00Z">
        <w:r>
          <w:t xml:space="preserve"> </w:t>
        </w:r>
      </w:ins>
      <w:ins w:id="497" w:author="Eva Juliet Baransky [2]" w:date="2021-09-10T09:09:00Z">
        <w:r>
          <w:t>represent primary carbonate deposition</w:t>
        </w:r>
      </w:ins>
      <w:ins w:id="498" w:author="Eva Juliet Baransky [2]" w:date="2021-09-10T09:10:00Z">
        <w:r>
          <w:t>,</w:t>
        </w:r>
      </w:ins>
      <w:ins w:id="499" w:author="Eva Juliet Baransky [2]" w:date="2021-09-10T09:09:00Z">
        <w:r>
          <w:t xml:space="preserve"> were </w:t>
        </w:r>
      </w:ins>
      <w:ins w:id="500" w:author="Eva Juliet Baransky [2]" w:date="2021-09-10T09:10:00Z">
        <w:r>
          <w:t xml:space="preserve">generally </w:t>
        </w:r>
      </w:ins>
      <w:ins w:id="501" w:author="Eva Juliet Baransky [2]" w:date="2021-09-10T09:09:00Z">
        <w:r>
          <w:t xml:space="preserve">isotopically </w:t>
        </w:r>
      </w:ins>
      <w:ins w:id="502" w:author="Eva Juliet Baransky [2]" w:date="2021-09-10T14:42:00Z">
        <w:r w:rsidR="004C4BC6">
          <w:t>similar to deep</w:t>
        </w:r>
      </w:ins>
      <w:ins w:id="503" w:author="Eva Juliet Baransky [2]" w:date="2021-09-10T09:09:00Z">
        <w:r>
          <w:t xml:space="preserve"> seawater</w:t>
        </w:r>
      </w:ins>
      <w:ins w:id="504" w:author="Eva Juliet Baransky [2]" w:date="2021-09-10T09:10:00Z">
        <w:r w:rsidR="00820B30">
          <w:t xml:space="preserve"> and exhibited correlations with mineralogy and [Ni]</w:t>
        </w:r>
      </w:ins>
      <w:ins w:id="505" w:author="Eva Juliet Baransky [2]" w:date="2021-09-10T09:09:00Z">
        <w:r>
          <w:t xml:space="preserve">. </w:t>
        </w:r>
      </w:ins>
      <w:commentRangeStart w:id="506"/>
      <w:del w:id="507" w:author="Eva Juliet Baransky [2]" w:date="2021-09-10T09:08:00Z">
        <w:r w:rsidR="00030758" w:rsidRPr="005C5CF3" w:rsidDel="009C0326">
          <w:delText>A subset of the carbonates in possession were selected for analysis to direct more pointed future analysis</w:delText>
        </w:r>
      </w:del>
      <w:del w:id="508" w:author="Eva Juliet Baransky [2]" w:date="2021-09-10T09:09:00Z">
        <w:r w:rsidR="00030758" w:rsidRPr="005C5CF3" w:rsidDel="009C0326">
          <w:delText xml:space="preserve">. </w:delText>
        </w:r>
        <w:commentRangeEnd w:id="506"/>
        <w:r w:rsidR="007D0814" w:rsidDel="009C0326">
          <w:rPr>
            <w:rStyle w:val="CommentReference"/>
          </w:rPr>
          <w:commentReference w:id="506"/>
        </w:r>
        <w:r w:rsidR="00030758" w:rsidRPr="005C5CF3" w:rsidDel="009C0326">
          <w:delText>For the short cores, we</w:delText>
        </w:r>
      </w:del>
      <w:ins w:id="509" w:author="Eva Juliet Baransky [2]" w:date="2021-09-10T09:09:00Z">
        <w:r>
          <w:t xml:space="preserve"> We</w:t>
        </w:r>
      </w:ins>
      <w:r w:rsidR="00030758" w:rsidRPr="005C5CF3">
        <w:t xml:space="preserve"> selected 15 samples to analyze from three different</w:t>
      </w:r>
      <w:ins w:id="510" w:author="Eva Juliet Baransky [2]" w:date="2021-09-10T09:09:00Z">
        <w:r>
          <w:t xml:space="preserve"> cores</w:t>
        </w:r>
      </w:ins>
      <w:r w:rsidR="00030758" w:rsidRPr="005C5CF3">
        <w:t>, C1</w:t>
      </w:r>
      <w:r w:rsidR="00030758">
        <w:t>,</w:t>
      </w:r>
      <w:r w:rsidR="00030758" w:rsidRPr="005C5CF3">
        <w:t xml:space="preserve"> C4 and C5.</w:t>
      </w:r>
      <w:r w:rsidR="00030758">
        <w:t xml:space="preserve"> </w:t>
      </w:r>
      <w:r w:rsidR="00030758" w:rsidRPr="005C5CF3">
        <w:t>The cores</w:t>
      </w:r>
      <w:r w:rsidR="00030758">
        <w:t xml:space="preserve"> are </w:t>
      </w:r>
      <w:r w:rsidR="00030758" w:rsidRPr="005C5CF3">
        <w:t>generally homogenous</w:t>
      </w:r>
      <w:r w:rsidR="00030758">
        <w:t xml:space="preserve"> within a site and exhibit</w:t>
      </w:r>
      <w:r w:rsidR="00030758" w:rsidRPr="005C5CF3">
        <w:t xml:space="preserve"> no obvious trends downcore</w:t>
      </w:r>
      <w:r w:rsidR="00030758">
        <w:t xml:space="preserve"> with regard to </w:t>
      </w:r>
      <w:r w:rsidR="00030758" w:rsidRPr="005C5CF3">
        <w:t>δ</w:t>
      </w:r>
      <w:r w:rsidR="00030758" w:rsidRPr="005C5CF3">
        <w:rPr>
          <w:vertAlign w:val="superscript"/>
        </w:rPr>
        <w:t>60</w:t>
      </w:r>
      <w:r w:rsidR="00030758" w:rsidRPr="005C5CF3">
        <w:t>Ni</w:t>
      </w:r>
      <w:r w:rsidR="00030758">
        <w:t xml:space="preserve"> or [Ni]</w:t>
      </w:r>
      <w:r w:rsidR="00030758" w:rsidRPr="005C5CF3">
        <w:t>. The</w:t>
      </w:r>
      <w:r w:rsidR="00030758">
        <w:t xml:space="preserve"> </w:t>
      </w:r>
      <w:r w:rsidR="00030758" w:rsidRPr="005C5CF3">
        <w:t>δ</w:t>
      </w:r>
      <w:r w:rsidR="00030758" w:rsidRPr="005C5CF3">
        <w:rPr>
          <w:vertAlign w:val="superscript"/>
        </w:rPr>
        <w:t>60</w:t>
      </w:r>
      <w:r w:rsidR="00030758" w:rsidRPr="005C5CF3">
        <w:t xml:space="preserve">Ni </w:t>
      </w:r>
      <w:r w:rsidR="00030758">
        <w:t xml:space="preserve">and [Ni] values range from 1.11‰ to 1.61‰ and 0.3 </w:t>
      </w:r>
      <w:ins w:id="511" w:author="Eva Juliet Baransky [2]" w:date="2021-09-10T09:07:00Z">
        <w:r w:rsidR="004D2FBB">
          <w:t xml:space="preserve">ppm </w:t>
        </w:r>
      </w:ins>
      <w:r w:rsidR="00030758">
        <w:t xml:space="preserve">to 1.36 ppm, and the average </w:t>
      </w:r>
      <w:r w:rsidR="00030758" w:rsidRPr="005C5CF3">
        <w:t>δ</w:t>
      </w:r>
      <w:r w:rsidR="00030758" w:rsidRPr="005C5CF3">
        <w:rPr>
          <w:vertAlign w:val="superscript"/>
        </w:rPr>
        <w:t>60</w:t>
      </w:r>
      <w:r w:rsidR="00030758" w:rsidRPr="005C5CF3">
        <w:t xml:space="preserve">Ni </w:t>
      </w:r>
      <w:r w:rsidR="00030758">
        <w:t xml:space="preserve">and [Ni] values are 1.31‰ and 0.72 ppm, respectively. The core C5 has the lowest average [Ni] and </w:t>
      </w:r>
      <w:r w:rsidR="00030758" w:rsidRPr="005C5CF3">
        <w:t>δ</w:t>
      </w:r>
      <w:r w:rsidR="00030758" w:rsidRPr="005C5CF3">
        <w:rPr>
          <w:vertAlign w:val="superscript"/>
        </w:rPr>
        <w:t>60</w:t>
      </w:r>
      <w:r w:rsidR="00030758" w:rsidRPr="005C5CF3">
        <w:t>Ni</w:t>
      </w:r>
      <w:r w:rsidR="00030758">
        <w:t xml:space="preserve"> values (0.32 ppm and 1.14‰), and C4 has the highest average [Ni] and </w:t>
      </w:r>
      <w:r w:rsidR="00030758" w:rsidRPr="005C5CF3">
        <w:t>δ</w:t>
      </w:r>
      <w:r w:rsidR="00030758" w:rsidRPr="005C5CF3">
        <w:rPr>
          <w:vertAlign w:val="superscript"/>
        </w:rPr>
        <w:t>60</w:t>
      </w:r>
      <w:r w:rsidR="00030758" w:rsidRPr="005C5CF3">
        <w:t>Ni</w:t>
      </w:r>
      <w:r w:rsidR="00030758">
        <w:t xml:space="preserve"> values (1.29 ppm and 1.40‰). There appears to be a correlation between </w:t>
      </w:r>
      <w:r w:rsidR="00030758" w:rsidRPr="005C5CF3">
        <w:t>δ</w:t>
      </w:r>
      <w:r w:rsidR="00030758" w:rsidRPr="005C5CF3">
        <w:rPr>
          <w:vertAlign w:val="superscript"/>
        </w:rPr>
        <w:t>60</w:t>
      </w:r>
      <w:r w:rsidR="00030758" w:rsidRPr="005C5CF3">
        <w:t>Ni</w:t>
      </w:r>
      <w:r w:rsidR="00030758">
        <w:t xml:space="preserve"> and [Ni], although two data points clearly fall off trend (Fig. X). Nickel concentrations and </w:t>
      </w:r>
      <w:r w:rsidR="00030758" w:rsidRPr="005C5CF3">
        <w:t>δ</w:t>
      </w:r>
      <w:r w:rsidR="00030758" w:rsidRPr="005C5CF3">
        <w:rPr>
          <w:vertAlign w:val="superscript"/>
        </w:rPr>
        <w:t>60</w:t>
      </w:r>
      <w:r w:rsidR="00030758" w:rsidRPr="005C5CF3">
        <w:t>Ni</w:t>
      </w:r>
      <w:r w:rsidR="00030758">
        <w:t xml:space="preserve"> generally decrease with increasing aragonite content (</w:t>
      </w:r>
      <w:ins w:id="512" w:author="Eva Juliet Baransky [2]" w:date="2021-09-10T09:07:00Z">
        <w:r w:rsidR="004D2FBB">
          <w:t>r</w:t>
        </w:r>
      </w:ins>
      <w:del w:id="513" w:author="Eva Juliet Baransky [2]" w:date="2021-09-10T09:07:00Z">
        <w:r w:rsidR="00030758" w:rsidDel="004D2FBB">
          <w:delText>R</w:delText>
        </w:r>
      </w:del>
      <w:r w:rsidR="00030758">
        <w:rPr>
          <w:vertAlign w:val="superscript"/>
        </w:rPr>
        <w:t>2</w:t>
      </w:r>
      <w:r w:rsidR="00030758">
        <w:t xml:space="preserve">=0.49 for </w:t>
      </w:r>
      <w:r w:rsidR="00030758" w:rsidRPr="005C5CF3">
        <w:t>δ</w:t>
      </w:r>
      <w:r w:rsidR="00030758" w:rsidRPr="005C5CF3">
        <w:rPr>
          <w:vertAlign w:val="superscript"/>
        </w:rPr>
        <w:t>60</w:t>
      </w:r>
      <w:r w:rsidR="00030758" w:rsidRPr="005C5CF3">
        <w:t>Ni</w:t>
      </w:r>
      <w:r w:rsidR="00030758">
        <w:t xml:space="preserve"> vs. aragonite wt. % and </w:t>
      </w:r>
      <w:del w:id="514" w:author="Eva Juliet Baransky [2]" w:date="2021-09-10T09:07:00Z">
        <w:r w:rsidR="00030758" w:rsidDel="004D2FBB">
          <w:delText>R</w:delText>
        </w:r>
      </w:del>
      <w:ins w:id="515" w:author="Eva Juliet Baransky [2]" w:date="2021-09-10T09:07:00Z">
        <w:r w:rsidR="004D2FBB">
          <w:t>r</w:t>
        </w:r>
      </w:ins>
      <w:r w:rsidR="00030758">
        <w:rPr>
          <w:vertAlign w:val="superscript"/>
        </w:rPr>
        <w:t>2</w:t>
      </w:r>
      <w:r w:rsidR="00030758">
        <w:t xml:space="preserve">=0.61 for [Ni] vs. aragonite wt. %). Nickel concentrations and </w:t>
      </w:r>
      <w:r w:rsidR="00030758" w:rsidRPr="005C5CF3">
        <w:t>δ</w:t>
      </w:r>
      <w:r w:rsidR="00030758" w:rsidRPr="005C5CF3">
        <w:rPr>
          <w:vertAlign w:val="superscript"/>
        </w:rPr>
        <w:t>60</w:t>
      </w:r>
      <w:r w:rsidR="00030758" w:rsidRPr="005C5CF3">
        <w:t>Ni</w:t>
      </w:r>
      <w:r w:rsidR="00030758">
        <w:t xml:space="preserve"> generally increase with increasing HMC content</w:t>
      </w:r>
      <w:ins w:id="516" w:author="Eva Juliet Baransky [2]" w:date="2021-09-10T09:08:00Z">
        <w:r w:rsidR="004D2FBB">
          <w:t>.</w:t>
        </w:r>
      </w:ins>
      <w:r w:rsidR="00030758">
        <w:t xml:space="preserve"> </w:t>
      </w:r>
      <w:del w:id="517" w:author="Eva Juliet Baransky [2]" w:date="2021-09-10T09:08:00Z">
        <w:r w:rsidR="00030758" w:rsidDel="004D2FBB">
          <w:delText xml:space="preserve">(R62). </w:delText>
        </w:r>
      </w:del>
      <w:r w:rsidR="00030758">
        <w:t xml:space="preserve">There is no clear correlation between </w:t>
      </w:r>
      <w:r w:rsidR="00030758" w:rsidRPr="005C5CF3">
        <w:t>δ</w:t>
      </w:r>
      <w:r w:rsidR="00030758" w:rsidRPr="005C5CF3">
        <w:rPr>
          <w:vertAlign w:val="superscript"/>
        </w:rPr>
        <w:t>60</w:t>
      </w:r>
      <w:r w:rsidR="00030758" w:rsidRPr="005C5CF3">
        <w:t>Ni</w:t>
      </w:r>
      <w:r w:rsidR="00030758">
        <w:t xml:space="preserve"> and </w:t>
      </w:r>
      <w:r w:rsidR="00030758" w:rsidRPr="005C5CF3">
        <w:t>δ</w:t>
      </w:r>
      <w:r w:rsidR="00030758">
        <w:rPr>
          <w:vertAlign w:val="superscript"/>
        </w:rPr>
        <w:t>18</w:t>
      </w:r>
      <w:r w:rsidR="00030758">
        <w:t xml:space="preserve">O or </w:t>
      </w:r>
      <w:r w:rsidR="00030758" w:rsidRPr="005C5CF3">
        <w:t>δ</w:t>
      </w:r>
      <w:r w:rsidR="00030758">
        <w:rPr>
          <w:vertAlign w:val="superscript"/>
        </w:rPr>
        <w:t>13</w:t>
      </w:r>
      <w:r w:rsidR="00030758">
        <w:t xml:space="preserve">C (Fig. x). </w:t>
      </w:r>
    </w:p>
    <w:p w14:paraId="0FE9418C" w14:textId="1A0D70C0" w:rsidR="00030758" w:rsidRDefault="00FD5BEF" w:rsidP="00030758">
      <w:pPr>
        <w:ind w:firstLine="720"/>
        <w:jc w:val="both"/>
      </w:pPr>
      <w:ins w:id="518" w:author="Eva Juliet Baransky [2]" w:date="2021-09-10T09:12:00Z">
        <w:r>
          <w:t xml:space="preserve">The </w:t>
        </w:r>
        <w:proofErr w:type="spellStart"/>
        <w:r>
          <w:t>Unda</w:t>
        </w:r>
        <w:proofErr w:type="spellEnd"/>
        <w:r>
          <w:t xml:space="preserve"> and </w:t>
        </w:r>
        <w:proofErr w:type="spellStart"/>
        <w:r>
          <w:t>Clino</w:t>
        </w:r>
        <w:proofErr w:type="spellEnd"/>
        <w:r>
          <w:t xml:space="preserve"> cores, which represent </w:t>
        </w:r>
        <w:r w:rsidR="007E434C">
          <w:t xml:space="preserve">varying diagenetic processes, </w:t>
        </w:r>
      </w:ins>
      <w:ins w:id="519" w:author="Eva Juliet Baransky [2]" w:date="2021-09-10T09:17:00Z">
        <w:r w:rsidR="00990DE1">
          <w:t>had</w:t>
        </w:r>
      </w:ins>
      <w:ins w:id="520" w:author="Eva Juliet Baransky [2]" w:date="2021-09-10T09:14:00Z">
        <w:r w:rsidR="00E11B0E">
          <w:t xml:space="preserve"> </w:t>
        </w:r>
      </w:ins>
      <w:ins w:id="521" w:author="Eva Juliet Baransky [2]" w:date="2021-09-10T09:17:00Z">
        <w:r w:rsidR="00990DE1">
          <w:t>wider</w:t>
        </w:r>
      </w:ins>
      <w:ins w:id="522" w:author="Eva Juliet Baransky [2]" w:date="2021-09-10T09:14:00Z">
        <w:r w:rsidR="00E11B0E">
          <w:t xml:space="preserve"> ranges of </w:t>
        </w:r>
      </w:ins>
      <w:ins w:id="523" w:author="Eva Juliet Baransky [2]" w:date="2021-09-10T09:15:00Z">
        <w:r w:rsidR="00990DE1" w:rsidRPr="005C5CF3">
          <w:t>δ</w:t>
        </w:r>
        <w:r w:rsidR="00990DE1" w:rsidRPr="005C5CF3">
          <w:rPr>
            <w:vertAlign w:val="superscript"/>
          </w:rPr>
          <w:t>60</w:t>
        </w:r>
        <w:r w:rsidR="00990DE1" w:rsidRPr="005C5CF3">
          <w:t>Ni</w:t>
        </w:r>
        <w:r w:rsidR="00990DE1">
          <w:t xml:space="preserve"> compared to the short cores </w:t>
        </w:r>
      </w:ins>
      <w:ins w:id="524" w:author="Eva Juliet Baransky [2]" w:date="2021-09-10T09:16:00Z">
        <w:r w:rsidR="00990DE1">
          <w:t xml:space="preserve">and </w:t>
        </w:r>
      </w:ins>
      <w:ins w:id="525" w:author="Eva Juliet Baransky [2]" w:date="2021-09-10T09:17:00Z">
        <w:r w:rsidR="00990DE1">
          <w:t xml:space="preserve">exhibited more mild </w:t>
        </w:r>
      </w:ins>
      <w:ins w:id="526" w:author="Eva Juliet Baransky [2]" w:date="2021-09-10T09:18:00Z">
        <w:r w:rsidR="00990DE1">
          <w:t>correlations</w:t>
        </w:r>
      </w:ins>
      <w:ins w:id="527" w:author="Eva Juliet Baransky [2]" w:date="2021-09-10T09:17:00Z">
        <w:r w:rsidR="00990DE1">
          <w:t xml:space="preserve"> with mineralogy</w:t>
        </w:r>
      </w:ins>
      <w:ins w:id="528" w:author="Eva Juliet Baransky [2]" w:date="2021-09-10T09:18:00Z">
        <w:r w:rsidR="00990DE1">
          <w:t xml:space="preserve">. </w:t>
        </w:r>
      </w:ins>
      <w:del w:id="529" w:author="Eva Juliet Baransky [2]" w:date="2021-09-10T09:19:00Z">
        <w:r w:rsidR="00030758" w:rsidDel="00990DE1">
          <w:delText xml:space="preserve">A set </w:delText>
        </w:r>
        <w:r w:rsidR="00030758" w:rsidDel="00990DE1">
          <w:lastRenderedPageBreak/>
          <w:delText xml:space="preserve">of 16 and 10 samples were selected for the first round of analysis of the Clino and Unda cores, respectively. </w:delText>
        </w:r>
      </w:del>
      <w:r w:rsidR="00030758">
        <w:t>The samples were selected to target the different diagenetic regimes (</w:t>
      </w:r>
      <w:del w:id="530" w:author="Eva Juliet Baransky [2]" w:date="2021-09-10T09:14:00Z">
        <w:r w:rsidR="00030758" w:rsidRPr="00E06C03" w:rsidDel="00E11B0E">
          <w:rPr>
            <w:i/>
            <w:iCs/>
          </w:rPr>
          <w:delText>i.</w:delText>
        </w:r>
      </w:del>
      <w:r w:rsidR="00030758" w:rsidRPr="00E06C03">
        <w:rPr>
          <w:i/>
          <w:iCs/>
        </w:rPr>
        <w:t>e.</w:t>
      </w:r>
      <w:ins w:id="531" w:author="Eva Juliet Baransky [2]" w:date="2021-09-10T09:14:00Z">
        <w:r w:rsidR="00E11B0E">
          <w:rPr>
            <w:i/>
            <w:iCs/>
          </w:rPr>
          <w:t>g.</w:t>
        </w:r>
      </w:ins>
      <w:r w:rsidR="00030758" w:rsidRPr="00E06C03">
        <w:rPr>
          <w:i/>
          <w:iCs/>
        </w:rPr>
        <w:t>,</w:t>
      </w:r>
      <w:r w:rsidR="00030758">
        <w:t xml:space="preserve"> zones of meteoric vadose and phreatic diagenesis, marine burial diagenesis, and massive dolomitization). The </w:t>
      </w:r>
      <w:proofErr w:type="spellStart"/>
      <w:r w:rsidR="00030758">
        <w:t>Clino</w:t>
      </w:r>
      <w:proofErr w:type="spellEnd"/>
      <w:r w:rsidR="00030758">
        <w:t xml:space="preserve"> core has both meteoric diagenetic and marine burial diagenesis zones. The overall ranges for [Ni] and </w:t>
      </w:r>
      <w:r w:rsidR="00030758" w:rsidRPr="005C5CF3">
        <w:t>δ</w:t>
      </w:r>
      <w:r w:rsidR="00030758" w:rsidRPr="005C5CF3">
        <w:rPr>
          <w:vertAlign w:val="superscript"/>
        </w:rPr>
        <w:t>60</w:t>
      </w:r>
      <w:r w:rsidR="00030758" w:rsidRPr="005C5CF3">
        <w:t>Ni</w:t>
      </w:r>
      <w:r w:rsidR="00030758">
        <w:t xml:space="preserve"> in </w:t>
      </w:r>
      <w:proofErr w:type="spellStart"/>
      <w:r w:rsidR="00030758">
        <w:t>Clino</w:t>
      </w:r>
      <w:proofErr w:type="spellEnd"/>
      <w:r w:rsidR="00030758">
        <w:t xml:space="preserve"> </w:t>
      </w:r>
      <w:ins w:id="532" w:author="Eva Juliet Baransky [2]" w:date="2021-09-10T09:18:00Z">
        <w:r w:rsidR="00990DE1">
          <w:t xml:space="preserve">(n=16) </w:t>
        </w:r>
      </w:ins>
      <w:r w:rsidR="00030758">
        <w:t xml:space="preserve">are 0.24 ppm to 3.99 ppm and 0.86‰ to 1.67‰, respectively, and clearly exhibit a larger spread than the primary carbonates. The isotopically lightest and lowest [Ni] values come from the zones of meteoric diagenesis. Unlike the primary carbonates, there is no apparent correlation between [Ni] and </w:t>
      </w:r>
      <w:r w:rsidR="00030758" w:rsidRPr="005C5CF3">
        <w:t>δ</w:t>
      </w:r>
      <w:r w:rsidR="00030758" w:rsidRPr="005C5CF3">
        <w:rPr>
          <w:vertAlign w:val="superscript"/>
        </w:rPr>
        <w:t>60</w:t>
      </w:r>
      <w:r w:rsidR="00030758" w:rsidRPr="005C5CF3">
        <w:t>Ni</w:t>
      </w:r>
      <w:r w:rsidR="00030758">
        <w:t xml:space="preserve">, although this may be due to sample size and the differing </w:t>
      </w:r>
      <w:del w:id="533" w:author="Eva Juliet Baransky [2]" w:date="2021-09-10T09:16:00Z">
        <w:r w:rsidR="00030758" w:rsidDel="00990DE1">
          <w:delText>affects</w:delText>
        </w:r>
      </w:del>
      <w:ins w:id="534" w:author="Eva Juliet Baransky [2]" w:date="2021-09-10T09:16:00Z">
        <w:r w:rsidR="00990DE1">
          <w:t>effects</w:t>
        </w:r>
      </w:ins>
      <w:r w:rsidR="00030758">
        <w:t xml:space="preserve"> of diagenetic regimes. The primary mineralogy of </w:t>
      </w:r>
      <w:proofErr w:type="spellStart"/>
      <w:r w:rsidR="00030758">
        <w:t>Clino</w:t>
      </w:r>
      <w:proofErr w:type="spellEnd"/>
      <w:r w:rsidR="00030758">
        <w:t xml:space="preserve"> is LMC and aragonite with minor components of dolomite. Comparing </w:t>
      </w:r>
      <w:r w:rsidR="00030758" w:rsidRPr="005C5CF3">
        <w:t>δ</w:t>
      </w:r>
      <w:r w:rsidR="00030758" w:rsidRPr="005C5CF3">
        <w:rPr>
          <w:vertAlign w:val="superscript"/>
        </w:rPr>
        <w:t>60</w:t>
      </w:r>
      <w:r w:rsidR="00030758" w:rsidRPr="005C5CF3">
        <w:t>Ni</w:t>
      </w:r>
      <w:r w:rsidR="00030758">
        <w:t xml:space="preserve"> and aragonite plus HMC content produces a profile which looks similar to some sort of three-end member mixing, although again this is complicated by diagenesis and the small sample size. There is no clear correlation between </w:t>
      </w:r>
      <w:r w:rsidR="00030758" w:rsidRPr="005C5CF3">
        <w:t>δ</w:t>
      </w:r>
      <w:r w:rsidR="00030758" w:rsidRPr="005C5CF3">
        <w:rPr>
          <w:vertAlign w:val="superscript"/>
        </w:rPr>
        <w:t>60</w:t>
      </w:r>
      <w:r w:rsidR="00030758" w:rsidRPr="005C5CF3">
        <w:t>Ni</w:t>
      </w:r>
      <w:r w:rsidR="00030758">
        <w:t xml:space="preserve"> and </w:t>
      </w:r>
      <w:r w:rsidR="00030758" w:rsidRPr="005C5CF3">
        <w:t>δ</w:t>
      </w:r>
      <w:r w:rsidR="00030758">
        <w:rPr>
          <w:vertAlign w:val="superscript"/>
        </w:rPr>
        <w:t>18</w:t>
      </w:r>
      <w:r w:rsidR="00030758">
        <w:t xml:space="preserve">O or </w:t>
      </w:r>
      <w:r w:rsidR="00030758" w:rsidRPr="005C5CF3">
        <w:t>δ</w:t>
      </w:r>
      <w:r w:rsidR="00030758">
        <w:rPr>
          <w:vertAlign w:val="superscript"/>
        </w:rPr>
        <w:t>13</w:t>
      </w:r>
      <w:r w:rsidR="00030758">
        <w:t>C.</w:t>
      </w:r>
    </w:p>
    <w:p w14:paraId="0284427F" w14:textId="65687DC5" w:rsidR="00030758" w:rsidRDefault="00030758" w:rsidP="00030758">
      <w:pPr>
        <w:ind w:firstLine="720"/>
        <w:jc w:val="both"/>
      </w:pPr>
      <w:r>
        <w:t xml:space="preserve">For </w:t>
      </w:r>
      <w:proofErr w:type="spellStart"/>
      <w:r>
        <w:t>Unda</w:t>
      </w:r>
      <w:proofErr w:type="spellEnd"/>
      <w:r>
        <w:t xml:space="preserve">, the </w:t>
      </w:r>
      <w:del w:id="535" w:author="Eva Juliet Baransky [2]" w:date="2021-09-10T09:19:00Z">
        <w:r w:rsidDel="00990DE1">
          <w:delText xml:space="preserve">10 </w:delText>
        </w:r>
      </w:del>
      <w:r>
        <w:t xml:space="preserve">samples analyzed </w:t>
      </w:r>
      <w:ins w:id="536" w:author="Eva Juliet Baransky [2]" w:date="2021-09-10T09:19:00Z">
        <w:r w:rsidR="00990DE1">
          <w:t xml:space="preserve">(n=10) </w:t>
        </w:r>
      </w:ins>
      <w:r>
        <w:t xml:space="preserve">clustered around the transition between meteoric and marine burial diagenesis zones and the zone of massive dolomitization. The </w:t>
      </w:r>
      <w:proofErr w:type="spellStart"/>
      <w:r>
        <w:t>Unda</w:t>
      </w:r>
      <w:proofErr w:type="spellEnd"/>
      <w:r>
        <w:t xml:space="preserve"> core had the isotopically lightest and highest [Ni] samples of the entire set analyzed here. The ranges for [Ni] and </w:t>
      </w:r>
      <w:r w:rsidRPr="005C5CF3">
        <w:t>δ</w:t>
      </w:r>
      <w:r w:rsidRPr="005C5CF3">
        <w:rPr>
          <w:vertAlign w:val="superscript"/>
        </w:rPr>
        <w:t>60</w:t>
      </w:r>
      <w:r w:rsidRPr="005C5CF3">
        <w:t>Ni</w:t>
      </w:r>
      <w:r>
        <w:t xml:space="preserve"> are 0.30 ppm to 5.36 ppm and 0.48‰ to 1.52‰, respectively. This is an even greater spread than in the </w:t>
      </w:r>
      <w:proofErr w:type="spellStart"/>
      <w:r>
        <w:t>Clino</w:t>
      </w:r>
      <w:proofErr w:type="spellEnd"/>
      <w:r>
        <w:t xml:space="preserve"> or short core samples. The highest [Ni] and lowest </w:t>
      </w:r>
      <w:r w:rsidRPr="005C5CF3">
        <w:t>δ</w:t>
      </w:r>
      <w:r w:rsidRPr="005C5CF3">
        <w:rPr>
          <w:vertAlign w:val="superscript"/>
        </w:rPr>
        <w:t>60</w:t>
      </w:r>
      <w:r w:rsidRPr="005C5CF3">
        <w:t>Ni</w:t>
      </w:r>
      <w:r>
        <w:t xml:space="preserve"> values came from the zone of massive dolomitization. The primary mineralogy of the </w:t>
      </w:r>
      <w:proofErr w:type="spellStart"/>
      <w:r>
        <w:t>Unda</w:t>
      </w:r>
      <w:proofErr w:type="spellEnd"/>
      <w:r>
        <w:t xml:space="preserve"> core is dolomite and LMC with minor contributions from aragonite. Higher [Ni] and lower </w:t>
      </w:r>
      <w:r w:rsidRPr="005C5CF3">
        <w:t>δ</w:t>
      </w:r>
      <w:r w:rsidRPr="005C5CF3">
        <w:rPr>
          <w:vertAlign w:val="superscript"/>
        </w:rPr>
        <w:t>60</w:t>
      </w:r>
      <w:r w:rsidRPr="005C5CF3">
        <w:t>Ni</w:t>
      </w:r>
      <w:r>
        <w:t xml:space="preserve"> are generally correlated with increased dolomite content and, increases in </w:t>
      </w:r>
      <w:r w:rsidRPr="005C5CF3">
        <w:t>δ</w:t>
      </w:r>
      <w:r w:rsidRPr="005C5CF3">
        <w:rPr>
          <w:vertAlign w:val="superscript"/>
        </w:rPr>
        <w:t>60</w:t>
      </w:r>
      <w:r w:rsidRPr="005C5CF3">
        <w:t>Ni</w:t>
      </w:r>
      <w:r>
        <w:t xml:space="preserve"> and decreases in [Ni] are generally correlated with increased LMC content. As seen for the </w:t>
      </w:r>
      <w:proofErr w:type="spellStart"/>
      <w:r>
        <w:t>Clino</w:t>
      </w:r>
      <w:proofErr w:type="spellEnd"/>
      <w:r>
        <w:t xml:space="preserve"> and short cores, there is no clear correlation between </w:t>
      </w:r>
      <w:r w:rsidRPr="005C5CF3">
        <w:t>δ</w:t>
      </w:r>
      <w:r w:rsidRPr="005C5CF3">
        <w:rPr>
          <w:vertAlign w:val="superscript"/>
        </w:rPr>
        <w:t>60</w:t>
      </w:r>
      <w:r w:rsidRPr="005C5CF3">
        <w:t>Ni</w:t>
      </w:r>
      <w:r>
        <w:t xml:space="preserve"> and </w:t>
      </w:r>
      <w:r w:rsidRPr="005C5CF3">
        <w:t>δ</w:t>
      </w:r>
      <w:r>
        <w:rPr>
          <w:vertAlign w:val="superscript"/>
        </w:rPr>
        <w:t>18</w:t>
      </w:r>
      <w:r>
        <w:t xml:space="preserve">O or </w:t>
      </w:r>
      <w:r w:rsidRPr="005C5CF3">
        <w:t>δ</w:t>
      </w:r>
      <w:r>
        <w:rPr>
          <w:vertAlign w:val="superscript"/>
        </w:rPr>
        <w:t>13</w:t>
      </w:r>
      <w:r>
        <w:t>C.</w:t>
      </w:r>
    </w:p>
    <w:p w14:paraId="26F7C32D" w14:textId="77777777" w:rsidR="00030758" w:rsidRDefault="00030758" w:rsidP="00E653B1">
      <w:pPr>
        <w:pStyle w:val="Heading2"/>
      </w:pPr>
      <w:commentRangeStart w:id="537"/>
      <w:r>
        <w:t xml:space="preserve">Discussion and Questions to </w:t>
      </w:r>
      <w:commentRangeStart w:id="538"/>
      <w:r>
        <w:t>Pursue</w:t>
      </w:r>
      <w:commentRangeEnd w:id="537"/>
      <w:r w:rsidR="00FB2CFF">
        <w:rPr>
          <w:rStyle w:val="CommentReference"/>
        </w:rPr>
        <w:commentReference w:id="537"/>
      </w:r>
      <w:commentRangeEnd w:id="538"/>
      <w:r w:rsidR="00310B7C">
        <w:rPr>
          <w:rStyle w:val="CommentReference"/>
          <w:rFonts w:ascii="Times New Roman" w:eastAsia="Times New Roman" w:hAnsi="Times New Roman" w:cs="Times New Roman"/>
          <w:color w:val="auto"/>
        </w:rPr>
        <w:commentReference w:id="538"/>
      </w:r>
    </w:p>
    <w:p w14:paraId="6B3423E6" w14:textId="1660BCAC" w:rsidR="0099049E" w:rsidRDefault="0099049E" w:rsidP="00030758">
      <w:pPr>
        <w:ind w:firstLine="720"/>
        <w:jc w:val="both"/>
      </w:pPr>
      <w:r>
        <w:t xml:space="preserve">At first glance, carbonates do not appear to be an isotopically light enough sink to fully resolve the imbalance, but they do lessen the demand for an incredibly isotopically heavy source. However, the present data </w:t>
      </w:r>
      <w:r w:rsidR="005D1136">
        <w:t xml:space="preserve">teases at </w:t>
      </w:r>
      <w:r>
        <w:t>several questions</w:t>
      </w:r>
      <w:r w:rsidR="005D1136">
        <w:t xml:space="preserve">. Addressing these questions will further explore the role of carbonates as an isotopically light sink of Ni and the potential for shallow-water carbonates as a record of </w:t>
      </w:r>
      <w:r w:rsidR="005D1136" w:rsidRPr="005C5CF3">
        <w:t>δ</w:t>
      </w:r>
      <w:r w:rsidR="005D1136" w:rsidRPr="005C5CF3">
        <w:rPr>
          <w:vertAlign w:val="superscript"/>
        </w:rPr>
        <w:t>60</w:t>
      </w:r>
      <w:r w:rsidR="005D1136" w:rsidRPr="005C5CF3">
        <w:t>Ni</w:t>
      </w:r>
      <w:r w:rsidR="005D1136">
        <w:t>.</w:t>
      </w:r>
    </w:p>
    <w:p w14:paraId="0A07624E" w14:textId="7F07E325" w:rsidR="00030758" w:rsidRDefault="00030758" w:rsidP="00030758">
      <w:pPr>
        <w:ind w:firstLine="720"/>
        <w:jc w:val="both"/>
      </w:pPr>
      <w:r>
        <w:t xml:space="preserve">The short cores have a relatively tight bulk range of </w:t>
      </w:r>
      <w:r w:rsidRPr="005C5CF3">
        <w:t>δ</w:t>
      </w:r>
      <w:r w:rsidRPr="005C5CF3">
        <w:rPr>
          <w:vertAlign w:val="superscript"/>
        </w:rPr>
        <w:t>60</w:t>
      </w:r>
      <w:r w:rsidRPr="005C5CF3">
        <w:t>Ni</w:t>
      </w:r>
      <w:r>
        <w:t xml:space="preserve"> (1.31±0.28‰ 2sd) that is quite similar to deep seawater (~1.3-1.4‰). However, it is unclear if the isotopic composition of deep seawater is an appropriate analog for the solution from which the short cores ultimately precipitated. Surface water</w:t>
      </w:r>
      <w:ins w:id="539" w:author="Eva Juliet Baransky [2]" w:date="2021-09-10T10:01:00Z">
        <w:r w:rsidR="006E70F1">
          <w:t>s</w:t>
        </w:r>
      </w:ins>
      <w:r>
        <w:t xml:space="preserve"> (depths &lt;200 m) </w:t>
      </w:r>
      <w:ins w:id="540" w:author="Eva Juliet Baransky [2]" w:date="2021-09-10T10:02:00Z">
        <w:r w:rsidR="006E70F1">
          <w:t xml:space="preserve">may or may not exhibit </w:t>
        </w:r>
      </w:ins>
      <w:del w:id="541" w:author="Eva Juliet Baransky [2]" w:date="2021-09-10T10:02:00Z">
        <w:r w:rsidDel="006E70F1">
          <w:delText xml:space="preserve">has been observed to both have and not have </w:delText>
        </w:r>
      </w:del>
      <w:r>
        <w:t xml:space="preserve">enrichment in the heavier Ni isotopes relative to deep seawater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divide","type":"article-journal"},"uris":["http://www.mendeley.com/documents/?uuid=e37a60c1-8da8-32ce-8a97-83a93c902136"]},{"id":"ITEM-2","itemData":{"DOI":"10.1016/j.aca.2017.03.010","ISSN":"18734324","abstract":"Stable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Acta","id":"ITEM-2","issued":{"date-parts":[["2017"]]},"title":"A simple and rapid method for isotopic analysis of nickel, copper, and zinc in seawater using chelating extraction and anion exchange","type":"article-journal"},"uris":["http://www.mendeley.com/documents/?uuid=6965f8b5-8993-3cd4-8348-91e58107c632"]},{"id":"ITEM-3","itemData":{"DOI":"10.1016/j.chemgeo.2020.119662","ISSN":"00092541","abstract":"Nickel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Geology","id":"ITEM-3","issue":"June","issued":{"date-parts":[["2020"]]},"title":"A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Pacific","type":"article-journal","volume":"547"},"uris":["http://www.mendeley.com/documents/?uuid=59cb2e65-fe42-4eae-8b97-567888eed52f"]},{"id":"ITEM-4","itemData":{"DOI":"10.1016/j.gca.2013.12.007","ISSN":"00167037","abstract":"Nickel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Acta","id":"ITEM-4","issued":{"date-parts":[["2014","3","1"]]},"page":"195-211","title":"Heavy nickel isotope compositions in rivers and the oceans","type":"article-journal","volume":"128"},"uris":["http://www.mendeley.com/documents/?uuid=28c16f23-e94c-3072-9f3d-90736d46299c"]}],"mendeley":{"formattedCitation":"(Archer et al., 2020; Cameron and Vance, 2014; Takano et al., 2017; Yang et al., 2020)","plainTextFormattedCitation":"(Archer et al., 2020; Cameron and Vance, 2014; Takano et al., 2017; Yang et al., 2020)","previouslyFormattedCitation":"(Archer et al., 2020; Cameron and Vance, 2014; Takano et al., 2017; Yang et al., 2020)"},"properties":{"noteIndex":0},"schema":"https://github.com/citation-style-language/schema/raw/master/csl-citation.json"}</w:instrText>
      </w:r>
      <w:r>
        <w:fldChar w:fldCharType="separate"/>
      </w:r>
      <w:r w:rsidRPr="007771FD">
        <w:rPr>
          <w:noProof/>
        </w:rPr>
        <w:t>(Archer et al., 2020; Cameron and Vance, 2014; Takano et al., 2017; Yang et al., 2020)</w:t>
      </w:r>
      <w:r>
        <w:fldChar w:fldCharType="end"/>
      </w:r>
      <w:r>
        <w:t xml:space="preserve">. Considering the samples here were collected from locations &lt;10 m water depth, the overlying waters may have </w:t>
      </w:r>
      <w:r w:rsidRPr="005C5CF3">
        <w:t>δ</w:t>
      </w:r>
      <w:r w:rsidRPr="005C5CF3">
        <w:rPr>
          <w:vertAlign w:val="superscript"/>
        </w:rPr>
        <w:t>60</w:t>
      </w:r>
      <w:r w:rsidRPr="005C5CF3">
        <w:t>Ni</w:t>
      </w:r>
      <w:r>
        <w:t xml:space="preserve"> greater than that observed for the deep ocean (up to 1.8‰). If this were the case, the primary carbonates would be isotopically light relative to the solution from which they precipitate, as suggested by the indirect data discussed in section X. </w:t>
      </w:r>
      <w:r w:rsidRPr="00306E67">
        <w:rPr>
          <w:i/>
          <w:iCs/>
        </w:rPr>
        <w:t>What is the δ</w:t>
      </w:r>
      <w:r w:rsidRPr="00306E67">
        <w:rPr>
          <w:i/>
          <w:iCs/>
          <w:vertAlign w:val="superscript"/>
        </w:rPr>
        <w:t>60</w:t>
      </w:r>
      <w:r w:rsidRPr="00306E67">
        <w:rPr>
          <w:i/>
          <w:iCs/>
        </w:rPr>
        <w:t xml:space="preserve">Ni </w:t>
      </w:r>
      <w:r>
        <w:rPr>
          <w:i/>
          <w:iCs/>
        </w:rPr>
        <w:t>of modern</w:t>
      </w:r>
      <w:r w:rsidRPr="00306E67">
        <w:rPr>
          <w:i/>
          <w:iCs/>
        </w:rPr>
        <w:t xml:space="preserve"> Bahama seawater?</w:t>
      </w:r>
      <w:r>
        <w:t xml:space="preserve"> To address this question, we will ideally obtain and analyze seawater samples from this area. If this is not possible, we will use a hypothesis developed by Archer et al. (2020), which proposes that the </w:t>
      </w:r>
      <w:r>
        <w:lastRenderedPageBreak/>
        <w:t xml:space="preserve">ambient biology determines whether there is a surface enrichment in heavy Ni isotopes, to infer whether the </w:t>
      </w:r>
      <w:r w:rsidRPr="005C5CF3">
        <w:t>δ</w:t>
      </w:r>
      <w:r w:rsidRPr="005C5CF3">
        <w:rPr>
          <w:vertAlign w:val="superscript"/>
        </w:rPr>
        <w:t>60</w:t>
      </w:r>
      <w:r w:rsidRPr="005C5CF3">
        <w:t>Ni</w:t>
      </w:r>
      <w:r>
        <w:t xml:space="preserve"> is expected to be greater than the </w:t>
      </w:r>
      <w:r w:rsidRPr="005C5CF3">
        <w:t>δ</w:t>
      </w:r>
      <w:r w:rsidRPr="005C5CF3">
        <w:rPr>
          <w:vertAlign w:val="superscript"/>
        </w:rPr>
        <w:t>60</w:t>
      </w:r>
      <w:r w:rsidRPr="005C5CF3">
        <w:t>Ni</w:t>
      </w:r>
      <w:r>
        <w:t xml:space="preserve"> of deep seawater. </w:t>
      </w:r>
    </w:p>
    <w:p w14:paraId="5853035B" w14:textId="4C1268F0" w:rsidR="00030758" w:rsidRDefault="00030758" w:rsidP="00030758">
      <w:pPr>
        <w:ind w:firstLine="720"/>
        <w:jc w:val="both"/>
      </w:pPr>
      <w:r>
        <w:rPr>
          <w:i/>
          <w:iCs/>
        </w:rPr>
        <w:t>Is there</w:t>
      </w:r>
      <w:r w:rsidRPr="00A84977">
        <w:rPr>
          <w:i/>
          <w:iCs/>
        </w:rPr>
        <w:t xml:space="preserve"> difference in isotopic composition between meteoric and marine burial diagenesis zones</w:t>
      </w:r>
      <w:r>
        <w:rPr>
          <w:i/>
          <w:iCs/>
        </w:rPr>
        <w:t xml:space="preserve">, and, if so, what causes </w:t>
      </w:r>
      <w:commentRangeStart w:id="542"/>
      <w:r>
        <w:rPr>
          <w:i/>
          <w:iCs/>
        </w:rPr>
        <w:t>this</w:t>
      </w:r>
      <w:commentRangeEnd w:id="542"/>
      <w:r w:rsidR="00310B7C">
        <w:rPr>
          <w:rStyle w:val="CommentReference"/>
        </w:rPr>
        <w:commentReference w:id="542"/>
      </w:r>
      <w:r w:rsidRPr="00A84977">
        <w:rPr>
          <w:i/>
          <w:iCs/>
        </w:rPr>
        <w:t>?</w:t>
      </w:r>
      <w:r>
        <w:t xml:space="preserve"> The </w:t>
      </w:r>
      <w:proofErr w:type="spellStart"/>
      <w:r>
        <w:t>Clino</w:t>
      </w:r>
      <w:proofErr w:type="spellEnd"/>
      <w:r>
        <w:t xml:space="preserve"> and </w:t>
      </w:r>
      <w:proofErr w:type="spellStart"/>
      <w:r>
        <w:t>Unda</w:t>
      </w:r>
      <w:proofErr w:type="spellEnd"/>
      <w:r>
        <w:t xml:space="preserve"> cores both have larger ranges in </w:t>
      </w:r>
      <w:r w:rsidRPr="005C5CF3">
        <w:t>δ</w:t>
      </w:r>
      <w:r w:rsidRPr="005C5CF3">
        <w:rPr>
          <w:vertAlign w:val="superscript"/>
        </w:rPr>
        <w:t>60</w:t>
      </w:r>
      <w:r w:rsidRPr="005C5CF3">
        <w:t>Ni</w:t>
      </w:r>
      <w:r>
        <w:t xml:space="preserve"> compared to the short cores and show correlations with diagenetic zones. In </w:t>
      </w:r>
      <w:proofErr w:type="spellStart"/>
      <w:r>
        <w:t>Clino</w:t>
      </w:r>
      <w:proofErr w:type="spellEnd"/>
      <w:r>
        <w:t xml:space="preserve">, the </w:t>
      </w:r>
      <w:r w:rsidRPr="005C5CF3">
        <w:t>δ</w:t>
      </w:r>
      <w:r w:rsidRPr="005C5CF3">
        <w:rPr>
          <w:vertAlign w:val="superscript"/>
        </w:rPr>
        <w:t>60</w:t>
      </w:r>
      <w:r w:rsidRPr="005C5CF3">
        <w:t>Ni</w:t>
      </w:r>
      <w:r>
        <w:t xml:space="preserve"> of meteoric (vadose) diagenesis samples cluster around 1.1‰, which is similar to the value of primary aragonite extrapolated from the short core mineralogy relationships. </w:t>
      </w:r>
      <w:r w:rsidR="006A77C7">
        <w:t>T</w:t>
      </w:r>
      <w:r>
        <w:t xml:space="preserve">he measured </w:t>
      </w:r>
      <w:r w:rsidRPr="005C5CF3">
        <w:t>δ</w:t>
      </w:r>
      <w:r w:rsidRPr="005C5CF3">
        <w:rPr>
          <w:vertAlign w:val="superscript"/>
        </w:rPr>
        <w:t>60</w:t>
      </w:r>
      <w:r w:rsidRPr="005C5CF3">
        <w:t>Ni</w:t>
      </w:r>
      <w:r>
        <w:t xml:space="preserve"> </w:t>
      </w:r>
      <w:r w:rsidR="006A77C7">
        <w:t xml:space="preserve">of the meteoric samples </w:t>
      </w:r>
      <w:r>
        <w:t>may be</w:t>
      </w:r>
      <w:r w:rsidR="006A77C7">
        <w:t xml:space="preserve"> recording the preserved </w:t>
      </w:r>
      <w:r>
        <w:t xml:space="preserve">primary aragonitic </w:t>
      </w:r>
      <w:r w:rsidRPr="005C5CF3">
        <w:t>δ</w:t>
      </w:r>
      <w:r w:rsidRPr="005C5CF3">
        <w:rPr>
          <w:vertAlign w:val="superscript"/>
        </w:rPr>
        <w:t>60</w:t>
      </w:r>
      <w:r w:rsidRPr="005C5CF3">
        <w:t>Ni</w:t>
      </w:r>
      <w:r>
        <w:t xml:space="preserve">. On the other hand, the lighter values may be a result of exchange with isotopically lighter meteoric fluids. Rivers typically have </w:t>
      </w:r>
      <w:r w:rsidRPr="005C5CF3">
        <w:t>δ</w:t>
      </w:r>
      <w:r w:rsidRPr="005C5CF3">
        <w:rPr>
          <w:vertAlign w:val="superscript"/>
        </w:rPr>
        <w:t>60</w:t>
      </w:r>
      <w:r w:rsidRPr="005C5CF3">
        <w:t>Ni</w:t>
      </w:r>
      <w:r>
        <w:t xml:space="preserve"> values lighter than seawater (~0.9‰) and the few available </w:t>
      </w:r>
      <w:r w:rsidRPr="005C5CF3">
        <w:t>δ</w:t>
      </w:r>
      <w:r w:rsidRPr="005C5CF3">
        <w:rPr>
          <w:vertAlign w:val="superscript"/>
        </w:rPr>
        <w:t>60</w:t>
      </w:r>
      <w:r w:rsidRPr="005C5CF3">
        <w:t>Ni</w:t>
      </w:r>
      <w:r>
        <w:t xml:space="preserve"> values for snow and rain are all below 1</w:t>
      </w:r>
      <w:r w:rsidR="00560160">
        <w:t>.0</w:t>
      </w:r>
      <w:r>
        <w:t xml:space="preserve">‰ (although these samples had clear anthropogenic influences)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id":"ITEM-2","itemData":{"DOI":"10.2343/geochemj.2.0627","author":[{"dropping-particle":"","family":"Takano","given":"Shotaro","non-dropping-particle":"","parse-names":false,"suffix":""},{"dropping-particle":"","family":"Tsuchiya","given":"Mao","non-dropping-particle":"","parse-names":false,"suffix":""},{"dropping-particle":"","family":"Imai","given":"Shoji","non-dropping-particle":"","parse-names":false,"suffix":""},{"dropping-particle":"","family":"Yamamoto","given":"Yuhei","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Geochemical Journal","id":"ITEM-2","issued":{"date-parts":[["2021"]]},"page":"171-183","title":"Isotopic analysis of nickel , copper , and zinc in various freshwater samples for source identification","type":"article-journal","volume":"55"},"uris":["http://www.mendeley.com/documents/?uuid=fb329219-a638-4935-85bd-9d17decc6ad9"]},{"id":"ITEM-3","itemData":{"DOI":"10.1016/j.gca.2013.12.007","ISSN":"00167037","abstract":"Nickel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Acta","id":"ITEM-3","issued":{"date-parts":[["2014","3","1"]]},"page":"195-211","title":"Heavy nickel isotope compositions in rivers and the oceans","type":"article-journal","volume":"128"},"uris":["http://www.mendeley.com/documents/?uuid=28c16f23-e94c-3072-9f3d-90736d46299c"]}],"mendeley":{"formattedCitation":"(Cameron and Vance, 2014; Revels et al., 2021; Takano et al., 2021)","plainTextFormattedCitation":"(Cameron and Vance, 2014; Revels et al., 2021; Takano et al., 2021)","previouslyFormattedCitation":"(Cameron and Vance, 2014; Revels et al., 2021; Takano et al., 2021)"},"properties":{"noteIndex":0},"schema":"https://github.com/citation-style-language/schema/raw/master/csl-citation.json"}</w:instrText>
      </w:r>
      <w:r>
        <w:fldChar w:fldCharType="separate"/>
      </w:r>
      <w:r w:rsidRPr="00B332D5">
        <w:rPr>
          <w:noProof/>
        </w:rPr>
        <w:t>(Cameron and Vance, 2014; Revels et al., 2021; Takano et al., 2021)</w:t>
      </w:r>
      <w:r>
        <w:fldChar w:fldCharType="end"/>
      </w:r>
      <w:r>
        <w:t>. The marine burial diagenesis samples cluster around 1.4</w:t>
      </w:r>
      <w:r w:rsidR="00560160">
        <w:t>‰</w:t>
      </w:r>
      <w:r>
        <w:t xml:space="preserve">, which is similar to the bulk values of the primary short cores. </w:t>
      </w:r>
      <w:commentRangeStart w:id="543"/>
      <w:r>
        <w:t>The sediments in this region experienced aragonite to LMC neomorphism in exchange with reducing marine pore</w:t>
      </w:r>
      <w:r w:rsidR="00560160">
        <w:t xml:space="preserve"> which</w:t>
      </w:r>
      <w:r w:rsidR="00453B6A">
        <w:t xml:space="preserve"> can</w:t>
      </w:r>
      <w:r w:rsidR="00560160">
        <w:t xml:space="preserve"> alter the initial</w:t>
      </w:r>
      <w:r w:rsidR="00453B6A">
        <w:t xml:space="preserve"> deposition</w:t>
      </w:r>
      <w:r w:rsidR="00560160">
        <w:t xml:space="preserve"> signature for some systems and not others</w:t>
      </w:r>
      <w:r>
        <w:t xml:space="preserve"> </w:t>
      </w:r>
      <w:r>
        <w:fldChar w:fldCharType="begin" w:fldLock="1"/>
      </w:r>
      <w:r w:rsidR="006A6D1F">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Carbonates","type":"article-journal","volume":"562"},"uris":["http://www.mendeley.com/documents/?uuid=2a6b39e7-bd97-4396-b597-7448e5f917c1"]},{"id":"ITEM-3","itemData":{"DOI":"10.1130/0091-7613(1995)023&lt;0755:MLFFIM&gt;2.3.CO;2","ISSN":"00917613","abstract":"Skeletal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G.","non-dropping-particle":"","parse-names":false,"suffix":""}],"container-title":"Geology","id":"ITEM-3","issue":"8","issued":{"date-parts":[["1995"]]},"page":"755-758","title":"Meteoric-like fabrics forming in marine waters: implications for the use of petrography to identify diagenetic environments","type":"article-journal","volume":"23"},"uris":["http://www.mendeley.com/documents/?uuid=c25c1d6e-5268-4bdc-acdb-a6934dcd525c"]},{"id":"ITEM-4","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Research","id":"ITEM-4","issued":{"date-parts":[["2000"]]},"title":"The Origin of Dolomites in Tertiary Sediments from the Margin of Great Bahama Bank","type":"article-journal","volume":"Vol. 70 (2"},"uris":["http://www.mendeley.com/documents/?uuid=588ad5b6-90dd-4fbf-9e78-a745590adec6"]}],"mendeley":{"formattedCitation":"(Hardisty et al., 2017; Melim et al., 1995; Swart and Melim, 2000; Wang et al., 2020)","plainTextFormattedCitation":"(Hardisty et al., 2017; Melim et al., 1995; Swart and Melim, 2000; Wang et al., 2020)","previouslyFormattedCitation":"(Hardisty et al., 2017; Melim et al., 1995; Swart and Melim, 2000; Wang et al., 2020)"},"properties":{"noteIndex":0},"schema":"https://github.com/citation-style-language/schema/raw/master/csl-citation.json"}</w:instrText>
      </w:r>
      <w:r>
        <w:fldChar w:fldCharType="separate"/>
      </w:r>
      <w:r w:rsidRPr="00703AA1">
        <w:rPr>
          <w:noProof/>
        </w:rPr>
        <w:t>(Hardisty et al., 2017; Melim et al., 1995; Swart and Melim, 2000; Wang et al., 2020)</w:t>
      </w:r>
      <w:r>
        <w:fldChar w:fldCharType="end"/>
      </w:r>
      <w:commentRangeEnd w:id="543"/>
      <w:r>
        <w:rPr>
          <w:rStyle w:val="CommentReference"/>
          <w:rFonts w:eastAsiaTheme="majorEastAsia"/>
        </w:rPr>
        <w:commentReference w:id="543"/>
      </w:r>
      <w:r>
        <w:t>. There is a clear difference in isotopic composition between samples from the meteoric and marine burial diagenesis zones, however we only have a handful of samples from these areas, concentrated to certain locations</w:t>
      </w:r>
      <w:r w:rsidRPr="00B95263">
        <w:rPr>
          <w:i/>
          <w:iCs/>
        </w:rPr>
        <w:t>. If there is a difference between these two regimes, where in the column does the transition in δ</w:t>
      </w:r>
      <w:r w:rsidRPr="00B95263">
        <w:rPr>
          <w:i/>
          <w:iCs/>
          <w:vertAlign w:val="superscript"/>
        </w:rPr>
        <w:t>60</w:t>
      </w:r>
      <w:r w:rsidRPr="00B95263">
        <w:rPr>
          <w:i/>
          <w:iCs/>
        </w:rPr>
        <w:t>Ni occur?</w:t>
      </w:r>
      <w:r>
        <w:t xml:space="preserve"> Additional analysis of meteoric and marine burial diagenesis samples </w:t>
      </w:r>
      <w:r w:rsidR="001722C2">
        <w:t xml:space="preserve">from areas of varied mineralogy </w:t>
      </w:r>
      <w:r>
        <w:t>will indicate if these trends are persistent throughout the core</w:t>
      </w:r>
      <w:ins w:id="544" w:author="Eva Juliet Baransky" w:date="2021-09-08T10:27:00Z">
        <w:r w:rsidR="00437263">
          <w:t xml:space="preserve"> and help identify the </w:t>
        </w:r>
      </w:ins>
      <w:ins w:id="545" w:author="Eva Juliet Baransky" w:date="2021-09-08T10:28:00Z">
        <w:r w:rsidR="00437263">
          <w:t>location</w:t>
        </w:r>
      </w:ins>
      <w:ins w:id="546" w:author="Eva Juliet Baransky" w:date="2021-09-08T10:27:00Z">
        <w:r w:rsidR="00437263">
          <w:t xml:space="preserve"> of transition between low and </w:t>
        </w:r>
        <w:r w:rsidR="00437263" w:rsidRPr="00437263">
          <w:t xml:space="preserve">high </w:t>
        </w:r>
        <w:r w:rsidR="00437263" w:rsidRPr="00437263">
          <w:rPr>
            <w:rPrChange w:id="547" w:author="Eva Juliet Baransky" w:date="2021-09-08T10:28:00Z">
              <w:rPr>
                <w:i/>
                <w:iCs/>
              </w:rPr>
            </w:rPrChange>
          </w:rPr>
          <w:t>δ</w:t>
        </w:r>
        <w:r w:rsidR="00437263" w:rsidRPr="00437263">
          <w:rPr>
            <w:vertAlign w:val="superscript"/>
            <w:rPrChange w:id="548" w:author="Eva Juliet Baransky" w:date="2021-09-08T10:28:00Z">
              <w:rPr>
                <w:i/>
                <w:iCs/>
                <w:vertAlign w:val="superscript"/>
              </w:rPr>
            </w:rPrChange>
          </w:rPr>
          <w:t>60</w:t>
        </w:r>
        <w:r w:rsidR="00437263" w:rsidRPr="00437263">
          <w:rPr>
            <w:rPrChange w:id="549" w:author="Eva Juliet Baransky" w:date="2021-09-08T10:28:00Z">
              <w:rPr>
                <w:i/>
                <w:iCs/>
              </w:rPr>
            </w:rPrChange>
          </w:rPr>
          <w:t>Ni</w:t>
        </w:r>
      </w:ins>
      <w:r w:rsidR="00560160">
        <w:t>.</w:t>
      </w:r>
    </w:p>
    <w:p w14:paraId="03B49CAB" w14:textId="6792FE80" w:rsidR="00030758" w:rsidRDefault="00030758" w:rsidP="00030758">
      <w:pPr>
        <w:ind w:firstLine="720"/>
        <w:jc w:val="both"/>
      </w:pPr>
      <w:r w:rsidRPr="00C430B2">
        <w:rPr>
          <w:i/>
          <w:iCs/>
        </w:rPr>
        <w:t xml:space="preserve">What may be causing the variations </w:t>
      </w:r>
      <w:r>
        <w:rPr>
          <w:i/>
          <w:iCs/>
        </w:rPr>
        <w:t>i</w:t>
      </w:r>
      <w:r w:rsidRPr="00C430B2">
        <w:rPr>
          <w:i/>
          <w:iCs/>
        </w:rPr>
        <w:t xml:space="preserve">n the marine burial diagenesis zone of </w:t>
      </w:r>
      <w:proofErr w:type="spellStart"/>
      <w:r w:rsidRPr="00C430B2">
        <w:rPr>
          <w:i/>
          <w:iCs/>
        </w:rPr>
        <w:t>Clino</w:t>
      </w:r>
      <w:proofErr w:type="spellEnd"/>
      <w:r w:rsidRPr="00C430B2">
        <w:rPr>
          <w:i/>
          <w:iCs/>
        </w:rPr>
        <w:t>?</w:t>
      </w:r>
      <w:r>
        <w:t xml:space="preserve"> In the </w:t>
      </w:r>
      <w:proofErr w:type="spellStart"/>
      <w:r>
        <w:t>Clino</w:t>
      </w:r>
      <w:proofErr w:type="spellEnd"/>
      <w:r>
        <w:t xml:space="preserve"> core, there are a set of samples between 200</w:t>
      </w:r>
      <w:ins w:id="550" w:author="Eva Juliet Baransky [2]" w:date="2021-09-10T10:15:00Z">
        <w:r w:rsidR="00326E1D">
          <w:t xml:space="preserve"> </w:t>
        </w:r>
      </w:ins>
      <w:proofErr w:type="spellStart"/>
      <w:r>
        <w:t>m</w:t>
      </w:r>
      <w:ins w:id="551" w:author="Eva Juliet Baransky [2]" w:date="2021-09-10T10:15:00Z">
        <w:r w:rsidR="00326E1D">
          <w:t>bsf</w:t>
        </w:r>
      </w:ins>
      <w:proofErr w:type="spellEnd"/>
      <w:r>
        <w:t xml:space="preserve"> to 350</w:t>
      </w:r>
      <w:ins w:id="552" w:author="Eva Juliet Baransky [2]" w:date="2021-09-10T10:16:00Z">
        <w:r w:rsidR="00326E1D">
          <w:t xml:space="preserve"> </w:t>
        </w:r>
      </w:ins>
      <w:proofErr w:type="spellStart"/>
      <w:r>
        <w:t>m</w:t>
      </w:r>
      <w:ins w:id="553" w:author="Eva Juliet Baransky [2]" w:date="2021-09-10T10:16:00Z">
        <w:r w:rsidR="00326E1D">
          <w:t>bsf</w:t>
        </w:r>
      </w:ins>
      <w:proofErr w:type="spellEnd"/>
      <w:r>
        <w:t xml:space="preserve"> that hover around the </w:t>
      </w:r>
      <w:r w:rsidRPr="005C5CF3">
        <w:t>δ</w:t>
      </w:r>
      <w:r w:rsidRPr="005C5CF3">
        <w:rPr>
          <w:vertAlign w:val="superscript"/>
        </w:rPr>
        <w:t>60</w:t>
      </w:r>
      <w:r w:rsidRPr="005C5CF3">
        <w:t>Ni</w:t>
      </w:r>
      <w:r>
        <w:t xml:space="preserve"> value of deep seawater (~1.3‰-1.4‰) and another set between 150</w:t>
      </w:r>
      <w:ins w:id="554" w:author="Eva Juliet Baransky [2]" w:date="2021-09-10T10:16:00Z">
        <w:r w:rsidR="00326E1D">
          <w:t xml:space="preserve"> </w:t>
        </w:r>
      </w:ins>
      <w:proofErr w:type="spellStart"/>
      <w:r>
        <w:t>m</w:t>
      </w:r>
      <w:ins w:id="555" w:author="Eva Juliet Baransky [2]" w:date="2021-09-10T10:16:00Z">
        <w:r w:rsidR="00326E1D">
          <w:t>bsf</w:t>
        </w:r>
      </w:ins>
      <w:proofErr w:type="spellEnd"/>
      <w:r>
        <w:t xml:space="preserve"> to 200</w:t>
      </w:r>
      <w:ins w:id="556" w:author="Eva Juliet Baransky [2]" w:date="2021-09-10T10:16:00Z">
        <w:r w:rsidR="00326E1D">
          <w:t xml:space="preserve"> </w:t>
        </w:r>
      </w:ins>
      <w:proofErr w:type="spellStart"/>
      <w:r>
        <w:t>m</w:t>
      </w:r>
      <w:ins w:id="557" w:author="Eva Juliet Baransky [2]" w:date="2021-09-10T10:16:00Z">
        <w:r w:rsidR="00326E1D">
          <w:t>bsf</w:t>
        </w:r>
      </w:ins>
      <w:proofErr w:type="spellEnd"/>
      <w:r>
        <w:t xml:space="preserve"> and &gt;350</w:t>
      </w:r>
      <w:ins w:id="558" w:author="Eva Juliet Baransky [2]" w:date="2021-09-10T10:16:00Z">
        <w:r w:rsidR="00326E1D">
          <w:t xml:space="preserve"> </w:t>
        </w:r>
      </w:ins>
      <w:proofErr w:type="spellStart"/>
      <w:r>
        <w:t>m</w:t>
      </w:r>
      <w:ins w:id="559" w:author="Eva Juliet Baransky [2]" w:date="2021-09-10T10:16:00Z">
        <w:r w:rsidR="00326E1D">
          <w:t>bsf</w:t>
        </w:r>
      </w:ins>
      <w:proofErr w:type="spellEnd"/>
      <w:r>
        <w:t xml:space="preserve"> that hovers around 1.6‰. While this difference is not too dissimilar to the variability observed in the primary carbonates (1.31±0.28‰ 2sd), the variations coincide with changes in lithology and warrant further investigation. The regions with isotopically lighter values are dominated by </w:t>
      </w:r>
      <w:proofErr w:type="spellStart"/>
      <w:r>
        <w:t>peloids</w:t>
      </w:r>
      <w:proofErr w:type="spellEnd"/>
      <w:r>
        <w:t xml:space="preserve"> whereas the regions with isotopically heavier values contain mixtures of </w:t>
      </w:r>
      <w:proofErr w:type="spellStart"/>
      <w:r>
        <w:t>peloids</w:t>
      </w:r>
      <w:proofErr w:type="spellEnd"/>
      <w:r>
        <w:t xml:space="preserve"> and skeletal components. </w:t>
      </w:r>
      <w:r w:rsidRPr="008A3AA3">
        <w:rPr>
          <w:i/>
          <w:iCs/>
        </w:rPr>
        <w:t>Are biogenic carbonates isotopically heavier than abiotic carbonates?</w:t>
      </w:r>
      <w:r>
        <w:t xml:space="preserve"> To address these questions, we plan to target areas with significant coral and skeletal components (as described by </w:t>
      </w:r>
      <w:r>
        <w:fldChar w:fldCharType="begin" w:fldLock="1"/>
      </w:r>
      <w: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id":"ITEM-2","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Project","id":"ITEM-2","issued":{"date-parts":[["2001"]]},"page":"17-39","title":"Pliocene to Pleistocene Depositional History of the Upper Platform Margin","type":"chapter"},"uris":["http://www.mendeley.com/documents/?uuid=6837830e-bc48-4f81-a15f-a2ff0ef28bad"]}],"mendeley":{"formattedCitation":"(Kenter et al., 2001; Manfrino and Ginsburg, 2001)","manualFormatting":"Kenter et al., 2001 and Manfrino and Ginsburg, 2001)","plainTextFormattedCitation":"(Kenter et al., 2001; Manfrino and Ginsburg, 2001)","previouslyFormattedCitation":"(Kenter et al., 2001; Manfrino and Ginsburg, 2001)"},"properties":{"noteIndex":0},"schema":"https://github.com/citation-style-language/schema/raw/master/csl-citation.json"}</w:instrText>
      </w:r>
      <w:r>
        <w:fldChar w:fldCharType="separate"/>
      </w:r>
      <w:r w:rsidRPr="00CF6965">
        <w:rPr>
          <w:noProof/>
        </w:rPr>
        <w:t>Kenter et al., 2001</w:t>
      </w:r>
      <w:r>
        <w:rPr>
          <w:noProof/>
        </w:rPr>
        <w:t xml:space="preserve"> and </w:t>
      </w:r>
      <w:r w:rsidRPr="00CF6965">
        <w:rPr>
          <w:noProof/>
        </w:rPr>
        <w:t>Manfrino and Ginsburg, 2001)</w:t>
      </w:r>
      <w:r>
        <w:fldChar w:fldCharType="end"/>
      </w:r>
      <w:r>
        <w:t xml:space="preserve"> in future sample analysis. In addition, we will also analyze a sample </w:t>
      </w:r>
      <w:r w:rsidR="00310B7C">
        <w:t xml:space="preserve">we happen to have in hand </w:t>
      </w:r>
      <w:r>
        <w:t xml:space="preserve">containing </w:t>
      </w:r>
      <w:proofErr w:type="spellStart"/>
      <w:r>
        <w:t>forams</w:t>
      </w:r>
      <w:proofErr w:type="spellEnd"/>
      <w:r>
        <w:t xml:space="preserve"> and microfossils from the Santa Barbara Formation.</w:t>
      </w:r>
    </w:p>
    <w:p w14:paraId="7D2D3A55" w14:textId="5D931D08" w:rsidR="005A35E8" w:rsidRDefault="00030758" w:rsidP="00030758">
      <w:pPr>
        <w:ind w:firstLine="360"/>
        <w:jc w:val="both"/>
        <w:rPr>
          <w:ins w:id="560" w:author="Eva Juliet Baransky [2]" w:date="2021-09-10T13:01:00Z"/>
        </w:rPr>
      </w:pPr>
      <w:r w:rsidRPr="00F1684A">
        <w:rPr>
          <w:i/>
          <w:iCs/>
        </w:rPr>
        <w:t>Does the process of dolomitization cause the δ</w:t>
      </w:r>
      <w:r w:rsidRPr="00F1684A">
        <w:rPr>
          <w:i/>
          <w:iCs/>
          <w:vertAlign w:val="superscript"/>
        </w:rPr>
        <w:t>60</w:t>
      </w:r>
      <w:r w:rsidRPr="00F1684A">
        <w:rPr>
          <w:i/>
          <w:iCs/>
        </w:rPr>
        <w:t>Ni value of the primary carbonate to become lighter?</w:t>
      </w:r>
      <w:del w:id="561" w:author="Eva Juliet Baransky" w:date="2021-09-08T10:28:00Z">
        <w:r w:rsidDel="004B298D">
          <w:delText>.</w:delText>
        </w:r>
      </w:del>
      <w:r>
        <w:t xml:space="preserve"> There are three categorizations of dolomite in the </w:t>
      </w:r>
      <w:proofErr w:type="spellStart"/>
      <w:r>
        <w:t>Unda</w:t>
      </w:r>
      <w:proofErr w:type="spellEnd"/>
      <w:r>
        <w:t xml:space="preserve"> and </w:t>
      </w:r>
      <w:proofErr w:type="spellStart"/>
      <w:r>
        <w:t>Clino</w:t>
      </w:r>
      <w:proofErr w:type="spellEnd"/>
      <w:r>
        <w:t xml:space="preserve"> cores: hardground dolomite which form near </w:t>
      </w:r>
      <w:proofErr w:type="spellStart"/>
      <w:r>
        <w:t>nondepositional</w:t>
      </w:r>
      <w:proofErr w:type="spellEnd"/>
      <w:r>
        <w:t xml:space="preserve"> surfaces, background dolomite which form in the void space of sediments from the recrystallization of precursor minerals or direct precipitation, and </w:t>
      </w:r>
      <w:r w:rsidRPr="00E653B1">
        <w:t xml:space="preserve">finally massive dolomite, from the </w:t>
      </w:r>
      <w:proofErr w:type="spellStart"/>
      <w:r w:rsidRPr="00E653B1">
        <w:t>Unda</w:t>
      </w:r>
      <w:proofErr w:type="spellEnd"/>
      <w:r w:rsidRPr="00E653B1">
        <w:t xml:space="preserve"> core, </w:t>
      </w:r>
      <w:r>
        <w:t xml:space="preserve">which may have formed near the sediment water interface, where advective exchange can occur between seawater and pore fluid </w:t>
      </w:r>
      <w:r>
        <w:fldChar w:fldCharType="begin" w:fldLock="1"/>
      </w:r>
      <w: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Carbonates","type":"article-journal","volume":"562"},"uris":["http://www.mendeley.com/documents/?uuid=2a6b39e7-bd97-4396-b597-7448e5f917c1"]}],"mendeley":{"formattedCitation":"(Swart and Melim, 2000; Wang et al., 2020)","plainTextFormattedCitation":"(Swart and Melim, 2000; Wang et al., 2020)","previouslyFormattedCitation":"(Swart and Melim, 2000; Wang et al., 2020)"},"properties":{"noteIndex":0},"schema":"https://github.com/citation-style-language/schema/raw/master/csl-citation.json"}</w:instrText>
      </w:r>
      <w:r>
        <w:fldChar w:fldCharType="separate"/>
      </w:r>
      <w:r w:rsidRPr="009B2483">
        <w:rPr>
          <w:noProof/>
        </w:rPr>
        <w:t>(Swart and Melim, 2000; Wang et al., 2020)</w:t>
      </w:r>
      <w:r>
        <w:fldChar w:fldCharType="end"/>
      </w:r>
      <w:commentRangeStart w:id="562"/>
      <w:r>
        <w:t xml:space="preserve">. </w:t>
      </w:r>
      <w:commentRangeEnd w:id="562"/>
      <w:r>
        <w:rPr>
          <w:rStyle w:val="CommentReference"/>
          <w:rFonts w:eastAsiaTheme="majorEastAsia"/>
        </w:rPr>
        <w:commentReference w:id="562"/>
      </w:r>
      <w:r>
        <w:t xml:space="preserve"> The massive dolomite samples analyzed in this data set have both the </w:t>
      </w:r>
      <w:r>
        <w:lastRenderedPageBreak/>
        <w:t xml:space="preserve">highest [Ni] and the lowest isotopic compositions. There is a general trend between higher dolomite content and higher [Ni] and lower </w:t>
      </w:r>
      <w:r w:rsidRPr="005C5CF3">
        <w:t>δ</w:t>
      </w:r>
      <w:r w:rsidRPr="005C5CF3">
        <w:rPr>
          <w:vertAlign w:val="superscript"/>
        </w:rPr>
        <w:t>60</w:t>
      </w:r>
      <w:r w:rsidRPr="005C5CF3">
        <w:t>Ni</w:t>
      </w:r>
      <w:r>
        <w:t xml:space="preserve">. Because the samples were analyzed in bulk and the </w:t>
      </w:r>
      <w:proofErr w:type="spellStart"/>
      <w:r>
        <w:t>Clino</w:t>
      </w:r>
      <w:proofErr w:type="spellEnd"/>
      <w:r>
        <w:t xml:space="preserve"> samples analyzed all contain &lt;10% dolomite, it is challenging to determine from th</w:t>
      </w:r>
      <w:r w:rsidR="004B298D">
        <w:t>e</w:t>
      </w:r>
      <w:r>
        <w:t>s</w:t>
      </w:r>
      <w:r w:rsidR="004B298D">
        <w:t>e</w:t>
      </w:r>
      <w:r>
        <w:t xml:space="preserve"> data whether or not similar trends would be present in the </w:t>
      </w:r>
      <w:proofErr w:type="spellStart"/>
      <w:r>
        <w:t>Clino</w:t>
      </w:r>
      <w:proofErr w:type="spellEnd"/>
      <w:r>
        <w:t xml:space="preserve"> dolomite, which likely formed under very different conditions with different diagenetic fluids </w:t>
      </w:r>
      <w:r>
        <w:fldChar w:fldCharType="begin" w:fldLock="1"/>
      </w:r>
      <w: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id":"ITEM-3","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Research","id":"ITEM-3","issued":{"date-parts":[["2000"]]},"title":"The Origin of Dolomites in Tertiary Sediments from the Margin of Great Bahama Bank","type":"article-journal","volume":"Vol. 70 (2"},"uris":["http://www.mendeley.com/documents/?uuid=588ad5b6-90dd-4fbf-9e78-a745590adec6"]}],"mendeley":{"formattedCitation":"(Hardisty et al., 2017; Swart and Melim, 2000; Wang et al., 2020)","plainTextFormattedCitation":"(Hardisty et al., 2017; Swart and Melim, 2000; Wang et al., 2020)","previouslyFormattedCitation":"(Hardisty et al., 2017; Swart and Melim, 2000; Wang et al., 2020)"},"properties":{"noteIndex":0},"schema":"https://github.com/citation-style-language/schema/raw/master/csl-citation.json"}</w:instrText>
      </w:r>
      <w:r>
        <w:fldChar w:fldCharType="separate"/>
      </w:r>
      <w:r w:rsidRPr="009759BA">
        <w:rPr>
          <w:noProof/>
        </w:rPr>
        <w:t>(Hardisty et al., 2017; Swart and Melim, 2000; Wang et al., 2020)</w:t>
      </w:r>
      <w:r>
        <w:fldChar w:fldCharType="end"/>
      </w:r>
      <w:r>
        <w:t xml:space="preserve">. In addition, the trace metal composition of the massive dolomites may be influenced by the contemporary reduction of Mn oxides as suggested for Cr </w:t>
      </w:r>
      <w:r>
        <w:fldChar w:fldCharType="begin" w:fldLock="1"/>
      </w:r>
      <w:r>
        <w:instrText>ADDIN CSL_CITATION {"citationItems":[{"id":"ITEM-1","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Letters","id":"ITEM-1","issued":{"date-parts":[["2020"]]},"page":"2711-2711","publisher":"Elsevier B.V.","title":"Chromium Isotope Systematics and Diagenesis in Marine Carbonates","type":"article-journal","volume":"562"},"uris":["http://www.mendeley.com/documents/?uuid=2a6b39e7-bd97-4396-b597-7448e5f917c1"]}],"mendeley":{"formattedCitation":"(Wang et al., 2020)","plainTextFormattedCitation":"(Wang et al., 2020)","previouslyFormattedCitation":"(Wang et al., 2020)"},"properties":{"noteIndex":0},"schema":"https://github.com/citation-style-language/schema/raw/master/csl-citation.json"}</w:instrText>
      </w:r>
      <w:r>
        <w:fldChar w:fldCharType="separate"/>
      </w:r>
      <w:r w:rsidRPr="00AC2C36">
        <w:rPr>
          <w:noProof/>
        </w:rPr>
        <w:t>(Wang et al., 2020)</w:t>
      </w:r>
      <w:r>
        <w:fldChar w:fldCharType="end"/>
      </w:r>
      <w:r>
        <w:t xml:space="preserve">. The reduction of Mn oxides may have acted a source of Ni to the system. Similar to Cr, the [Ni] and </w:t>
      </w:r>
      <w:r w:rsidRPr="005C5CF3">
        <w:t>δ</w:t>
      </w:r>
      <w:r w:rsidRPr="005C5CF3">
        <w:rPr>
          <w:vertAlign w:val="superscript"/>
        </w:rPr>
        <w:t>60</w:t>
      </w:r>
      <w:r w:rsidRPr="005C5CF3">
        <w:t>Ni</w:t>
      </w:r>
      <w:r>
        <w:t xml:space="preserve"> values of the massive dolomite correlate with Mn contents, which range from 9.7 ppm to 15.7 ppm </w:t>
      </w:r>
      <w:r>
        <w:fldChar w:fldCharType="begin" w:fldLock="1"/>
      </w:r>
      <w:r>
        <w:instrText>ADDIN CSL_CITATION {"citationItems":[{"id":"ITEM-1","itemData":{"DOI":"10.1016/j.gca.2018.12.028","ISSN":"00167037","abstract":"Inferring redox conditions for ancient marine environments is critical to our understanding of biogeochemical cycles over Earth history. Because of the redox sensitivity of cerium (Ce) relative to other rare earth elements (REEs) and its uptake in marine carbonates, the Ce anomaly (Ce/Ce*) is widely applied to ancient carbonates as a proxy for local redox conditions in the water column. However, carbonate sediments and rocks are particularly vulnerable to multiple stages and styles of post-depositional diagenetic alteration where the diagenetic redox conditions and fluid compositions can vary widely from overlying seawater. Evaluations of the effects of this post-depositional alteration for the Ce anomaly have mostly been limited to ancient carbonate rocks rather than recent, well-characterized analog facies. Here, we report on analyses of REE plus yttrium concentrations (REY) and Ce anomalies in bulk carbonate samples from drill cores collected in the Bahamas (Clino and Unda) that allow us to track loss or retention of primary signals of initial oxic deposition through a range of subsequent alteration scenarios mostly under anoxic conditions. Specifically, these materials have experienced well-constrained overprints linked to meteoric processes and marine burial diagenesis, including dolomitization. Our results show that, regardless of mineralogy, diagenetic fluid composition, and redox state, the REY patterns in these carbonates, including the Ce anomaly, are similar to those of modern oxic seawater, indicating that they likely record the seawater signatures of primary deposition. As such, the Ce anomaly in shallow marine carbonates has the potential to preserve records of primary deposition even when subject to multiple stages and styles of diagenetic alteration, confirming its utility in studies of ancient marine redox.","author":[{"dropping-particle":"","family":"Liu","given":"Xiao Ming","non-dropping-particle":"","parse-names":false,"suffix":""},{"dropping-particle":"","family":"Hardisty","given":"Dalton S.","non-dropping-particle":"","parse-names":false,"suffix":""},{"dropping-particle":"","family":"Lyons","given":"Timothy W.","non-dropping-particle":"","parse-names":false,"suffix":""},{"dropping-particle":"","family":"Swart","given":"Peter K.","non-dropping-particle":"","parse-names":false,"suffix":""}],"container-title":"Geochimica et Cosmochimica Acta","id":"ITEM-1","issued":{"date-parts":[["2019"]]},"title":"Evaluating the fidelity of the cerium paleoredox tracer during variable carbonate diagenesis on the Great Bahamas Bank","type":"article-journal"},"uris":["http://www.mendeley.com/documents/?uuid=945f3033-eb25-35ae-a2e0-18642d801d1c"]}],"mendeley":{"formattedCitation":"(Liu et al., 2019)","plainTextFormattedCitation":"(Liu et al., 2019)","previouslyFormattedCitation":"(Liu et al., 2019)"},"properties":{"noteIndex":0},"schema":"https://github.com/citation-style-language/schema/raw/master/csl-citation.json"}</w:instrText>
      </w:r>
      <w:r>
        <w:fldChar w:fldCharType="separate"/>
      </w:r>
      <w:r w:rsidRPr="00AC2C36">
        <w:rPr>
          <w:noProof/>
        </w:rPr>
        <w:t>(Liu et al., 2019)</w:t>
      </w:r>
      <w:r>
        <w:fldChar w:fldCharType="end"/>
      </w:r>
      <w:r>
        <w:t xml:space="preserve">. To further investigate the isotope fractionation and incorporation of Ni into dolomite and the potential influence of Mn oxide reduction, and the influence of differing diagenetic fluids, we hope to analyze dolomite separates or at the very least additional samples with significant dolomite contents from </w:t>
      </w:r>
      <w:proofErr w:type="spellStart"/>
      <w:r>
        <w:t>Unda</w:t>
      </w:r>
      <w:proofErr w:type="spellEnd"/>
      <w:r>
        <w:t xml:space="preserve"> and </w:t>
      </w:r>
      <w:proofErr w:type="spellStart"/>
      <w:r>
        <w:t>Clino</w:t>
      </w:r>
      <w:proofErr w:type="spellEnd"/>
      <w:r>
        <w:t xml:space="preserve"> (</w:t>
      </w:r>
      <w:r w:rsidRPr="004B298D">
        <w:rPr>
          <w:i/>
          <w:iCs/>
          <w:rPrChange w:id="563" w:author="Eva Juliet Baransky" w:date="2021-09-08T10:30:00Z">
            <w:rPr/>
          </w:rPrChange>
        </w:rPr>
        <w:t>e.g.,</w:t>
      </w:r>
      <w:r>
        <w:t xml:space="preserve"> </w:t>
      </w:r>
      <w:r w:rsidRPr="00BA1AFC">
        <w:t>36</w:t>
      </w:r>
      <w:r>
        <w:t>5</w:t>
      </w:r>
      <w:r w:rsidR="005B51ED">
        <w:t xml:space="preserve"> </w:t>
      </w:r>
      <w:proofErr w:type="spellStart"/>
      <w:r w:rsidR="003548EA">
        <w:t>mbsf</w:t>
      </w:r>
      <w:proofErr w:type="spellEnd"/>
      <w:r w:rsidRPr="00BA1AFC">
        <w:t>–38</w:t>
      </w:r>
      <w:r>
        <w:t>0</w:t>
      </w:r>
      <w:r w:rsidR="00DA56C6">
        <w:t xml:space="preserve"> </w:t>
      </w:r>
      <w:proofErr w:type="spellStart"/>
      <w:r>
        <w:t>mbsf</w:t>
      </w:r>
      <w:proofErr w:type="spellEnd"/>
      <w:r>
        <w:t>, 550</w:t>
      </w:r>
      <w:r w:rsidR="003548EA">
        <w:t xml:space="preserve"> </w:t>
      </w:r>
      <w:proofErr w:type="spellStart"/>
      <w:r>
        <w:t>m</w:t>
      </w:r>
      <w:r w:rsidR="00DA56C6">
        <w:t>bsf</w:t>
      </w:r>
      <w:proofErr w:type="spellEnd"/>
      <w:r w:rsidR="003548EA" w:rsidRPr="00BA1AFC">
        <w:t>–</w:t>
      </w:r>
      <w:r>
        <w:t>600</w:t>
      </w:r>
      <w:r w:rsidR="003548EA">
        <w:t xml:space="preserve"> </w:t>
      </w:r>
      <w:proofErr w:type="spellStart"/>
      <w:r>
        <w:t>m</w:t>
      </w:r>
      <w:r w:rsidR="00DA56C6">
        <w:t>bsf</w:t>
      </w:r>
      <w:proofErr w:type="spellEnd"/>
      <w:r>
        <w:t>).</w:t>
      </w:r>
    </w:p>
    <w:p w14:paraId="6FCD9DC3" w14:textId="32F36B9F" w:rsidR="00EC7283" w:rsidRDefault="00A21B29" w:rsidP="00030758">
      <w:pPr>
        <w:ind w:firstLine="360"/>
        <w:jc w:val="both"/>
        <w:rPr>
          <w:ins w:id="564" w:author="Eva Juliet Baransky [2]" w:date="2021-09-10T10:17:00Z"/>
        </w:rPr>
      </w:pPr>
      <w:ins w:id="565" w:author="Eva Juliet Baransky [2]" w:date="2021-09-10T14:13:00Z">
        <w:r>
          <w:t>Given the</w:t>
        </w:r>
      </w:ins>
      <w:ins w:id="566" w:author="Eva Juliet Baransky [2]" w:date="2021-09-10T14:14:00Z">
        <w:r>
          <w:t xml:space="preserve">se initial results, we can make some tentative observations about the role of carbonates in the </w:t>
        </w:r>
        <w:r w:rsidR="007B3DF6">
          <w:t xml:space="preserve">marine Ni budget. </w:t>
        </w:r>
      </w:ins>
      <w:ins w:id="567" w:author="Eva Juliet Baransky [2]" w:date="2021-09-10T14:17:00Z">
        <w:r w:rsidR="00DF16E0">
          <w:t xml:space="preserve">The </w:t>
        </w:r>
      </w:ins>
      <w:ins w:id="568" w:author="Eva Juliet Baransky [2]" w:date="2021-09-10T14:18:00Z">
        <w:r w:rsidR="00DF16E0">
          <w:t xml:space="preserve">primary carbonate </w:t>
        </w:r>
      </w:ins>
      <w:ins w:id="569" w:author="Eva Juliet Baransky [2]" w:date="2021-09-10T14:42:00Z">
        <w:r w:rsidR="004C4BC6" w:rsidRPr="005C5CF3">
          <w:t>δ</w:t>
        </w:r>
        <w:r w:rsidR="004C4BC6" w:rsidRPr="005C5CF3">
          <w:rPr>
            <w:vertAlign w:val="superscript"/>
          </w:rPr>
          <w:t>60</w:t>
        </w:r>
        <w:r w:rsidR="004C4BC6" w:rsidRPr="005C5CF3">
          <w:t>Ni</w:t>
        </w:r>
        <w:r w:rsidR="004C4BC6">
          <w:t xml:space="preserve"> </w:t>
        </w:r>
      </w:ins>
      <w:ins w:id="570" w:author="Eva Juliet Baransky [2]" w:date="2021-09-10T14:22:00Z">
        <w:r w:rsidR="007439EF">
          <w:t>measured</w:t>
        </w:r>
      </w:ins>
      <w:ins w:id="571" w:author="Eva Juliet Baransky [2]" w:date="2021-09-10T14:23:00Z">
        <w:r w:rsidR="007439EF">
          <w:t xml:space="preserve"> here (1.31±0.28‰)</w:t>
        </w:r>
        <w:r w:rsidR="00427B56">
          <w:t xml:space="preserve"> </w:t>
        </w:r>
      </w:ins>
      <w:ins w:id="572" w:author="Eva Juliet Baransky [2]" w:date="2021-09-10T14:24:00Z">
        <w:r w:rsidR="00427B56">
          <w:t xml:space="preserve">is </w:t>
        </w:r>
      </w:ins>
      <w:ins w:id="573" w:author="Eva Juliet Baransky [2]" w:date="2021-09-10T14:42:00Z">
        <w:r w:rsidR="004C4BC6">
          <w:t>similar to t</w:t>
        </w:r>
      </w:ins>
      <w:ins w:id="574" w:author="Eva Juliet Baransky [2]" w:date="2021-09-10T14:25:00Z">
        <w:r w:rsidR="00427B56">
          <w:t xml:space="preserve">he </w:t>
        </w:r>
      </w:ins>
      <w:ins w:id="575" w:author="Eva Juliet Baransky [2]" w:date="2021-09-10T14:24:00Z">
        <w:r w:rsidR="00427B56">
          <w:t xml:space="preserve">deep </w:t>
        </w:r>
      </w:ins>
      <w:ins w:id="576" w:author="Eva Juliet Baransky [2]" w:date="2021-09-10T14:25:00Z">
        <w:r w:rsidR="00427B56">
          <w:t xml:space="preserve">ocean’s </w:t>
        </w:r>
      </w:ins>
      <w:ins w:id="577" w:author="Eva Juliet Baransky [2]" w:date="2021-09-10T14:26:00Z">
        <w:r w:rsidR="00427B56" w:rsidRPr="005C5CF3">
          <w:t>δ</w:t>
        </w:r>
        <w:r w:rsidR="00427B56" w:rsidRPr="005C5CF3">
          <w:rPr>
            <w:vertAlign w:val="superscript"/>
          </w:rPr>
          <w:t>60</w:t>
        </w:r>
        <w:r w:rsidR="00427B56" w:rsidRPr="005C5CF3">
          <w:t>Ni</w:t>
        </w:r>
        <w:r w:rsidR="00427B56">
          <w:t xml:space="preserve"> (1.3</w:t>
        </w:r>
        <w:r w:rsidR="00427B56">
          <w:t>‰</w:t>
        </w:r>
        <w:r w:rsidR="00427B56">
          <w:t>-1.4</w:t>
        </w:r>
        <w:r w:rsidR="00427B56">
          <w:t>‰</w:t>
        </w:r>
        <w:r w:rsidR="00427B56">
          <w:t>)</w:t>
        </w:r>
      </w:ins>
      <w:ins w:id="578" w:author="Eva Juliet Baransky [2]" w:date="2021-09-10T14:25:00Z">
        <w:r w:rsidR="00427B56">
          <w:t xml:space="preserve">. </w:t>
        </w:r>
      </w:ins>
      <w:ins w:id="579" w:author="Eva Juliet Baransky [2]" w:date="2021-09-10T14:27:00Z">
        <w:r w:rsidR="00141857">
          <w:t xml:space="preserve">As mentioned, the </w:t>
        </w:r>
      </w:ins>
      <w:ins w:id="580" w:author="Eva Juliet Baransky [2]" w:date="2021-09-10T14:34:00Z">
        <w:r w:rsidR="00141857">
          <w:t>deep ocean</w:t>
        </w:r>
      </w:ins>
      <w:ins w:id="581" w:author="Eva Juliet Baransky [2]" w:date="2021-09-10T14:37:00Z">
        <w:r w:rsidR="00141857">
          <w:t>’s</w:t>
        </w:r>
      </w:ins>
      <w:ins w:id="582" w:author="Eva Juliet Baransky [2]" w:date="2021-09-10T14:34:00Z">
        <w:r w:rsidR="00141857">
          <w:t xml:space="preserve"> </w:t>
        </w:r>
      </w:ins>
      <w:ins w:id="583" w:author="Eva Juliet Baransky [2]" w:date="2021-09-10T14:37:00Z">
        <w:r w:rsidR="00141857" w:rsidRPr="005C5CF3">
          <w:t>δ</w:t>
        </w:r>
        <w:r w:rsidR="00141857" w:rsidRPr="005C5CF3">
          <w:rPr>
            <w:vertAlign w:val="superscript"/>
          </w:rPr>
          <w:t>60</w:t>
        </w:r>
        <w:r w:rsidR="00141857" w:rsidRPr="005C5CF3">
          <w:t>Ni</w:t>
        </w:r>
        <w:r w:rsidR="00141857">
          <w:t xml:space="preserve"> may </w:t>
        </w:r>
      </w:ins>
      <w:ins w:id="584" w:author="Eva Juliet Baransky [2]" w:date="2021-09-10T14:44:00Z">
        <w:r w:rsidR="00BE6DA3">
          <w:t xml:space="preserve">be isotopically lighter than </w:t>
        </w:r>
      </w:ins>
      <w:ins w:id="585" w:author="Eva Juliet Baransky [2]" w:date="2021-09-10T14:37:00Z">
        <w:r w:rsidR="00141857">
          <w:t xml:space="preserve">the isotopic composition of </w:t>
        </w:r>
        <w:r w:rsidR="004C4BC6">
          <w:t xml:space="preserve">Bahamian </w:t>
        </w:r>
      </w:ins>
      <w:ins w:id="586" w:author="Eva Juliet Baransky [2]" w:date="2021-09-10T14:58:00Z">
        <w:r w:rsidR="00722DE7">
          <w:t>s</w:t>
        </w:r>
      </w:ins>
      <w:ins w:id="587" w:author="Eva Juliet Baransky [2]" w:date="2021-09-10T14:37:00Z">
        <w:r w:rsidR="004C4BC6">
          <w:t>eawate</w:t>
        </w:r>
      </w:ins>
      <w:ins w:id="588" w:author="Eva Juliet Baransky [2]" w:date="2021-09-10T14:44:00Z">
        <w:r w:rsidR="00BE6DA3">
          <w:t>r</w:t>
        </w:r>
      </w:ins>
      <w:ins w:id="589" w:author="Eva Juliet Baransky [2]" w:date="2021-09-10T14:37:00Z">
        <w:r w:rsidR="004C4BC6">
          <w:t xml:space="preserve"> </w:t>
        </w:r>
      </w:ins>
      <w:ins w:id="590" w:author="Eva Juliet Baransky [2]" w:date="2021-09-10T14:44:00Z">
        <w:r w:rsidR="00BE6DA3">
          <w:t xml:space="preserve">considering surface waters can be enriched in the heavier Ni isotopes. </w:t>
        </w:r>
      </w:ins>
      <w:ins w:id="591" w:author="Eva Juliet Baransky [2]" w:date="2021-09-10T14:45:00Z">
        <w:r w:rsidR="004F176D">
          <w:t xml:space="preserve"> However,</w:t>
        </w:r>
      </w:ins>
      <w:ins w:id="592" w:author="Eva Juliet Baransky [2]" w:date="2021-09-10T14:57:00Z">
        <w:r w:rsidR="00722DE7">
          <w:t xml:space="preserve"> even if</w:t>
        </w:r>
      </w:ins>
      <w:ins w:id="593" w:author="Eva Juliet Baransky [2]" w:date="2021-09-10T14:45:00Z">
        <w:r w:rsidR="004F176D">
          <w:t xml:space="preserve"> </w:t>
        </w:r>
      </w:ins>
      <w:ins w:id="594" w:author="Eva Juliet Baransky [2]" w:date="2021-09-10T14:48:00Z">
        <w:r w:rsidR="00332300">
          <w:t xml:space="preserve">the heaviest </w:t>
        </w:r>
      </w:ins>
      <w:ins w:id="595" w:author="Eva Juliet Baransky [2]" w:date="2021-09-10T14:57:00Z">
        <w:r w:rsidR="00722DE7">
          <w:t xml:space="preserve">observed </w:t>
        </w:r>
      </w:ins>
      <w:ins w:id="596" w:author="Eva Juliet Baransky [2]" w:date="2021-09-10T14:48:00Z">
        <w:r w:rsidR="00332300">
          <w:t>surface waters (~1.8</w:t>
        </w:r>
        <w:r w:rsidR="00332300">
          <w:t>‰)</w:t>
        </w:r>
      </w:ins>
      <w:ins w:id="597" w:author="Eva Juliet Baransky [2]" w:date="2021-09-10T14:57:00Z">
        <w:r w:rsidR="00722DE7">
          <w:t xml:space="preserve"> </w:t>
        </w:r>
      </w:ins>
      <w:ins w:id="598" w:author="Eva Juliet Baransky [2]" w:date="2021-09-10T15:13:00Z">
        <w:r w:rsidR="004322B8">
          <w:t>are</w:t>
        </w:r>
      </w:ins>
      <w:ins w:id="599" w:author="Eva Juliet Baransky [2]" w:date="2021-09-10T14:57:00Z">
        <w:r w:rsidR="00722DE7">
          <w:t xml:space="preserve"> representative of Bahamian seawater</w:t>
        </w:r>
      </w:ins>
      <w:ins w:id="600" w:author="Eva Juliet Baransky [2]" w:date="2021-09-10T14:58:00Z">
        <w:r w:rsidR="007412B8">
          <w:t xml:space="preserve">, the primary carbonate </w:t>
        </w:r>
        <w:r w:rsidR="007412B8" w:rsidRPr="005C5CF3">
          <w:t>δ</w:t>
        </w:r>
        <w:r w:rsidR="007412B8" w:rsidRPr="005C5CF3">
          <w:rPr>
            <w:vertAlign w:val="superscript"/>
          </w:rPr>
          <w:t>60</w:t>
        </w:r>
        <w:r w:rsidR="007412B8" w:rsidRPr="005C5CF3">
          <w:t>Ni</w:t>
        </w:r>
        <w:r w:rsidR="007412B8">
          <w:t xml:space="preserve"> would</w:t>
        </w:r>
      </w:ins>
      <w:ins w:id="601" w:author="Eva Juliet Baransky [2]" w:date="2021-09-10T15:13:00Z">
        <w:r w:rsidR="004322B8">
          <w:t xml:space="preserve"> be </w:t>
        </w:r>
      </w:ins>
      <w:ins w:id="602" w:author="Eva Juliet Baransky [2]" w:date="2021-09-10T15:14:00Z">
        <w:r w:rsidR="004322B8">
          <w:t>0.5</w:t>
        </w:r>
        <w:r w:rsidR="004322B8">
          <w:t>‰</w:t>
        </w:r>
        <w:r w:rsidR="004322B8">
          <w:t xml:space="preserve"> lighter than solution. </w:t>
        </w:r>
      </w:ins>
    </w:p>
    <w:p w14:paraId="7BF15CCF" w14:textId="193C2FA0" w:rsidR="00917A66" w:rsidRDefault="00917A66" w:rsidP="00030758">
      <w:pPr>
        <w:ind w:firstLine="360"/>
        <w:jc w:val="both"/>
        <w:rPr>
          <w:ins w:id="603" w:author="Eva Juliet Baransky [2]" w:date="2021-09-10T11:59:00Z"/>
        </w:rPr>
      </w:pPr>
    </w:p>
    <w:p w14:paraId="052EAFAE" w14:textId="1F65EF5B" w:rsidR="0091693D" w:rsidRDefault="0091693D" w:rsidP="00030758">
      <w:pPr>
        <w:ind w:firstLine="360"/>
        <w:jc w:val="both"/>
        <w:rPr>
          <w:ins w:id="604" w:author="Eva Juliet Baransky [2]" w:date="2021-09-10T10:17:00Z"/>
        </w:rPr>
      </w:pPr>
      <w:ins w:id="605" w:author="Eva Juliet Baransky [2]" w:date="2021-09-10T11:59:00Z">
        <w:r>
          <w:t xml:space="preserve">Focusing </w:t>
        </w:r>
        <w:proofErr w:type="spellStart"/>
        <w:r>
          <w:t>prarimly</w:t>
        </w:r>
        <w:proofErr w:type="spellEnd"/>
        <w:r>
          <w:t xml:space="preserve"> on the primary </w:t>
        </w:r>
        <w:proofErr w:type="spellStart"/>
        <w:r>
          <w:t>carboanes</w:t>
        </w:r>
        <w:proofErr w:type="spellEnd"/>
        <w:r>
          <w:t xml:space="preserve">, slightly lighter than deep seawater and several </w:t>
        </w:r>
        <w:proofErr w:type="spellStart"/>
        <w:r>
          <w:t>permil</w:t>
        </w:r>
        <w:proofErr w:type="spellEnd"/>
        <w:r>
          <w:t xml:space="preserve"> </w:t>
        </w:r>
      </w:ins>
      <w:ins w:id="606" w:author="Eva Juliet Baransky [2]" w:date="2021-09-10T12:00:00Z">
        <w:r>
          <w:t xml:space="preserve">lower than surface </w:t>
        </w:r>
      </w:ins>
    </w:p>
    <w:p w14:paraId="11E3100C" w14:textId="5B8E58CA" w:rsidR="008033EC" w:rsidRDefault="00831919" w:rsidP="00030758">
      <w:pPr>
        <w:ind w:firstLine="360"/>
        <w:jc w:val="both"/>
      </w:pPr>
      <w:ins w:id="607" w:author="Eva Juliet Baransky [2]" w:date="2021-09-10T13:13:00Z">
        <w:r>
          <w:t xml:space="preserve"> </w:t>
        </w:r>
      </w:ins>
    </w:p>
    <w:p w14:paraId="39085152" w14:textId="1894C4F8" w:rsidR="007502DC" w:rsidRDefault="007502DC" w:rsidP="007502DC">
      <w:pPr>
        <w:pStyle w:val="Heading1"/>
      </w:pPr>
      <w:r>
        <w:t>References</w:t>
      </w:r>
    </w:p>
    <w:p w14:paraId="1E55256E" w14:textId="62354571" w:rsidR="007502DC" w:rsidRPr="007502DC" w:rsidRDefault="007502DC" w:rsidP="007502DC"/>
    <w:sectPr w:rsidR="007502DC" w:rsidRPr="007502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aura W" w:date="2021-09-03T10:04:00Z" w:initials="LEW">
    <w:p w14:paraId="77CF8142" w14:textId="77777777" w:rsidR="00227BFF" w:rsidRDefault="00227BFF">
      <w:pPr>
        <w:pStyle w:val="CommentText"/>
      </w:pPr>
      <w:r>
        <w:rPr>
          <w:rStyle w:val="CommentReference"/>
        </w:rPr>
        <w:annotationRef/>
      </w:r>
      <w:r>
        <w:t xml:space="preserve">OMG, first sentence, and I’m already a picky editor. I am terribly ill with this disease. I just think the first sentence should emphasize the positive, exciting part and de-emphasize the “well, it’s complicated” part. </w:t>
      </w:r>
      <w:r w:rsidR="00CB5371">
        <w:t xml:space="preserve">I’m just </w:t>
      </w:r>
      <w:proofErr w:type="spellStart"/>
      <w:r w:rsidR="00CB5371">
        <w:t>gonna</w:t>
      </w:r>
      <w:proofErr w:type="spellEnd"/>
      <w:r w:rsidR="00CB5371">
        <w:t xml:space="preserve"> let myself highlight </w:t>
      </w:r>
      <w:r w:rsidR="004A5813">
        <w:t xml:space="preserve">no more than </w:t>
      </w:r>
      <w:r w:rsidR="00CB5371">
        <w:t xml:space="preserve">ten sentences that I suggest can be written better, and then I’m </w:t>
      </w:r>
      <w:proofErr w:type="spellStart"/>
      <w:r w:rsidR="00CB5371">
        <w:t>gonna</w:t>
      </w:r>
      <w:proofErr w:type="spellEnd"/>
      <w:r w:rsidR="00CB5371">
        <w:t xml:space="preserve"> shut up</w:t>
      </w:r>
      <w:r w:rsidR="001276B8">
        <w:t xml:space="preserve"> about writing.</w:t>
      </w:r>
    </w:p>
    <w:p w14:paraId="5AF5B86D" w14:textId="77777777" w:rsidR="007C3D12" w:rsidRDefault="007C3D12">
      <w:pPr>
        <w:pStyle w:val="CommentText"/>
      </w:pPr>
    </w:p>
    <w:p w14:paraId="5FDCA618" w14:textId="2FA245F0" w:rsidR="007C3D12" w:rsidRDefault="007C3D12">
      <w:pPr>
        <w:pStyle w:val="CommentText"/>
      </w:pPr>
      <w:r>
        <w:t>For this one, how about “I will investigate two high-priority knowledge gaps regarding the marine Ni budget as important steps toward resolving the apparent Ni isotope imbalance.” Much more positive and energetic, right?</w:t>
      </w:r>
    </w:p>
  </w:comment>
  <w:comment w:id="11" w:author="Eva Juliet Baransky" w:date="2021-09-08T09:46:00Z" w:initials="EJB">
    <w:p w14:paraId="47A049BA" w14:textId="6F28CFA8" w:rsidR="00DC3F79" w:rsidRDefault="00DC3F79">
      <w:pPr>
        <w:pStyle w:val="CommentText"/>
      </w:pPr>
      <w:r>
        <w:rPr>
          <w:rStyle w:val="CommentReference"/>
        </w:rPr>
        <w:annotationRef/>
      </w:r>
      <w:r>
        <w:t>Need to work on these questions</w:t>
      </w:r>
    </w:p>
  </w:comment>
  <w:comment w:id="167" w:author="Laura W" w:date="2021-09-03T10:07:00Z" w:initials="LEW">
    <w:p w14:paraId="6926CA4E" w14:textId="10F966A8" w:rsidR="00227BFF" w:rsidRDefault="00227BFF">
      <w:pPr>
        <w:pStyle w:val="CommentText"/>
      </w:pPr>
      <w:r>
        <w:rPr>
          <w:rStyle w:val="CommentReference"/>
        </w:rPr>
        <w:annotationRef/>
      </w:r>
      <w:r>
        <w:t xml:space="preserve">I think a bit lengthier explanation of this would help the others, who don’t know what </w:t>
      </w:r>
      <w:proofErr w:type="spellStart"/>
      <w:r>
        <w:t>Ciscato</w:t>
      </w:r>
      <w:proofErr w:type="spellEnd"/>
      <w:r>
        <w:t xml:space="preserve"> et al. did with this.</w:t>
      </w:r>
      <w:r w:rsidR="00CB5371">
        <w:t xml:space="preserve"> I’d lay out the disagreement well for the committee, so they can appreciate the need to address carbonates better. Imagine that you are writing the introduction to the </w:t>
      </w:r>
      <w:r w:rsidR="006671E2">
        <w:t>paper. (I know you put some of this stuff in the lit review, but I think you can give them a little more here, to make sure they have it right in the forefront of their minds as you motivate the work.</w:t>
      </w:r>
    </w:p>
  </w:comment>
  <w:comment w:id="217" w:author="Eva Juliet Baransky" w:date="2021-09-08T14:46:00Z" w:initials="EJB">
    <w:p w14:paraId="0E39A7B0" w14:textId="2445D074" w:rsidR="00E8562F" w:rsidRDefault="00E8562F">
      <w:pPr>
        <w:pStyle w:val="CommentText"/>
      </w:pPr>
      <w:r>
        <w:rPr>
          <w:rStyle w:val="CommentReference"/>
        </w:rPr>
        <w:annotationRef/>
      </w:r>
      <w:r>
        <w:t>Can I combine these sentence to be stronger?</w:t>
      </w:r>
    </w:p>
  </w:comment>
  <w:comment w:id="236" w:author="Laura W" w:date="2021-09-03T10:33:00Z" w:initials="LEW">
    <w:p w14:paraId="47947CC3" w14:textId="77777777" w:rsidR="004D4D54" w:rsidRDefault="004D4D54" w:rsidP="004D4D54">
      <w:pPr>
        <w:pStyle w:val="CommentText"/>
      </w:pPr>
      <w:r>
        <w:rPr>
          <w:rStyle w:val="CommentReference"/>
        </w:rPr>
        <w:annotationRef/>
      </w:r>
      <w:r>
        <w:t xml:space="preserve">The sentence can be stronger. The type of carbonates you will measure are likely the best type for finding a seawater proxy for the past. See how the sentence you wrote actually says something weaker than that, and then the paragraph goes from minor supporting info and builds up to the strongest argument of all, which is from </w:t>
      </w:r>
      <w:proofErr w:type="spellStart"/>
      <w:r>
        <w:t>Schrag</w:t>
      </w:r>
      <w:proofErr w:type="spellEnd"/>
      <w:r>
        <w:t xml:space="preserve"> et al. I’d flip it around: say that these carbonates have highest potential to serve as a record, because they are more often preserved. Then make your point stronger by adding the stuff about proportions changing over time. </w:t>
      </w:r>
    </w:p>
  </w:comment>
  <w:comment w:id="249" w:author="Laura W" w:date="2021-09-03T10:27:00Z" w:initials="LEW">
    <w:p w14:paraId="2BE2A91D" w14:textId="52D075E0" w:rsidR="006671E2" w:rsidRDefault="006671E2">
      <w:pPr>
        <w:pStyle w:val="CommentText"/>
      </w:pPr>
      <w:r>
        <w:rPr>
          <w:rStyle w:val="CommentReference"/>
        </w:rPr>
        <w:annotationRef/>
      </w:r>
      <w:r>
        <w:t xml:space="preserve">Seems that you </w:t>
      </w:r>
      <w:proofErr w:type="spellStart"/>
      <w:r>
        <w:t>presen</w:t>
      </w:r>
      <w:proofErr w:type="spellEnd"/>
      <w:r w:rsidR="004F413C">
        <w:t xml:space="preserve"> </w:t>
      </w:r>
      <w:r>
        <w:t>ted what you will do with confidence, then said why it’s not the best, then tried to patch that over.</w:t>
      </w:r>
      <w:r w:rsidR="00AB72E6">
        <w:t xml:space="preserve"> I think you can get people to buy in to the GBB carbonates more strongly, just by rewriting the previous paragraph and this one. </w:t>
      </w:r>
      <w:r>
        <w:t xml:space="preserve"> I would say first that, ideally, we’d learn about all the carbonates and especially the pelagic ones, if we think they are more important. But…. Obstacles… and Excellent access to well characterized samples that will provide the most efficient path toward greatly advancing what we know. </w:t>
      </w:r>
    </w:p>
  </w:comment>
  <w:comment w:id="256" w:author="Laura W" w:date="2021-09-03T10:23:00Z" w:initials="LEW">
    <w:p w14:paraId="187DBD44" w14:textId="1626ECC6" w:rsidR="00CB5371" w:rsidRDefault="00CB5371">
      <w:pPr>
        <w:pStyle w:val="CommentText"/>
      </w:pPr>
      <w:r>
        <w:rPr>
          <w:rStyle w:val="CommentReference"/>
        </w:rPr>
        <w:annotationRef/>
      </w:r>
      <w:r>
        <w:t xml:space="preserve">What does this mean, exactly? Maybe you just mean “well characterized samples.” </w:t>
      </w:r>
    </w:p>
  </w:comment>
  <w:comment w:id="263" w:author="Laura W" w:date="2021-09-03T10:33:00Z" w:initials="LEW">
    <w:p w14:paraId="729F0DA2" w14:textId="4EDAE6F0" w:rsidR="000E2BF4" w:rsidRDefault="000E2BF4">
      <w:pPr>
        <w:pStyle w:val="CommentText"/>
      </w:pPr>
      <w:r>
        <w:rPr>
          <w:rStyle w:val="CommentReference"/>
        </w:rPr>
        <w:annotationRef/>
      </w:r>
      <w:r>
        <w:t xml:space="preserve">The sentence can be stronger. The type of carbonates you will measure are likely the best type for finding a seawater proxy for the past. See how the sentence you wrote actually says something weaker than that, and then the paragraph goes from minor supporting info and builds up to the strongest argument of all, which is from </w:t>
      </w:r>
      <w:proofErr w:type="spellStart"/>
      <w:r>
        <w:t>Schrag</w:t>
      </w:r>
      <w:proofErr w:type="spellEnd"/>
      <w:r>
        <w:t xml:space="preserve"> et al. I’d flip it around: say that these carbonates have highest potential to serve as a record, because they are more often preserved. Then make your point stronger by adding the stuff about proportions changing over time. </w:t>
      </w:r>
    </w:p>
  </w:comment>
  <w:comment w:id="278" w:author="Eva Juliet Baransky" w:date="2021-09-08T18:54:00Z" w:initials="EJB">
    <w:p w14:paraId="556D7BA3" w14:textId="39E8F289" w:rsidR="00063725" w:rsidRDefault="00063725">
      <w:pPr>
        <w:pStyle w:val="CommentText"/>
      </w:pPr>
      <w:r>
        <w:rPr>
          <w:rStyle w:val="CommentReference"/>
        </w:rPr>
        <w:annotationRef/>
      </w:r>
      <w:r>
        <w:t>Can I change this sentence to hint at the multiple sediment types?</w:t>
      </w:r>
    </w:p>
  </w:comment>
  <w:comment w:id="281" w:author="Laura W" w:date="2021-09-03T10:49:00Z" w:initials="LEW">
    <w:p w14:paraId="19C22394" w14:textId="6D118AE5" w:rsidR="00D07A3F" w:rsidRDefault="00D07A3F">
      <w:pPr>
        <w:pStyle w:val="CommentText"/>
      </w:pPr>
      <w:r>
        <w:rPr>
          <w:rStyle w:val="CommentReference"/>
        </w:rPr>
        <w:annotationRef/>
      </w:r>
      <w:r>
        <w:t>Something is missing right in here about how, instead of assuming that all Ni-on-</w:t>
      </w:r>
      <w:proofErr w:type="spellStart"/>
      <w:r>
        <w:t>MnOx</w:t>
      </w:r>
      <w:proofErr w:type="spellEnd"/>
      <w:r>
        <w:t xml:space="preserve"> is the same isotopically, we’re going to need to understand what produces the enormous range of values observed. Instead, you go straight to a general statement of “gosh, we need better knowledge of a vague nature.” I told Katie that I use the word “flaccid” to describe paragraph-ending or section-ending sentences like this! </w:t>
      </w:r>
    </w:p>
  </w:comment>
  <w:comment w:id="297" w:author="Laura W" w:date="2021-09-03T10:38:00Z" w:initials="LEW">
    <w:p w14:paraId="644513AD" w14:textId="2B305843" w:rsidR="000E2BF4" w:rsidRDefault="000E2BF4">
      <w:pPr>
        <w:pStyle w:val="CommentText"/>
      </w:pPr>
      <w:r>
        <w:rPr>
          <w:rStyle w:val="CommentReference"/>
        </w:rPr>
        <w:annotationRef/>
      </w:r>
      <w:r>
        <w:t>Your readers will not be able to think of what two explanations those are all by themselves. I can’t actually do that myself. What two explanations??</w:t>
      </w:r>
    </w:p>
  </w:comment>
  <w:comment w:id="336" w:author="Eva Juliet Baransky" w:date="2021-09-08T22:31:00Z" w:initials="EJB">
    <w:p w14:paraId="0886BB84" w14:textId="77777777" w:rsidR="00CF3015" w:rsidRDefault="00CF3015">
      <w:pPr>
        <w:pStyle w:val="CommentText"/>
      </w:pPr>
      <w:r>
        <w:rPr>
          <w:rStyle w:val="CommentReference"/>
        </w:rPr>
        <w:annotationRef/>
      </w:r>
      <w:r>
        <w:t>From Laura:</w:t>
      </w:r>
    </w:p>
    <w:p w14:paraId="495731BF" w14:textId="77777777" w:rsidR="00CF3015" w:rsidRDefault="00CF3015">
      <w:pPr>
        <w:pStyle w:val="CommentText"/>
      </w:pPr>
      <w:r>
        <w:t>I think if you put an overview paragraph, saying that this section will describe the cores, then development of a nickel purification that works for carbonates, then analytical method, then first results, it will make sense right here</w:t>
      </w:r>
    </w:p>
    <w:p w14:paraId="313C2901" w14:textId="7C699782" w:rsidR="001E0460" w:rsidRDefault="001E0460">
      <w:pPr>
        <w:pStyle w:val="CommentText"/>
      </w:pPr>
      <w:r>
        <w:t xml:space="preserve">I need to make this better </w:t>
      </w:r>
    </w:p>
  </w:comment>
  <w:comment w:id="356" w:author="Laura W" w:date="2021-09-03T11:00:00Z" w:initials="LEW">
    <w:p w14:paraId="021F4084" w14:textId="700AFF34" w:rsidR="00C46B02" w:rsidRDefault="00C46B02">
      <w:pPr>
        <w:pStyle w:val="CommentText"/>
      </w:pPr>
      <w:r>
        <w:rPr>
          <w:rStyle w:val="CommentReference"/>
        </w:rPr>
        <w:annotationRef/>
      </w:r>
      <w:r>
        <w:t xml:space="preserve">Maybe insert a small paragraph that serves as an overview of all you have done so far. </w:t>
      </w:r>
    </w:p>
  </w:comment>
  <w:comment w:id="358" w:author="Eva Juliet Baransky" w:date="2021-08-19T12:57:00Z" w:initials="EJB">
    <w:p w14:paraId="4629313A" w14:textId="3357CAC1" w:rsidR="005A35E8" w:rsidRDefault="005A35E8" w:rsidP="005A35E8">
      <w:pPr>
        <w:pStyle w:val="CommentText"/>
      </w:pPr>
      <w:r>
        <w:rPr>
          <w:rStyle w:val="CommentReference"/>
        </w:rPr>
        <w:annotationRef/>
      </w:r>
      <w:r w:rsidR="00512DFF">
        <w:t xml:space="preserve">I still need to clarify that </w:t>
      </w:r>
      <w:proofErr w:type="spellStart"/>
      <w:r w:rsidR="00512DFF">
        <w:t>peloids</w:t>
      </w:r>
      <w:proofErr w:type="spellEnd"/>
      <w:r w:rsidR="00512DFF">
        <w:t xml:space="preserve"> are considered “abiotic”</w:t>
      </w:r>
    </w:p>
  </w:comment>
  <w:comment w:id="428" w:author="Laura W" w:date="2021-09-03T11:12:00Z" w:initials="LEW">
    <w:p w14:paraId="130C9AE8" w14:textId="6B7DEA4C" w:rsidR="007D0814" w:rsidRDefault="007D0814">
      <w:pPr>
        <w:pStyle w:val="CommentText"/>
      </w:pPr>
      <w:r>
        <w:rPr>
          <w:rStyle w:val="CommentReference"/>
        </w:rPr>
        <w:annotationRef/>
      </w:r>
      <w:r>
        <w:t>I think a citation or two would be fine. Papers don’t normally report the full composition of double spikes, but you can be prepared to say a bit about this, if asked in the exam.</w:t>
      </w:r>
    </w:p>
  </w:comment>
  <w:comment w:id="432" w:author="Eva Juliet Baransky" w:date="2021-08-16T13:53:00Z" w:initials="EJB">
    <w:p w14:paraId="271EC9AC" w14:textId="5615B754" w:rsidR="005A35E8" w:rsidRDefault="005A35E8" w:rsidP="005A35E8">
      <w:pPr>
        <w:pStyle w:val="CommentText"/>
      </w:pPr>
      <w:r>
        <w:rPr>
          <w:rStyle w:val="CommentReference"/>
        </w:rPr>
        <w:annotationRef/>
      </w:r>
      <w:r>
        <w:t xml:space="preserve">I think this value is correct but </w:t>
      </w:r>
      <w:r w:rsidR="008E0627">
        <w:t>can double check with John later</w:t>
      </w:r>
      <w:r w:rsidR="00B339D2">
        <w:t xml:space="preserve"> It is all recorded in the notes section of their Neptune log</w:t>
      </w:r>
    </w:p>
  </w:comment>
  <w:comment w:id="506" w:author="Laura W" w:date="2021-09-03T11:15:00Z" w:initials="LEW">
    <w:p w14:paraId="0CEE41DE" w14:textId="5F45BACB" w:rsidR="007D0814" w:rsidRDefault="007D0814">
      <w:pPr>
        <w:pStyle w:val="CommentText"/>
      </w:pPr>
      <w:r>
        <w:rPr>
          <w:rStyle w:val="CommentReference"/>
        </w:rPr>
        <w:annotationRef/>
      </w:r>
      <w:r>
        <w:t>Can you write a stronger topic sentence.</w:t>
      </w:r>
    </w:p>
  </w:comment>
  <w:comment w:id="537" w:author="Eva Juliet Baransky" w:date="2021-08-25T16:11:00Z" w:initials="EJB">
    <w:p w14:paraId="2D90EAE4" w14:textId="10B7A574" w:rsidR="00FB2CFF" w:rsidRDefault="00FB2CFF">
      <w:pPr>
        <w:pStyle w:val="CommentText"/>
      </w:pPr>
      <w:r>
        <w:rPr>
          <w:rStyle w:val="CommentReference"/>
        </w:rPr>
        <w:annotationRef/>
      </w:r>
      <w:r>
        <w:t xml:space="preserve">I need to recraft this section to </w:t>
      </w:r>
      <w:r w:rsidR="00300A2A">
        <w:t>get back to the original questions.</w:t>
      </w:r>
    </w:p>
  </w:comment>
  <w:comment w:id="538" w:author="Laura W" w:date="2021-09-03T11:18:00Z" w:initials="LEW">
    <w:p w14:paraId="40581F5D" w14:textId="3A914C17" w:rsidR="00310B7C" w:rsidRDefault="00310B7C">
      <w:pPr>
        <w:pStyle w:val="CommentText"/>
      </w:pPr>
      <w:r>
        <w:rPr>
          <w:rStyle w:val="CommentReference"/>
        </w:rPr>
        <w:annotationRef/>
      </w:r>
      <w:r>
        <w:t xml:space="preserve">The content of this discussion is really good! </w:t>
      </w:r>
    </w:p>
  </w:comment>
  <w:comment w:id="542" w:author="Laura W" w:date="2021-09-03T11:19:00Z" w:initials="LEW">
    <w:p w14:paraId="7320EB30" w14:textId="33C0A7F4" w:rsidR="00310B7C" w:rsidRDefault="00310B7C">
      <w:pPr>
        <w:pStyle w:val="CommentText"/>
      </w:pPr>
      <w:r>
        <w:rPr>
          <w:rStyle w:val="CommentReference"/>
        </w:rPr>
        <w:annotationRef/>
      </w:r>
      <w:r>
        <w:t xml:space="preserve">See how these paragraphs that start with questions make it so easy for the reader to absorb what comes in the paragraph? Without writing questions like this, can you find ways to effectively put such questions into your earlier topic sentences, to serve the same purpose for your readers. </w:t>
      </w:r>
    </w:p>
  </w:comment>
  <w:comment w:id="543" w:author="Eva Juliet Baransky" w:date="2021-08-25T16:06:00Z" w:initials="EJB">
    <w:p w14:paraId="558505A5" w14:textId="4821F4DA" w:rsidR="00030758" w:rsidRDefault="00030758" w:rsidP="00030758">
      <w:pPr>
        <w:pStyle w:val="CommentText"/>
      </w:pPr>
      <w:r>
        <w:rPr>
          <w:rStyle w:val="CommentReference"/>
          <w:rFonts w:eastAsiaTheme="majorEastAsia"/>
        </w:rPr>
        <w:annotationRef/>
      </w:r>
      <w:r w:rsidR="00560160">
        <w:t>I want to improve this sentence</w:t>
      </w:r>
    </w:p>
  </w:comment>
  <w:comment w:id="562" w:author="Eva Juliet Baransky" w:date="2021-08-24T13:46:00Z" w:initials="EJB">
    <w:p w14:paraId="1F9A2BC8" w14:textId="77777777" w:rsidR="00030758" w:rsidRDefault="00030758" w:rsidP="00030758">
      <w:pPr>
        <w:pStyle w:val="CommentText"/>
      </w:pPr>
      <w:r>
        <w:rPr>
          <w:rStyle w:val="CommentReference"/>
          <w:rFonts w:eastAsiaTheme="majorEastAsia"/>
        </w:rPr>
        <w:annotationRef/>
      </w:r>
      <w:r>
        <w:t>Note from Higgins et al. 2018</w:t>
      </w:r>
    </w:p>
    <w:p w14:paraId="788E516C" w14:textId="77777777" w:rsidR="00030758" w:rsidRDefault="00030758" w:rsidP="00030758">
      <w:pPr>
        <w:pStyle w:val="CommentText"/>
      </w:pPr>
      <w:r>
        <w:t>“</w:t>
      </w:r>
      <w:r w:rsidRPr="0091758D">
        <w:t>Dolomite abundance increases from slope to platform margin and interior, a trend we interpret as reflecting the increasing importance of sedimentary fluid flow (which supplies Mg for dolomitization) in platform interiors.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DCA618" w15:done="0"/>
  <w15:commentEx w15:paraId="47A049BA" w15:done="0"/>
  <w15:commentEx w15:paraId="6926CA4E" w15:done="0"/>
  <w15:commentEx w15:paraId="0E39A7B0" w15:done="0"/>
  <w15:commentEx w15:paraId="47947CC3" w15:done="0"/>
  <w15:commentEx w15:paraId="2BE2A91D" w15:done="0"/>
  <w15:commentEx w15:paraId="187DBD44" w15:done="0"/>
  <w15:commentEx w15:paraId="729F0DA2" w15:done="0"/>
  <w15:commentEx w15:paraId="556D7BA3" w15:done="0"/>
  <w15:commentEx w15:paraId="19C22394" w15:done="0"/>
  <w15:commentEx w15:paraId="644513AD" w15:done="0"/>
  <w15:commentEx w15:paraId="313C2901" w15:done="0"/>
  <w15:commentEx w15:paraId="021F4084" w15:done="0"/>
  <w15:commentEx w15:paraId="4629313A" w15:done="0"/>
  <w15:commentEx w15:paraId="130C9AE8" w15:done="0"/>
  <w15:commentEx w15:paraId="271EC9AC" w15:done="0"/>
  <w15:commentEx w15:paraId="0CEE41DE" w15:done="0"/>
  <w15:commentEx w15:paraId="2D90EAE4" w15:done="0"/>
  <w15:commentEx w15:paraId="40581F5D" w15:done="0"/>
  <w15:commentEx w15:paraId="7320EB30" w15:done="0"/>
  <w15:commentEx w15:paraId="558505A5" w15:done="0"/>
  <w15:commentEx w15:paraId="788E51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DCA618" w16cid:durableId="24DC71B9"/>
  <w16cid:commentId w16cid:paraId="47A049BA" w16cid:durableId="24E304DC"/>
  <w16cid:commentId w16cid:paraId="6926CA4E" w16cid:durableId="24DC7258"/>
  <w16cid:commentId w16cid:paraId="0E39A7B0" w16cid:durableId="24E34B4A"/>
  <w16cid:commentId w16cid:paraId="47947CC3" w16cid:durableId="24E345A0"/>
  <w16cid:commentId w16cid:paraId="2BE2A91D" w16cid:durableId="24DC7716"/>
  <w16cid:commentId w16cid:paraId="187DBD44" w16cid:durableId="24DC7604"/>
  <w16cid:commentId w16cid:paraId="729F0DA2" w16cid:durableId="24DC7886"/>
  <w16cid:commentId w16cid:paraId="556D7BA3" w16cid:durableId="24E3856E"/>
  <w16cid:commentId w16cid:paraId="19C22394" w16cid:durableId="24DC7C20"/>
  <w16cid:commentId w16cid:paraId="644513AD" w16cid:durableId="24DC79B3"/>
  <w16cid:commentId w16cid:paraId="313C2901" w16cid:durableId="24E3B82E"/>
  <w16cid:commentId w16cid:paraId="021F4084" w16cid:durableId="24DC7EDA"/>
  <w16cid:commentId w16cid:paraId="4629313A" w16cid:durableId="24C8D3C7"/>
  <w16cid:commentId w16cid:paraId="130C9AE8" w16cid:durableId="24DC81AE"/>
  <w16cid:commentId w16cid:paraId="271EC9AC" w16cid:durableId="24C4EC55"/>
  <w16cid:commentId w16cid:paraId="0CEE41DE" w16cid:durableId="24DC824C"/>
  <w16cid:commentId w16cid:paraId="2D90EAE4" w16cid:durableId="24D0EA4F"/>
  <w16cid:commentId w16cid:paraId="40581F5D" w16cid:durableId="24DC8323"/>
  <w16cid:commentId w16cid:paraId="7320EB30" w16cid:durableId="24DC8337"/>
  <w16cid:commentId w16cid:paraId="558505A5" w16cid:durableId="24D0E906"/>
  <w16cid:commentId w16cid:paraId="788E516C" w16cid:durableId="24CF7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D78B7" w14:textId="77777777" w:rsidR="00E435FC" w:rsidRDefault="00E435FC" w:rsidP="005A35E8">
      <w:pPr>
        <w:spacing w:after="0" w:line="240" w:lineRule="auto"/>
      </w:pPr>
      <w:r>
        <w:separator/>
      </w:r>
    </w:p>
  </w:endnote>
  <w:endnote w:type="continuationSeparator" w:id="0">
    <w:p w14:paraId="5CC5CDE0" w14:textId="77777777" w:rsidR="00E435FC" w:rsidRDefault="00E435FC" w:rsidP="005A3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56261" w14:textId="77777777" w:rsidR="00E435FC" w:rsidRDefault="00E435FC" w:rsidP="005A35E8">
      <w:pPr>
        <w:spacing w:after="0" w:line="240" w:lineRule="auto"/>
      </w:pPr>
      <w:r>
        <w:separator/>
      </w:r>
    </w:p>
  </w:footnote>
  <w:footnote w:type="continuationSeparator" w:id="0">
    <w:p w14:paraId="53A946DF" w14:textId="77777777" w:rsidR="00E435FC" w:rsidRDefault="00E435FC" w:rsidP="005A35E8">
      <w:pPr>
        <w:spacing w:after="0" w:line="240" w:lineRule="auto"/>
      </w:pPr>
      <w:r>
        <w:continuationSeparator/>
      </w:r>
    </w:p>
  </w:footnote>
  <w:footnote w:id="1">
    <w:p w14:paraId="632B99A2" w14:textId="5816668E" w:rsidR="005A35E8" w:rsidRPr="00C47BA7" w:rsidRDefault="005A35E8" w:rsidP="005A35E8">
      <w:pPr>
        <w:pStyle w:val="FootnoteText"/>
        <w:rPr>
          <w:rFonts w:ascii="Times New Roman" w:hAnsi="Times New Roman" w:cs="Times New Roman"/>
        </w:rPr>
      </w:pPr>
      <w:r w:rsidRPr="00C47BA7">
        <w:rPr>
          <w:rStyle w:val="FootnoteReference"/>
          <w:rFonts w:ascii="Times New Roman" w:hAnsi="Times New Roman" w:cs="Times New Roman"/>
        </w:rPr>
        <w:footnoteRef/>
      </w:r>
      <w:r w:rsidRPr="00C47BA7">
        <w:rPr>
          <w:rFonts w:ascii="Times New Roman" w:hAnsi="Times New Roman" w:cs="Times New Roman"/>
        </w:rPr>
        <w:t xml:space="preserve"> While Ni AAS is not a Ni isotope standard, we feel confident in</w:t>
      </w:r>
      <w:r w:rsidR="00DC28C5">
        <w:rPr>
          <w:rFonts w:ascii="Times New Roman" w:hAnsi="Times New Roman" w:cs="Times New Roman"/>
        </w:rPr>
        <w:t>,</w:t>
      </w:r>
      <w:r w:rsidRPr="00C47BA7">
        <w:rPr>
          <w:rFonts w:ascii="Times New Roman" w:hAnsi="Times New Roman" w:cs="Times New Roman"/>
        </w:rPr>
        <w:t xml:space="preserve"> at the very least, interpreting the relative differences between the different fractions </w:t>
      </w:r>
      <w:r w:rsidR="00DC28C5">
        <w:rPr>
          <w:rFonts w:ascii="Times New Roman" w:hAnsi="Times New Roman" w:cs="Times New Roman"/>
        </w:rPr>
        <w:t>of Ni AAS</w:t>
      </w:r>
      <w:r w:rsidRPr="00C47BA7">
        <w:rPr>
          <w:rFonts w:ascii="Times New Roman" w:hAnsi="Times New Roman" w:cs="Times New Roman"/>
        </w:rPr>
        <w:t xml:space="preserve">. Furthermore, Ni AAS has been analyzed at LLNL with a Neptune MC-ICP-MS and at Northern Arizona University with a Nu III MC-ICP-MS (-0.44±0.06, n=20), and both instruments </w:t>
      </w:r>
      <w:r w:rsidR="009D15F7" w:rsidRPr="00C47BA7">
        <w:rPr>
          <w:rFonts w:ascii="Times New Roman" w:hAnsi="Times New Roman" w:cs="Times New Roman"/>
        </w:rPr>
        <w:t>yielded analytically</w:t>
      </w:r>
      <w:r w:rsidRPr="00C47BA7">
        <w:rPr>
          <w:rFonts w:ascii="Times New Roman" w:hAnsi="Times New Roman" w:cs="Times New Roman"/>
        </w:rPr>
        <w:t xml:space="preserve"> indistinguishable δ</w:t>
      </w:r>
      <w:r w:rsidRPr="00C47BA7">
        <w:rPr>
          <w:rFonts w:ascii="Times New Roman" w:hAnsi="Times New Roman" w:cs="Times New Roman"/>
          <w:vertAlign w:val="superscript"/>
        </w:rPr>
        <w:t>60</w:t>
      </w:r>
      <w:r w:rsidRPr="00C47BA7">
        <w:rPr>
          <w:rFonts w:ascii="Times New Roman" w:hAnsi="Times New Roman" w:cs="Times New Roman"/>
        </w:rPr>
        <w:t>Ni 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F0"/>
    <w:multiLevelType w:val="hybridMultilevel"/>
    <w:tmpl w:val="2CD8A8DA"/>
    <w:lvl w:ilvl="0" w:tplc="30DE0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76C09"/>
    <w:multiLevelType w:val="hybridMultilevel"/>
    <w:tmpl w:val="E7B6C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1062D"/>
    <w:multiLevelType w:val="hybridMultilevel"/>
    <w:tmpl w:val="DEC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82301"/>
    <w:multiLevelType w:val="hybridMultilevel"/>
    <w:tmpl w:val="523C24FE"/>
    <w:lvl w:ilvl="0" w:tplc="834A2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AD" w15:userId="S-1-5-21-20713206-1263413069-421607344-329230"/>
  </w15:person>
  <w15:person w15:author="Laura W">
    <w15:presenceInfo w15:providerId="None" w15:userId="Laura W"/>
  </w15:person>
  <w15:person w15:author="Eva Juliet Baransky [2]">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3C"/>
    <w:rsid w:val="000004E5"/>
    <w:rsid w:val="00001015"/>
    <w:rsid w:val="00004438"/>
    <w:rsid w:val="00013A77"/>
    <w:rsid w:val="00015642"/>
    <w:rsid w:val="00017093"/>
    <w:rsid w:val="0002320E"/>
    <w:rsid w:val="00024DF1"/>
    <w:rsid w:val="0002520D"/>
    <w:rsid w:val="00030758"/>
    <w:rsid w:val="00032FBC"/>
    <w:rsid w:val="00033183"/>
    <w:rsid w:val="000364D9"/>
    <w:rsid w:val="00037968"/>
    <w:rsid w:val="00043931"/>
    <w:rsid w:val="00044F13"/>
    <w:rsid w:val="000505F8"/>
    <w:rsid w:val="000537DC"/>
    <w:rsid w:val="00055A94"/>
    <w:rsid w:val="000561E0"/>
    <w:rsid w:val="00063725"/>
    <w:rsid w:val="00066C12"/>
    <w:rsid w:val="000739CB"/>
    <w:rsid w:val="00080947"/>
    <w:rsid w:val="000828A4"/>
    <w:rsid w:val="000847E3"/>
    <w:rsid w:val="0008682C"/>
    <w:rsid w:val="000874E1"/>
    <w:rsid w:val="00090AA4"/>
    <w:rsid w:val="00093CDF"/>
    <w:rsid w:val="000A0842"/>
    <w:rsid w:val="000A2BCF"/>
    <w:rsid w:val="000A6712"/>
    <w:rsid w:val="000A6FDA"/>
    <w:rsid w:val="000B59D4"/>
    <w:rsid w:val="000B648A"/>
    <w:rsid w:val="000B7DC3"/>
    <w:rsid w:val="000C1633"/>
    <w:rsid w:val="000C3BAD"/>
    <w:rsid w:val="000C4A28"/>
    <w:rsid w:val="000D116E"/>
    <w:rsid w:val="000D31DF"/>
    <w:rsid w:val="000D6C46"/>
    <w:rsid w:val="000D6F18"/>
    <w:rsid w:val="000E2BF4"/>
    <w:rsid w:val="000F0E96"/>
    <w:rsid w:val="000F18B2"/>
    <w:rsid w:val="000F3FA9"/>
    <w:rsid w:val="001004D8"/>
    <w:rsid w:val="00103D2D"/>
    <w:rsid w:val="00121F8A"/>
    <w:rsid w:val="001276B8"/>
    <w:rsid w:val="00127F2B"/>
    <w:rsid w:val="001377DC"/>
    <w:rsid w:val="001412A5"/>
    <w:rsid w:val="00141857"/>
    <w:rsid w:val="0014476D"/>
    <w:rsid w:val="00152D1F"/>
    <w:rsid w:val="00156985"/>
    <w:rsid w:val="001700FA"/>
    <w:rsid w:val="00170C42"/>
    <w:rsid w:val="00171BBB"/>
    <w:rsid w:val="001722C2"/>
    <w:rsid w:val="00173EA6"/>
    <w:rsid w:val="00177C24"/>
    <w:rsid w:val="00181837"/>
    <w:rsid w:val="0018283F"/>
    <w:rsid w:val="001839E6"/>
    <w:rsid w:val="00184EF5"/>
    <w:rsid w:val="00190AEC"/>
    <w:rsid w:val="00195687"/>
    <w:rsid w:val="001A585E"/>
    <w:rsid w:val="001B0B2A"/>
    <w:rsid w:val="001C3731"/>
    <w:rsid w:val="001D2382"/>
    <w:rsid w:val="001D261A"/>
    <w:rsid w:val="001E0460"/>
    <w:rsid w:val="001E2862"/>
    <w:rsid w:val="001E4825"/>
    <w:rsid w:val="001E6CC9"/>
    <w:rsid w:val="001F2B61"/>
    <w:rsid w:val="001F3B32"/>
    <w:rsid w:val="001F484F"/>
    <w:rsid w:val="001F5A2A"/>
    <w:rsid w:val="00211FE2"/>
    <w:rsid w:val="00212572"/>
    <w:rsid w:val="00225182"/>
    <w:rsid w:val="00227463"/>
    <w:rsid w:val="00227BFF"/>
    <w:rsid w:val="00230EAD"/>
    <w:rsid w:val="00231AA1"/>
    <w:rsid w:val="002346BB"/>
    <w:rsid w:val="002370DA"/>
    <w:rsid w:val="00241C30"/>
    <w:rsid w:val="00242419"/>
    <w:rsid w:val="002455C5"/>
    <w:rsid w:val="00252E6A"/>
    <w:rsid w:val="002554AA"/>
    <w:rsid w:val="00257DAE"/>
    <w:rsid w:val="00263DD1"/>
    <w:rsid w:val="00271A73"/>
    <w:rsid w:val="00271E18"/>
    <w:rsid w:val="00275D35"/>
    <w:rsid w:val="0028049F"/>
    <w:rsid w:val="00284385"/>
    <w:rsid w:val="002A156D"/>
    <w:rsid w:val="002A2A2B"/>
    <w:rsid w:val="002A32B9"/>
    <w:rsid w:val="002A7B58"/>
    <w:rsid w:val="002C023C"/>
    <w:rsid w:val="002C1052"/>
    <w:rsid w:val="002C32ED"/>
    <w:rsid w:val="002C3F0D"/>
    <w:rsid w:val="002E0CE9"/>
    <w:rsid w:val="002E65A0"/>
    <w:rsid w:val="002F2939"/>
    <w:rsid w:val="002F5BB0"/>
    <w:rsid w:val="002F7CCC"/>
    <w:rsid w:val="00300A2A"/>
    <w:rsid w:val="003065F4"/>
    <w:rsid w:val="00310B7C"/>
    <w:rsid w:val="003243E5"/>
    <w:rsid w:val="00326828"/>
    <w:rsid w:val="00326E1D"/>
    <w:rsid w:val="00332300"/>
    <w:rsid w:val="003403B9"/>
    <w:rsid w:val="00346238"/>
    <w:rsid w:val="003470CB"/>
    <w:rsid w:val="003548EA"/>
    <w:rsid w:val="00357D7C"/>
    <w:rsid w:val="00365EC4"/>
    <w:rsid w:val="00366542"/>
    <w:rsid w:val="003669D6"/>
    <w:rsid w:val="00370229"/>
    <w:rsid w:val="00377151"/>
    <w:rsid w:val="00382B98"/>
    <w:rsid w:val="003830A2"/>
    <w:rsid w:val="00383CE5"/>
    <w:rsid w:val="00384F21"/>
    <w:rsid w:val="00387B72"/>
    <w:rsid w:val="00394264"/>
    <w:rsid w:val="003A64E5"/>
    <w:rsid w:val="003B2077"/>
    <w:rsid w:val="003B793A"/>
    <w:rsid w:val="003B7A4B"/>
    <w:rsid w:val="003C3477"/>
    <w:rsid w:val="003E4151"/>
    <w:rsid w:val="003E5BB2"/>
    <w:rsid w:val="003E630E"/>
    <w:rsid w:val="003F0E94"/>
    <w:rsid w:val="003F1A88"/>
    <w:rsid w:val="003F4935"/>
    <w:rsid w:val="003F522E"/>
    <w:rsid w:val="0040257A"/>
    <w:rsid w:val="00405F1B"/>
    <w:rsid w:val="0040656A"/>
    <w:rsid w:val="004075AA"/>
    <w:rsid w:val="004077B2"/>
    <w:rsid w:val="004153D3"/>
    <w:rsid w:val="004202A0"/>
    <w:rsid w:val="00422D60"/>
    <w:rsid w:val="00423F12"/>
    <w:rsid w:val="00424035"/>
    <w:rsid w:val="00427B56"/>
    <w:rsid w:val="004322B8"/>
    <w:rsid w:val="004323DB"/>
    <w:rsid w:val="00437263"/>
    <w:rsid w:val="00437A37"/>
    <w:rsid w:val="00440135"/>
    <w:rsid w:val="00443BEE"/>
    <w:rsid w:val="00445F26"/>
    <w:rsid w:val="004477D3"/>
    <w:rsid w:val="00453B6A"/>
    <w:rsid w:val="00475213"/>
    <w:rsid w:val="00476C6A"/>
    <w:rsid w:val="0048118B"/>
    <w:rsid w:val="00485BB7"/>
    <w:rsid w:val="004964ED"/>
    <w:rsid w:val="004A13CC"/>
    <w:rsid w:val="004A5813"/>
    <w:rsid w:val="004A64B2"/>
    <w:rsid w:val="004B298D"/>
    <w:rsid w:val="004B636E"/>
    <w:rsid w:val="004C4095"/>
    <w:rsid w:val="004C4BC6"/>
    <w:rsid w:val="004C5392"/>
    <w:rsid w:val="004C5442"/>
    <w:rsid w:val="004C7970"/>
    <w:rsid w:val="004D032D"/>
    <w:rsid w:val="004D2FBB"/>
    <w:rsid w:val="004D4D54"/>
    <w:rsid w:val="004E4EDC"/>
    <w:rsid w:val="004F176D"/>
    <w:rsid w:val="004F3E26"/>
    <w:rsid w:val="004F413C"/>
    <w:rsid w:val="004F568E"/>
    <w:rsid w:val="00505BF9"/>
    <w:rsid w:val="00512BEE"/>
    <w:rsid w:val="00512DFF"/>
    <w:rsid w:val="005158E1"/>
    <w:rsid w:val="00520C07"/>
    <w:rsid w:val="00521FB6"/>
    <w:rsid w:val="00523F45"/>
    <w:rsid w:val="005248E2"/>
    <w:rsid w:val="005266CE"/>
    <w:rsid w:val="00530373"/>
    <w:rsid w:val="00543E70"/>
    <w:rsid w:val="00546572"/>
    <w:rsid w:val="005521D1"/>
    <w:rsid w:val="00554817"/>
    <w:rsid w:val="00555F2A"/>
    <w:rsid w:val="0055649E"/>
    <w:rsid w:val="00557F5B"/>
    <w:rsid w:val="00560160"/>
    <w:rsid w:val="005620F2"/>
    <w:rsid w:val="00566F58"/>
    <w:rsid w:val="00567B3B"/>
    <w:rsid w:val="0057537B"/>
    <w:rsid w:val="00583517"/>
    <w:rsid w:val="00583668"/>
    <w:rsid w:val="00584C36"/>
    <w:rsid w:val="00591FA9"/>
    <w:rsid w:val="005A065E"/>
    <w:rsid w:val="005A35E8"/>
    <w:rsid w:val="005A7A57"/>
    <w:rsid w:val="005B0272"/>
    <w:rsid w:val="005B0D81"/>
    <w:rsid w:val="005B3879"/>
    <w:rsid w:val="005B4750"/>
    <w:rsid w:val="005B49FD"/>
    <w:rsid w:val="005B51ED"/>
    <w:rsid w:val="005C314A"/>
    <w:rsid w:val="005C4B34"/>
    <w:rsid w:val="005C5877"/>
    <w:rsid w:val="005C611B"/>
    <w:rsid w:val="005D0EE7"/>
    <w:rsid w:val="005D1136"/>
    <w:rsid w:val="005D2BB9"/>
    <w:rsid w:val="005E47AE"/>
    <w:rsid w:val="005F0B21"/>
    <w:rsid w:val="0061002D"/>
    <w:rsid w:val="006152A1"/>
    <w:rsid w:val="00616692"/>
    <w:rsid w:val="0062133B"/>
    <w:rsid w:val="00621D94"/>
    <w:rsid w:val="0063658B"/>
    <w:rsid w:val="00643737"/>
    <w:rsid w:val="00647078"/>
    <w:rsid w:val="00652D30"/>
    <w:rsid w:val="006538E1"/>
    <w:rsid w:val="0065530A"/>
    <w:rsid w:val="00657000"/>
    <w:rsid w:val="006640C5"/>
    <w:rsid w:val="006650E7"/>
    <w:rsid w:val="006671E2"/>
    <w:rsid w:val="0067308F"/>
    <w:rsid w:val="006814BE"/>
    <w:rsid w:val="0069218B"/>
    <w:rsid w:val="0069723A"/>
    <w:rsid w:val="00697B2D"/>
    <w:rsid w:val="006A10C5"/>
    <w:rsid w:val="006A145B"/>
    <w:rsid w:val="006A2045"/>
    <w:rsid w:val="006A694E"/>
    <w:rsid w:val="006A6D1F"/>
    <w:rsid w:val="006A6DC3"/>
    <w:rsid w:val="006A77C7"/>
    <w:rsid w:val="006B1DA5"/>
    <w:rsid w:val="006B2282"/>
    <w:rsid w:val="006C0A13"/>
    <w:rsid w:val="006C203C"/>
    <w:rsid w:val="006C34F0"/>
    <w:rsid w:val="006C7B22"/>
    <w:rsid w:val="006D0DB6"/>
    <w:rsid w:val="006D379E"/>
    <w:rsid w:val="006D3809"/>
    <w:rsid w:val="006D3F11"/>
    <w:rsid w:val="006D7043"/>
    <w:rsid w:val="006E0F46"/>
    <w:rsid w:val="006E5939"/>
    <w:rsid w:val="006E70F1"/>
    <w:rsid w:val="006F19CC"/>
    <w:rsid w:val="006F2FEF"/>
    <w:rsid w:val="006F4C45"/>
    <w:rsid w:val="00701D00"/>
    <w:rsid w:val="00704016"/>
    <w:rsid w:val="00706243"/>
    <w:rsid w:val="007072E6"/>
    <w:rsid w:val="007229EF"/>
    <w:rsid w:val="00722DE7"/>
    <w:rsid w:val="00723C7B"/>
    <w:rsid w:val="007278DA"/>
    <w:rsid w:val="00731D8F"/>
    <w:rsid w:val="00734178"/>
    <w:rsid w:val="00735C75"/>
    <w:rsid w:val="0073748B"/>
    <w:rsid w:val="007412B8"/>
    <w:rsid w:val="00743852"/>
    <w:rsid w:val="007439EF"/>
    <w:rsid w:val="00746EA4"/>
    <w:rsid w:val="007502DC"/>
    <w:rsid w:val="0075285C"/>
    <w:rsid w:val="00754015"/>
    <w:rsid w:val="00756BBB"/>
    <w:rsid w:val="0076264C"/>
    <w:rsid w:val="00763CA7"/>
    <w:rsid w:val="0076747E"/>
    <w:rsid w:val="007707A4"/>
    <w:rsid w:val="00771CCD"/>
    <w:rsid w:val="00773D40"/>
    <w:rsid w:val="00777802"/>
    <w:rsid w:val="00784FB9"/>
    <w:rsid w:val="0078645B"/>
    <w:rsid w:val="00792222"/>
    <w:rsid w:val="00793512"/>
    <w:rsid w:val="0079645A"/>
    <w:rsid w:val="00796B25"/>
    <w:rsid w:val="007975C6"/>
    <w:rsid w:val="007A196C"/>
    <w:rsid w:val="007A3DF3"/>
    <w:rsid w:val="007A4FBD"/>
    <w:rsid w:val="007A663E"/>
    <w:rsid w:val="007A7510"/>
    <w:rsid w:val="007B2B88"/>
    <w:rsid w:val="007B3DF6"/>
    <w:rsid w:val="007B74D0"/>
    <w:rsid w:val="007B7E3E"/>
    <w:rsid w:val="007C3AB7"/>
    <w:rsid w:val="007C3D12"/>
    <w:rsid w:val="007C6363"/>
    <w:rsid w:val="007C6B97"/>
    <w:rsid w:val="007C772E"/>
    <w:rsid w:val="007D0814"/>
    <w:rsid w:val="007D28D1"/>
    <w:rsid w:val="007D553D"/>
    <w:rsid w:val="007E3F99"/>
    <w:rsid w:val="007E434C"/>
    <w:rsid w:val="007E5DC7"/>
    <w:rsid w:val="007F1FE3"/>
    <w:rsid w:val="007F4E1C"/>
    <w:rsid w:val="008032C0"/>
    <w:rsid w:val="008033EC"/>
    <w:rsid w:val="0080621E"/>
    <w:rsid w:val="00820B30"/>
    <w:rsid w:val="008302CB"/>
    <w:rsid w:val="00831919"/>
    <w:rsid w:val="00833C96"/>
    <w:rsid w:val="00836184"/>
    <w:rsid w:val="00840AA0"/>
    <w:rsid w:val="00850E8A"/>
    <w:rsid w:val="00853414"/>
    <w:rsid w:val="00855FF5"/>
    <w:rsid w:val="00856A35"/>
    <w:rsid w:val="00861974"/>
    <w:rsid w:val="00862402"/>
    <w:rsid w:val="00864355"/>
    <w:rsid w:val="008655E3"/>
    <w:rsid w:val="00876C6D"/>
    <w:rsid w:val="0088280B"/>
    <w:rsid w:val="00896FB7"/>
    <w:rsid w:val="008A15E5"/>
    <w:rsid w:val="008A207C"/>
    <w:rsid w:val="008A4717"/>
    <w:rsid w:val="008B27C3"/>
    <w:rsid w:val="008B3E4A"/>
    <w:rsid w:val="008C45B7"/>
    <w:rsid w:val="008C500F"/>
    <w:rsid w:val="008D3070"/>
    <w:rsid w:val="008D5306"/>
    <w:rsid w:val="008D6D58"/>
    <w:rsid w:val="008E0627"/>
    <w:rsid w:val="008E0B7B"/>
    <w:rsid w:val="008E293B"/>
    <w:rsid w:val="008E3126"/>
    <w:rsid w:val="008F2B03"/>
    <w:rsid w:val="00900765"/>
    <w:rsid w:val="00901E1D"/>
    <w:rsid w:val="00904417"/>
    <w:rsid w:val="0090612D"/>
    <w:rsid w:val="00910302"/>
    <w:rsid w:val="00913B8D"/>
    <w:rsid w:val="009145EB"/>
    <w:rsid w:val="009153D8"/>
    <w:rsid w:val="0091693D"/>
    <w:rsid w:val="00917A66"/>
    <w:rsid w:val="009203D0"/>
    <w:rsid w:val="009236C5"/>
    <w:rsid w:val="0093139F"/>
    <w:rsid w:val="00932998"/>
    <w:rsid w:val="00933276"/>
    <w:rsid w:val="00936FD5"/>
    <w:rsid w:val="00944D67"/>
    <w:rsid w:val="00946CA8"/>
    <w:rsid w:val="009545BC"/>
    <w:rsid w:val="00962984"/>
    <w:rsid w:val="00972F78"/>
    <w:rsid w:val="009752DF"/>
    <w:rsid w:val="00977F5C"/>
    <w:rsid w:val="00983372"/>
    <w:rsid w:val="0099049E"/>
    <w:rsid w:val="00990DE1"/>
    <w:rsid w:val="00995332"/>
    <w:rsid w:val="00995537"/>
    <w:rsid w:val="009A4864"/>
    <w:rsid w:val="009A7BDB"/>
    <w:rsid w:val="009A7DF9"/>
    <w:rsid w:val="009C0326"/>
    <w:rsid w:val="009C6B19"/>
    <w:rsid w:val="009D15F7"/>
    <w:rsid w:val="009E66A0"/>
    <w:rsid w:val="009F5067"/>
    <w:rsid w:val="00A0151B"/>
    <w:rsid w:val="00A05221"/>
    <w:rsid w:val="00A1087D"/>
    <w:rsid w:val="00A14F6D"/>
    <w:rsid w:val="00A1511F"/>
    <w:rsid w:val="00A16CAF"/>
    <w:rsid w:val="00A21B29"/>
    <w:rsid w:val="00A24773"/>
    <w:rsid w:val="00A25139"/>
    <w:rsid w:val="00A27100"/>
    <w:rsid w:val="00A37157"/>
    <w:rsid w:val="00A41B19"/>
    <w:rsid w:val="00A62017"/>
    <w:rsid w:val="00A631C1"/>
    <w:rsid w:val="00A657D3"/>
    <w:rsid w:val="00A71A92"/>
    <w:rsid w:val="00A72114"/>
    <w:rsid w:val="00A73E6C"/>
    <w:rsid w:val="00A7687E"/>
    <w:rsid w:val="00AA3DC0"/>
    <w:rsid w:val="00AA4FCC"/>
    <w:rsid w:val="00AA7900"/>
    <w:rsid w:val="00AB6619"/>
    <w:rsid w:val="00AB72E6"/>
    <w:rsid w:val="00AD22C3"/>
    <w:rsid w:val="00AD4559"/>
    <w:rsid w:val="00AD5363"/>
    <w:rsid w:val="00AD56AE"/>
    <w:rsid w:val="00AD60D3"/>
    <w:rsid w:val="00AE6CB3"/>
    <w:rsid w:val="00AF558F"/>
    <w:rsid w:val="00AF66A2"/>
    <w:rsid w:val="00B05ED3"/>
    <w:rsid w:val="00B10AF5"/>
    <w:rsid w:val="00B10B6F"/>
    <w:rsid w:val="00B11EAE"/>
    <w:rsid w:val="00B23252"/>
    <w:rsid w:val="00B339D2"/>
    <w:rsid w:val="00B35152"/>
    <w:rsid w:val="00B37A4D"/>
    <w:rsid w:val="00B42F02"/>
    <w:rsid w:val="00B467E0"/>
    <w:rsid w:val="00B478D0"/>
    <w:rsid w:val="00B53C58"/>
    <w:rsid w:val="00B61C6B"/>
    <w:rsid w:val="00B637A8"/>
    <w:rsid w:val="00B64A58"/>
    <w:rsid w:val="00B65AB4"/>
    <w:rsid w:val="00B6633F"/>
    <w:rsid w:val="00B67FBF"/>
    <w:rsid w:val="00B718F3"/>
    <w:rsid w:val="00B71B21"/>
    <w:rsid w:val="00B76E0D"/>
    <w:rsid w:val="00B92424"/>
    <w:rsid w:val="00BA1DC7"/>
    <w:rsid w:val="00BA400E"/>
    <w:rsid w:val="00BB06C0"/>
    <w:rsid w:val="00BB49A6"/>
    <w:rsid w:val="00BB717C"/>
    <w:rsid w:val="00BC5F7C"/>
    <w:rsid w:val="00BC785B"/>
    <w:rsid w:val="00BD25B8"/>
    <w:rsid w:val="00BD555F"/>
    <w:rsid w:val="00BE00E4"/>
    <w:rsid w:val="00BE449C"/>
    <w:rsid w:val="00BE6DA3"/>
    <w:rsid w:val="00BF476B"/>
    <w:rsid w:val="00BF5A77"/>
    <w:rsid w:val="00BF6F6C"/>
    <w:rsid w:val="00C020AB"/>
    <w:rsid w:val="00C3789C"/>
    <w:rsid w:val="00C439C2"/>
    <w:rsid w:val="00C46B02"/>
    <w:rsid w:val="00C47566"/>
    <w:rsid w:val="00C52BF7"/>
    <w:rsid w:val="00C531B3"/>
    <w:rsid w:val="00C564D7"/>
    <w:rsid w:val="00C61242"/>
    <w:rsid w:val="00C6557C"/>
    <w:rsid w:val="00C722D2"/>
    <w:rsid w:val="00C72F73"/>
    <w:rsid w:val="00C74F37"/>
    <w:rsid w:val="00C75E24"/>
    <w:rsid w:val="00C76666"/>
    <w:rsid w:val="00C767F9"/>
    <w:rsid w:val="00C77F2A"/>
    <w:rsid w:val="00C86175"/>
    <w:rsid w:val="00C94584"/>
    <w:rsid w:val="00CA7B69"/>
    <w:rsid w:val="00CB3CF0"/>
    <w:rsid w:val="00CB4C87"/>
    <w:rsid w:val="00CB5371"/>
    <w:rsid w:val="00CC0E34"/>
    <w:rsid w:val="00CC0FD0"/>
    <w:rsid w:val="00CC1763"/>
    <w:rsid w:val="00CC258E"/>
    <w:rsid w:val="00CC73CD"/>
    <w:rsid w:val="00CD4DB4"/>
    <w:rsid w:val="00CE69B7"/>
    <w:rsid w:val="00CF3015"/>
    <w:rsid w:val="00CF6113"/>
    <w:rsid w:val="00D0187E"/>
    <w:rsid w:val="00D02543"/>
    <w:rsid w:val="00D02853"/>
    <w:rsid w:val="00D07A3F"/>
    <w:rsid w:val="00D30F0F"/>
    <w:rsid w:val="00D326B8"/>
    <w:rsid w:val="00D41C2D"/>
    <w:rsid w:val="00D466DC"/>
    <w:rsid w:val="00D50E87"/>
    <w:rsid w:val="00D57318"/>
    <w:rsid w:val="00D647BB"/>
    <w:rsid w:val="00D832A4"/>
    <w:rsid w:val="00D87009"/>
    <w:rsid w:val="00D87821"/>
    <w:rsid w:val="00D92173"/>
    <w:rsid w:val="00DA0282"/>
    <w:rsid w:val="00DA22F7"/>
    <w:rsid w:val="00DA4C46"/>
    <w:rsid w:val="00DA56C6"/>
    <w:rsid w:val="00DB0130"/>
    <w:rsid w:val="00DB6E28"/>
    <w:rsid w:val="00DC28C5"/>
    <w:rsid w:val="00DC3F79"/>
    <w:rsid w:val="00DD4159"/>
    <w:rsid w:val="00DF0F7E"/>
    <w:rsid w:val="00DF16E0"/>
    <w:rsid w:val="00E11AAE"/>
    <w:rsid w:val="00E11B0E"/>
    <w:rsid w:val="00E25CEA"/>
    <w:rsid w:val="00E30F61"/>
    <w:rsid w:val="00E412D1"/>
    <w:rsid w:val="00E419C6"/>
    <w:rsid w:val="00E41F66"/>
    <w:rsid w:val="00E435FC"/>
    <w:rsid w:val="00E4369F"/>
    <w:rsid w:val="00E43AEA"/>
    <w:rsid w:val="00E446CE"/>
    <w:rsid w:val="00E4709E"/>
    <w:rsid w:val="00E4792A"/>
    <w:rsid w:val="00E5156E"/>
    <w:rsid w:val="00E53B23"/>
    <w:rsid w:val="00E6471C"/>
    <w:rsid w:val="00E653B1"/>
    <w:rsid w:val="00E66E91"/>
    <w:rsid w:val="00E73C20"/>
    <w:rsid w:val="00E76605"/>
    <w:rsid w:val="00E77FC3"/>
    <w:rsid w:val="00E81266"/>
    <w:rsid w:val="00E833CD"/>
    <w:rsid w:val="00E8562F"/>
    <w:rsid w:val="00EB1622"/>
    <w:rsid w:val="00EB255E"/>
    <w:rsid w:val="00EB2D70"/>
    <w:rsid w:val="00EB6213"/>
    <w:rsid w:val="00EC27DB"/>
    <w:rsid w:val="00EC552B"/>
    <w:rsid w:val="00EC6E30"/>
    <w:rsid w:val="00EC7283"/>
    <w:rsid w:val="00ED521B"/>
    <w:rsid w:val="00EE07F1"/>
    <w:rsid w:val="00EE151F"/>
    <w:rsid w:val="00EE4CAA"/>
    <w:rsid w:val="00EF22AA"/>
    <w:rsid w:val="00EF5153"/>
    <w:rsid w:val="00F012FA"/>
    <w:rsid w:val="00F01F36"/>
    <w:rsid w:val="00F11BEE"/>
    <w:rsid w:val="00F11D86"/>
    <w:rsid w:val="00F14A1D"/>
    <w:rsid w:val="00F1659D"/>
    <w:rsid w:val="00F31F83"/>
    <w:rsid w:val="00F330D8"/>
    <w:rsid w:val="00F3566D"/>
    <w:rsid w:val="00F35E43"/>
    <w:rsid w:val="00F42CAB"/>
    <w:rsid w:val="00F43C91"/>
    <w:rsid w:val="00F471D5"/>
    <w:rsid w:val="00F475B1"/>
    <w:rsid w:val="00F50732"/>
    <w:rsid w:val="00F57E9C"/>
    <w:rsid w:val="00F658BF"/>
    <w:rsid w:val="00F675C2"/>
    <w:rsid w:val="00F7264E"/>
    <w:rsid w:val="00F80C91"/>
    <w:rsid w:val="00F91B0A"/>
    <w:rsid w:val="00F952BB"/>
    <w:rsid w:val="00FA1B33"/>
    <w:rsid w:val="00FA657A"/>
    <w:rsid w:val="00FB2CFF"/>
    <w:rsid w:val="00FB5480"/>
    <w:rsid w:val="00FC2086"/>
    <w:rsid w:val="00FC55D8"/>
    <w:rsid w:val="00FC63C8"/>
    <w:rsid w:val="00FD11B6"/>
    <w:rsid w:val="00FD155B"/>
    <w:rsid w:val="00FD4880"/>
    <w:rsid w:val="00FD5BEF"/>
    <w:rsid w:val="00FE61E2"/>
    <w:rsid w:val="00FE7D63"/>
    <w:rsid w:val="00FF059C"/>
    <w:rsid w:val="00FF43C9"/>
    <w:rsid w:val="00FF68EF"/>
    <w:rsid w:val="00FF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1C198"/>
  <w15:chartTrackingRefBased/>
  <w15:docId w15:val="{9FA94036-7317-4450-8A71-285ED822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58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2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A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5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58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C258E"/>
    <w:rPr>
      <w:sz w:val="16"/>
      <w:szCs w:val="16"/>
    </w:rPr>
  </w:style>
  <w:style w:type="paragraph" w:styleId="CommentText">
    <w:name w:val="annotation text"/>
    <w:basedOn w:val="Normal"/>
    <w:link w:val="CommentTextChar"/>
    <w:uiPriority w:val="99"/>
    <w:unhideWhenUsed/>
    <w:rsid w:val="00CC258E"/>
    <w:pPr>
      <w:spacing w:line="240" w:lineRule="auto"/>
    </w:pPr>
    <w:rPr>
      <w:sz w:val="20"/>
      <w:szCs w:val="20"/>
    </w:rPr>
  </w:style>
  <w:style w:type="character" w:customStyle="1" w:styleId="CommentTextChar">
    <w:name w:val="Comment Text Char"/>
    <w:basedOn w:val="DefaultParagraphFont"/>
    <w:link w:val="CommentText"/>
    <w:uiPriority w:val="99"/>
    <w:rsid w:val="00CC258E"/>
    <w:rPr>
      <w:rFonts w:ascii="Times New Roman" w:eastAsia="Times New Roman" w:hAnsi="Times New Roman" w:cs="Times New Roman"/>
      <w:sz w:val="20"/>
      <w:szCs w:val="20"/>
    </w:rPr>
  </w:style>
  <w:style w:type="paragraph" w:styleId="ListParagraph">
    <w:name w:val="List Paragraph"/>
    <w:basedOn w:val="Normal"/>
    <w:uiPriority w:val="34"/>
    <w:qFormat/>
    <w:rsid w:val="00CC258E"/>
    <w:pPr>
      <w:ind w:left="720"/>
      <w:contextualSpacing/>
    </w:pPr>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995332"/>
    <w:rPr>
      <w:b/>
      <w:bCs/>
    </w:rPr>
  </w:style>
  <w:style w:type="character" w:customStyle="1" w:styleId="CommentSubjectChar">
    <w:name w:val="Comment Subject Char"/>
    <w:basedOn w:val="CommentTextChar"/>
    <w:link w:val="CommentSubject"/>
    <w:uiPriority w:val="99"/>
    <w:semiHidden/>
    <w:rsid w:val="00995332"/>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485BB7"/>
    <w:pPr>
      <w:spacing w:after="200" w:line="240" w:lineRule="auto"/>
    </w:pPr>
    <w:rPr>
      <w:rFonts w:asciiTheme="minorHAnsi" w:eastAsiaTheme="minorHAnsi" w:hAnsiTheme="minorHAnsi" w:cstheme="minorBidi"/>
      <w:i/>
      <w:iCs/>
      <w:color w:val="44546A" w:themeColor="text2"/>
      <w:sz w:val="18"/>
      <w:szCs w:val="18"/>
    </w:rPr>
  </w:style>
  <w:style w:type="paragraph" w:styleId="FootnoteText">
    <w:name w:val="footnote text"/>
    <w:basedOn w:val="Normal"/>
    <w:link w:val="FootnoteTextChar"/>
    <w:uiPriority w:val="99"/>
    <w:semiHidden/>
    <w:unhideWhenUsed/>
    <w:rsid w:val="005A35E8"/>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5A35E8"/>
    <w:rPr>
      <w:sz w:val="20"/>
      <w:szCs w:val="20"/>
    </w:rPr>
  </w:style>
  <w:style w:type="character" w:styleId="FootnoteReference">
    <w:name w:val="footnote reference"/>
    <w:basedOn w:val="DefaultParagraphFont"/>
    <w:uiPriority w:val="99"/>
    <w:semiHidden/>
    <w:unhideWhenUsed/>
    <w:rsid w:val="005A35E8"/>
    <w:rPr>
      <w:vertAlign w:val="superscript"/>
    </w:rPr>
  </w:style>
  <w:style w:type="character" w:customStyle="1" w:styleId="Heading3Char">
    <w:name w:val="Heading 3 Char"/>
    <w:basedOn w:val="DefaultParagraphFont"/>
    <w:link w:val="Heading3"/>
    <w:uiPriority w:val="9"/>
    <w:rsid w:val="00173EA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624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40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027097">
      <w:bodyDiv w:val="1"/>
      <w:marLeft w:val="0"/>
      <w:marRight w:val="0"/>
      <w:marTop w:val="0"/>
      <w:marBottom w:val="0"/>
      <w:divBdr>
        <w:top w:val="none" w:sz="0" w:space="0" w:color="auto"/>
        <w:left w:val="none" w:sz="0" w:space="0" w:color="auto"/>
        <w:bottom w:val="none" w:sz="0" w:space="0" w:color="auto"/>
        <w:right w:val="none" w:sz="0" w:space="0" w:color="auto"/>
      </w:divBdr>
    </w:div>
    <w:div w:id="1957715556">
      <w:bodyDiv w:val="1"/>
      <w:marLeft w:val="0"/>
      <w:marRight w:val="0"/>
      <w:marTop w:val="0"/>
      <w:marBottom w:val="0"/>
      <w:divBdr>
        <w:top w:val="none" w:sz="0" w:space="0" w:color="auto"/>
        <w:left w:val="none" w:sz="0" w:space="0" w:color="auto"/>
        <w:bottom w:val="none" w:sz="0" w:space="0" w:color="auto"/>
        <w:right w:val="none" w:sz="0" w:space="0" w:color="auto"/>
      </w:divBdr>
      <w:divsChild>
        <w:div w:id="1434201297">
          <w:marLeft w:val="0"/>
          <w:marRight w:val="0"/>
          <w:marTop w:val="0"/>
          <w:marBottom w:val="0"/>
          <w:divBdr>
            <w:top w:val="none" w:sz="0" w:space="0" w:color="auto"/>
            <w:left w:val="none" w:sz="0" w:space="0" w:color="auto"/>
            <w:bottom w:val="none" w:sz="0" w:space="0" w:color="auto"/>
            <w:right w:val="none" w:sz="0" w:space="0" w:color="auto"/>
          </w:divBdr>
        </w:div>
        <w:div w:id="176691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B2753-FF07-48AA-AB46-81F4194BD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14</Pages>
  <Words>71815</Words>
  <Characters>409346</Characters>
  <Application>Microsoft Office Word</Application>
  <DocSecurity>0</DocSecurity>
  <Lines>3411</Lines>
  <Paragraphs>960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106</cp:revision>
  <dcterms:created xsi:type="dcterms:W3CDTF">2021-09-08T16:31:00Z</dcterms:created>
  <dcterms:modified xsi:type="dcterms:W3CDTF">2021-09-10T22:23:00Z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