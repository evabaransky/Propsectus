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4"/>
          <w:szCs w:val="24"/>
        </w:rPr>
        <w:id w:val="1248311200"/>
        <w:docPartObj>
          <w:docPartGallery w:val="Table of Contents"/>
          <w:docPartUnique/>
        </w:docPartObj>
      </w:sdtPr>
      <w:sdtEndPr>
        <w:rPr>
          <w:b/>
          <w:bCs/>
          <w:noProof/>
        </w:rPr>
      </w:sdtEndPr>
      <w:sdtContent>
        <w:p w14:paraId="1D2E3B71" w14:textId="7E23244A" w:rsidR="00600551" w:rsidRDefault="00600551">
          <w:pPr>
            <w:pStyle w:val="TOCHeading"/>
          </w:pPr>
          <w:r>
            <w:t>Table of Contents</w:t>
          </w:r>
        </w:p>
        <w:commentRangeStart w:id="0"/>
        <w:p w14:paraId="025489CD" w14:textId="0D127DA7" w:rsidR="00600551" w:rsidRDefault="0060055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8742106" w:history="1">
            <w:r w:rsidRPr="00822407">
              <w:rPr>
                <w:rStyle w:val="Hyperlink"/>
                <w:noProof/>
              </w:rPr>
              <w:t>Abstract</w:t>
            </w:r>
            <w:r>
              <w:rPr>
                <w:noProof/>
                <w:webHidden/>
              </w:rPr>
              <w:tab/>
            </w:r>
            <w:r>
              <w:rPr>
                <w:noProof/>
                <w:webHidden/>
              </w:rPr>
              <w:fldChar w:fldCharType="begin"/>
            </w:r>
            <w:r>
              <w:rPr>
                <w:noProof/>
                <w:webHidden/>
              </w:rPr>
              <w:instrText xml:space="preserve"> PAGEREF _Toc78742106 \h </w:instrText>
            </w:r>
            <w:r>
              <w:rPr>
                <w:noProof/>
                <w:webHidden/>
              </w:rPr>
            </w:r>
            <w:r>
              <w:rPr>
                <w:noProof/>
                <w:webHidden/>
              </w:rPr>
              <w:fldChar w:fldCharType="separate"/>
            </w:r>
            <w:r>
              <w:rPr>
                <w:noProof/>
                <w:webHidden/>
              </w:rPr>
              <w:t>1</w:t>
            </w:r>
            <w:r>
              <w:rPr>
                <w:noProof/>
                <w:webHidden/>
              </w:rPr>
              <w:fldChar w:fldCharType="end"/>
            </w:r>
          </w:hyperlink>
        </w:p>
        <w:p w14:paraId="00373A2B" w14:textId="2AD27FEC" w:rsidR="00600551" w:rsidRDefault="00203DF2">
          <w:pPr>
            <w:pStyle w:val="TOC1"/>
            <w:tabs>
              <w:tab w:val="right" w:leader="dot" w:pos="9350"/>
            </w:tabs>
            <w:rPr>
              <w:rFonts w:asciiTheme="minorHAnsi" w:eastAsiaTheme="minorEastAsia" w:hAnsiTheme="minorHAnsi" w:cstheme="minorBidi"/>
              <w:noProof/>
              <w:sz w:val="22"/>
              <w:szCs w:val="22"/>
            </w:rPr>
          </w:pPr>
          <w:hyperlink w:anchor="_Toc78742107" w:history="1">
            <w:r w:rsidR="0062093C">
              <w:rPr>
                <w:rStyle w:val="Hyperlink"/>
                <w:noProof/>
              </w:rPr>
              <w:t>Literature Review</w:t>
            </w:r>
            <w:r w:rsidR="00600551">
              <w:rPr>
                <w:noProof/>
                <w:webHidden/>
              </w:rPr>
              <w:tab/>
            </w:r>
            <w:r w:rsidR="00600551">
              <w:rPr>
                <w:noProof/>
                <w:webHidden/>
              </w:rPr>
              <w:fldChar w:fldCharType="begin"/>
            </w:r>
            <w:r w:rsidR="00600551">
              <w:rPr>
                <w:noProof/>
                <w:webHidden/>
              </w:rPr>
              <w:instrText xml:space="preserve"> PAGEREF _Toc78742107 \h </w:instrText>
            </w:r>
            <w:r w:rsidR="00600551">
              <w:rPr>
                <w:noProof/>
                <w:webHidden/>
              </w:rPr>
            </w:r>
            <w:r w:rsidR="00600551">
              <w:rPr>
                <w:noProof/>
                <w:webHidden/>
              </w:rPr>
              <w:fldChar w:fldCharType="separate"/>
            </w:r>
            <w:r w:rsidR="00600551">
              <w:rPr>
                <w:noProof/>
                <w:webHidden/>
              </w:rPr>
              <w:t>1</w:t>
            </w:r>
            <w:r w:rsidR="00600551">
              <w:rPr>
                <w:noProof/>
                <w:webHidden/>
              </w:rPr>
              <w:fldChar w:fldCharType="end"/>
            </w:r>
          </w:hyperlink>
        </w:p>
        <w:p w14:paraId="61BF3C0B" w14:textId="223527C0" w:rsidR="00600551" w:rsidRDefault="00203DF2">
          <w:pPr>
            <w:pStyle w:val="TOC2"/>
            <w:tabs>
              <w:tab w:val="right" w:leader="dot" w:pos="9350"/>
            </w:tabs>
            <w:rPr>
              <w:rFonts w:asciiTheme="minorHAnsi" w:eastAsiaTheme="minorEastAsia" w:hAnsiTheme="minorHAnsi" w:cstheme="minorBidi"/>
              <w:noProof/>
              <w:sz w:val="22"/>
              <w:szCs w:val="22"/>
            </w:rPr>
          </w:pPr>
          <w:hyperlink w:anchor="_Toc78742108" w:history="1">
            <w:r w:rsidR="00934E11">
              <w:rPr>
                <w:rStyle w:val="Hyperlink"/>
                <w:noProof/>
              </w:rPr>
              <w:t>Nickel and Biology</w:t>
            </w:r>
            <w:r w:rsidR="00600551">
              <w:rPr>
                <w:noProof/>
                <w:webHidden/>
              </w:rPr>
              <w:tab/>
            </w:r>
            <w:r w:rsidR="00600551">
              <w:rPr>
                <w:noProof/>
                <w:webHidden/>
              </w:rPr>
              <w:fldChar w:fldCharType="begin"/>
            </w:r>
            <w:r w:rsidR="00600551">
              <w:rPr>
                <w:noProof/>
                <w:webHidden/>
              </w:rPr>
              <w:instrText xml:space="preserve"> PAGEREF _Toc78742108 \h </w:instrText>
            </w:r>
            <w:r w:rsidR="00600551">
              <w:rPr>
                <w:noProof/>
                <w:webHidden/>
              </w:rPr>
            </w:r>
            <w:r w:rsidR="00600551">
              <w:rPr>
                <w:noProof/>
                <w:webHidden/>
              </w:rPr>
              <w:fldChar w:fldCharType="separate"/>
            </w:r>
            <w:r w:rsidR="00600551">
              <w:rPr>
                <w:noProof/>
                <w:webHidden/>
              </w:rPr>
              <w:t>2</w:t>
            </w:r>
            <w:r w:rsidR="00600551">
              <w:rPr>
                <w:noProof/>
                <w:webHidden/>
              </w:rPr>
              <w:fldChar w:fldCharType="end"/>
            </w:r>
          </w:hyperlink>
        </w:p>
        <w:p w14:paraId="006F5A38" w14:textId="49B77743" w:rsidR="00600551" w:rsidRDefault="00203DF2">
          <w:pPr>
            <w:pStyle w:val="TOC2"/>
            <w:tabs>
              <w:tab w:val="right" w:leader="dot" w:pos="9350"/>
            </w:tabs>
            <w:rPr>
              <w:rFonts w:asciiTheme="minorHAnsi" w:eastAsiaTheme="minorEastAsia" w:hAnsiTheme="minorHAnsi" w:cstheme="minorBidi"/>
              <w:noProof/>
              <w:sz w:val="22"/>
              <w:szCs w:val="22"/>
            </w:rPr>
          </w:pPr>
          <w:hyperlink w:anchor="_Toc78742109" w:history="1">
            <w:r w:rsidR="00600551" w:rsidRPr="00822407">
              <w:rPr>
                <w:rStyle w:val="Hyperlink"/>
                <w:noProof/>
              </w:rPr>
              <w:t>The Apparent Modern Marine Ni Mass Imbalance</w:t>
            </w:r>
            <w:r w:rsidR="00600551">
              <w:rPr>
                <w:noProof/>
                <w:webHidden/>
              </w:rPr>
              <w:tab/>
            </w:r>
            <w:r w:rsidR="00600551">
              <w:rPr>
                <w:noProof/>
                <w:webHidden/>
              </w:rPr>
              <w:fldChar w:fldCharType="begin"/>
            </w:r>
            <w:r w:rsidR="00600551">
              <w:rPr>
                <w:noProof/>
                <w:webHidden/>
              </w:rPr>
              <w:instrText xml:space="preserve"> PAGEREF _Toc78742109 \h </w:instrText>
            </w:r>
            <w:r w:rsidR="00600551">
              <w:rPr>
                <w:noProof/>
                <w:webHidden/>
              </w:rPr>
            </w:r>
            <w:r w:rsidR="00600551">
              <w:rPr>
                <w:noProof/>
                <w:webHidden/>
              </w:rPr>
              <w:fldChar w:fldCharType="separate"/>
            </w:r>
            <w:r w:rsidR="00600551">
              <w:rPr>
                <w:noProof/>
                <w:webHidden/>
              </w:rPr>
              <w:t>3</w:t>
            </w:r>
            <w:r w:rsidR="00600551">
              <w:rPr>
                <w:noProof/>
                <w:webHidden/>
              </w:rPr>
              <w:fldChar w:fldCharType="end"/>
            </w:r>
          </w:hyperlink>
        </w:p>
        <w:p w14:paraId="47B38EE2" w14:textId="300AC25D" w:rsidR="00600551" w:rsidRDefault="00203DF2">
          <w:pPr>
            <w:pStyle w:val="TOC2"/>
            <w:tabs>
              <w:tab w:val="right" w:leader="dot" w:pos="9350"/>
            </w:tabs>
            <w:rPr>
              <w:rFonts w:asciiTheme="minorHAnsi" w:eastAsiaTheme="minorEastAsia" w:hAnsiTheme="minorHAnsi" w:cstheme="minorBidi"/>
              <w:noProof/>
              <w:sz w:val="22"/>
              <w:szCs w:val="22"/>
            </w:rPr>
          </w:pPr>
          <w:hyperlink w:anchor="_Toc78742112" w:history="1">
            <w:r w:rsidR="00600551" w:rsidRPr="00822407">
              <w:rPr>
                <w:rStyle w:val="Hyperlink"/>
                <w:noProof/>
              </w:rPr>
              <w:t xml:space="preserve">Resolving the </w:t>
            </w:r>
            <w:r w:rsidR="00600551">
              <w:rPr>
                <w:rStyle w:val="Hyperlink"/>
                <w:noProof/>
              </w:rPr>
              <w:t>I</w:t>
            </w:r>
            <w:r w:rsidR="00600551" w:rsidRPr="00822407">
              <w:rPr>
                <w:rStyle w:val="Hyperlink"/>
                <w:noProof/>
              </w:rPr>
              <w:t>mbalance</w:t>
            </w:r>
            <w:r w:rsidR="00600551">
              <w:rPr>
                <w:noProof/>
                <w:webHidden/>
              </w:rPr>
              <w:tab/>
            </w:r>
            <w:r w:rsidR="00600551">
              <w:rPr>
                <w:noProof/>
                <w:webHidden/>
              </w:rPr>
              <w:fldChar w:fldCharType="begin"/>
            </w:r>
            <w:r w:rsidR="00600551">
              <w:rPr>
                <w:noProof/>
                <w:webHidden/>
              </w:rPr>
              <w:instrText xml:space="preserve"> PAGEREF _Toc78742112 \h </w:instrText>
            </w:r>
            <w:r w:rsidR="00600551">
              <w:rPr>
                <w:noProof/>
                <w:webHidden/>
              </w:rPr>
            </w:r>
            <w:r w:rsidR="00600551">
              <w:rPr>
                <w:noProof/>
                <w:webHidden/>
              </w:rPr>
              <w:fldChar w:fldCharType="separate"/>
            </w:r>
            <w:r w:rsidR="00600551">
              <w:rPr>
                <w:noProof/>
                <w:webHidden/>
              </w:rPr>
              <w:t>6</w:t>
            </w:r>
            <w:r w:rsidR="00600551">
              <w:rPr>
                <w:noProof/>
                <w:webHidden/>
              </w:rPr>
              <w:fldChar w:fldCharType="end"/>
            </w:r>
          </w:hyperlink>
        </w:p>
        <w:p w14:paraId="2E92EEF0" w14:textId="1B8E83BF" w:rsidR="00600551" w:rsidRDefault="00203DF2">
          <w:pPr>
            <w:pStyle w:val="TOC1"/>
            <w:tabs>
              <w:tab w:val="right" w:leader="dot" w:pos="9350"/>
            </w:tabs>
            <w:rPr>
              <w:rFonts w:asciiTheme="minorHAnsi" w:eastAsiaTheme="minorEastAsia" w:hAnsiTheme="minorHAnsi" w:cstheme="minorBidi"/>
              <w:noProof/>
              <w:sz w:val="22"/>
              <w:szCs w:val="22"/>
            </w:rPr>
          </w:pPr>
          <w:hyperlink w:anchor="_Toc78742117" w:history="1">
            <w:r w:rsidR="00600551" w:rsidRPr="00822407">
              <w:rPr>
                <w:rStyle w:val="Hyperlink"/>
                <w:noProof/>
              </w:rPr>
              <w:t>Proposed Work</w:t>
            </w:r>
            <w:r w:rsidR="00600551">
              <w:rPr>
                <w:noProof/>
                <w:webHidden/>
              </w:rPr>
              <w:tab/>
            </w:r>
            <w:r w:rsidR="00600551">
              <w:rPr>
                <w:noProof/>
                <w:webHidden/>
              </w:rPr>
              <w:fldChar w:fldCharType="begin"/>
            </w:r>
            <w:r w:rsidR="00600551">
              <w:rPr>
                <w:noProof/>
                <w:webHidden/>
              </w:rPr>
              <w:instrText xml:space="preserve"> PAGEREF _Toc78742117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5E53C76" w14:textId="075A23E1" w:rsidR="00600551" w:rsidRDefault="00203DF2">
          <w:pPr>
            <w:pStyle w:val="TOC2"/>
            <w:tabs>
              <w:tab w:val="right" w:leader="dot" w:pos="9350"/>
            </w:tabs>
            <w:rPr>
              <w:rFonts w:asciiTheme="minorHAnsi" w:eastAsiaTheme="minorEastAsia" w:hAnsiTheme="minorHAnsi" w:cstheme="minorBidi"/>
              <w:noProof/>
              <w:sz w:val="22"/>
              <w:szCs w:val="22"/>
            </w:rPr>
          </w:pPr>
          <w:hyperlink w:anchor="_Toc78742118" w:history="1">
            <w:r w:rsidR="00600551" w:rsidRPr="00822407">
              <w:rPr>
                <w:rStyle w:val="Hyperlink"/>
                <w:noProof/>
              </w:rPr>
              <w:t>Guiding Questions</w:t>
            </w:r>
            <w:r w:rsidR="00600551">
              <w:rPr>
                <w:noProof/>
                <w:webHidden/>
              </w:rPr>
              <w:tab/>
            </w:r>
            <w:r w:rsidR="00600551">
              <w:rPr>
                <w:noProof/>
                <w:webHidden/>
              </w:rPr>
              <w:fldChar w:fldCharType="begin"/>
            </w:r>
            <w:r w:rsidR="00600551">
              <w:rPr>
                <w:noProof/>
                <w:webHidden/>
              </w:rPr>
              <w:instrText xml:space="preserve"> PAGEREF _Toc78742118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64D5B73" w14:textId="6320E078" w:rsidR="00600551" w:rsidRDefault="00203DF2">
          <w:pPr>
            <w:pStyle w:val="TOC2"/>
            <w:tabs>
              <w:tab w:val="right" w:leader="dot" w:pos="9350"/>
            </w:tabs>
            <w:rPr>
              <w:rFonts w:asciiTheme="minorHAnsi" w:eastAsiaTheme="minorEastAsia" w:hAnsiTheme="minorHAnsi" w:cstheme="minorBidi"/>
              <w:noProof/>
              <w:sz w:val="22"/>
              <w:szCs w:val="22"/>
            </w:rPr>
          </w:pPr>
          <w:hyperlink w:anchor="_Toc78742119" w:history="1">
            <w:r w:rsidR="00600551" w:rsidRPr="00822407">
              <w:rPr>
                <w:rStyle w:val="Hyperlink"/>
                <w:noProof/>
              </w:rPr>
              <w:t>Project Summary</w:t>
            </w:r>
            <w:r w:rsidR="00600551">
              <w:rPr>
                <w:noProof/>
                <w:webHidden/>
              </w:rPr>
              <w:tab/>
            </w:r>
            <w:r w:rsidR="00600551">
              <w:rPr>
                <w:noProof/>
                <w:webHidden/>
              </w:rPr>
              <w:fldChar w:fldCharType="begin"/>
            </w:r>
            <w:r w:rsidR="00600551">
              <w:rPr>
                <w:noProof/>
                <w:webHidden/>
              </w:rPr>
              <w:instrText xml:space="preserve"> PAGEREF _Toc78742119 \h </w:instrText>
            </w:r>
            <w:r w:rsidR="00600551">
              <w:rPr>
                <w:noProof/>
                <w:webHidden/>
              </w:rPr>
            </w:r>
            <w:r w:rsidR="00600551">
              <w:rPr>
                <w:noProof/>
                <w:webHidden/>
              </w:rPr>
              <w:fldChar w:fldCharType="separate"/>
            </w:r>
            <w:r w:rsidR="00600551">
              <w:rPr>
                <w:noProof/>
                <w:webHidden/>
              </w:rPr>
              <w:t>12</w:t>
            </w:r>
            <w:r w:rsidR="00600551">
              <w:rPr>
                <w:noProof/>
                <w:webHidden/>
              </w:rPr>
              <w:fldChar w:fldCharType="end"/>
            </w:r>
          </w:hyperlink>
        </w:p>
        <w:p w14:paraId="70BA29C9" w14:textId="640BF20A" w:rsidR="00600551" w:rsidRDefault="00203DF2">
          <w:pPr>
            <w:pStyle w:val="TOC1"/>
            <w:tabs>
              <w:tab w:val="right" w:leader="dot" w:pos="9350"/>
            </w:tabs>
            <w:rPr>
              <w:rFonts w:asciiTheme="minorHAnsi" w:eastAsiaTheme="minorEastAsia" w:hAnsiTheme="minorHAnsi" w:cstheme="minorBidi"/>
              <w:noProof/>
              <w:sz w:val="22"/>
              <w:szCs w:val="22"/>
            </w:rPr>
          </w:pPr>
          <w:hyperlink w:anchor="_Toc78742120" w:history="1">
            <w:r w:rsidR="00600551" w:rsidRPr="00822407">
              <w:rPr>
                <w:rStyle w:val="Hyperlink"/>
                <w:noProof/>
              </w:rPr>
              <w:t>Progress Thus Far</w:t>
            </w:r>
            <w:r w:rsidR="00600551">
              <w:rPr>
                <w:noProof/>
                <w:webHidden/>
              </w:rPr>
              <w:tab/>
            </w:r>
            <w:r w:rsidR="00600551">
              <w:rPr>
                <w:noProof/>
                <w:webHidden/>
              </w:rPr>
              <w:fldChar w:fldCharType="begin"/>
            </w:r>
            <w:r w:rsidR="00600551">
              <w:rPr>
                <w:noProof/>
                <w:webHidden/>
              </w:rPr>
              <w:instrText xml:space="preserve"> PAGEREF _Toc78742120 \h </w:instrText>
            </w:r>
            <w:r w:rsidR="00600551">
              <w:rPr>
                <w:noProof/>
                <w:webHidden/>
              </w:rPr>
            </w:r>
            <w:r w:rsidR="00600551">
              <w:rPr>
                <w:noProof/>
                <w:webHidden/>
              </w:rPr>
              <w:fldChar w:fldCharType="separate"/>
            </w:r>
            <w:r w:rsidR="00600551">
              <w:rPr>
                <w:noProof/>
                <w:webHidden/>
              </w:rPr>
              <w:t>13</w:t>
            </w:r>
            <w:r w:rsidR="00600551">
              <w:rPr>
                <w:noProof/>
                <w:webHidden/>
              </w:rPr>
              <w:fldChar w:fldCharType="end"/>
            </w:r>
          </w:hyperlink>
        </w:p>
        <w:p w14:paraId="11AB1C18" w14:textId="39514725" w:rsidR="00600551" w:rsidRDefault="00600551">
          <w:r>
            <w:rPr>
              <w:b/>
              <w:bCs/>
              <w:noProof/>
            </w:rPr>
            <w:fldChar w:fldCharType="end"/>
          </w:r>
          <w:commentRangeEnd w:id="0"/>
          <w:r w:rsidR="0098242F">
            <w:rPr>
              <w:rStyle w:val="CommentReference"/>
            </w:rPr>
            <w:commentReference w:id="0"/>
          </w:r>
        </w:p>
      </w:sdtContent>
    </w:sdt>
    <w:p w14:paraId="0B2044F1" w14:textId="120EE64B" w:rsidR="00FC7130" w:rsidRDefault="00FC7130"/>
    <w:p w14:paraId="31E59BEB" w14:textId="77777777" w:rsidR="008F203B" w:rsidRDefault="008F203B" w:rsidP="008F203B"/>
    <w:p w14:paraId="1C52C515" w14:textId="58683C7E" w:rsidR="000C49A2" w:rsidRDefault="000C49A2" w:rsidP="008F203B">
      <w:pPr>
        <w:pStyle w:val="Heading1"/>
      </w:pPr>
      <w:bookmarkStart w:id="1" w:name="_Toc78741990"/>
      <w:bookmarkStart w:id="2" w:name="_Toc78742106"/>
      <w:bookmarkStart w:id="3" w:name="_Hlk80944995"/>
      <w:r>
        <w:t>Abstract</w:t>
      </w:r>
      <w:bookmarkEnd w:id="1"/>
      <w:bookmarkEnd w:id="2"/>
    </w:p>
    <w:p w14:paraId="5C68DC3C" w14:textId="4D62D5E0" w:rsidR="003C3ECE" w:rsidRPr="003C3ECE" w:rsidRDefault="003C3ECE" w:rsidP="003C3ECE">
      <w:r>
        <w:t>Not yet written</w:t>
      </w:r>
    </w:p>
    <w:p w14:paraId="413AA1A9" w14:textId="43EFA6A6" w:rsidR="00296A44" w:rsidRDefault="0062093C" w:rsidP="00E0666A">
      <w:pPr>
        <w:pStyle w:val="Heading1"/>
      </w:pPr>
      <w:r>
        <w:t>Literature Review</w:t>
      </w:r>
    </w:p>
    <w:p w14:paraId="7BFFFE63" w14:textId="4E425F32" w:rsidR="00481CF9" w:rsidRDefault="00DB2286" w:rsidP="00556ED3">
      <w:pPr>
        <w:ind w:firstLine="720"/>
        <w:jc w:val="both"/>
      </w:pPr>
      <w:ins w:id="4" w:author="Eva Juliet Baransky" w:date="2021-08-26T09:15:00Z">
        <w:r>
          <w:t xml:space="preserve">The trajectory of </w:t>
        </w:r>
      </w:ins>
      <w:ins w:id="5" w:author="Eva Juliet Baransky" w:date="2021-08-26T12:26:00Z">
        <w:r w:rsidR="0022056D">
          <w:t xml:space="preserve">early </w:t>
        </w:r>
      </w:ins>
      <w:ins w:id="6" w:author="Eva Juliet Baransky" w:date="2021-08-26T09:15:00Z">
        <w:r>
          <w:t>life</w:t>
        </w:r>
      </w:ins>
      <w:ins w:id="7" w:author="Eva Juliet Baransky" w:date="2021-08-26T09:16:00Z">
        <w:r>
          <w:t xml:space="preserve"> was likely profoundly impacted by</w:t>
        </w:r>
      </w:ins>
      <w:ins w:id="8" w:author="Eva Juliet Baransky" w:date="2021-08-27T08:33:00Z">
        <w:r w:rsidR="0038620D">
          <w:t xml:space="preserve"> evol</w:t>
        </w:r>
      </w:ins>
      <w:ins w:id="9" w:author="Eva Juliet Baransky" w:date="2021-08-27T08:34:00Z">
        <w:r w:rsidR="0038620D">
          <w:t>ution the of the</w:t>
        </w:r>
      </w:ins>
      <w:ins w:id="10" w:author="Eva Juliet Baransky" w:date="2021-08-26T09:20:00Z">
        <w:r w:rsidR="00367BA1">
          <w:t xml:space="preserve"> trace metal composition of seawater</w:t>
        </w:r>
      </w:ins>
      <w:ins w:id="11" w:author="Eva Juliet Baransky" w:date="2021-08-26T09:19:00Z">
        <w:r w:rsidR="00367BA1">
          <w:t xml:space="preserve">. </w:t>
        </w:r>
      </w:ins>
      <w:commentRangeStart w:id="12"/>
      <w:del w:id="13" w:author="Eva Juliet Baransky" w:date="2021-08-26T09:21:00Z">
        <w:r w:rsidR="00CF00AC" w:rsidDel="00DE72B1">
          <w:delText>Trace</w:delText>
        </w:r>
        <w:r w:rsidR="008A3D40" w:rsidDel="00DE72B1">
          <w:delText xml:space="preserve"> metal </w:delText>
        </w:r>
        <w:commentRangeEnd w:id="12"/>
        <w:r w:rsidR="006A600C" w:rsidDel="00DE72B1">
          <w:rPr>
            <w:rStyle w:val="CommentReference"/>
          </w:rPr>
          <w:commentReference w:id="12"/>
        </w:r>
        <w:r w:rsidR="008A3D40" w:rsidDel="00DE72B1">
          <w:delText xml:space="preserve">marine chemistry, which </w:delText>
        </w:r>
        <w:r w:rsidR="00CF00AC" w:rsidDel="00DE72B1">
          <w:delText>is</w:delText>
        </w:r>
        <w:r w:rsidR="008A3D40" w:rsidDel="00DE72B1">
          <w:delText xml:space="preserve"> ultimately dictated by the dynamics of atmosphere, solid earth, oceans, and life, </w:delText>
        </w:r>
        <w:r w:rsidR="00CF00AC" w:rsidDel="00DE72B1">
          <w:delText>may have</w:delText>
        </w:r>
        <w:r w:rsidR="008A3D40" w:rsidDel="00DE72B1">
          <w:delText xml:space="preserve"> had a profound impact on </w:delText>
        </w:r>
        <w:r w:rsidR="00CF00AC" w:rsidDel="00DE72B1">
          <w:delText xml:space="preserve">the trajectory of </w:delText>
        </w:r>
        <w:r w:rsidR="008A3D40" w:rsidDel="00DE72B1">
          <w:delText xml:space="preserve">life across time. </w:delText>
        </w:r>
      </w:del>
      <w:r w:rsidR="006C34F9">
        <w:t>Ubiquitous biological processes such as photosynthesis, methanogenesis and nitrogen fixation all require trace metals</w:t>
      </w:r>
      <w:r w:rsidR="00804A38">
        <w:t xml:space="preserve"> (e.g., </w:t>
      </w:r>
      <w:commentRangeStart w:id="14"/>
      <w:r w:rsidR="00804A38">
        <w:t>Fe, Ni, Mn)</w:t>
      </w:r>
      <w:r w:rsidR="00CF00AC">
        <w:t xml:space="preserve"> </w:t>
      </w:r>
      <w:r w:rsidR="00CF00AC">
        <w:fldChar w:fldCharType="begin" w:fldLock="1"/>
      </w:r>
      <w:r w:rsidR="00BA136E">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rsidR="00CF00AC">
        <w:fldChar w:fldCharType="separate"/>
      </w:r>
      <w:r w:rsidR="00CF00AC" w:rsidRPr="00CF00AC">
        <w:rPr>
          <w:noProof/>
        </w:rPr>
        <w:t>(</w:t>
      </w:r>
      <w:r w:rsidR="00CF00AC">
        <w:rPr>
          <w:noProof/>
        </w:rPr>
        <w:t xml:space="preserve">see </w:t>
      </w:r>
      <w:r w:rsidR="00CF00AC" w:rsidRPr="00CF00AC">
        <w:rPr>
          <w:noProof/>
        </w:rPr>
        <w:t>Morel et al., 2003</w:t>
      </w:r>
      <w:r w:rsidR="00CF00AC">
        <w:rPr>
          <w:noProof/>
        </w:rPr>
        <w:t xml:space="preserve"> for a review</w:t>
      </w:r>
      <w:r w:rsidR="00CF00AC" w:rsidRPr="00CF00AC">
        <w:rPr>
          <w:noProof/>
        </w:rPr>
        <w:t>)</w:t>
      </w:r>
      <w:r w:rsidR="00CF00AC">
        <w:fldChar w:fldCharType="end"/>
      </w:r>
      <w:r w:rsidR="006C34F9">
        <w:t xml:space="preserve">. </w:t>
      </w:r>
      <w:commentRangeEnd w:id="14"/>
      <w:r w:rsidR="00751245">
        <w:rPr>
          <w:rStyle w:val="CommentReference"/>
        </w:rPr>
        <w:commentReference w:id="14"/>
      </w:r>
      <w:r w:rsidR="009E7278">
        <w:t xml:space="preserve">Several studies have suggested an intimate relationship between </w:t>
      </w:r>
      <w:ins w:id="15" w:author="Eva Juliet Baransky" w:date="2021-08-26T12:26:00Z">
        <w:r w:rsidR="0022056D">
          <w:t xml:space="preserve">the </w:t>
        </w:r>
      </w:ins>
      <w:ins w:id="16" w:author="Eva Juliet Baransky" w:date="2021-08-26T12:34:00Z">
        <w:r w:rsidR="00F15C2D">
          <w:t>availability</w:t>
        </w:r>
      </w:ins>
      <w:ins w:id="17" w:author="Eva Juliet Baransky" w:date="2021-08-26T12:23:00Z">
        <w:r w:rsidR="0022056D">
          <w:t xml:space="preserve"> of</w:t>
        </w:r>
      </w:ins>
      <w:ins w:id="18" w:author="Eva Juliet Baransky" w:date="2021-08-26T12:24:00Z">
        <w:r w:rsidR="0022056D">
          <w:t xml:space="preserve"> trace metals</w:t>
        </w:r>
      </w:ins>
      <w:r w:rsidR="009E7278">
        <w:t xml:space="preserve"> and the evolution of early life </w:t>
      </w:r>
      <w:r w:rsidR="009E7278">
        <w:fldChar w:fldCharType="begin" w:fldLock="1"/>
      </w:r>
      <w:r w:rsidR="00804A3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ins w:id="19" w:author="Eva Juliet Baransky" w:date="2021-08-26T12:32:00Z">
        <w:r w:rsidR="00AD1A64">
          <w:t xml:space="preserve"> The trace metal composition </w:t>
        </w:r>
        <w:r w:rsidR="00BC136D">
          <w:t xml:space="preserve">of seawater is ultimately dictated </w:t>
        </w:r>
      </w:ins>
      <w:ins w:id="20" w:author="Eva Juliet Baransky" w:date="2021-08-26T12:33:00Z">
        <w:r w:rsidR="00BC136D">
          <w:t xml:space="preserve">by the dynamics of atmosphere, solid earth, </w:t>
        </w:r>
      </w:ins>
      <w:ins w:id="21" w:author="Eva Juliet Baransky" w:date="2021-08-26T12:35:00Z">
        <w:r w:rsidR="008B7E5E">
          <w:t xml:space="preserve">ocean, and </w:t>
        </w:r>
      </w:ins>
      <w:ins w:id="22" w:author="Eva Juliet Baransky" w:date="2021-08-26T12:33:00Z">
        <w:r w:rsidR="00BC136D">
          <w:t xml:space="preserve">life. </w:t>
        </w:r>
      </w:ins>
      <w:ins w:id="23" w:author="Eva Juliet Baransky" w:date="2021-08-26T12:37:00Z">
        <w:r w:rsidR="002D32E7">
          <w:t xml:space="preserve">Therefore, </w:t>
        </w:r>
      </w:ins>
      <w:ins w:id="24" w:author="Eva Juliet Baransky" w:date="2021-08-26T12:39:00Z">
        <w:r w:rsidR="00DA1FAD">
          <w:t>with global changes</w:t>
        </w:r>
      </w:ins>
      <w:ins w:id="25" w:author="Eva Juliet Baransky" w:date="2021-08-26T12:33:00Z">
        <w:r w:rsidR="00BC136D">
          <w:t xml:space="preserve">, </w:t>
        </w:r>
      </w:ins>
      <w:ins w:id="26" w:author="Eva Juliet Baransky" w:date="2021-08-26T12:39:00Z">
        <w:r w:rsidR="00DA1FAD">
          <w:t xml:space="preserve">we would </w:t>
        </w:r>
      </w:ins>
      <w:ins w:id="27" w:author="Eva Juliet Baransky" w:date="2021-08-26T12:40:00Z">
        <w:r w:rsidR="00DA1FAD">
          <w:t>anticipate</w:t>
        </w:r>
      </w:ins>
      <w:ins w:id="28" w:author="Eva Juliet Baransky" w:date="2021-08-26T12:39:00Z">
        <w:r w:rsidR="00DA1FAD">
          <w:t xml:space="preserve"> </w:t>
        </w:r>
      </w:ins>
      <w:ins w:id="29" w:author="Eva Juliet Baransky" w:date="2021-08-26T12:40:00Z">
        <w:r w:rsidR="00DA1FAD">
          <w:t xml:space="preserve">the </w:t>
        </w:r>
      </w:ins>
      <w:ins w:id="30" w:author="Eva Juliet Baransky" w:date="2021-08-26T12:27:00Z">
        <w:r w:rsidR="0022056D">
          <w:t>availability of trace metals</w:t>
        </w:r>
      </w:ins>
      <w:ins w:id="31" w:author="Eva Juliet Baransky" w:date="2021-08-26T09:22:00Z">
        <w:r w:rsidR="00DE72B1">
          <w:t xml:space="preserve"> </w:t>
        </w:r>
      </w:ins>
      <w:ins w:id="32" w:author="Eva Juliet Baransky" w:date="2021-08-26T12:40:00Z">
        <w:r w:rsidR="00DA1FAD">
          <w:t>would change in response</w:t>
        </w:r>
      </w:ins>
      <w:ins w:id="33" w:author="Eva Juliet Baransky" w:date="2021-08-26T12:36:00Z">
        <w:r w:rsidR="00B9416F">
          <w:t xml:space="preserve"> </w:t>
        </w:r>
      </w:ins>
      <w:del w:id="34" w:author="Eva Juliet Baransky" w:date="2021-08-26T12:28:00Z">
        <w:r w:rsidR="00CF00AC" w:rsidDel="0022056D">
          <w:delText xml:space="preserve">These trace metal </w:delText>
        </w:r>
      </w:del>
      <w:del w:id="35" w:author="Eva Juliet Baransky" w:date="2021-08-26T12:40:00Z">
        <w:r w:rsidR="00CF00AC" w:rsidDel="00DA1FAD">
          <w:delText>ha</w:delText>
        </w:r>
      </w:del>
      <w:del w:id="36" w:author="Eva Juliet Baransky" w:date="2021-08-26T12:28:00Z">
        <w:r w:rsidR="00CF00AC" w:rsidDel="0022056D">
          <w:delText>ve</w:delText>
        </w:r>
      </w:del>
      <w:del w:id="37" w:author="Eva Juliet Baransky" w:date="2021-08-26T12:40:00Z">
        <w:r w:rsidR="00CF00AC" w:rsidDel="00DA1FAD">
          <w:delText xml:space="preserve"> likely not </w:delText>
        </w:r>
      </w:del>
      <w:del w:id="38" w:author="Eva Juliet Baransky" w:date="2021-08-26T12:28:00Z">
        <w:r w:rsidR="00CF00AC" w:rsidDel="0022056D">
          <w:delText xml:space="preserve">maintained a </w:delText>
        </w:r>
      </w:del>
      <w:del w:id="39" w:author="Eva Juliet Baransky" w:date="2021-08-26T12:40:00Z">
        <w:r w:rsidR="00CF00AC" w:rsidDel="00DA1FAD">
          <w:delText xml:space="preserve">constant </w:delText>
        </w:r>
      </w:del>
      <w:del w:id="40" w:author="Eva Juliet Baransky" w:date="2021-08-26T12:28:00Z">
        <w:r w:rsidR="00CF00AC" w:rsidDel="0022056D">
          <w:delText xml:space="preserve">concentration </w:delText>
        </w:r>
      </w:del>
      <w:del w:id="41" w:author="Eva Juliet Baransky" w:date="2021-08-26T12:40:00Z">
        <w:r w:rsidR="00CF00AC" w:rsidDel="00DA1FAD">
          <w:delText xml:space="preserve">in </w:delText>
        </w:r>
      </w:del>
      <w:del w:id="42" w:author="Eva Juliet Baransky" w:date="2021-08-26T12:30:00Z">
        <w:r w:rsidR="00CF00AC" w:rsidDel="00480C1C">
          <w:delText xml:space="preserve">the </w:delText>
        </w:r>
      </w:del>
      <w:del w:id="43" w:author="Eva Juliet Baransky" w:date="2021-08-26T12:28:00Z">
        <w:r w:rsidR="00CF00AC" w:rsidDel="0022056D">
          <w:delText>ocean</w:delText>
        </w:r>
      </w:del>
      <w:del w:id="44" w:author="Eva Juliet Baransky" w:date="2021-08-26T12:40:00Z">
        <w:r w:rsidR="00CF00AC" w:rsidDel="00DA1FAD">
          <w:delText xml:space="preserve">, as </w:delText>
        </w:r>
      </w:del>
      <w:del w:id="45" w:author="Eva Juliet Baransky" w:date="2021-08-26T12:30:00Z">
        <w:r w:rsidR="00CF00AC" w:rsidDel="00480C1C">
          <w:delText>a</w:delText>
        </w:r>
      </w:del>
      <w:del w:id="46" w:author="Eva Juliet Baransky" w:date="2021-08-26T12:40:00Z">
        <w:r w:rsidR="00CF00AC" w:rsidDel="00DA1FAD">
          <w:delText xml:space="preserve"> response to global changes </w:delText>
        </w:r>
      </w:del>
      <w:commentRangeStart w:id="47"/>
      <w:r w:rsidR="00CF00AC">
        <w:fldChar w:fldCharType="begin" w:fldLock="1"/>
      </w:r>
      <w:r w:rsidR="00CF00AC">
        <w:instrText xml:space="preserve">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Event","type":"article-journal","volume":"458"},"uris":["http://www.mendeley.com/documents/?uuid=4b997d93-fb44-3b3a-818e-a0f49ee4ad56"]},{"id":"ITEM-2","itemData":{"DOI":"10.1016/S0020-1693(03)00442-0","ISSN":"00201693","abstract":"Recent evidence from the sulfur isotopic record indicates a transition </w:instrText>
      </w:r>
      <w:r w:rsidR="00CF00AC">
        <w:rPr>
          <w:rFonts w:ascii="Cambria Math" w:hAnsi="Cambria Math" w:cs="Cambria Math"/>
        </w:rPr>
        <w:instrText>∼</w:instrText>
      </w:r>
      <w:r w:rsidR="00CF00AC">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sidR="00CF00AC">
        <w:rPr>
          <w:rFonts w:ascii="Cambria Math" w:hAnsi="Cambria Math" w:cs="Cambria Math"/>
        </w:rPr>
        <w:instrText>∼</w:instrText>
      </w:r>
      <w:r w:rsidR="00CF00AC">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sidR="00CF00AC">
        <w:rPr>
          <w:rFonts w:ascii="Cambria Math" w:hAnsi="Cambria Math" w:cs="Cambria Math"/>
        </w:rPr>
        <w:instrText>≫</w:instrText>
      </w:r>
      <w:r w:rsidR="00CF00AC">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Acta","id":"ITEM-2","issued":{"date-parts":[["2003"]]},"page":"308-318","title":"The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boundary?","type":"article-journal","volume":"356"},"uris":["http://www.mendeley.com/documents/?uuid=df1860dc-ec73-4f4b-995f-3e2fa1e7e29c"]}],"mendeley":{"formattedCitation":"(Konhauser et al., 2009; Saito et al., 2003)","manualFormatting":"(e.g., Konhauser et al., 2009; Saito et al., 2003)","plainTextFormattedCitation":"(Konhauser et al., 2009; Saito et al., 2003)","previouslyFormattedCitation":"(Konhauser et al., 2009; Saito et al., 2003)"},"properties":{"noteIndex":0},"schema":"https://github.com/citation-style-language/schema/raw/master/csl-citation.json"}</w:instrText>
      </w:r>
      <w:r w:rsidR="00CF00AC">
        <w:fldChar w:fldCharType="separate"/>
      </w:r>
      <w:r w:rsidR="00CF00AC" w:rsidRPr="00CF00AC">
        <w:rPr>
          <w:noProof/>
        </w:rPr>
        <w:t>(</w:t>
      </w:r>
      <w:r w:rsidR="00CF00AC" w:rsidRPr="00CF00AC">
        <w:rPr>
          <w:i/>
          <w:iCs/>
          <w:noProof/>
        </w:rPr>
        <w:t>e.g.,</w:t>
      </w:r>
      <w:r w:rsidR="00CF00AC">
        <w:rPr>
          <w:noProof/>
        </w:rPr>
        <w:t xml:space="preserve"> </w:t>
      </w:r>
      <w:r w:rsidR="00CF00AC" w:rsidRPr="00CF00AC">
        <w:rPr>
          <w:noProof/>
        </w:rPr>
        <w:t>Konhauser et al., 2009; Saito et al., 2003)</w:t>
      </w:r>
      <w:r w:rsidR="00CF00AC">
        <w:fldChar w:fldCharType="end"/>
      </w:r>
      <w:commentRangeEnd w:id="47"/>
      <w:r w:rsidR="00E10378">
        <w:rPr>
          <w:rStyle w:val="CommentReference"/>
        </w:rPr>
        <w:commentReference w:id="47"/>
      </w:r>
      <w:r w:rsidR="00CF00AC">
        <w:t xml:space="preserve">. </w:t>
      </w:r>
      <w:r w:rsidR="002B17EB">
        <w:t xml:space="preserve">Efforts to reconstruct the evolution of </w:t>
      </w:r>
      <w:del w:id="48" w:author="Eva Juliet Baransky" w:date="2021-08-27T08:35:00Z">
        <w:r w:rsidR="002B17EB" w:rsidDel="009E1DF9">
          <w:delText>trace metal</w:delText>
        </w:r>
      </w:del>
      <w:ins w:id="49" w:author="Eva Juliet Baransky" w:date="2021-08-27T08:35:00Z">
        <w:r w:rsidR="009E1DF9">
          <w:t>the trace metal composition of seawater</w:t>
        </w:r>
      </w:ins>
      <w:del w:id="50" w:author="Eva Juliet Baransky" w:date="2021-08-27T08:35:00Z">
        <w:r w:rsidR="002B17EB" w:rsidDel="009E1DF9">
          <w:delText xml:space="preserve"> marine chemistry</w:delText>
        </w:r>
      </w:del>
      <w:r w:rsidR="002B17EB">
        <w:t xml:space="preserve"> will surely inform how early life and </w:t>
      </w:r>
      <w:r w:rsidR="0045784C">
        <w:t>E</w:t>
      </w:r>
      <w:r w:rsidR="002B17EB">
        <w:t xml:space="preserve">arth evolved as well. </w:t>
      </w:r>
      <w:r w:rsidR="00C7569D">
        <w:t xml:space="preserve"> </w:t>
      </w:r>
    </w:p>
    <w:p w14:paraId="75314A57" w14:textId="1559A72C" w:rsidR="003213BE" w:rsidRDefault="00731907" w:rsidP="00556ED3">
      <w:pPr>
        <w:ind w:firstLine="720"/>
        <w:jc w:val="both"/>
      </w:pPr>
      <w:r>
        <w:t>Understanding the</w:t>
      </w:r>
      <w:r w:rsidR="0071515B">
        <w:t xml:space="preserve"> modern cycling of trace metals is also of</w:t>
      </w:r>
      <w:r w:rsidR="00804A38">
        <w:t xml:space="preserve"> interest to better </w:t>
      </w:r>
      <w:r>
        <w:t>determine their relationship with</w:t>
      </w:r>
      <w:r w:rsidR="00804A38">
        <w:t xml:space="preserve"> the cycling of major elements in the modern ocean</w:t>
      </w:r>
      <w:r w:rsidR="0071515B">
        <w:t xml:space="preserve">. </w:t>
      </w:r>
      <w:r>
        <w:t xml:space="preserve">The </w:t>
      </w:r>
      <w:r w:rsidR="00025F88">
        <w:t>cycling of C, O, N, and other major elements are intertwined with biological process</w:t>
      </w:r>
      <w:commentRangeStart w:id="51"/>
      <w:r w:rsidR="00025F88">
        <w:t>es</w:t>
      </w:r>
      <w:commentRangeEnd w:id="51"/>
      <w:r>
        <w:rPr>
          <w:rStyle w:val="CommentReference"/>
        </w:rPr>
        <w:commentReference w:id="51"/>
      </w:r>
      <w:r w:rsidR="00025F88">
        <w:t xml:space="preserve">. Because many biological processes also require trace metals to function, there is an intrinsic link between the modern cycles </w:t>
      </w:r>
      <w:r w:rsidR="00025F88">
        <w:lastRenderedPageBreak/>
        <w:t xml:space="preserve">of the major elements with the modern cycles of the trace metals. </w:t>
      </w:r>
      <w:r w:rsidR="00C95370">
        <w:t>Therefore, investigations of trace metal marine cycles will</w:t>
      </w:r>
      <w:r w:rsidR="00E056AB">
        <w:t xml:space="preserve"> contribute to our knowledge of greater biogeochemic</w:t>
      </w:r>
      <w:r w:rsidR="0013742A">
        <w:t>al cycles.</w:t>
      </w:r>
    </w:p>
    <w:p w14:paraId="5C779CDC" w14:textId="3F263387" w:rsidR="007F5A41" w:rsidRDefault="005C3715" w:rsidP="008504AB">
      <w:pPr>
        <w:ind w:firstLine="720"/>
        <w:jc w:val="both"/>
        <w:rPr>
          <w:ins w:id="52" w:author="Eva Juliet Baransky" w:date="2021-08-27T09:22:00Z"/>
        </w:rPr>
      </w:pPr>
      <w:r>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w:t>
      </w:r>
      <w:del w:id="53" w:author="Eva Juliet Baransky" w:date="2021-08-27T09:24:00Z">
        <w:r w:rsidR="002646D7" w:rsidDel="007F5A41">
          <w:delText>a</w:delText>
        </w:r>
        <w:r w:rsidR="00556ED3" w:rsidDel="007F5A41">
          <w:delText xml:space="preserve"> </w:delText>
        </w:r>
      </w:del>
      <w:r w:rsidR="00556ED3">
        <w:t xml:space="preserve">bio-essential </w:t>
      </w:r>
      <w:del w:id="54" w:author="Eva Juliet Baransky" w:date="2021-08-27T09:24:00Z">
        <w:r w:rsidR="00556ED3" w:rsidDel="007F5A41">
          <w:delText xml:space="preserve">element </w:delText>
        </w:r>
      </w:del>
      <w:r w:rsidR="00556ED3">
        <w:t>for modern</w:t>
      </w:r>
      <w:r w:rsidR="0014494F">
        <w:t xml:space="preserve"> and</w:t>
      </w:r>
      <w:r w:rsidR="006C3F9E">
        <w:t xml:space="preserve"> ancient</w:t>
      </w:r>
      <w:r w:rsidR="00556ED3">
        <w:t xml:space="preserve"> </w:t>
      </w:r>
      <w:r w:rsidR="009C7536">
        <w:t>organisms</w:t>
      </w:r>
      <w:r w:rsidR="002646D7">
        <w:t xml:space="preserve">. </w:t>
      </w:r>
      <w:r w:rsidR="00CD3F60">
        <w:t xml:space="preserve">Nickel is a prime example of how shifts in trace metal marine concentrations can potentially impact </w:t>
      </w:r>
      <w:r w:rsidR="00700923">
        <w:t xml:space="preserve">marine </w:t>
      </w:r>
      <w:r w:rsidR="00CD3F60">
        <w:t xml:space="preserve">life. </w:t>
      </w:r>
      <w:ins w:id="55" w:author="Eva Juliet Baransky" w:date="2021-08-26T14:03:00Z">
        <w:r w:rsidR="00DE5456">
          <w:t xml:space="preserve">Aggregated data of </w:t>
        </w:r>
      </w:ins>
      <w:ins w:id="56" w:author="Eva Juliet Baransky" w:date="2021-08-26T14:45:00Z">
        <w:r w:rsidR="00843611">
          <w:t xml:space="preserve">global </w:t>
        </w:r>
      </w:ins>
      <w:ins w:id="57" w:author="Eva Juliet Baransky" w:date="2021-08-26T14:06:00Z">
        <w:r w:rsidR="00DE5456">
          <w:t xml:space="preserve">source rocks </w:t>
        </w:r>
      </w:ins>
      <w:ins w:id="58" w:author="Eva Juliet Baransky" w:date="2021-08-26T14:03:00Z">
        <w:r w:rsidR="00DE5456">
          <w:t>and marine sediments</w:t>
        </w:r>
      </w:ins>
      <w:ins w:id="59" w:author="Eva Juliet Baransky" w:date="2021-08-26T14:06:00Z">
        <w:r w:rsidR="00DE5456">
          <w:t xml:space="preserve"> from the past 3.5Ga</w:t>
        </w:r>
      </w:ins>
      <w:ins w:id="60" w:author="Eva Juliet Baransky" w:date="2021-08-26T14:03:00Z">
        <w:r w:rsidR="00DE5456">
          <w:t xml:space="preserve"> suggest that the </w:t>
        </w:r>
      </w:ins>
      <w:ins w:id="61" w:author="Eva Juliet Baransky" w:date="2021-08-26T14:07:00Z">
        <w:r w:rsidR="00DE5456">
          <w:t xml:space="preserve">concentration of Ni in seawater dropped dramatically across 3.5Ga to </w:t>
        </w:r>
      </w:ins>
      <w:ins w:id="62" w:author="Eva Juliet Baransky" w:date="2021-08-26T14:08:00Z">
        <w:r w:rsidR="00DE5456">
          <w:t xml:space="preserve">2.2Ga and then remained roughly constant </w:t>
        </w:r>
      </w:ins>
      <w:ins w:id="63" w:author="Eva Juliet Baransky" w:date="2021-08-26T14:09:00Z">
        <w:r w:rsidR="00DE5456">
          <w:fldChar w:fldCharType="begin" w:fldLock="1"/>
        </w:r>
      </w:ins>
      <w:r w:rsidR="00337B1E">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S.","non-dropping-particle":"","parse-names":false,"suffix":""}],"container-title":"Nature","id":"ITEM-2","issue":"7239","issued":{"date-parts":[["2009","4","9"]]},"page":"750-753","publisher":"Nature Publishing Group","title":"Oceanic nickel depletion and a methanogen famine before the Great Oxidation Event","type":"article-journal","volume":"458"},"uris":["http://www.mendeley.com/documents/?uuid=4b997d93-fb44-3b3a-818e-a0f49ee4ad56"]},{"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2009; Liu et al., 2021; Wasylenki et al., 2015)","plainTextFormattedCitation":"(Konhauser et al., 2009; Liu et al., 2021; Wasylenki et al., 2015)","previouslyFormattedCitation":"(Konhauser et al., 2009; Liu et al., 2021; Wasylenki et al., 2015)"},"properties":{"noteIndex":0},"schema":"https://github.com/citation-style-language/schema/raw/master/csl-citation.json"}</w:instrText>
      </w:r>
      <w:r w:rsidR="00DE5456">
        <w:fldChar w:fldCharType="separate"/>
      </w:r>
      <w:r w:rsidR="00DE5456" w:rsidRPr="00DE5456">
        <w:rPr>
          <w:noProof/>
        </w:rPr>
        <w:t>(Konhauser et al., 2009; Liu et al., 2021; Wasylenki et al., 2015)</w:t>
      </w:r>
      <w:ins w:id="64" w:author="Eva Juliet Baransky" w:date="2021-08-26T14:09:00Z">
        <w:r w:rsidR="00DE5456">
          <w:fldChar w:fldCharType="end"/>
        </w:r>
        <w:r w:rsidR="00DE5456">
          <w:t xml:space="preserve">. </w:t>
        </w:r>
      </w:ins>
      <w:ins w:id="65" w:author="Eva Juliet Baransky" w:date="2021-08-26T14:10:00Z">
        <w:r w:rsidR="00FB59BB">
          <w:t>Konhauser et al. (2009) hypothesized that the</w:t>
        </w:r>
      </w:ins>
      <w:del w:id="66" w:author="Eva Juliet Baransky" w:date="2021-08-26T14:10:00Z">
        <w:r w:rsidR="008660F0" w:rsidDel="00FB59BB">
          <w:delText>A</w:delText>
        </w:r>
      </w:del>
      <w:r w:rsidR="008660F0">
        <w:t xml:space="preserve"> dramatic decrease in Ni seawater concentrations,</w:t>
      </w:r>
      <w:r w:rsidR="00D82541">
        <w:t xml:space="preserve"> </w:t>
      </w:r>
      <w:del w:id="67" w:author="Eva Juliet Baransky" w:date="2021-08-26T14:11:00Z">
        <w:r w:rsidR="00D82541" w:rsidDel="00FB59BB">
          <w:delText xml:space="preserve">interpreted from the BIF rock record, </w:delText>
        </w:r>
      </w:del>
      <w:r w:rsidR="008660F0">
        <w:t>just prior to the GOE</w:t>
      </w:r>
      <w:ins w:id="68" w:author="Eva Juliet Baransky" w:date="2021-08-26T14:11:00Z">
        <w:r w:rsidR="00FB59BB">
          <w:t>,</w:t>
        </w:r>
      </w:ins>
      <w:del w:id="69" w:author="Eva Juliet Baransky" w:date="2021-08-26T14:11:00Z">
        <w:r w:rsidR="008660F0" w:rsidDel="00FB59BB">
          <w:delText xml:space="preserve"> is hypothesized to have</w:delText>
        </w:r>
      </w:del>
      <w:r w:rsidR="008660F0">
        <w:t xml:space="preserve"> starved Ni-dependent methanogens, inhibited the production of methane, and </w:t>
      </w:r>
      <w:r w:rsidR="00D82541">
        <w:t>facilitated the GOE</w:t>
      </w:r>
      <w:r w:rsidR="000B5459">
        <w:t xml:space="preserve"> </w:t>
      </w:r>
      <w:r w:rsidR="000B5459">
        <w:fldChar w:fldCharType="begin" w:fldLock="1"/>
      </w:r>
      <w:r w:rsidR="00DE5456">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2015, 2009; Liu et al., 2021)","plainTextFormattedCitation":"(Konhauser et al., 2015, 2009; Liu et al., 2021)","previouslyFormattedCitation":"(Konhauser et al., 2015, 2009; Liu et al., 2021)"},"properties":{"noteIndex":0},"schema":"https://github.com/citation-style-language/schema/raw/master/csl-citation.json"}</w:instrText>
      </w:r>
      <w:r w:rsidR="000B5459">
        <w:fldChar w:fldCharType="separate"/>
      </w:r>
      <w:r w:rsidR="006F1683" w:rsidRPr="006F1683">
        <w:rPr>
          <w:noProof/>
        </w:rPr>
        <w:t>(Konhauser et al., 2015, 2009; Liu et al., 2021)</w:t>
      </w:r>
      <w:r w:rsidR="000B5459">
        <w:fldChar w:fldCharType="end"/>
      </w:r>
      <w:r w:rsidR="00325AB7">
        <w:t xml:space="preserve">. </w:t>
      </w:r>
      <w:ins w:id="70" w:author="Eva Juliet Baransky" w:date="2021-08-26T14:45:00Z">
        <w:r w:rsidR="00843611">
          <w:t xml:space="preserve">However, after the decline in Ni, </w:t>
        </w:r>
      </w:ins>
      <w:ins w:id="71" w:author="Eva Juliet Baransky" w:date="2021-08-26T14:46:00Z">
        <w:r w:rsidR="00647C32">
          <w:t xml:space="preserve">Ni isotope data </w:t>
        </w:r>
      </w:ins>
      <w:ins w:id="72" w:author="Eva Juliet Baransky" w:date="2021-08-26T14:52:00Z">
        <w:r w:rsidR="00337B1E">
          <w:t xml:space="preserve">from </w:t>
        </w:r>
        <w:r w:rsidR="00337B1E" w:rsidRPr="00337B1E">
          <w:t xml:space="preserve">glacial </w:t>
        </w:r>
        <w:proofErr w:type="spellStart"/>
        <w:r w:rsidR="00337B1E" w:rsidRPr="00337B1E">
          <w:t>diamictite</w:t>
        </w:r>
        <w:proofErr w:type="spellEnd"/>
        <w:r w:rsidR="00337B1E" w:rsidRPr="00337B1E">
          <w:t xml:space="preserve"> composites </w:t>
        </w:r>
      </w:ins>
      <w:ins w:id="73" w:author="Eva Juliet Baransky" w:date="2021-08-26T14:46:00Z">
        <w:r w:rsidR="00647C32">
          <w:t xml:space="preserve">suggest </w:t>
        </w:r>
      </w:ins>
      <w:ins w:id="74" w:author="Eva Juliet Baransky" w:date="2021-08-26T14:48:00Z">
        <w:r w:rsidR="00DC4616">
          <w:t xml:space="preserve">oxidative </w:t>
        </w:r>
      </w:ins>
      <w:ins w:id="75" w:author="Eva Juliet Baransky" w:date="2021-08-26T14:51:00Z">
        <w:r w:rsidR="00337B1E">
          <w:t>weathering of sulfides</w:t>
        </w:r>
      </w:ins>
      <w:ins w:id="76" w:author="Eva Juliet Baransky" w:date="2021-08-26T14:53:00Z">
        <w:r w:rsidR="00337B1E">
          <w:t xml:space="preserve"> provided a new sustaining source of Ni for methanogens,</w:t>
        </w:r>
      </w:ins>
      <w:ins w:id="77" w:author="Eva Juliet Baransky" w:date="2021-08-26T14:51:00Z">
        <w:r w:rsidR="00337B1E">
          <w:t xml:space="preserve"> which may have prevented </w:t>
        </w:r>
      </w:ins>
      <w:ins w:id="78" w:author="Eva Juliet Baransky" w:date="2021-08-26T14:53:00Z">
        <w:r w:rsidR="00337B1E">
          <w:t>a snowball earth scenario post-GOE</w:t>
        </w:r>
      </w:ins>
      <w:ins w:id="79" w:author="Eva Juliet Baransky" w:date="2021-08-26T14:46:00Z">
        <w:r w:rsidR="00647C32">
          <w:t xml:space="preserve"> </w:t>
        </w:r>
      </w:ins>
      <w:ins w:id="80" w:author="Eva Juliet Baransky" w:date="2021-08-26T14:53:00Z">
        <w:r w:rsidR="00337B1E">
          <w:fldChar w:fldCharType="begin" w:fldLock="1"/>
        </w:r>
      </w:ins>
      <w:r w:rsidR="007F5A41">
        <w:instrText>ADDIN CSL_CITATION {"citationItems":[{"id":"ITEM-1","itemData":{"DOI":"10.1038/s41561-019-0320-z","ISSN":"17520908","abstract":"©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Geoscience","id":"ITEM-1","issued":{"date-parts":[["2019"]]},"publisher":"Nature Publishing Group","title":"Methanogenesis sustained by sulfide weathering during the Great Oxidation Event","type":"article-journal"},"uris":["http://www.mendeley.com/documents/?uuid=a87cb26a-c64d-3f49-a1be-1aba1cc6566d"]}],"mendeley":{"formattedCitation":"(S. J. Wang et al., 2019)","plainTextFormattedCitation":"(S. J. Wang et al., 2019)","previouslyFormattedCitation":"(S. J. Wang et al., 2019)"},"properties":{"noteIndex":0},"schema":"https://github.com/citation-style-language/schema/raw/master/csl-citation.json"}</w:instrText>
      </w:r>
      <w:r w:rsidR="00337B1E">
        <w:fldChar w:fldCharType="separate"/>
      </w:r>
      <w:r w:rsidR="00337B1E" w:rsidRPr="00337B1E">
        <w:rPr>
          <w:noProof/>
        </w:rPr>
        <w:t>(S. J. Wang et al., 2019)</w:t>
      </w:r>
      <w:ins w:id="81" w:author="Eva Juliet Baransky" w:date="2021-08-26T14:53:00Z">
        <w:r w:rsidR="00337B1E">
          <w:fldChar w:fldCharType="end"/>
        </w:r>
        <w:r w:rsidR="00337B1E">
          <w:t xml:space="preserve">. </w:t>
        </w:r>
      </w:ins>
    </w:p>
    <w:p w14:paraId="4A87DB88" w14:textId="548129D9" w:rsidR="009C1F96" w:rsidRDefault="00C40811" w:rsidP="008504AB">
      <w:pPr>
        <w:ind w:firstLine="720"/>
        <w:jc w:val="both"/>
      </w:pPr>
      <w:r>
        <w:t>In more recent history</w:t>
      </w:r>
      <w:r w:rsidR="005B546E">
        <w:t>,</w:t>
      </w:r>
      <w:ins w:id="82" w:author="Eva Juliet Baransky" w:date="2021-08-26T15:01:00Z">
        <w:r w:rsidR="00FE6F39">
          <w:t xml:space="preserve"> fluctuations in</w:t>
        </w:r>
      </w:ins>
      <w:r w:rsidR="005B546E">
        <w:t xml:space="preserve"> </w:t>
      </w:r>
      <w:ins w:id="83" w:author="Eva Juliet Baransky" w:date="2021-08-26T15:00:00Z">
        <w:r w:rsidR="00FE6F39">
          <w:t xml:space="preserve">seawater </w:t>
        </w:r>
      </w:ins>
      <w:r w:rsidR="005B546E">
        <w:t xml:space="preserve">Ni </w:t>
      </w:r>
      <w:ins w:id="84" w:author="Eva Juliet Baransky" w:date="2021-08-26T15:00:00Z">
        <w:r w:rsidR="00FE6F39">
          <w:t xml:space="preserve">concentrations may have increased </w:t>
        </w:r>
      </w:ins>
      <w:r w:rsidR="005B546E">
        <w:t xml:space="preserve">may have </w:t>
      </w:r>
      <w:r w:rsidR="006F5745">
        <w:t>exacerbated</w:t>
      </w:r>
      <w:ins w:id="85" w:author="Eva Juliet Baransky" w:date="2021-08-27T09:25:00Z">
        <w:r w:rsidR="007F5A41">
          <w:t xml:space="preserve"> or</w:t>
        </w:r>
      </w:ins>
      <w:ins w:id="86" w:author="Eva Juliet Baransky" w:date="2021-08-27T08:09:00Z">
        <w:r w:rsidR="00AA6509">
          <w:t xml:space="preserve"> prolonged recovery from</w:t>
        </w:r>
      </w:ins>
      <w:r w:rsidR="005D64ED">
        <w:t xml:space="preserve"> the </w:t>
      </w:r>
      <w:r w:rsidR="00B33D17">
        <w:t>end-Permian</w:t>
      </w:r>
      <w:r w:rsidR="005D64ED">
        <w:t xml:space="preserve"> </w:t>
      </w:r>
      <w:ins w:id="87" w:author="Eva Juliet Baransky" w:date="2021-08-27T09:22:00Z">
        <w:r w:rsidR="007F5A41">
          <w:t xml:space="preserve">mass </w:t>
        </w:r>
      </w:ins>
      <w:r w:rsidR="005D64ED">
        <w:t>extinction</w:t>
      </w:r>
      <w:ins w:id="88" w:author="Eva Juliet Baransky" w:date="2021-08-27T09:22:00Z">
        <w:r w:rsidR="007F5A41">
          <w:t xml:space="preserve"> (EPME)</w:t>
        </w:r>
      </w:ins>
      <w:r w:rsidR="00B33D17">
        <w:t>, the largest mass extinction known to date.</w:t>
      </w:r>
      <w:r w:rsidR="005D64ED">
        <w:t xml:space="preserve"> </w:t>
      </w:r>
      <w:r w:rsidR="00BE1BB3">
        <w:t>An increase in marine Ni input to the oceans from the erupt</w:t>
      </w:r>
      <w:r w:rsidR="00B33D17">
        <w:t xml:space="preserve">ion of the Siberian </w:t>
      </w:r>
      <w:del w:id="89" w:author="Eva Juliet Baransky" w:date="2021-08-27T08:09:00Z">
        <w:r w:rsidR="00B33D17" w:rsidDel="00AA6509">
          <w:delText>flood basalts</w:delText>
        </w:r>
      </w:del>
      <w:ins w:id="90" w:author="Eva Juliet Baransky" w:date="2021-08-27T08:09:00Z">
        <w:r w:rsidR="00AA6509">
          <w:t>Traps</w:t>
        </w:r>
      </w:ins>
      <w:r w:rsidR="00B33D17">
        <w:t xml:space="preserve"> may have caused non-limiting Ni conditions for methanogens</w:t>
      </w:r>
      <w:r w:rsidR="00325AB7">
        <w:t>, promoting marine anoxia</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w:t>
      </w:r>
      <w:ins w:id="91" w:author="Eva Juliet Baransky" w:date="2021-08-27T08:06:00Z">
        <w:r w:rsidR="00AA6509">
          <w:t xml:space="preserve"> In addition</w:t>
        </w:r>
      </w:ins>
      <w:ins w:id="92" w:author="Eva Juliet Baransky" w:date="2021-08-27T08:09:00Z">
        <w:r w:rsidR="00AA6509">
          <w:t xml:space="preserve">, </w:t>
        </w:r>
      </w:ins>
      <w:ins w:id="93" w:author="Eva Juliet Baransky" w:date="2021-08-27T09:25:00Z">
        <w:r w:rsidR="007F5A41">
          <w:t xml:space="preserve">Ni isotope </w:t>
        </w:r>
      </w:ins>
      <w:ins w:id="94" w:author="Eva Juliet Baransky" w:date="2021-08-27T08:10:00Z">
        <w:r w:rsidR="00592BB4">
          <w:t>var</w:t>
        </w:r>
      </w:ins>
      <w:ins w:id="95" w:author="Eva Juliet Baransky" w:date="2021-08-27T08:11:00Z">
        <w:r w:rsidR="00592BB4">
          <w:t xml:space="preserve">iations </w:t>
        </w:r>
      </w:ins>
      <w:ins w:id="96" w:author="Eva Juliet Baransky" w:date="2021-08-27T09:26:00Z">
        <w:r w:rsidR="007F5A41">
          <w:t xml:space="preserve">of </w:t>
        </w:r>
      </w:ins>
      <w:ins w:id="97" w:author="Eva Juliet Baransky" w:date="2021-08-27T09:27:00Z">
        <w:r w:rsidR="007F5A41">
          <w:t>sedimentary</w:t>
        </w:r>
      </w:ins>
      <w:ins w:id="98" w:author="Eva Juliet Baransky" w:date="2021-08-27T09:26:00Z">
        <w:r w:rsidR="007F5A41">
          <w:t xml:space="preserve"> </w:t>
        </w:r>
      </w:ins>
      <w:ins w:id="99" w:author="Eva Juliet Baransky" w:date="2021-08-27T09:27:00Z">
        <w:r w:rsidR="007F5A41">
          <w:t xml:space="preserve">rocks </w:t>
        </w:r>
      </w:ins>
      <w:ins w:id="100" w:author="Eva Juliet Baransky" w:date="2021-08-27T09:26:00Z">
        <w:r w:rsidR="007F5A41">
          <w:t xml:space="preserve">approximately 500ky prior to the </w:t>
        </w:r>
      </w:ins>
      <w:ins w:id="101" w:author="Eva Juliet Baransky" w:date="2021-08-27T09:21:00Z">
        <w:r w:rsidR="007F5A41">
          <w:t>EPME</w:t>
        </w:r>
      </w:ins>
      <w:ins w:id="102" w:author="Eva Juliet Baransky" w:date="2021-08-27T09:27:00Z">
        <w:r w:rsidR="007F5A41">
          <w:t xml:space="preserve"> provide evidence for the eruptions of the Siberian Traps being the </w:t>
        </w:r>
      </w:ins>
      <w:ins w:id="103" w:author="Eva Juliet Baransky" w:date="2021-08-27T09:28:00Z">
        <w:r w:rsidR="007F5A41">
          <w:t xml:space="preserve">driving kill mechanism of the EPME </w:t>
        </w:r>
        <w:r w:rsidR="007F5A41">
          <w:fldChar w:fldCharType="begin" w:fldLock="1"/>
        </w:r>
      </w:ins>
      <w:r w:rsidR="0003718C">
        <w:instrText>ADDIN CSL_CITATION {"citationItems":[{"id":"ITEM-1","itemData":{"DOI":"10.1038/s41467-021-22066-7","ISSN":"20411723","PMID":"33795666","abstract":"The end-Permian mass extinction (EPME) was the most severe extinction event in the past 540 million years, and the Siberian Traps large igneous province (STLIP) is widely hypothesized to have been the primary trigger for the environmental catastrophe. The killing mechanisms depend critically on the nature of volatiles ejected during STLIP eruptions, initiating about 300 kyr before the extinction event, because the atmosphere is the primary interface between magmatism and extinction. Here we report Ni isotopes for Permian-Triassic sedimentary rocks from Arctic Canada. The δ60Ni data range from −1.09‰ to 0.35‰, and exhibit the lightest δ60Ni compositions ever reported for sedimentary rocks. Our results provide strong evidence for global dispersion and loading of Ni-rich aerosol particles into the Panthalassic Ocean. Our data demonstrate that environmental degradation had begun well before the extinction event and provide a link between global dispersion of Ni-rich aerosols, ocean chemistry changes, and the EPME.","author":[{"dropping-particle":"","family":"Li","given":"Menghan","non-dropping-particle":"","parse-names":false,"suffix":""},{"dropping-particle":"","family":"Grasby","given":"Stephen E.","non-dropping-particle":"","parse-names":false,"suffix":""},{"dropping-particle":"","family":"Wang","given":"Shui Jiong","non-dropping-particle":"","parse-names":false,"suffix":""},{"dropping-particle":"","family":"Zhang","given":"Xiaolin","non-dropping-particle":"","parse-names":false,"suffix":""},{"dropping-particle":"","family":"Wasylenki","given":"Laura E.","non-dropping-particle":"","parse-names":false,"suffix":""},{"dropping-particle":"","family":"Xu","given":"Yilun","non-dropping-particle":"","parse-names":false,"suffix":""},{"dropping-particle":"","family":"Sun","given":"Mingzhao","non-dropping-particle":"","parse-names":false,"suffix":""},{"dropping-particle":"","family":"Beauchamp","given":"Benoit","non-dropping-particle":"","parse-names":false,"suffix":""},{"dropping-particle":"","family":"Hu","given":"Dongping","non-dropping-particle":"","parse-names":false,"suffix":""},{"dropping-particle":"","family":"Shen","given":"Yanan","non-dropping-particle":"","parse-names":false,"suffix":""}],"container-title":"Nature Communications","id":"ITEM-1","issue":"1","issued":{"date-parts":[["2021"]]},"page":"1-7","publisher":"Springer US","title":"Nickel isotopes link Siberian Traps aerosol particles to the end-Permian mass extinction","type":"article-journal","volume":"12"},"uris":["http://www.mendeley.com/documents/?uuid=7196c194-2f0a-4623-bfa9-9d9cbbb22dec"]}],"mendeley":{"formattedCitation":"(Li et al., 2021)","plainTextFormattedCitation":"(Li et al., 2021)","previouslyFormattedCitation":"(Li et al., 2021)"},"properties":{"noteIndex":0},"schema":"https://github.com/citation-style-language/schema/raw/master/csl-citation.json"}</w:instrText>
      </w:r>
      <w:r w:rsidR="007F5A41">
        <w:fldChar w:fldCharType="separate"/>
      </w:r>
      <w:r w:rsidR="007F5A41" w:rsidRPr="007F5A41">
        <w:rPr>
          <w:noProof/>
        </w:rPr>
        <w:t>(Li et al., 2021)</w:t>
      </w:r>
      <w:ins w:id="104" w:author="Eva Juliet Baransky" w:date="2021-08-27T09:28:00Z">
        <w:r w:rsidR="007F5A41">
          <w:fldChar w:fldCharType="end"/>
        </w:r>
        <w:r w:rsidR="001306C1">
          <w:t>.</w:t>
        </w:r>
      </w:ins>
      <w:r w:rsidR="00B33D17">
        <w:t xml:space="preserve"> </w:t>
      </w:r>
      <w:moveFromRangeStart w:id="105" w:author="Eva Juliet Baransky" w:date="2021-08-27T09:42:00Z" w:name="move80949752"/>
      <w:moveFrom w:id="106" w:author="Eva Juliet Baransky" w:date="2021-08-27T09:42:00Z">
        <w:r w:rsidR="00012697" w:rsidDel="00BC2C11">
          <w:t xml:space="preserve">In the modern ocean, Ni is an essential component of seven enzymes that regulate the global C, N, and O cycles </w:t>
        </w:r>
        <w:r w:rsidR="00012697" w:rsidDel="00BC2C11">
          <w:fldChar w:fldCharType="begin" w:fldLock="1"/>
        </w:r>
        <w:r w:rsidR="00EE4008" w:rsidDel="00BC2C1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rsidR="00012697" w:rsidDel="00BC2C11">
          <w:fldChar w:fldCharType="separate"/>
        </w:r>
        <w:r w:rsidR="00012697" w:rsidRPr="00012697" w:rsidDel="00BC2C11">
          <w:rPr>
            <w:noProof/>
          </w:rPr>
          <w:t>(Ragsdale, 2009, 1998)</w:t>
        </w:r>
        <w:r w:rsidR="00012697" w:rsidDel="00BC2C11">
          <w:fldChar w:fldCharType="end"/>
        </w:r>
        <w:r w:rsidR="00012697" w:rsidDel="00BC2C11">
          <w:t xml:space="preserve">. </w:t>
        </w:r>
      </w:moveFrom>
      <w:moveFromRangeEnd w:id="105"/>
      <w:ins w:id="107" w:author="Eva Juliet Baransky" w:date="2021-08-27T09:42:00Z">
        <w:r w:rsidR="00BC2C11">
          <w:t xml:space="preserve"> </w:t>
        </w:r>
      </w:ins>
      <w:ins w:id="108" w:author="Eva Juliet Baransky" w:date="2021-08-27T09:43:00Z">
        <w:r w:rsidR="0003718C">
          <w:t xml:space="preserve">Nickel also plays an important role in modern oceans, as a component of several enzymes used by a variety of organisms </w:t>
        </w:r>
      </w:ins>
      <w:ins w:id="109" w:author="Eva Juliet Baransky" w:date="2021-08-27T09:44:00Z">
        <w:r w:rsidR="0003718C">
          <w:fldChar w:fldCharType="begin" w:fldLock="1"/>
        </w:r>
      </w:ins>
      <w:r w:rsidR="009C39A5">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Biotechnology","id":"ITEM-2","issued":{"date-parts":[["2002"]]},"title":"Urease activity in microbiologically-induced calcite precipitation","type":"article-journal"},"uris":["http://www.mendeley.com/documents/?uuid=994dc74a-7f85-37b9-aa0b-282cdad3c591"]},{"id":"ITEM-3","itemData":{"author":[{"dropping-particle":"","family":"Smith","given":"Christopher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-4","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Microbiology","id":"ITEM-4","issued":{"date-parts":[["1979"]]},"page":"105-107","title":"Nickel, cobalt, and molybdenum requirement for growth of Methanobacterium thermoautotrophicum","type":"article-journal"},"uris":["http://www.mendeley.com/documents/?uuid=1d35e80c-be6f-4f1c-b8bf-731ac1acf8bf"]}],"mendeley":{"formattedCitation":"(Bachmeier et al., 2002; Schonheit et al., 1979; Smith and Goldstein, 2019; Twining et al., 2012)","manualFormatting":"(e.g., Bachmeier et al., 2002; Schonheit et al., 1979; Smith and Goldstein, 2019; Twining et al., 2012)","plainTextFormattedCitation":"(Bachmeier et al., 2002; Schonheit et al., 1979; Smith and Goldstein, 2019; Twining et al., 2012)","previouslyFormattedCitation":"(Bachmeier et al., 2002; Schonheit et al., 1979; Smith and Goldstein, 2019; Twining et al., 2012)"},"properties":{"noteIndex":0},"schema":"https://github.com/citation-style-language/schema/raw/master/csl-citation.json"}</w:instrText>
      </w:r>
      <w:r w:rsidR="0003718C">
        <w:fldChar w:fldCharType="separate"/>
      </w:r>
      <w:r w:rsidR="0003718C" w:rsidRPr="0003718C">
        <w:rPr>
          <w:noProof/>
        </w:rPr>
        <w:t>(</w:t>
      </w:r>
      <w:ins w:id="110" w:author="Eva Juliet Baransky" w:date="2021-08-27T09:44:00Z">
        <w:r w:rsidR="0003718C" w:rsidRPr="0003718C">
          <w:rPr>
            <w:i/>
            <w:iCs/>
            <w:noProof/>
            <w:rPrChange w:id="111" w:author="Eva Juliet Baransky" w:date="2021-08-27T09:44:00Z">
              <w:rPr>
                <w:noProof/>
              </w:rPr>
            </w:rPrChange>
          </w:rPr>
          <w:t xml:space="preserve">e.g., </w:t>
        </w:r>
      </w:ins>
      <w:r w:rsidR="0003718C" w:rsidRPr="0003718C">
        <w:rPr>
          <w:noProof/>
        </w:rPr>
        <w:t>Bachmeier et al., 2002; Schonheit et al., 1979; Smith and Goldstein, 2019; Twining et al., 2012)</w:t>
      </w:r>
      <w:ins w:id="112" w:author="Eva Juliet Baransky" w:date="2021-08-27T09:44:00Z">
        <w:r w:rsidR="0003718C">
          <w:fldChar w:fldCharType="end"/>
        </w:r>
      </w:ins>
      <w:ins w:id="113" w:author="Eva Juliet Baransky" w:date="2021-08-27T09:43:00Z">
        <w:r w:rsidR="0003718C">
          <w:t>.</w:t>
        </w:r>
      </w:ins>
      <w:r w:rsidR="00E11019">
        <w:t xml:space="preserve">To investigate Ni and its </w:t>
      </w:r>
      <w:r w:rsidR="00FF5B2B">
        <w:t xml:space="preserve">marine </w:t>
      </w:r>
      <w:r w:rsidR="00E11019">
        <w:t xml:space="preserve">evolution overtime, </w:t>
      </w:r>
      <w:r w:rsidR="008504AB">
        <w:t xml:space="preserve">we </w:t>
      </w:r>
      <w:r w:rsidR="00FF5B2B">
        <w:t>require</w:t>
      </w:r>
      <w:r w:rsidR="008504AB">
        <w:t xml:space="preserve"> </w:t>
      </w:r>
      <w:r w:rsidR="00285B98">
        <w:t xml:space="preserve">knowledge of the </w:t>
      </w:r>
      <w:r w:rsidR="00D171F2">
        <w:t xml:space="preserve">processes which </w:t>
      </w:r>
      <w:r w:rsidR="002811A2">
        <w:t>govern</w:t>
      </w:r>
      <w:r w:rsidR="00D171F2">
        <w:t xml:space="preserve"> the marine Ni </w:t>
      </w:r>
      <w:r w:rsidR="00285B98">
        <w:t>in the modern day at the very least</w:t>
      </w:r>
      <w:r w:rsidR="00285B98" w:rsidRPr="00641B6C">
        <w:rPr>
          <w:i/>
          <w:iCs/>
        </w:rPr>
        <w:t xml:space="preserve">. </w:t>
      </w:r>
      <w:r w:rsidR="00F939A4" w:rsidRPr="00641B6C">
        <w:rPr>
          <w:i/>
          <w:iCs/>
        </w:rPr>
        <w:t>The goal of the proposed work is to improve our knowledge of the modern Ni marine cycle</w:t>
      </w:r>
      <w:r w:rsidR="009C7536" w:rsidRPr="00641B6C">
        <w:rPr>
          <w:i/>
          <w:iCs/>
        </w:rPr>
        <w:t xml:space="preserve"> </w:t>
      </w:r>
      <w:r w:rsidR="00F939A4" w:rsidRPr="00641B6C">
        <w:rPr>
          <w:i/>
          <w:iCs/>
        </w:rPr>
        <w:t>and</w:t>
      </w:r>
      <w:r w:rsidR="009C7536" w:rsidRPr="00641B6C">
        <w:rPr>
          <w:i/>
          <w:iCs/>
        </w:rPr>
        <w:t xml:space="preserve"> our ability to interpret changes in Ni marine chemistry from th</w:t>
      </w:r>
      <w:r w:rsidR="00F939A4" w:rsidRPr="00641B6C">
        <w:rPr>
          <w:i/>
          <w:iCs/>
        </w:rPr>
        <w:t>e rock record.</w:t>
      </w:r>
      <w:r w:rsidR="00F939A4">
        <w:t xml:space="preserve"> </w:t>
      </w:r>
    </w:p>
    <w:p w14:paraId="2F74FDC0" w14:textId="5BAC7740" w:rsidR="00E0666A" w:rsidRDefault="00E0666A" w:rsidP="00E0666A">
      <w:pPr>
        <w:pStyle w:val="Heading2"/>
      </w:pPr>
      <w:bookmarkStart w:id="114" w:name="_Toc78741992"/>
      <w:bookmarkStart w:id="115" w:name="_Toc78742108"/>
      <w:r>
        <w:t>Ni</w:t>
      </w:r>
      <w:r w:rsidR="00446D56">
        <w:t>ckel</w:t>
      </w:r>
      <w:r>
        <w:t xml:space="preserve"> </w:t>
      </w:r>
      <w:bookmarkEnd w:id="114"/>
      <w:bookmarkEnd w:id="115"/>
      <w:r w:rsidR="00446D56">
        <w:t>and Biology</w:t>
      </w:r>
    </w:p>
    <w:p w14:paraId="568928F0" w14:textId="6D309C65" w:rsidR="00A02C0D" w:rsidRDefault="00BC2C11" w:rsidP="00A02C0D">
      <w:pPr>
        <w:ind w:firstLine="720"/>
        <w:jc w:val="both"/>
      </w:pPr>
      <w:moveToRangeStart w:id="116" w:author="Eva Juliet Baransky" w:date="2021-08-27T09:42:00Z" w:name="move80949752"/>
      <w:moveTo w:id="117" w:author="Eva Juliet Baransky" w:date="2021-08-27T09:42:00Z">
        <w:r>
          <w:t xml:space="preserve">In the modern ocean, Ni is an essential component of seven enzymes that regulate the global C, N, and O cycles </w:t>
        </w:r>
        <w:r>
          <w:fldChar w:fldCharType="begin" w:fldLock="1"/>
        </w:r>
        <w:r>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fldChar w:fldCharType="separate"/>
        </w:r>
        <w:r w:rsidRPr="00012697">
          <w:rPr>
            <w:noProof/>
          </w:rPr>
          <w:t>(Ragsdale, 2009, 1998)</w:t>
        </w:r>
        <w:r>
          <w:fldChar w:fldCharType="end"/>
        </w:r>
        <w:r>
          <w:t xml:space="preserve">. </w:t>
        </w:r>
      </w:moveTo>
      <w:moveToRangeEnd w:id="116"/>
      <w:del w:id="118" w:author="Eva Juliet Baransky" w:date="2021-08-27T09:42:00Z">
        <w:r w:rsidR="003C3ECE" w:rsidDel="00BC2C11">
          <w:delText>Nickel-enzymes</w:delText>
        </w:r>
        <w:r w:rsidR="002E0E4B" w:rsidDel="00BC2C11">
          <w:delText xml:space="preserve"> have roles in the C, O, and N cycles.</w:delText>
        </w:r>
        <w:r w:rsidR="00A02C0D" w:rsidDel="00BC2C11">
          <w:delText xml:space="preserve"> </w:delText>
        </w:r>
      </w:del>
      <w:r w:rsidR="003C3ECE">
        <w:t>For example, Ni-enzymes, urease and Ni-Fe hydrogenase are involved in the N cycle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r w:rsidR="003B665A">
        <w:t xml:space="preserve">. </w:t>
      </w:r>
      <w:r w:rsidR="004F467B">
        <w:t>Nickel-</w:t>
      </w:r>
      <w:r w:rsidR="00110CF4">
        <w:t>Fe</w:t>
      </w:r>
      <w:r w:rsidR="00114464">
        <w:t xml:space="preserve"> hydrogenase </w:t>
      </w:r>
      <w:r w:rsidR="00CF29A6">
        <w:t>catalyzes the reversible reduction of protons to hydrogen gas</w:t>
      </w:r>
      <w:r w:rsidR="001344F7">
        <w:t>.</w:t>
      </w:r>
      <w:r w:rsidR="005A7D7A">
        <w:t xml:space="preserve"> </w:t>
      </w:r>
      <w:r w:rsidR="001344F7">
        <w:t>B</w:t>
      </w:r>
      <w:r w:rsidR="005A7D7A">
        <w:t xml:space="preserve">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w:t>
      </w:r>
      <w:r w:rsidR="00146805">
        <w:t xml:space="preserve">known for its association </w:t>
      </w:r>
      <w:r w:rsidR="00580D2B">
        <w:t xml:space="preserve">with </w:t>
      </w:r>
      <w:r w:rsidR="00AF5939">
        <w:t xml:space="preserve">the </w:t>
      </w:r>
      <w:r w:rsidR="00C071F3">
        <w:t xml:space="preserve">C cycle. </w:t>
      </w:r>
      <w:r w:rsidR="00CA18D9">
        <w:t>The</w:t>
      </w:r>
      <w:r w:rsidR="002D1C7B">
        <w:t xml:space="preserve"> Ni enzymes methyl coenzyme M reductase</w:t>
      </w:r>
      <w:r w:rsidR="00060CFF">
        <w:t xml:space="preserve"> (MCR)</w:t>
      </w:r>
      <w:r w:rsidR="002D1C7B">
        <w:t xml:space="preserve"> and C</w:t>
      </w:r>
      <w:r w:rsidR="00060CFF">
        <w:t>O dehydrogenase</w:t>
      </w:r>
      <w:r w:rsidR="002D1C7B">
        <w:t xml:space="preserve"> are </w:t>
      </w:r>
      <w:r w:rsidR="00060CFF">
        <w:t xml:space="preserve">Ni enzymes which produce and </w:t>
      </w:r>
      <w:r w:rsidR="00060CFF">
        <w:lastRenderedPageBreak/>
        <w:t>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p>
    <w:p w14:paraId="37D86D30" w14:textId="00691CEA" w:rsidR="004D5FD5" w:rsidRDefault="00AB505A" w:rsidP="00A02C0D">
      <w:pPr>
        <w:ind w:firstLine="720"/>
        <w:jc w:val="both"/>
      </w:pPr>
      <w:ins w:id="119" w:author="Eva Juliet Baransky" w:date="2021-08-26T19:59:00Z">
        <w:r>
          <w:t xml:space="preserve">Several modern and </w:t>
        </w:r>
      </w:ins>
      <w:del w:id="120" w:author="Eva Juliet Baransky" w:date="2021-08-26T19:59:00Z">
        <w:r w:rsidR="004D5FD5" w:rsidDel="00AB505A">
          <w:delText>These enzymes do</w:delText>
        </w:r>
        <w:r w:rsidR="00C827F5" w:rsidDel="00AB505A">
          <w:delText xml:space="preserve"> not</w:delText>
        </w:r>
        <w:r w:rsidR="004D5FD5" w:rsidDel="00AB505A">
          <w:delText xml:space="preserve"> exist in a vacuum; they are produced and used by a variety of modern and </w:delText>
        </w:r>
      </w:del>
      <w:r w:rsidR="004D5FD5">
        <w:t>ancient organisms</w:t>
      </w:r>
      <w:ins w:id="121" w:author="Eva Juliet Baransky" w:date="2021-08-26T19:59:00Z">
        <w:r>
          <w:t xml:space="preserve"> rely on Ni because they use these enzymes</w:t>
        </w:r>
      </w:ins>
      <w:r w:rsidR="004D5FD5">
        <w:t xml:space="preserve">. </w:t>
      </w:r>
      <w:r w:rsidR="00215D9E">
        <w:t xml:space="preserve">Diatoms use urease and Ni-superoxide dismutase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r w:rsidR="00760A52">
        <w:t xml:space="preserve"> </w:t>
      </w:r>
      <w:r w:rsidR="00C82B60">
        <w:t>Nickel is found in association with 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r w:rsidR="00C82B60">
        <w:fldChar w:fldCharType="end"/>
      </w:r>
      <w:r w:rsidR="00C82B60">
        <w:t xml:space="preserve">. </w:t>
      </w:r>
      <w:r w:rsidR="00575FFD">
        <w:t xml:space="preserve">Foraminifera use </w:t>
      </w:r>
      <w:r w:rsidR="00CA18D9">
        <w:t>urease</w:t>
      </w:r>
      <w:r w:rsidR="00C827F5">
        <w:t xml:space="preserve"> as well</w:t>
      </w:r>
      <w:r w:rsidR="00606B6E">
        <w:t xml:space="preserve"> which </w:t>
      </w:r>
      <w:r w:rsidR="0025115C">
        <w:t xml:space="preserve">may act as a pH regulator during shell formation </w:t>
      </w:r>
      <w:r w:rsidR="0025115C">
        <w:fldChar w:fldCharType="begin" w:fldLock="1"/>
      </w:r>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r w:rsidR="0025115C">
        <w:fldChar w:fldCharType="end"/>
      </w:r>
      <w:r w:rsidR="0025115C">
        <w:t>.</w:t>
      </w:r>
      <w:r w:rsidR="00CA18D9">
        <w:t xml:space="preserve"> </w:t>
      </w:r>
      <w:r w:rsidR="00554D1A">
        <w:t xml:space="preserve">Perhaps because of this close association between urease and shell formation, </w:t>
      </w:r>
      <w:r w:rsidR="00DC33AD">
        <w:t xml:space="preserve">foraminifera incorporate Ni into their tests </w:t>
      </w:r>
      <w:r w:rsidR="00DC33AD">
        <w:fldChar w:fldCharType="begin" w:fldLock="1"/>
      </w:r>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536837">
        <w:fldChar w:fldCharType="begin" w:fldLock="1"/>
      </w:r>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r w:rsidR="00536837">
        <w:fldChar w:fldCharType="end"/>
      </w:r>
      <w:r w:rsidR="00536837">
        <w:t>. This is not surprising consider Ni enzyme CO dehydrogenase assists in the</w:t>
      </w:r>
      <w:r w:rsidR="002C1205">
        <w:t xml:space="preserve"> assimilation of CO as a carbon source </w:t>
      </w:r>
      <w:r w:rsidR="00536837">
        <w:t xml:space="preserve">for methanogenesis and MCR catalyzes the last step of methanogenesis </w:t>
      </w:r>
      <w:r w:rsidR="00536837">
        <w:fldChar w:fldCharType="begin" w:fldLock="1"/>
      </w:r>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r w:rsidR="00536837">
        <w:fldChar w:fldCharType="end"/>
      </w:r>
      <w:r w:rsidR="00536837">
        <w:t>.</w:t>
      </w:r>
      <w:r w:rsidR="002C1205">
        <w:t xml:space="preserve"> </w:t>
      </w:r>
    </w:p>
    <w:p w14:paraId="0CAAC5A6" w14:textId="3D9EF591"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w:t>
      </w:r>
      <w:r w:rsidR="00400590">
        <w:t xml:space="preserve">For example, Smith and Goldstein (2019) exposed juvenile benthic foraminifera from </w:t>
      </w:r>
      <w:commentRangeStart w:id="122"/>
      <w:r w:rsidR="00400590">
        <w:t>Little Duck Key</w:t>
      </w:r>
      <w:commentRangeEnd w:id="122"/>
      <w:r w:rsidR="006A600C">
        <w:rPr>
          <w:rStyle w:val="CommentReference"/>
        </w:rPr>
        <w:commentReference w:id="122"/>
      </w:r>
      <w:r w:rsidR="00400590">
        <w:t xml:space="preserve">,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w:t>
      </w:r>
      <w:proofErr w:type="spellStart"/>
      <w:r w:rsidR="00400590">
        <w:t>nM</w:t>
      </w:r>
      <w:proofErr w:type="spellEnd"/>
      <w:r w:rsidR="002C2CE1">
        <w:t xml:space="preserve"> (modern ocean concentrations 1-12 </w:t>
      </w:r>
      <w:proofErr w:type="spellStart"/>
      <w:r w:rsidR="002C2CE1">
        <w:t>nM</w:t>
      </w:r>
      <w:proofErr w:type="spellEnd"/>
      <w:r w:rsidR="002C2CE1">
        <w:t>)</w:t>
      </w:r>
      <w:r w:rsidR="00033458">
        <w:t xml:space="preserve">. Past 125 </w:t>
      </w:r>
      <w:proofErr w:type="spellStart"/>
      <w:r w:rsidR="00033458">
        <w:t>nM</w:t>
      </w:r>
      <w:proofErr w:type="spellEnd"/>
      <w:r w:rsidR="00033458">
        <w:t>,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proofErr w:type="spellStart"/>
      <w:r w:rsidR="00F70EC9" w:rsidRPr="00F70EC9">
        <w:rPr>
          <w:i/>
          <w:iCs/>
        </w:rPr>
        <w:t>Methanobacterium</w:t>
      </w:r>
      <w:proofErr w:type="spellEnd"/>
      <w:r w:rsidR="00F70EC9" w:rsidRPr="00F70EC9">
        <w:rPr>
          <w:i/>
          <w:iCs/>
        </w:rPr>
        <w:t xml:space="preserve"> </w:t>
      </w:r>
      <w:proofErr w:type="spellStart"/>
      <w:r w:rsidR="00F70EC9" w:rsidRPr="00F70EC9">
        <w:rPr>
          <w:i/>
          <w:iCs/>
        </w:rPr>
        <w:t>thermoautotrophicum</w:t>
      </w:r>
      <w:proofErr w:type="spellEnd"/>
      <w:r w:rsidR="00F70EC9">
        <w:t xml:space="preserve"> found that </w:t>
      </w:r>
      <w:r w:rsidR="009F4E7A">
        <w:t>the abundance of cells was proportional to the amount of Ni added to the medium</w:t>
      </w:r>
      <w:r w:rsidR="007F1A81">
        <w:t xml:space="preserve"> (concentrations test</w:t>
      </w:r>
      <w:r w:rsidR="002B358A">
        <w:t>ed</w:t>
      </w:r>
      <w:r w:rsidR="007F1A81">
        <w:t xml:space="preserve">, ~0 </w:t>
      </w:r>
      <w:proofErr w:type="spellStart"/>
      <w:r w:rsidR="007F1A81">
        <w:t>nM</w:t>
      </w:r>
      <w:proofErr w:type="spellEnd"/>
      <w:r w:rsidR="007F1A81">
        <w:t xml:space="preserve">, 85 </w:t>
      </w:r>
      <w:proofErr w:type="spellStart"/>
      <w:r w:rsidR="007F1A81">
        <w:t>nM</w:t>
      </w:r>
      <w:proofErr w:type="spellEnd"/>
      <w:r w:rsidR="007F1A81">
        <w:t xml:space="preserve">, 1000 </w:t>
      </w:r>
      <w:proofErr w:type="spellStart"/>
      <w:r w:rsidR="007F1A81">
        <w:t>nM</w:t>
      </w:r>
      <w:proofErr w:type="spellEnd"/>
      <w:r w:rsidR="007F1A81">
        <w:t xml:space="preserve">)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Clearly, these organisms are highly sensitive to fluctuations in</w:t>
      </w:r>
      <w:r w:rsidR="002B358A">
        <w:t xml:space="preserve"> Ni </w:t>
      </w:r>
      <w:proofErr w:type="spellStart"/>
      <w:r w:rsidR="002B358A">
        <w:t>concenration</w:t>
      </w:r>
      <w:proofErr w:type="spellEnd"/>
      <w:r w:rsidR="00033458">
        <w:t xml:space="preserve"> and</w:t>
      </w:r>
      <w:r w:rsidR="007E335E">
        <w:t xml:space="preserve"> shifts in </w:t>
      </w:r>
      <w:r w:rsidR="002B358A">
        <w:t xml:space="preserve">Ni </w:t>
      </w:r>
      <w:r w:rsidR="00BA136E">
        <w:t>concentration</w:t>
      </w:r>
      <w:r w:rsidR="007E335E">
        <w:t xml:space="preserve"> over time would impact the diversity and abundance of organisms</w:t>
      </w:r>
      <w:r w:rsidR="008D4AD6">
        <w:t>.</w:t>
      </w:r>
      <w:r w:rsidR="00C35A5A">
        <w:t xml:space="preserve"> </w:t>
      </w:r>
    </w:p>
    <w:p w14:paraId="613992A5" w14:textId="4CB7B0ED" w:rsidR="00AA380B" w:rsidRDefault="00AA380B" w:rsidP="00AA380B">
      <w:pPr>
        <w:pStyle w:val="Heading2"/>
        <w:rPr>
          <w:moveTo w:id="123" w:author="Eva Juliet Baransky" w:date="2021-08-27T09:46:00Z"/>
        </w:rPr>
      </w:pPr>
      <w:moveToRangeStart w:id="124" w:author="Eva Juliet Baransky" w:date="2021-08-27T09:46:00Z" w:name="move80950007"/>
      <w:moveTo w:id="125" w:author="Eva Juliet Baransky" w:date="2021-08-27T09:46:00Z">
        <w:r>
          <w:t xml:space="preserve">The </w:t>
        </w:r>
      </w:moveTo>
      <w:ins w:id="126" w:author="Eva Juliet Baransky" w:date="2021-08-27T09:47:00Z">
        <w:r>
          <w:t xml:space="preserve">Modern Marine Ni Budget and an </w:t>
        </w:r>
      </w:ins>
      <w:moveTo w:id="127" w:author="Eva Juliet Baransky" w:date="2021-08-27T09:46:00Z">
        <w:r>
          <w:t xml:space="preserve">Apparent </w:t>
        </w:r>
        <w:del w:id="128" w:author="Eva Juliet Baransky" w:date="2021-08-27T09:47:00Z">
          <w:r w:rsidDel="00AA380B">
            <w:delText xml:space="preserve">Modern Marine Ni Mass </w:delText>
          </w:r>
        </w:del>
        <w:r>
          <w:t>Imbalance</w:t>
        </w:r>
      </w:moveTo>
    </w:p>
    <w:moveToRangeEnd w:id="124"/>
    <w:p w14:paraId="1E7B053D" w14:textId="73066487" w:rsidR="00556ED3" w:rsidRDefault="00732580" w:rsidP="00556ED3">
      <w:pPr>
        <w:ind w:firstLine="720"/>
        <w:jc w:val="both"/>
      </w:pPr>
      <w:r>
        <w:t>Unsurprisingly</w:t>
      </w:r>
      <w:r w:rsidR="00A3281F">
        <w:t xml:space="preserve">, Ni has a nutrient like depth profile </w:t>
      </w:r>
      <w:r w:rsidR="00244EBC">
        <w:t xml:space="preserve">meaning it is depleted in the surface waters (~2nM) and </w:t>
      </w:r>
      <w:r w:rsidR="00BA136E">
        <w:t>enriched</w:t>
      </w:r>
      <w:r w:rsidR="00244EBC">
        <w:t xml:space="preserve"> in the deep</w:t>
      </w:r>
      <w:r w:rsidR="00BF767A">
        <w:t xml:space="preserve"> </w:t>
      </w:r>
      <w:r w:rsidR="00244EBC">
        <w:t>water (9-12nM)</w:t>
      </w:r>
      <w:r w:rsidR="00BA136E">
        <w:t xml:space="preserve"> </w:t>
      </w:r>
      <w:r w:rsidR="00BA136E">
        <w:fldChar w:fldCharType="begin" w:fldLock="1"/>
      </w:r>
      <w:r w:rsidR="00BC256C">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rsidR="00BA136E">
        <w:fldChar w:fldCharType="separate"/>
      </w:r>
      <w:r w:rsidR="00BA136E" w:rsidRPr="00BA136E">
        <w:rPr>
          <w:noProof/>
        </w:rPr>
        <w:t>(</w:t>
      </w:r>
      <w:r w:rsidR="00BA136E" w:rsidRPr="00BA136E">
        <w:rPr>
          <w:i/>
          <w:iCs/>
          <w:noProof/>
        </w:rPr>
        <w:t>e.g.,</w:t>
      </w:r>
      <w:r w:rsidR="00BA136E">
        <w:rPr>
          <w:noProof/>
        </w:rPr>
        <w:t xml:space="preserve"> </w:t>
      </w:r>
      <w:r w:rsidR="00BA136E" w:rsidRPr="00BA136E">
        <w:rPr>
          <w:noProof/>
        </w:rPr>
        <w:t>Archer et al., 2020; Cameron and Vance, 2014; Sclater et al., 1976; Yang et al., 2020)</w:t>
      </w:r>
      <w:r w:rsidR="00BA136E">
        <w:fldChar w:fldCharType="end"/>
      </w:r>
      <w:r w:rsidR="00BA136E">
        <w:t>.</w:t>
      </w:r>
      <w:r w:rsidR="00A3281F">
        <w:t xml:space="preserve"> </w:t>
      </w:r>
      <w:moveFromRangeStart w:id="129" w:author="Eva Juliet Baransky" w:date="2021-08-27T09:45:00Z" w:name="move80949939"/>
      <w:moveFrom w:id="130" w:author="Eva Juliet Baransky" w:date="2021-08-27T09:45:00Z">
        <w:r w:rsidDel="00AA380B">
          <w:t xml:space="preserve">Nickel </w:t>
        </w:r>
        <w:r w:rsidR="00B766AD" w:rsidDel="00AA380B">
          <w:t xml:space="preserve">regeneration is </w:t>
        </w:r>
        <w:r w:rsidR="00A3281F" w:rsidDel="00AA380B">
          <w:t>associated with P regeneration in</w:t>
        </w:r>
        <w:r w:rsidR="006C73BD" w:rsidDel="00AA380B">
          <w:t xml:space="preserve"> surface</w:t>
        </w:r>
        <w:r w:rsidR="00A3281F" w:rsidDel="00AA380B">
          <w:t xml:space="preserve"> waters (</w:t>
        </w:r>
        <w:r w:rsidR="006C73BD" w:rsidRPr="006C73BD" w:rsidDel="00AA380B">
          <w:rPr>
            <w:i/>
            <w:iCs/>
          </w:rPr>
          <w:t>i.e.,</w:t>
        </w:r>
        <w:r w:rsidR="006C73BD" w:rsidDel="00AA380B">
          <w:t xml:space="preserve"> </w:t>
        </w:r>
        <w:r w:rsidR="00A3281F" w:rsidDel="00AA380B">
          <w:t xml:space="preserve">associated with </w:t>
        </w:r>
        <w:r w:rsidR="00717864" w:rsidDel="00AA380B">
          <w:t>internal biomass</w:t>
        </w:r>
        <w:r w:rsidR="00A3281F" w:rsidDel="00AA380B">
          <w:t>) and then associated with Si regeneration in deep waters (</w:t>
        </w:r>
        <w:r w:rsidR="00A3281F" w:rsidRPr="00771C76" w:rsidDel="00AA380B">
          <w:rPr>
            <w:i/>
            <w:iCs/>
          </w:rPr>
          <w:t>i.e.,</w:t>
        </w:r>
        <w:r w:rsidR="00A3281F" w:rsidDel="00AA380B">
          <w:t xml:space="preserve"> association with the biological hard parts) </w:t>
        </w:r>
        <w:r w:rsidR="00A3281F" w:rsidDel="00AA380B">
          <w:fldChar w:fldCharType="begin" w:fldLock="1"/>
        </w:r>
        <w:r w:rsidR="00FF3E39" w:rsidDel="00AA380B">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rsidDel="00AA380B">
          <w:fldChar w:fldCharType="separate"/>
        </w:r>
        <w:r w:rsidR="00A34581" w:rsidRPr="00A34581" w:rsidDel="00AA380B">
          <w:rPr>
            <w:noProof/>
          </w:rPr>
          <w:t>(Archer et al., 2020; Bruland, 1980; Sclater et al., 1976; Twining et al., 2012)</w:t>
        </w:r>
        <w:r w:rsidR="00A3281F" w:rsidDel="00AA380B">
          <w:fldChar w:fldCharType="end"/>
        </w:r>
        <w:r w:rsidR="00A3281F" w:rsidDel="00AA380B">
          <w:t xml:space="preserve">. </w:t>
        </w:r>
      </w:moveFrom>
      <w:moveFromRangeEnd w:id="129"/>
      <w:r w:rsidR="003E2887">
        <w:t xml:space="preserve">Nickel has a residence time between 10 </w:t>
      </w:r>
      <w:ins w:id="131" w:author="Eva Juliet Baransky" w:date="2021-08-27T09:48:00Z">
        <w:r w:rsidR="00AA380B">
          <w:t>an</w:t>
        </w:r>
      </w:ins>
      <w:ins w:id="132" w:author="Eva Juliet Baransky" w:date="2021-08-27T09:49:00Z">
        <w:r w:rsidR="00AA380B">
          <w:t>d</w:t>
        </w:r>
      </w:ins>
      <w:del w:id="133" w:author="Eva Juliet Baransky" w:date="2021-08-27T09:48:00Z">
        <w:r w:rsidR="003E2887" w:rsidDel="00AA380B">
          <w:delText>to</w:delText>
        </w:r>
      </w:del>
      <w:r w:rsidR="003E2887">
        <w:t xml:space="preserve"> 30 </w:t>
      </w:r>
      <w:proofErr w:type="spellStart"/>
      <w:r w:rsidR="003E2887">
        <w:t>kyr</w:t>
      </w:r>
      <w:proofErr w:type="spellEnd"/>
      <w:r w:rsidR="003E2887">
        <w:t xml:space="preserve"> </w:t>
      </w:r>
      <w:r w:rsidR="003E2887">
        <w:fldChar w:fldCharType="begin" w:fldLock="1"/>
      </w:r>
      <w:r w:rsidR="003E288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3E2887">
        <w:fldChar w:fldCharType="separate"/>
      </w:r>
      <w:r w:rsidR="003E2887" w:rsidRPr="00E71F2F">
        <w:rPr>
          <w:noProof/>
        </w:rPr>
        <w:t>(Cameron and Vance, 2014; Little et al., 2020; Sclater et al., 1976)</w:t>
      </w:r>
      <w:r w:rsidR="003E2887">
        <w:fldChar w:fldCharType="end"/>
      </w:r>
      <w:r w:rsidR="003E2887">
        <w:t xml:space="preserve">. </w:t>
      </w:r>
      <w:r w:rsidR="00F0543D">
        <w:t>Because Ni is not fully depleted in surface waters, it was believed that</w:t>
      </w:r>
      <w:r w:rsidR="004C672C">
        <w:t xml:space="preserve"> seawater Ni concentrations were</w:t>
      </w:r>
      <w:r w:rsidR="00F0543D">
        <w:t xml:space="preserve"> biologically nonlimiting, but recent studies suggest that the remaining surface water Ni is simply not bioavailable </w:t>
      </w:r>
      <w:r w:rsidR="00F0543D">
        <w:fldChar w:fldCharType="begin" w:fldLock="1"/>
      </w:r>
      <w:r w:rsidR="00421902">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2010)","manualFormatting":"(e.g., 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w:t>
      </w:r>
      <w:r w:rsidR="00421902" w:rsidRPr="00421902">
        <w:rPr>
          <w:i/>
          <w:iCs/>
          <w:noProof/>
        </w:rPr>
        <w:t xml:space="preserve">e.g., </w:t>
      </w:r>
      <w:r w:rsidR="00F0543D" w:rsidRPr="00FE235F">
        <w:rPr>
          <w:noProof/>
        </w:rPr>
        <w:t>Dupont et al., 2010)</w:t>
      </w:r>
      <w:r w:rsidR="00F0543D">
        <w:fldChar w:fldCharType="end"/>
      </w:r>
      <w:r w:rsidR="00F0543D">
        <w:t>.</w:t>
      </w:r>
      <w:r w:rsidR="00144286">
        <w:t xml:space="preserve"> </w:t>
      </w:r>
      <w:r w:rsidR="00B82981">
        <w:t xml:space="preserve">This unavailable fraction of Ni could be organically complexed. </w:t>
      </w:r>
      <w:r w:rsidR="00CE32E5">
        <w:t>Past e</w:t>
      </w:r>
      <w:r w:rsidR="00144286">
        <w:t xml:space="preserve">quilibrium speciation calculations </w:t>
      </w:r>
      <w:r w:rsidR="00CE32E5">
        <w:t xml:space="preserve">have focused on </w:t>
      </w:r>
      <w:r w:rsidR="00144286">
        <w:t xml:space="preserve">inorganic ligands </w:t>
      </w:r>
      <w:r w:rsidR="00CE32E5">
        <w:t xml:space="preserve">and </w:t>
      </w:r>
      <w:r w:rsidR="00CE32E5">
        <w:lastRenderedPageBreak/>
        <w:t xml:space="preserve">suggest, </w:t>
      </w:r>
      <w:r w:rsidR="00144286">
        <w:t>in seawater at pH 8.2</w:t>
      </w:r>
      <w:r w:rsidR="00CE32E5">
        <w:t>,</w:t>
      </w:r>
      <w:r w:rsidR="00144286">
        <w:t xml:space="preserve"> </w:t>
      </w:r>
      <w:commentRangeStart w:id="134"/>
      <w:r w:rsidR="00144286">
        <w:t xml:space="preserve">Ni primarily exists as a free ion (47%) </w:t>
      </w:r>
      <w:commentRangeEnd w:id="134"/>
      <w:r w:rsidR="0018116B">
        <w:rPr>
          <w:rStyle w:val="CommentReference"/>
        </w:rPr>
        <w:commentReference w:id="134"/>
      </w:r>
      <w:r w:rsidR="00144286">
        <w:t>with most of the remaining fraction complexed with Cl or CO</w:t>
      </w:r>
      <w:r w:rsidR="00144286">
        <w:rPr>
          <w:vertAlign w:val="subscript"/>
        </w:rPr>
        <w:t>3</w:t>
      </w:r>
      <w:r w:rsidR="00144286">
        <w:t xml:space="preserve"> (34</w:t>
      </w:r>
      <w:r w:rsidR="00E80BA2">
        <w:t>%</w:t>
      </w:r>
      <w:r w:rsidR="00144286">
        <w:t xml:space="preserve">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r w:rsidR="00CE32E5">
        <w:t>However, the degree of complexation with organic ligands</w:t>
      </w:r>
      <w:r w:rsidR="00E34751">
        <w:t xml:space="preserve"> is poorly constrained between 1-90% </w:t>
      </w:r>
      <w:r w:rsidR="00B8386C">
        <w:fldChar w:fldCharType="begin" w:fldLock="1"/>
      </w:r>
      <w:r w:rsidR="00E71F2F">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rsidR="00B8386C">
        <w:fldChar w:fldCharType="separate"/>
      </w:r>
      <w:r w:rsidR="00E34751" w:rsidRPr="00E34751">
        <w:rPr>
          <w:noProof/>
        </w:rPr>
        <w:t>(Horner et al., 2021</w:t>
      </w:r>
      <w:r w:rsidR="00E34751">
        <w:rPr>
          <w:noProof/>
        </w:rPr>
        <w:t xml:space="preserve"> and references therein</w:t>
      </w:r>
      <w:r w:rsidR="00E34751" w:rsidRPr="00E34751">
        <w:rPr>
          <w:noProof/>
        </w:rPr>
        <w:t>; Turner and Martino, 2006)</w:t>
      </w:r>
      <w:r w:rsidR="00B8386C">
        <w:fldChar w:fldCharType="end"/>
      </w:r>
      <w:r w:rsidR="00B8386C">
        <w:t>.</w:t>
      </w:r>
      <w:ins w:id="135" w:author="Eva Juliet Baransky" w:date="2021-08-28T13:33:00Z">
        <w:r w:rsidR="00F96CE7">
          <w:t xml:space="preserve"> </w:t>
        </w:r>
      </w:ins>
      <w:ins w:id="136" w:author="Eva Juliet Baransky" w:date="2021-08-28T13:34:00Z">
        <w:r w:rsidR="00F96CE7">
          <w:t xml:space="preserve">The distribution of Ni in ocean basins can primarily be described </w:t>
        </w:r>
      </w:ins>
      <w:ins w:id="137" w:author="Eva Juliet Baransky" w:date="2021-08-28T13:35:00Z">
        <w:r w:rsidR="00F96CE7">
          <w:t>b</w:t>
        </w:r>
      </w:ins>
      <w:ins w:id="138" w:author="Eva Juliet Baransky" w:date="2021-08-28T13:34:00Z">
        <w:r w:rsidR="00F96CE7">
          <w:t>y mixing and biological processes</w:t>
        </w:r>
      </w:ins>
      <w:ins w:id="139" w:author="Eva Juliet Baransky" w:date="2021-08-28T13:35:00Z">
        <w:r w:rsidR="00F96CE7">
          <w:t xml:space="preserve"> </w:t>
        </w:r>
        <w:r w:rsidR="00F96CE7">
          <w:fldChar w:fldCharType="begin" w:fldLock="1"/>
        </w:r>
      </w:ins>
      <w:r w:rsidR="008C27BE">
        <w:instrText>ADDIN CSL_CITATION {"citationItems":[{"id":"ITEM-1","itemData":{"DOI":"10.3389/fmars.2020.00105","author":[{"dropping-particle":"","family":"Middag","given":"Rob","non-dropping-particle":"","parse-names":false,"suffix":""},{"dropping-particle":"De","family":"Baar","given":"Hein J W","non-dropping-particle":"","parse-names":false,"suffix":""},{"dropping-particle":"","family":"Bruland","given":"Kenneth W","non-dropping-particle":"","parse-names":false,"suffix":""}],"id":"ITEM-1","issue":"March","issued":{"date-parts":[["2020"]]},"page":"1-17","title":"The Distribution of Nickel in the West-Atlantic Ocean , Its Relationship With Phosphate and a Comparison to Cadmium and Zinc","type":"article-journal","volume":"7"},"uris":["http://www.mendeley.com/documents/?uuid=3507afca-8ce4-43db-9858-c5b22c0ccfd0"]},{"id":"ITEM-2","itemData":{"DOI":"10.1016/j.gca.2021.07.004","ISSN":"00167037","abstract":"Marine oxygen deficient zones (ODZs) promote unique plankton communities and redox environments which impact the cycling of biologically essential trace metals in the ocean. Here we use measurements of dissolved and particulate Ni concentrations and isotopes to investigate the biotic and abiotic processes controlling Ni cycling in the world's largest ODZ, located in the Eastern Tropical North Pacific (ETNP). We observed a negative correlation between dissolved Ni concentrations and isotopic composition (δ60Ni) throughout the water column, such that Ni concentrations increased from roughly 3 nmol kg−1 to 8 nmol kg−1 over the upper 1000 m, while δ60Ni values decreased by 0.2‰ from about +1.6‰ to +1.4‰. These vertical patterns are characteristic of both the subtropical North and South Pacific, and can be explained by a combination of physical mixing of water masses and biological uptake and export, either with all of the Ni being bioavailable or with separate bioavailable and non-bioavailable Ni pools. Although evidence for additional Ni cycling processes such as sulfide precipitation or Ni sorption/desorption through Fe/Mn redox chemistry have been observed in other ODZs and euxinic waters, we found no clear evidence for these in either the redoxcline or low oxygen waters of the ETNP. Indeed, the relationship between dissolved [Ni] and δ60Ni observed in the ETNP is similar to results reported elsewhere in the subtropical North and South Pacific, falling generally on a mixing line between a surface water endmember (dissolved [Ni] = 2 nmol kg−1 and δ60Ni = +1.7‰) and a deep-water endmember (dissolved [Ni] = 6–10 nmol kg−1 and δ60Ni = ~+1.4‰). While this surface water endmember is similar to that of the Atlantic, the deep endmember in the Pacific is approximately 0.1‰ heavier than deep Atlantic Ni. This subtle isotopic difference suggests gradual accumulation of isotopically heavy Ni isotopes in the deep ocean, consistent with recent evidence of heavy Ni remobilization during early diagenesis. Lastly, in the ETNP, particulate δ60Ni is generally ~0.5‰ lighter than the dissolved Ni pool, and this pattern is consistent across both the euphotic zone and redoxcline, suggesting that biological export from the euphotic zone is the primary source of particulate Ni to the deep ocean.","author":[{"dropping-particle":"","family":"Yang","given":"Shun Chung","non-dropping-particle":"","parse-names":false,"suffix":""},{"dropping-particle":"","family":"Kelly","given":"Rachel L.","non-dropping-particle":"","parse-names":false,"suffix":""},{"dropping-particle":"","family":"Bian","given":"Xiaopeng","non-dropping-particle":"","parse-names":false,"suffix":""},{"dropping-particle":"","family":"Conway","given":"Tim M.","non-dropping-particle":"","parse-names":false,"suffix":""},{"dropping-particle":"","family":"Huang","given":"Kuo Fang","non-dropping-particle":"","parse-names":false,"suffix":""},{"dropping-particle":"","family":"Ho","given":"Tung Yuan","non-dropping-particle":"","parse-names":false,"suffix":""},{"dropping-particle":"","family":"Neibauer","given":"Jacquelyn A.","non-dropping-particle":"","parse-names":false,"suffix":""},{"dropping-particle":"","family":"Keil","given":"Richard G.","non-dropping-particle":"","parse-names":false,"suffix":""},{"dropping-particle":"","family":"Moffett","given":"James W.","non-dropping-particle":"","parse-names":false,"suffix":""},{"dropping-particle":"","family":"John","given":"Seth G.","non-dropping-particle":"","parse-names":false,"suffix":""}],"container-title":"Geochimica et Cosmochimica Acta","id":"ITEM-2","issued":{"date-parts":[["2021"]]},"page":"235-250","publisher":"Elsevier Ltd","title":"Lack of redox cycling for nickel in the water column of the Eastern tropical north pacific oxygen deficient zone: Insight from dissolved and particulate nickel isotopes","type":"article-journal","volume":"309"},"uris":["http://www.mendeley.com/documents/?uuid=4cd19ed1-a511-4839-b8c6-decb0fd3be51"]}],"mendeley":{"formattedCitation":"(Middag et al., 2020; Yang et al., 2021)","plainTextFormattedCitation":"(Middag et al., 2020; Yang et al., 2021)","previouslyFormattedCitation":"(Middag et al., 2020; Yang et al., 2021)"},"properties":{"noteIndex":0},"schema":"https://github.com/citation-style-language/schema/raw/master/csl-citation.json"}</w:instrText>
      </w:r>
      <w:r w:rsidR="00F96CE7">
        <w:fldChar w:fldCharType="separate"/>
      </w:r>
      <w:r w:rsidR="00F96CE7" w:rsidRPr="00F96CE7">
        <w:rPr>
          <w:noProof/>
        </w:rPr>
        <w:t>(Middag et al., 2020; Yang et al., 2021)</w:t>
      </w:r>
      <w:ins w:id="140" w:author="Eva Juliet Baransky" w:date="2021-08-28T13:35:00Z">
        <w:r w:rsidR="00F96CE7">
          <w:fldChar w:fldCharType="end"/>
        </w:r>
      </w:ins>
      <w:ins w:id="141" w:author="Eva Juliet Baransky" w:date="2021-08-28T13:34:00Z">
        <w:r w:rsidR="00F96CE7">
          <w:t xml:space="preserve">. </w:t>
        </w:r>
      </w:ins>
      <w:del w:id="142" w:author="Eva Juliet Baransky" w:date="2021-08-28T13:36:00Z">
        <w:r w:rsidR="00B8386C" w:rsidDel="00F96CE7">
          <w:delText xml:space="preserve"> </w:delText>
        </w:r>
      </w:del>
      <w:moveToRangeStart w:id="143" w:author="Eva Juliet Baransky" w:date="2021-08-27T09:45:00Z" w:name="move80949939"/>
      <w:moveTo w:id="144" w:author="Eva Juliet Baransky" w:date="2021-08-27T09:45:00Z">
        <w:r w:rsidR="00AA380B">
          <w:t>Nickel regeneration is associated with P regeneration in surface waters (</w:t>
        </w:r>
        <w:r w:rsidR="00AA380B" w:rsidRPr="006C73BD">
          <w:rPr>
            <w:i/>
            <w:iCs/>
          </w:rPr>
          <w:t>i.e.,</w:t>
        </w:r>
        <w:r w:rsidR="00AA380B">
          <w:t xml:space="preserve"> associated with internal biomass) and then associated with Si regeneration in deep waters (</w:t>
        </w:r>
        <w:r w:rsidR="00AA380B" w:rsidRPr="00771C76">
          <w:rPr>
            <w:i/>
            <w:iCs/>
          </w:rPr>
          <w:t>i.e.,</w:t>
        </w:r>
        <w:r w:rsidR="00AA380B">
          <w:t xml:space="preserve"> association with the biological hard parts) </w:t>
        </w:r>
        <w:r w:rsidR="00AA380B">
          <w:fldChar w:fldCharType="begin" w:fldLock="1"/>
        </w:r>
        <w:r w:rsidR="00AA380B">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A380B">
          <w:fldChar w:fldCharType="separate"/>
        </w:r>
        <w:r w:rsidR="00AA380B" w:rsidRPr="00A34581">
          <w:rPr>
            <w:noProof/>
          </w:rPr>
          <w:t>(Archer et al., 2020; Bruland, 1980; Sclater et al., 1976; Twining et al., 2012)</w:t>
        </w:r>
        <w:r w:rsidR="00AA380B">
          <w:fldChar w:fldCharType="end"/>
        </w:r>
        <w:r w:rsidR="00AA380B">
          <w:t>.</w:t>
        </w:r>
      </w:moveTo>
      <w:moveToRangeEnd w:id="143"/>
    </w:p>
    <w:p w14:paraId="48AF4873" w14:textId="224FD713" w:rsidR="00920BEC" w:rsidDel="00AA380B" w:rsidRDefault="00920BEC" w:rsidP="00920BEC">
      <w:pPr>
        <w:pStyle w:val="Heading2"/>
        <w:rPr>
          <w:moveFrom w:id="145" w:author="Eva Juliet Baransky" w:date="2021-08-27T09:46:00Z"/>
        </w:rPr>
      </w:pPr>
      <w:bookmarkStart w:id="146" w:name="_Toc78742109"/>
      <w:moveFromRangeStart w:id="147" w:author="Eva Juliet Baransky" w:date="2021-08-27T09:46:00Z" w:name="move80950007"/>
      <w:moveFrom w:id="148" w:author="Eva Juliet Baransky" w:date="2021-08-27T09:46:00Z">
        <w:r w:rsidDel="00AA380B">
          <w:t>The Apparent Modern Marine Ni Mass Imbalance</w:t>
        </w:r>
        <w:bookmarkEnd w:id="146"/>
      </w:moveFrom>
    </w:p>
    <w:moveFromRangeEnd w:id="147"/>
    <w:p w14:paraId="1FC52257" w14:textId="1C455BF8" w:rsidR="00C454D6" w:rsidRDefault="00556ED3" w:rsidP="005F0967">
      <w:pPr>
        <w:spacing w:after="0" w:line="240" w:lineRule="auto"/>
        <w:ind w:firstLine="720"/>
        <w:contextualSpacing/>
        <w:jc w:val="both"/>
        <w:rPr>
          <w:ins w:id="149" w:author="Eva Juliet Baransky" w:date="2021-08-29T13:15:00Z"/>
        </w:rPr>
      </w:pPr>
      <w:r w:rsidRPr="00BE6F09">
        <w:rPr>
          <w:color w:val="000000"/>
        </w:rPr>
        <w:t>Despite Ni’s biogeochemical importance, we have a</w:t>
      </w:r>
      <w:ins w:id="150" w:author="Eva Juliet Baransky" w:date="2021-08-27T09:49:00Z">
        <w:r w:rsidR="00AA380B">
          <w:rPr>
            <w:color w:val="000000"/>
          </w:rPr>
          <w:t>n incomplete picture of its</w:t>
        </w:r>
      </w:ins>
      <w:r w:rsidRPr="00BE6F09">
        <w:rPr>
          <w:color w:val="000000"/>
        </w:rPr>
        <w:t xml:space="preserve"> </w:t>
      </w:r>
      <w:del w:id="151" w:author="Eva Juliet Baransky" w:date="2021-08-27T09:49:00Z">
        <w:r w:rsidRPr="00BE6F09" w:rsidDel="00AA380B">
          <w:rPr>
            <w:color w:val="000000"/>
          </w:rPr>
          <w:delText xml:space="preserve">poor understanding of its </w:delText>
        </w:r>
      </w:del>
      <w:r w:rsidRPr="00BE6F09">
        <w:rPr>
          <w:color w:val="000000"/>
        </w:rPr>
        <w:t>marine cycling</w:t>
      </w:r>
      <w:r>
        <w:rPr>
          <w:color w:val="000000"/>
        </w:rPr>
        <w:t>,</w:t>
      </w:r>
      <w:r w:rsidRPr="00BE6F09">
        <w:rPr>
          <w:color w:val="000000"/>
        </w:rPr>
        <w:t xml:space="preserve"> </w:t>
      </w:r>
      <w:r>
        <w:rPr>
          <w:color w:val="000000"/>
        </w:rPr>
        <w:t>even in the modern oceans</w:t>
      </w:r>
      <w:r w:rsidR="00B84FF7">
        <w:rPr>
          <w:color w:val="000000"/>
        </w:rPr>
        <w:t xml:space="preserve">. This </w:t>
      </w:r>
      <w:r w:rsidR="00530ACF">
        <w:rPr>
          <w:color w:val="000000"/>
        </w:rPr>
        <w:t xml:space="preserve">perhaps </w:t>
      </w:r>
      <w:r w:rsidR="00B84FF7">
        <w:rPr>
          <w:color w:val="000000"/>
        </w:rPr>
        <w:t xml:space="preserve">is best evidenced by attempts </w:t>
      </w:r>
      <w:r w:rsidR="00421902">
        <w:rPr>
          <w:color w:val="000000"/>
        </w:rPr>
        <w:t>to construct a</w:t>
      </w:r>
      <w:r w:rsidR="000C2627">
        <w:rPr>
          <w:color w:val="000000"/>
        </w:rPr>
        <w:t xml:space="preserve"> modern</w:t>
      </w:r>
      <w:r w:rsidR="00B84FF7">
        <w:rPr>
          <w:color w:val="000000"/>
        </w:rPr>
        <w:t xml:space="preserve"> Ni marine budget.</w:t>
      </w:r>
      <w:r w:rsidR="007628EE">
        <w:rPr>
          <w:color w:val="000000"/>
        </w:rPr>
        <w:t xml:space="preserve"> </w:t>
      </w:r>
      <w:r w:rsidR="00BC256C">
        <w:rPr>
          <w:color w:val="000000"/>
        </w:rPr>
        <w:fldChar w:fldCharType="begin" w:fldLock="1"/>
      </w:r>
      <w:r w:rsidR="005554A9">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sidR="00BC256C">
        <w:rPr>
          <w:color w:val="000000"/>
        </w:rPr>
        <w:fldChar w:fldCharType="separate"/>
      </w:r>
      <w:r w:rsidR="00BC256C" w:rsidRPr="00BC256C">
        <w:rPr>
          <w:noProof/>
          <w:color w:val="000000"/>
        </w:rPr>
        <w:t xml:space="preserve">Krishnaswami, </w:t>
      </w:r>
      <w:r w:rsidR="00BC256C">
        <w:rPr>
          <w:noProof/>
          <w:color w:val="000000"/>
        </w:rPr>
        <w:t>(</w:t>
      </w:r>
      <w:r w:rsidR="00BC256C" w:rsidRPr="00BC256C">
        <w:rPr>
          <w:noProof/>
          <w:color w:val="000000"/>
        </w:rPr>
        <w:t>1976)</w:t>
      </w:r>
      <w:r w:rsidR="00BC256C">
        <w:rPr>
          <w:color w:val="000000"/>
        </w:rPr>
        <w:fldChar w:fldCharType="end"/>
      </w:r>
      <w:r w:rsidR="00BC256C">
        <w:rPr>
          <w:color w:val="000000"/>
        </w:rPr>
        <w:t xml:space="preserve"> </w:t>
      </w:r>
      <w:r w:rsidR="00142614">
        <w:rPr>
          <w:color w:val="000000"/>
        </w:rPr>
        <w:t xml:space="preserve">first identified a massive imbalance; </w:t>
      </w:r>
      <w:r w:rsidR="00DB319C">
        <w:rPr>
          <w:color w:val="000000"/>
        </w:rPr>
        <w:t>their</w:t>
      </w:r>
      <w:r w:rsidR="00142614">
        <w:rPr>
          <w:color w:val="000000"/>
        </w:rPr>
        <w:t xml:space="preserve"> calculations suggested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BC256C">
        <w:rPr>
          <w:color w:val="000000"/>
        </w:rPr>
        <w:t>inputs</w:t>
      </w:r>
      <w:r w:rsidR="00142614">
        <w:rPr>
          <w:color w:val="000000"/>
        </w:rPr>
        <w:t xml:space="preserve">. </w:t>
      </w:r>
      <w:r w:rsidR="00CB19F6">
        <w:t>If this were true, the ocean would be rapidly depleted in Ni</w:t>
      </w:r>
      <w:r w:rsidR="00A412C0">
        <w:t>.</w:t>
      </w:r>
      <w:r w:rsidR="00CB19F6">
        <w:t xml:space="preserve"> </w:t>
      </w:r>
      <w:r w:rsidR="00E71F2F">
        <w:t>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w:t>
      </w:r>
      <w:r w:rsidR="00BC256C">
        <w:t>conclusion</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ins w:id="152" w:author="Eva Juliet Baransky" w:date="2021-08-29T16:27:00Z">
        <w:r w:rsidR="00EB0377">
          <w:rPr>
            <w:color w:val="000000"/>
          </w:rPr>
          <w:t xml:space="preserve"> Is this discrepancy due to </w:t>
        </w:r>
      </w:ins>
      <w:ins w:id="153" w:author="Eva Juliet Baransky" w:date="2021-08-29T16:29:00Z">
        <w:r w:rsidR="00C24EC5">
          <w:rPr>
            <w:color w:val="000000"/>
          </w:rPr>
          <w:t xml:space="preserve">large uncertainties, different methods of estimation, missing fluxes, or a mix thereof? </w:t>
        </w:r>
      </w:ins>
      <w:r w:rsidR="00CB19F6">
        <w:rPr>
          <w:color w:val="000000"/>
        </w:rPr>
        <w:t xml:space="preserve"> </w:t>
      </w:r>
      <w:del w:id="154" w:author="Eva Juliet Baransky" w:date="2021-08-29T16:29:00Z">
        <w:r w:rsidR="000F7F24" w:rsidDel="00C24EC5">
          <w:delText xml:space="preserve">To investigate </w:delText>
        </w:r>
        <w:r w:rsidR="009E50B2" w:rsidDel="00C24EC5">
          <w:delText xml:space="preserve">what might be causing the perceived </w:delText>
        </w:r>
        <w:r w:rsidR="000F7F24" w:rsidDel="00C24EC5">
          <w:delText xml:space="preserve">imbalance, </w:delText>
        </w:r>
        <w:r w:rsidR="00960B5E" w:rsidDel="00C24EC5">
          <w:delText xml:space="preserve">we can examine </w:delText>
        </w:r>
        <w:r w:rsidR="005F0967" w:rsidDel="00C24EC5">
          <w:delText>the methods used to calculate the fluxes and their associated uncertainties</w:delText>
        </w:r>
      </w:del>
      <w:r w:rsidR="005F0967">
        <w:t>.</w:t>
      </w:r>
    </w:p>
    <w:p w14:paraId="1BC2E51E" w14:textId="4C048A2A" w:rsidR="008D4194" w:rsidDel="00486BF7" w:rsidRDefault="008D4194" w:rsidP="005F0967">
      <w:pPr>
        <w:spacing w:after="0" w:line="240" w:lineRule="auto"/>
        <w:ind w:firstLine="720"/>
        <w:contextualSpacing/>
        <w:jc w:val="both"/>
        <w:rPr>
          <w:del w:id="155" w:author="Eva Juliet Baransky" w:date="2021-08-29T13:27:00Z"/>
        </w:rPr>
      </w:pPr>
      <w:ins w:id="156" w:author="Eva Juliet Baransky" w:date="2021-08-29T13:15:00Z">
        <w:r>
          <w:t xml:space="preserve">In the following section, </w:t>
        </w:r>
      </w:ins>
      <w:ins w:id="157" w:author="Eva Juliet Baransky" w:date="2021-08-29T13:20:00Z">
        <w:r w:rsidR="0085455A">
          <w:t xml:space="preserve"> I will describe t</w:t>
        </w:r>
      </w:ins>
      <w:ins w:id="158" w:author="Eva Juliet Baransky" w:date="2021-08-29T16:34:00Z">
        <w:r w:rsidR="00C86B66">
          <w:t xml:space="preserve">he methods used to estimate the </w:t>
        </w:r>
      </w:ins>
      <w:ins w:id="159" w:author="Eva Juliet Baransky" w:date="2021-08-29T13:20:00Z">
        <w:r w:rsidR="0085455A">
          <w:t xml:space="preserve">inputs and outputs </w:t>
        </w:r>
      </w:ins>
      <w:ins w:id="160" w:author="Eva Juliet Baransky" w:date="2021-08-29T13:26:00Z">
        <w:r w:rsidR="00295820">
          <w:t xml:space="preserve">listed in published Ni marine budgets </w:t>
        </w:r>
      </w:ins>
      <w:ins w:id="161" w:author="Eva Juliet Baransky" w:date="2021-08-29T13:27:00Z">
        <w:r w:rsidR="00295820">
          <w:fldChar w:fldCharType="begin" w:fldLock="1"/>
        </w:r>
      </w:ins>
      <w:r w:rsidR="007D14CA">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7D14CA">
        <w:rPr>
          <w:rFonts w:ascii="Cambria Math" w:hAnsi="Cambria Math" w:cs="Cambria Math"/>
        </w:rPr>
        <w:instrText>∼</w:instrText>
      </w:r>
      <w:r w:rsidR="007D14CA">
        <w:instrText>1 ppm in detrital sediments) and Cd (</w:instrText>
      </w:r>
      <w:r w:rsidR="007D14CA">
        <w:rPr>
          <w:rFonts w:ascii="Cambria Math" w:hAnsi="Cambria Math" w:cs="Cambria Math"/>
        </w:rPr>
        <w:instrText>∼</w:instrText>
      </w:r>
      <w:r w:rsidR="007D14CA">
        <w:instrText>0.3 ppm), respectively, compared to values not greater than 17 in any setting for the other five metals (</w:instrText>
      </w:r>
      <w:r w:rsidR="007D14CA">
        <w:rPr>
          <w:rFonts w:ascii="Cambria Math" w:hAnsi="Cambria Math" w:cs="Cambria Math"/>
        </w:rPr>
        <w:instrText>∼</w:instrText>
      </w:r>
      <w:r w:rsidR="007D14CA">
        <w:instrText xml:space="preserve">45 ppm to </w:instrText>
      </w:r>
      <w:r w:rsidR="007D14CA">
        <w:rPr>
          <w:rFonts w:ascii="Cambria Math" w:hAnsi="Cambria Math" w:cs="Cambria Math"/>
        </w:rPr>
        <w:instrText>∼</w:instrText>
      </w:r>
      <w:r w:rsidR="007D14CA">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Science","id":"ITEM-3","issue":"2","issued":{"date-parts":[["2015"]]},"page":"77-119","title":"Controls on trace metal authigenic enrichment in reducing sediments: Insights from modern oxygen-deficient settings","type":"article-journal","volume":"315"},"uris":["http://www.mendeley.com/documents/?uuid=324efabf-a031-46f6-b93c-ecc4a4d0e13f"]},{"id":"ITEM-4","itemData":{"DOI":"10.1016/j.epsl.2020.116461","ISSN":"0012821X","abstract":"Nickel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Geology","id":"ITEM-5","issue":"January","issued":{"date-parts":[["2021"]]},"page":"120050","publisher":"Elsevier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Gall et al., 2013; Gueguen and Rouxel, 2021; Little et al., 2020, 2015)","plainTextFormattedCitation":"(Ciscato et al., 2018; Gall et al., 2013; Gueguen and Rouxel, 2021; Little et al., 2020, 2015)","previouslyFormattedCitation":"(Ciscato et al., 2018; Gall et al., 2013; Gueguen and Rouxel, 2021; Little et al., 2020, 2015)"},"properties":{"noteIndex":0},"schema":"https://github.com/citation-style-language/schema/raw/master/csl-citation.json"}</w:instrText>
      </w:r>
      <w:r w:rsidR="00295820">
        <w:fldChar w:fldCharType="separate"/>
      </w:r>
      <w:r w:rsidR="00295820" w:rsidRPr="00295820">
        <w:rPr>
          <w:noProof/>
        </w:rPr>
        <w:t>(Ciscato et al., 2018; Gall et al., 2013; Gueguen and Rouxel, 2021; Little et al., 2020, 2015)</w:t>
      </w:r>
      <w:ins w:id="162" w:author="Eva Juliet Baransky" w:date="2021-08-29T13:27:00Z">
        <w:r w:rsidR="00295820">
          <w:fldChar w:fldCharType="end"/>
        </w:r>
        <w:r w:rsidR="00295820">
          <w:t>.</w:t>
        </w:r>
      </w:ins>
      <w:ins w:id="163" w:author="Eva Juliet Baransky" w:date="2021-08-29T16:36:00Z">
        <w:r w:rsidR="00593EFF">
          <w:t xml:space="preserve"> They vary in terms of approach and confidence</w:t>
        </w:r>
      </w:ins>
      <w:ins w:id="164" w:author="Eva Juliet Baransky" w:date="2021-08-29T16:37:00Z">
        <w:r w:rsidR="00593EFF">
          <w:t xml:space="preserve"> level</w:t>
        </w:r>
      </w:ins>
      <w:ins w:id="165" w:author="Eva Juliet Baransky" w:date="2021-08-29T16:36:00Z">
        <w:r w:rsidR="00593EFF">
          <w:t xml:space="preserve">. </w:t>
        </w:r>
      </w:ins>
      <w:ins w:id="166" w:author="Eva Juliet Baransky" w:date="2021-08-29T16:37:00Z">
        <w:r w:rsidR="00D421EE">
          <w:t xml:space="preserve">Through this exercise, I hope to highlight the </w:t>
        </w:r>
      </w:ins>
      <w:ins w:id="167" w:author="Eva Juliet Baransky" w:date="2021-09-01T12:04:00Z">
        <w:r w:rsidR="00702A79">
          <w:t xml:space="preserve">greatest barriers </w:t>
        </w:r>
      </w:ins>
      <w:ins w:id="168" w:author="Eva Juliet Baransky" w:date="2021-08-29T16:37:00Z">
        <w:r w:rsidR="00D421EE">
          <w:t>to resolving the apparent Ni marine imbalance.</w:t>
        </w:r>
      </w:ins>
    </w:p>
    <w:p w14:paraId="02B3C004" w14:textId="77777777" w:rsidR="00486BF7" w:rsidRDefault="00486BF7" w:rsidP="005F0967">
      <w:pPr>
        <w:spacing w:after="0" w:line="240" w:lineRule="auto"/>
        <w:ind w:firstLine="720"/>
        <w:contextualSpacing/>
        <w:jc w:val="both"/>
        <w:rPr>
          <w:ins w:id="169" w:author="Eva Juliet Baransky" w:date="2021-08-29T16:17:00Z"/>
        </w:rPr>
      </w:pPr>
    </w:p>
    <w:p w14:paraId="5128BB9B" w14:textId="77777777" w:rsidR="00A12A0F" w:rsidRDefault="00A12A0F" w:rsidP="009579F7">
      <w:pPr>
        <w:pStyle w:val="Heading2"/>
      </w:pPr>
      <w:bookmarkStart w:id="170" w:name="_Toc78741994"/>
      <w:bookmarkStart w:id="171" w:name="_Toc78742110"/>
      <w:r w:rsidRPr="00B62509">
        <w:t>Inputs</w:t>
      </w:r>
      <w:bookmarkEnd w:id="170"/>
      <w:bookmarkEnd w:id="171"/>
    </w:p>
    <w:p w14:paraId="49EBF0F9" w14:textId="77777777" w:rsidR="00BD7F97" w:rsidRDefault="00A12A0F" w:rsidP="00F8651F">
      <w:pPr>
        <w:pStyle w:val="Heading4"/>
      </w:pPr>
      <w:r>
        <w:t>Dust</w:t>
      </w:r>
    </w:p>
    <w:p w14:paraId="2174C2E3" w14:textId="09B9D139" w:rsidR="00A12A0F" w:rsidRPr="00636C0B" w:rsidRDefault="00773CBD" w:rsidP="009E7278">
      <w:pPr>
        <w:spacing w:after="0"/>
        <w:ind w:firstLine="720"/>
        <w:jc w:val="both"/>
        <w:textAlignment w:val="baseline"/>
      </w:pPr>
      <w:r>
        <w:t xml:space="preserve">Dust </w:t>
      </w:r>
      <w:r w:rsidR="005554A9">
        <w:t>can be</w:t>
      </w:r>
      <w:r>
        <w:t xml:space="preserve"> a significant source</w:t>
      </w:r>
      <w:ins w:id="172" w:author="Eva Juliet Baransky" w:date="2021-08-27T09:51:00Z">
        <w:r w:rsidR="009C39A5">
          <w:t xml:space="preserve"> of other metals to</w:t>
        </w:r>
      </w:ins>
      <w:r>
        <w:t xml:space="preserve"> </w:t>
      </w:r>
      <w:del w:id="173" w:author="Eva Juliet Baransky" w:date="2021-08-27T09:51:00Z">
        <w:r w:rsidR="005554A9" w:rsidDel="009C39A5">
          <w:delText xml:space="preserve">in </w:delText>
        </w:r>
      </w:del>
      <w:r w:rsidR="005554A9">
        <w:t xml:space="preserve">specific regions </w:t>
      </w:r>
      <w:del w:id="174" w:author="Eva Juliet Baransky" w:date="2021-08-27T09:52:00Z">
        <w:r w:rsidDel="009C39A5">
          <w:delText xml:space="preserve">for other metals </w:delText>
        </w:r>
      </w:del>
      <w:r>
        <w:t>(</w:t>
      </w:r>
      <w:r w:rsidRPr="009C39A5">
        <w:rPr>
          <w:i/>
          <w:iCs/>
          <w:rPrChange w:id="175" w:author="Eva Juliet Baransky" w:date="2021-08-27T09:52:00Z">
            <w:rPr/>
          </w:rPrChange>
        </w:rPr>
        <w:t>e.g.,</w:t>
      </w:r>
      <w:r>
        <w:t xml:space="preserve"> Fe</w:t>
      </w:r>
      <w:r w:rsidR="005554A9">
        <w:t xml:space="preserve">; </w:t>
      </w:r>
      <w:r w:rsidR="005554A9">
        <w:fldChar w:fldCharType="begin" w:fldLock="1"/>
      </w:r>
      <w:r w:rsidR="008569F6">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rsidR="005554A9">
        <w:fldChar w:fldCharType="separate"/>
      </w:r>
      <w:r w:rsidR="005554A9" w:rsidRPr="005554A9">
        <w:rPr>
          <w:noProof/>
        </w:rPr>
        <w:t xml:space="preserve">Ussher et al. </w:t>
      </w:r>
      <w:r w:rsidR="005554A9">
        <w:rPr>
          <w:noProof/>
        </w:rPr>
        <w:t>(</w:t>
      </w:r>
      <w:r w:rsidR="005554A9" w:rsidRPr="005554A9">
        <w:rPr>
          <w:noProof/>
        </w:rPr>
        <w:t>2013)</w:t>
      </w:r>
      <w:r w:rsidR="005554A9">
        <w:fldChar w:fldCharType="end"/>
      </w:r>
      <w:r>
        <w:t>)</w:t>
      </w:r>
      <w:r w:rsidR="00B64EC9">
        <w:t>, but</w:t>
      </w:r>
      <w:r w:rsidR="00771AFB">
        <w:t xml:space="preserve">, when </w:t>
      </w:r>
      <w:r>
        <w:t>assessed as a source of Ni</w:t>
      </w:r>
      <w:r w:rsidR="00BD7555">
        <w:t xml:space="preserve">, </w:t>
      </w:r>
      <w:ins w:id="176" w:author="Eva Juliet Baransky" w:date="2021-08-27T09:52:00Z">
        <w:r w:rsidR="009C39A5">
          <w:t xml:space="preserve">the flux </w:t>
        </w:r>
      </w:ins>
      <w:r w:rsidR="00BD7555">
        <w:t>has been</w:t>
      </w:r>
      <w:r>
        <w:t xml:space="preserve"> found to be</w:t>
      </w:r>
      <w:r w:rsidR="00DE4A57">
        <w:t xml:space="preserve"> </w:t>
      </w:r>
      <w:r w:rsidR="006628AA">
        <w:t>quite</w:t>
      </w:r>
      <w:r w:rsidR="00DE4A57">
        <w:t xml:space="preserve"> small</w:t>
      </w:r>
      <w:r>
        <w:t xml:space="preserve">. </w:t>
      </w:r>
      <w:r w:rsidR="00A25EB6">
        <w:t xml:space="preserve">Others have estimated the flux of Ni from dust primarily </w:t>
      </w:r>
      <w:r w:rsidR="00976A7B">
        <w:t>by multiplying the</w:t>
      </w:r>
      <w:r w:rsidR="00A12A0F">
        <w:t xml:space="preserve"> yearly deposition of dust, the average concentration of Ni in dust, and the percent of Ni which ultimately dissolves in the ocean. An estimated 450 </w:t>
      </w:r>
      <w:proofErr w:type="spellStart"/>
      <w:r w:rsidR="00A12A0F">
        <w:t>Tg</w:t>
      </w:r>
      <w:proofErr w:type="spellEnd"/>
      <w:r w:rsidR="00A12A0F">
        <w:t xml:space="preserve"> of dust is deposited in the ocean every year </w:t>
      </w:r>
      <w:commentRangeStart w:id="177"/>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177"/>
      <w:r w:rsidR="00A12A0F">
        <w:rPr>
          <w:rStyle w:val="CommentReference"/>
        </w:rPr>
        <w:commentReference w:id="177"/>
      </w:r>
      <w:r w:rsidR="00A12A0F">
        <w:t>. Assuming the upper continental crust is compositionally similar to dust, the [Ni]</w:t>
      </w:r>
      <w:r w:rsidR="00A12A0F">
        <w:rPr>
          <w:vertAlign w:val="subscript"/>
        </w:rPr>
        <w:t>dust</w:t>
      </w:r>
      <w:r w:rsidR="001A7CCB">
        <w:t xml:space="preserve"> </w:t>
      </w:r>
      <w:r w:rsidR="00A12A0F">
        <w:t>is 47 ppm</w:t>
      </w:r>
      <w:r w:rsidR="00CC0A04">
        <w:t>, although past estimates show a range between 19 to 60 ppm</w:t>
      </w:r>
      <w:r w:rsidR="00A12A0F">
        <w:t xml:space="preserve"> </w:t>
      </w:r>
      <w:r w:rsidR="00A12A0F">
        <w:fldChar w:fldCharType="begin" w:fldLock="1"/>
      </w:r>
      <w:r w:rsidR="00CC0A04">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CC0A04">
        <w:rPr>
          <w:noProof/>
        </w:rPr>
        <w:t xml:space="preserve"> and references therein</w:t>
      </w:r>
      <w:r w:rsidR="00A12A0F" w:rsidRPr="007B3E76">
        <w:rPr>
          <w:noProof/>
        </w:rPr>
        <w:t>)</w:t>
      </w:r>
      <w:r w:rsidR="00A12A0F">
        <w:fldChar w:fldCharType="end"/>
      </w:r>
      <w:r w:rsidR="00A12A0F">
        <w:t>. To approximate the fraction of Ni that will dissolve</w:t>
      </w:r>
      <w:r w:rsidR="00CD2640">
        <w:rPr>
          <w:rStyle w:val="FootnoteReference"/>
        </w:rPr>
        <w:footnoteReference w:id="1"/>
      </w:r>
      <w:r w:rsidR="00CD2640">
        <w:t xml:space="preserve">, </w:t>
      </w:r>
      <w:r w:rsidR="00A12A0F">
        <w:t xml:space="preserve">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w:t>
      </w:r>
      <w:r w:rsidR="0005166F">
        <w:t>%</w:t>
      </w:r>
      <w:r w:rsidR="00A12A0F">
        <w:t xml:space="preserve"> to 86% and appears to be primarily dependent on material provenance rather than </w:t>
      </w:r>
      <w:r w:rsidR="00A12A0F">
        <w:lastRenderedPageBreak/>
        <w:t xml:space="preserve">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w:t>
      </w:r>
      <w:r w:rsidR="002805CF">
        <w:t xml:space="preserve"> </w:t>
      </w:r>
      <w:r w:rsidR="00A12A0F">
        <w:t xml:space="preserve">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8627C2">
        <w:t xml:space="preserve">Although there are significant anthropogenic Ni contributions to modern aerosols </w:t>
      </w:r>
      <w:r w:rsidR="008627C2">
        <w:fldChar w:fldCharType="begin" w:fldLock="1"/>
      </w:r>
      <w:r w:rsidR="008627C2">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rsidR="008627C2">
        <w:fldChar w:fldCharType="separate"/>
      </w:r>
      <w:r w:rsidR="008627C2" w:rsidRPr="00957175">
        <w:rPr>
          <w:noProof/>
        </w:rPr>
        <w:t>(Desboeufs et al., 2005; Galloway et al., 1982; Nriagu, 1989)</w:t>
      </w:r>
      <w:r w:rsidR="008627C2">
        <w:fldChar w:fldCharType="end"/>
      </w:r>
      <w:r w:rsidR="008627C2">
        <w:t xml:space="preserve">, because Ni has a residence time </w:t>
      </w:r>
      <w:r w:rsidR="00F223CE">
        <w:t>10</w:t>
      </w:r>
      <w:ins w:id="178" w:author="Eva Juliet Baransky" w:date="2021-08-27T09:56:00Z">
        <w:r w:rsidR="00F30ECA">
          <w:t xml:space="preserve"> to 30</w:t>
        </w:r>
      </w:ins>
      <w:r w:rsidR="00F223CE">
        <w:t xml:space="preserve"> times</w:t>
      </w:r>
      <w:r w:rsidR="008627C2">
        <w:t xml:space="preserve"> the mixing time of the ocean</w:t>
      </w:r>
      <w:ins w:id="179" w:author="Eva Juliet Baransky" w:date="2021-08-27T09:55:00Z">
        <w:r w:rsidR="009C39A5">
          <w:t xml:space="preserve"> </w:t>
        </w:r>
        <w:r w:rsidR="009C39A5">
          <w:fldChar w:fldCharType="begin" w:fldLock="1"/>
        </w:r>
      </w:ins>
      <w:r w:rsidR="00360A4B">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9C39A5">
        <w:fldChar w:fldCharType="separate"/>
      </w:r>
      <w:r w:rsidR="009C39A5" w:rsidRPr="009C39A5">
        <w:rPr>
          <w:noProof/>
        </w:rPr>
        <w:t>(Cameron and Vance, 2014; Little et al., 2020; Sclater et al., 1976)</w:t>
      </w:r>
      <w:ins w:id="180" w:author="Eva Juliet Baransky" w:date="2021-08-27T09:55:00Z">
        <w:r w:rsidR="009C39A5">
          <w:fldChar w:fldCharType="end"/>
        </w:r>
      </w:ins>
      <w:r w:rsidR="008627C2">
        <w:t xml:space="preserve">, the natural contributions are likely still most relevant to the modern marine budget. </w:t>
      </w:r>
      <w:r w:rsidR="002805CF">
        <w:t>Likely to avoid anthropogenic contributions, authors of marine Ni budgets typically include</w:t>
      </w:r>
      <w:r w:rsidR="00A12A0F">
        <w:t xml:space="preserve"> the dissolution value of 2% from </w:t>
      </w:r>
      <w:proofErr w:type="spellStart"/>
      <w:r w:rsidR="00A12A0F">
        <w:t>Desboeufs</w:t>
      </w:r>
      <w:proofErr w:type="spellEnd"/>
      <w:r w:rsidR="00A12A0F">
        <w:t xml:space="preserve"> et al. (2005), which </w:t>
      </w:r>
      <w:r w:rsidR="00B13EE8">
        <w:t>leached</w:t>
      </w:r>
      <w:r w:rsidR="00A12A0F">
        <w:t xml:space="preserve"> </w:t>
      </w:r>
      <w:r w:rsidR="00B13EE8">
        <w:t>l</w:t>
      </w:r>
      <w:r w:rsidR="00A12A0F">
        <w:t xml:space="preserve">oess from Cape Verde, rather than </w:t>
      </w:r>
      <w:r w:rsidR="00B13EE8">
        <w:t xml:space="preserve">other </w:t>
      </w:r>
      <w:r w:rsidR="00A12A0F">
        <w:t xml:space="preserve">studies which used modern aerosols and may be influenced by anthropogenic particles. </w:t>
      </w:r>
      <w:r w:rsidR="00B13EE8">
        <w:t xml:space="preserve">From these </w:t>
      </w:r>
      <w:r w:rsidR="003A2CAE">
        <w:t>values, t</w:t>
      </w:r>
      <w:r w:rsidR="00A12A0F">
        <w:t>he total yearly Ni input to the oceans from dust is 7.2x10</w:t>
      </w:r>
      <w:r w:rsidR="00A12A0F">
        <w:rPr>
          <w:vertAlign w:val="superscript"/>
        </w:rPr>
        <w:t>6</w:t>
      </w:r>
      <w:r w:rsidR="00A12A0F">
        <w:t xml:space="preserve"> mol/yr. </w:t>
      </w:r>
    </w:p>
    <w:p w14:paraId="4148A712" w14:textId="7D4E1932" w:rsidR="0015392C" w:rsidRDefault="008E3EE2" w:rsidP="00F8651F">
      <w:pPr>
        <w:pStyle w:val="Heading4"/>
      </w:pPr>
      <w:del w:id="181" w:author="Eva Juliet Baransky" w:date="2021-09-01T20:40:00Z">
        <w:r w:rsidDel="0026647F">
          <w:delText xml:space="preserve">Dissolved </w:delText>
        </w:r>
        <w:r w:rsidR="00EE653F" w:rsidDel="0026647F">
          <w:delText>Riverine</w:delText>
        </w:r>
        <w:r w:rsidDel="0026647F">
          <w:delText xml:space="preserve"> Load</w:delText>
        </w:r>
      </w:del>
      <w:ins w:id="182" w:author="Eva Juliet Baransky" w:date="2021-09-01T20:40:00Z">
        <w:r w:rsidR="0026647F">
          <w:t>Rivers: Dissolved and Suspended Particulate Loads</w:t>
        </w:r>
      </w:ins>
    </w:p>
    <w:p w14:paraId="59F5AB8F" w14:textId="5C8DB615" w:rsidR="00F6636D" w:rsidRDefault="0015392C" w:rsidP="0015392C">
      <w:pPr>
        <w:spacing w:after="0"/>
        <w:jc w:val="both"/>
        <w:textAlignment w:val="baseline"/>
        <w:rPr>
          <w:ins w:id="183" w:author="Eva Juliet Baransky" w:date="2021-09-01T13:35:00Z"/>
        </w:rPr>
      </w:pPr>
      <w:r>
        <w:tab/>
      </w:r>
      <w:ins w:id="184" w:author="Eva Juliet Baransky" w:date="2021-09-01T13:35:00Z">
        <w:r w:rsidR="00F6636D">
          <w:t>[Chunk about how Ni gets into rivers]</w:t>
        </w:r>
      </w:ins>
      <w:ins w:id="185" w:author="Eva Juliet Baransky" w:date="2021-09-01T13:58:00Z">
        <w:r w:rsidR="00C31FF4">
          <w:t xml:space="preserve"> The trace metal composition of rivers is a </w:t>
        </w:r>
        <w:r w:rsidR="00460EEA">
          <w:t xml:space="preserve">product </w:t>
        </w:r>
      </w:ins>
      <w:ins w:id="186" w:author="Eva Juliet Baransky" w:date="2021-09-01T14:14:00Z">
        <w:r w:rsidR="00ED7A84">
          <w:t xml:space="preserve">of its sources (e.g., </w:t>
        </w:r>
      </w:ins>
      <w:ins w:id="187" w:author="Eva Juliet Baransky" w:date="2021-09-01T13:58:00Z">
        <w:r w:rsidR="00460EEA">
          <w:t>source rock</w:t>
        </w:r>
      </w:ins>
      <w:ins w:id="188" w:author="Eva Juliet Baransky" w:date="2021-09-01T14:14:00Z">
        <w:r w:rsidR="00ED7A84">
          <w:t xml:space="preserve"> </w:t>
        </w:r>
      </w:ins>
      <w:ins w:id="189" w:author="Eva Juliet Baransky" w:date="2021-09-01T13:58:00Z">
        <w:r w:rsidR="00460EEA">
          <w:t xml:space="preserve">and </w:t>
        </w:r>
      </w:ins>
      <w:ins w:id="190" w:author="Eva Juliet Baransky" w:date="2021-09-01T13:59:00Z">
        <w:r w:rsidR="00460EEA">
          <w:t>atmospheric deposition</w:t>
        </w:r>
      </w:ins>
      <w:ins w:id="191" w:author="Eva Juliet Baransky" w:date="2021-09-01T14:15:00Z">
        <w:r w:rsidR="00ED7A84">
          <w:t xml:space="preserve">), weathering regime, and </w:t>
        </w:r>
      </w:ins>
      <w:ins w:id="192" w:author="Eva Juliet Baransky" w:date="2021-09-01T14:17:00Z">
        <w:r w:rsidR="00ED7A84">
          <w:t>particulate load</w:t>
        </w:r>
        <w:r w:rsidR="00D73735">
          <w:t xml:space="preserve"> </w:t>
        </w:r>
        <w:r w:rsidR="00D73735">
          <w:fldChar w:fldCharType="begin" w:fldLock="1"/>
        </w:r>
      </w:ins>
      <w:r w:rsidR="00BC4D1E">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Water","type":"chapter"},"uris":["http://www.mendeley.com/documents/?uuid=1b82015e-8285-338e-bb54-ffeb4d5b8447"]},{"id":"ITEM-2","itemData":{"DOI":"10.1016/B978-0-08-095975-7.00507-6","ISBN":"9780080983004","abstract":"In this chapter, we have tried to review the recent literature on trace elements in rivers, in particular by incorporating the results derived from recent ICP-MS measurements. We have favored a \"field approach\" by focusing on studies of natural hydrosystems. The basic questions which we want to address are the following: What are the trace element levels in river waters? What controls their abundance in rivers and fractionation in the weathering. +. transport system? Are trace elements, like major elements in rivers, essentially controlled by source-rock abundances? What do we know about the chemical speciation of trace elements in water? To what extent do colloids and interaction with solids regulate processes of trace elements in river waters? Can we relate the geochemistry of trace elements in aquatic systems to the periodic table? And finally, are we able to satisfactorily model and predict the behavior of most of the trace elements in hydrosystems? © 2014 Elsevier Ltd. All rights reserved.","author":[{"dropping-particle":"","family":"Gaillardet","given":"J.","non-dropping-particle":"","parse-names":false,"suffix":""},{"dropping-particle":"","family":"Viers","given":"J.","non-dropping-particle":"","parse-names":false,"suffix":""},{"dropping-particle":"","family":"Dupré","given":"B.","non-dropping-particle":"","parse-names":false,"suffix":""}],"container-title":"Treatise on Geochemistry: Second Edition","id":"ITEM-2","issued":{"date-parts":[["2014"]]},"number-of-pages":"195-235","title":"Trace Elements in River Waters","type":"book","volume":"7"},"uris":["http://www.mendeley.com/documents/?uuid=e18cd9e7-4c01-4fcf-9d65-5b2a425badfd"]}],"mendeley":{"formattedCitation":"(Gaillardet et al., 2014, 2003)","plainTextFormattedCitation":"(Gaillardet et al., 2014, 2003)","previouslyFormattedCitation":"(Gaillardet et al., 2014, 2003)"},"properties":{"noteIndex":0},"schema":"https://github.com/citation-style-language/schema/raw/master/csl-citation.json"}</w:instrText>
      </w:r>
      <w:r w:rsidR="00D73735">
        <w:fldChar w:fldCharType="separate"/>
      </w:r>
      <w:r w:rsidR="000603A8" w:rsidRPr="000603A8">
        <w:rPr>
          <w:noProof/>
        </w:rPr>
        <w:t>(Gaillardet et al., 2014, 2003)</w:t>
      </w:r>
      <w:ins w:id="193" w:author="Eva Juliet Baransky" w:date="2021-09-01T14:17:00Z">
        <w:r w:rsidR="00D73735">
          <w:fldChar w:fldCharType="end"/>
        </w:r>
        <w:r w:rsidR="00ED7A84">
          <w:t xml:space="preserve">. </w:t>
        </w:r>
      </w:ins>
      <w:ins w:id="194" w:author="Eva Juliet Baransky" w:date="2021-09-01T15:35:00Z">
        <w:r w:rsidR="00BC4D1E">
          <w:t xml:space="preserve">For nickel, </w:t>
        </w:r>
      </w:ins>
      <w:ins w:id="195" w:author="Eva Juliet Baransky" w:date="2021-09-01T20:04:00Z">
        <w:r w:rsidR="008616C6">
          <w:t>t</w:t>
        </w:r>
      </w:ins>
      <w:ins w:id="196" w:author="Eva Juliet Baransky" w:date="2021-09-02T12:56:00Z">
        <w:r w:rsidR="00014393">
          <w:t xml:space="preserve">rends in its </w:t>
        </w:r>
      </w:ins>
      <w:ins w:id="197" w:author="Eva Juliet Baransky" w:date="2021-09-02T12:57:00Z">
        <w:r w:rsidR="00014393">
          <w:t>riverine concentration is perhaps best explained by</w:t>
        </w:r>
      </w:ins>
      <w:ins w:id="198" w:author="Eva Juliet Baransky" w:date="2021-09-01T20:04:00Z">
        <w:r w:rsidR="008616C6">
          <w:t xml:space="preserve"> </w:t>
        </w:r>
      </w:ins>
      <w:ins w:id="199" w:author="Eva Juliet Baransky" w:date="2021-09-02T12:57:00Z">
        <w:r w:rsidR="00014393">
          <w:t xml:space="preserve">the </w:t>
        </w:r>
      </w:ins>
      <w:commentRangeStart w:id="200"/>
      <w:ins w:id="201" w:author="Eva Juliet Baransky" w:date="2021-09-01T20:04:00Z">
        <w:r w:rsidR="008616C6">
          <w:t xml:space="preserve">weathering </w:t>
        </w:r>
      </w:ins>
      <w:ins w:id="202" w:author="Eva Juliet Baransky" w:date="2021-09-01T20:07:00Z">
        <w:r w:rsidR="008616C6">
          <w:t>environment</w:t>
        </w:r>
      </w:ins>
      <w:commentRangeEnd w:id="200"/>
      <w:ins w:id="203" w:author="Eva Juliet Baransky" w:date="2021-09-01T20:42:00Z">
        <w:r w:rsidR="009E7D30">
          <w:rPr>
            <w:rStyle w:val="CommentReference"/>
          </w:rPr>
          <w:commentReference w:id="200"/>
        </w:r>
        <w:r w:rsidR="009E7D30">
          <w:t xml:space="preserve">, </w:t>
        </w:r>
      </w:ins>
      <w:ins w:id="204" w:author="Eva Juliet Baransky" w:date="2021-09-01T20:07:00Z">
        <w:r w:rsidR="008616C6">
          <w:fldChar w:fldCharType="begin" w:fldLock="1"/>
        </w:r>
      </w:ins>
      <w:r w:rsidR="00700A18">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8616C6">
        <w:fldChar w:fldCharType="separate"/>
      </w:r>
      <w:r w:rsidR="008616C6" w:rsidRPr="008616C6">
        <w:rPr>
          <w:noProof/>
        </w:rPr>
        <w:t>(Cameron and Vance, 2014; Revels et al., 2021)</w:t>
      </w:r>
      <w:ins w:id="205" w:author="Eva Juliet Baransky" w:date="2021-09-01T20:07:00Z">
        <w:r w:rsidR="008616C6">
          <w:fldChar w:fldCharType="end"/>
        </w:r>
      </w:ins>
      <w:ins w:id="206" w:author="Eva Juliet Baransky" w:date="2021-09-01T15:35:00Z">
        <w:r w:rsidR="00BC4D1E">
          <w:t xml:space="preserve">. </w:t>
        </w:r>
      </w:ins>
      <w:ins w:id="207" w:author="Eva Juliet Baransky" w:date="2021-09-01T15:34:00Z">
        <w:r w:rsidR="00083E4D">
          <w:t xml:space="preserve">Nickel is considered an intermediate mobile element and a </w:t>
        </w:r>
      </w:ins>
      <w:ins w:id="208" w:author="Eva Juliet Baransky" w:date="2021-09-01T15:35:00Z">
        <w:r w:rsidR="00BC4D1E">
          <w:fldChar w:fldCharType="begin" w:fldLock="1"/>
        </w:r>
      </w:ins>
      <w:r w:rsidR="008616C6">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2003)","plainTextFormattedCitation":"(Gaillardet et al., 2003)","previouslyFormattedCitation":"(Gaillardet et al., 2003)"},"properties":{"noteIndex":0},"schema":"https://github.com/citation-style-language/schema/raw/master/csl-citation.json"}</w:instrText>
      </w:r>
      <w:r w:rsidR="00BC4D1E">
        <w:fldChar w:fldCharType="separate"/>
      </w:r>
      <w:r w:rsidR="00BC4D1E" w:rsidRPr="00BC4D1E">
        <w:rPr>
          <w:noProof/>
        </w:rPr>
        <w:t>(Gaillardet et al., 2003)</w:t>
      </w:r>
      <w:ins w:id="209" w:author="Eva Juliet Baransky" w:date="2021-09-01T15:35:00Z">
        <w:r w:rsidR="00BC4D1E">
          <w:fldChar w:fldCharType="end"/>
        </w:r>
        <w:r w:rsidR="00BC4D1E">
          <w:t xml:space="preserve"> </w:t>
        </w:r>
      </w:ins>
      <w:ins w:id="210" w:author="Eva Juliet Baransky" w:date="2021-09-02T08:19:00Z">
        <w:r w:rsidR="007D2092">
          <w:t>b</w:t>
        </w:r>
      </w:ins>
      <w:ins w:id="211" w:author="Eva Juliet Baransky" w:date="2021-09-01T15:35:00Z">
        <w:r w:rsidR="00BC4D1E">
          <w:t xml:space="preserve">ecause of its relatively immobile character, </w:t>
        </w:r>
      </w:ins>
      <w:ins w:id="212" w:author="Eva Juliet Baransky" w:date="2021-09-01T15:36:00Z">
        <w:r w:rsidR="00BC4D1E">
          <w:t xml:space="preserve">it is expected that a significant portion of Ni is hosted in the suspended particulate load </w:t>
        </w:r>
      </w:ins>
      <w:ins w:id="213" w:author="Eva Juliet Baransky" w:date="2021-09-01T20:40:00Z">
        <w:r w:rsidR="0026647F">
          <w:t xml:space="preserve">(SPL) </w:t>
        </w:r>
      </w:ins>
      <w:ins w:id="214" w:author="Eva Juliet Baransky" w:date="2021-09-01T15:36:00Z">
        <w:r w:rsidR="00BC4D1E">
          <w:t>relative</w:t>
        </w:r>
      </w:ins>
      <w:ins w:id="215" w:author="Eva Juliet Baransky" w:date="2021-09-01T20:47:00Z">
        <w:r w:rsidR="007B72B9">
          <w:t xml:space="preserve"> </w:t>
        </w:r>
      </w:ins>
      <w:ins w:id="216" w:author="Eva Juliet Baransky" w:date="2021-09-01T15:36:00Z">
        <w:r w:rsidR="00BC4D1E">
          <w:t>to the dissolved load</w:t>
        </w:r>
      </w:ins>
      <w:ins w:id="217" w:author="Eva Juliet Baransky" w:date="2021-09-02T08:19:00Z">
        <w:r w:rsidR="007D2092">
          <w:t>.</w:t>
        </w:r>
      </w:ins>
      <w:ins w:id="218" w:author="Eva Juliet Baransky" w:date="2021-09-01T20:47:00Z">
        <w:r w:rsidR="007B72B9">
          <w:t xml:space="preserve"> </w:t>
        </w:r>
      </w:ins>
      <w:ins w:id="219" w:author="Eva Juliet Baransky" w:date="2021-09-01T20:40:00Z">
        <w:r w:rsidR="0026647F">
          <w:t xml:space="preserve">Both the dissolved and SPL may be </w:t>
        </w:r>
      </w:ins>
      <w:ins w:id="220" w:author="Eva Juliet Baransky" w:date="2021-09-01T20:41:00Z">
        <w:r w:rsidR="0026647F">
          <w:t xml:space="preserve">important inputs of Ni to the oceans and so both are described below. </w:t>
        </w:r>
      </w:ins>
    </w:p>
    <w:p w14:paraId="1B3E25B3" w14:textId="5296697F" w:rsidR="0015392C" w:rsidRDefault="00FD373E" w:rsidP="00F6636D">
      <w:pPr>
        <w:spacing w:after="0"/>
        <w:ind w:firstLine="720"/>
        <w:jc w:val="both"/>
        <w:textAlignment w:val="baseline"/>
        <w:rPr>
          <w:ins w:id="221" w:author="Eva Juliet Baransky" w:date="2021-09-01T20:41:00Z"/>
        </w:rPr>
      </w:pPr>
      <w:ins w:id="222" w:author="Eva Juliet Baransky" w:date="2021-09-01T20:41:00Z">
        <w:r>
          <w:t xml:space="preserve">The dissolved load of </w:t>
        </w:r>
      </w:ins>
      <w:del w:id="223" w:author="Eva Juliet Baransky" w:date="2021-09-01T20:41:00Z">
        <w:r w:rsidR="004E3392" w:rsidDel="00FD373E">
          <w:delText>R</w:delText>
        </w:r>
      </w:del>
      <w:ins w:id="224" w:author="Eva Juliet Baransky" w:date="2021-09-01T20:41:00Z">
        <w:r>
          <w:t>r</w:t>
        </w:r>
      </w:ins>
      <w:r w:rsidR="004E3392">
        <w:t xml:space="preserve">ivers </w:t>
      </w:r>
      <w:del w:id="225" w:author="Eva Juliet Baransky" w:date="2021-09-02T08:20:00Z">
        <w:r w:rsidR="004E3392" w:rsidDel="00E11B97">
          <w:delText>are also</w:delText>
        </w:r>
      </w:del>
      <w:ins w:id="226" w:author="Eva Juliet Baransky" w:date="2021-09-02T08:20:00Z">
        <w:r w:rsidR="00E11B97">
          <w:t>is</w:t>
        </w:r>
      </w:ins>
      <w:r w:rsidR="004E3392">
        <w:t xml:space="preserve"> a significant source of metals to the ocean and are estimated to be the greatest </w:t>
      </w:r>
      <w:r w:rsidR="00071399">
        <w:t xml:space="preserve">known </w:t>
      </w:r>
      <w:r w:rsidR="004E3392">
        <w:t xml:space="preserve">source for Ni. </w:t>
      </w:r>
      <w:r w:rsidR="0015392C">
        <w:t xml:space="preserve">Similarly, to calculate the riverine input of Ni, </w:t>
      </w:r>
      <w:r w:rsidR="00E47C47">
        <w:t>others have primarily multiplied the</w:t>
      </w:r>
      <w:r w:rsidR="0015392C">
        <w:t xml:space="preserve"> annual riverine discharge and the </w:t>
      </w:r>
      <w:r w:rsidR="00825BFB">
        <w:t xml:space="preserve">dissolved </w:t>
      </w:r>
      <w:r w:rsidR="0015392C">
        <w:t>Ni content of these rivers</w:t>
      </w:r>
      <w:r w:rsidR="00E47C47">
        <w:t xml:space="preserve"> </w:t>
      </w:r>
      <w:commentRangeStart w:id="227"/>
      <w:r w:rsidR="0015392C">
        <w:t xml:space="preserve">(which </w:t>
      </w:r>
      <w:r w:rsidR="006C4B33">
        <w:t>was</w:t>
      </w:r>
      <w:r w:rsidR="0015392C">
        <w:t xml:space="preserve"> defined </w:t>
      </w:r>
      <w:r w:rsidR="006C4B33">
        <w:t xml:space="preserve">by these papers </w:t>
      </w:r>
      <w:r w:rsidR="0015392C">
        <w:t xml:space="preserve">as the remaining Ni in solution after being passed through a 0.2 </w:t>
      </w:r>
      <w:proofErr w:type="spellStart"/>
      <w:ins w:id="228" w:author="Eva Juliet Baransky" w:date="2021-09-02T08:19:00Z">
        <w:r w:rsidR="007D2092">
          <w:t>μm</w:t>
        </w:r>
        <w:commentRangeStart w:id="229"/>
        <w:commentRangeEnd w:id="229"/>
        <w:proofErr w:type="spellEnd"/>
        <w:r w:rsidR="007D2092">
          <w:rPr>
            <w:rStyle w:val="CommentReference"/>
          </w:rPr>
          <w:commentReference w:id="229"/>
        </w:r>
      </w:ins>
      <w:del w:id="230" w:author="Eva Juliet Baransky" w:date="2021-09-02T08:19:00Z">
        <w:r w:rsidR="0015392C" w:rsidDel="007D2092">
          <w:delText>micron</w:delText>
        </w:r>
      </w:del>
      <w:r w:rsidR="0015392C">
        <w:t xml:space="preserve"> filter). </w:t>
      </w:r>
      <w:commentRangeEnd w:id="227"/>
      <w:r w:rsidR="0015392C">
        <w:rPr>
          <w:rStyle w:val="CommentReference"/>
        </w:rPr>
        <w:commentReference w:id="227"/>
      </w:r>
      <w:r w:rsidR="0015392C">
        <w:t>The estimated annual total discharge for rivers is 3.6–3.8 × 10</w:t>
      </w:r>
      <w:r w:rsidR="0015392C" w:rsidRPr="00CC2736">
        <w:rPr>
          <w:vertAlign w:val="superscript"/>
        </w:rPr>
        <w:t>16</w:t>
      </w:r>
      <w:r w:rsidR="0015392C">
        <w:t xml:space="preserve"> kg</w:t>
      </w:r>
      <w:r w:rsidR="00825BFB">
        <w:t xml:space="preserve"> </w:t>
      </w:r>
      <w:r w:rsidR="00A82E8A">
        <w:t>based on</w:t>
      </w:r>
      <w:r w:rsidR="003E5F65">
        <w:t xml:space="preserve"> available streamflow data of the world’s largest rivers</w:t>
      </w:r>
      <w:r w:rsidR="005D7A2D">
        <w:t xml:space="preserve"> </w:t>
      </w:r>
      <w:r w:rsidR="005D7A2D">
        <w:fldChar w:fldCharType="begin" w:fldLock="1"/>
      </w:r>
      <w:r w:rsidR="00F26706">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rsidR="005D7A2D">
        <w:fldChar w:fldCharType="separate"/>
      </w:r>
      <w:r w:rsidR="005D7A2D" w:rsidRPr="00D75D2B">
        <w:rPr>
          <w:noProof/>
        </w:rPr>
        <w:t>(Berner and Berner, 1996; Dai and Trenberth, 2002)</w:t>
      </w:r>
      <w:r w:rsidR="005D7A2D">
        <w:fldChar w:fldCharType="end"/>
      </w:r>
      <w:r w:rsidR="0015392C">
        <w:t>.</w:t>
      </w:r>
      <w:r w:rsidR="00E47C47">
        <w:t xml:space="preserve"> </w:t>
      </w:r>
      <w:r w:rsidR="00665CE9">
        <w:t>Estimates</w:t>
      </w:r>
      <w:r w:rsidR="002E394D">
        <w:t xml:space="preserve"> of the abundance weighted average Ni concentration of rivers </w:t>
      </w:r>
      <w:r w:rsidR="00665CE9">
        <w:t xml:space="preserve">have a fairly limited range. </w:t>
      </w:r>
      <w:r w:rsidR="002E394D">
        <w:fldChar w:fldCharType="begin" w:fldLock="1"/>
      </w:r>
      <w:r w:rsidR="00401FC8">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rsidR="002E394D">
        <w:fldChar w:fldCharType="separate"/>
      </w:r>
      <w:r w:rsidR="002E394D" w:rsidRPr="002E394D">
        <w:rPr>
          <w:noProof/>
        </w:rPr>
        <w:t xml:space="preserve">Martin and Whitfield, </w:t>
      </w:r>
      <w:r w:rsidR="002E394D">
        <w:rPr>
          <w:noProof/>
        </w:rPr>
        <w:t>(</w:t>
      </w:r>
      <w:r w:rsidR="002E394D" w:rsidRPr="002E394D">
        <w:rPr>
          <w:noProof/>
        </w:rPr>
        <w:t>1983)</w:t>
      </w:r>
      <w:r w:rsidR="002E394D">
        <w:fldChar w:fldCharType="end"/>
      </w:r>
      <w:r w:rsidR="0015392C">
        <w:t xml:space="preserve"> references therein </w:t>
      </w:r>
      <w:r w:rsidR="005B729E">
        <w:t>recorded an initial estimate for</w:t>
      </w:r>
      <w:r w:rsidR="0015392C">
        <w:t xml:space="preserve"> the </w:t>
      </w:r>
      <w:r w:rsidR="00A908A8">
        <w:t xml:space="preserve">global </w:t>
      </w:r>
      <w:r w:rsidR="0015392C">
        <w:t xml:space="preserve">average riverine Ni concentration </w:t>
      </w:r>
      <w:r w:rsidR="005B729E">
        <w:t>of</w:t>
      </w:r>
      <w:r w:rsidR="0015392C">
        <w:t xml:space="preserve"> 8.5 </w:t>
      </w:r>
      <w:proofErr w:type="spellStart"/>
      <w:r w:rsidR="00F157DA">
        <w:t>nM</w:t>
      </w:r>
      <w:r w:rsidR="0015392C">
        <w:t>.</w:t>
      </w:r>
      <w:proofErr w:type="spellEnd"/>
      <w:r w:rsidR="0015392C">
        <w:t xml:space="preserve"> </w:t>
      </w:r>
      <w:r w:rsidR="00F26706">
        <w:fldChar w:fldCharType="begin" w:fldLock="1"/>
      </w:r>
      <w:r w:rsidR="002E394D">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rsidR="00F26706">
        <w:fldChar w:fldCharType="separate"/>
      </w:r>
      <w:r w:rsidR="00F26706" w:rsidRPr="00F26706">
        <w:rPr>
          <w:noProof/>
        </w:rPr>
        <w:t xml:space="preserve">Gaillardet et al. </w:t>
      </w:r>
      <w:r w:rsidR="00F26706">
        <w:rPr>
          <w:noProof/>
        </w:rPr>
        <w:t>(</w:t>
      </w:r>
      <w:r w:rsidR="00F26706" w:rsidRPr="00F26706">
        <w:rPr>
          <w:noProof/>
        </w:rPr>
        <w:t>2003)</w:t>
      </w:r>
      <w:r w:rsidR="00F26706">
        <w:fldChar w:fldCharType="end"/>
      </w:r>
      <w:r w:rsidR="002E394D">
        <w:t xml:space="preserve"> </w:t>
      </w:r>
      <w:r w:rsidR="0015392C">
        <w:t xml:space="preserve">aggregated concentration and discharge data for &gt;30 rivers and calculated 13.6 </w:t>
      </w:r>
      <w:proofErr w:type="spellStart"/>
      <w:r w:rsidR="0015392C">
        <w:t>nM</w:t>
      </w:r>
      <w:proofErr w:type="spellEnd"/>
      <w:r w:rsidR="0015392C">
        <w:t xml:space="preserve"> as the average riverine dissolved Ni concentration</w:t>
      </w:r>
      <w:r w:rsidR="00401FC8">
        <w:t xml:space="preserve">. </w:t>
      </w:r>
      <w:r w:rsidR="00401FC8">
        <w:fldChar w:fldCharType="begin" w:fldLock="1"/>
      </w:r>
      <w:r w:rsidR="00AE1FC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rsidR="00401FC8">
        <w:fldChar w:fldCharType="separate"/>
      </w:r>
      <w:r w:rsidR="00401FC8" w:rsidRPr="00401FC8">
        <w:rPr>
          <w:noProof/>
        </w:rPr>
        <w:t xml:space="preserve">Cameron and Vance </w:t>
      </w:r>
      <w:r w:rsidR="00401FC8">
        <w:rPr>
          <w:noProof/>
        </w:rPr>
        <w:t>(</w:t>
      </w:r>
      <w:r w:rsidR="00401FC8" w:rsidRPr="00401FC8">
        <w:rPr>
          <w:noProof/>
        </w:rPr>
        <w:t>2014)</w:t>
      </w:r>
      <w:r w:rsidR="00401FC8">
        <w:fldChar w:fldCharType="end"/>
      </w:r>
      <w:r w:rsidR="00401FC8">
        <w:t xml:space="preserve"> </w:t>
      </w:r>
      <w:r w:rsidR="0015392C">
        <w:t xml:space="preserve">calculated the abundance weighted average concentration of dissolved Ni </w:t>
      </w:r>
      <w:r w:rsidR="00FF58DE">
        <w:t xml:space="preserve">of 9.6 </w:t>
      </w:r>
      <w:proofErr w:type="spellStart"/>
      <w:r w:rsidR="00FF58DE">
        <w:t>nM</w:t>
      </w:r>
      <w:proofErr w:type="spellEnd"/>
      <w:r w:rsidR="00FF58DE">
        <w:t xml:space="preserve"> </w:t>
      </w:r>
      <w:r w:rsidR="0015392C">
        <w:t>from 8 rivers, which constitute 20% of the total riverine discharge.</w:t>
      </w:r>
      <w:r w:rsidR="00E879AA">
        <w:t xml:space="preserve"> The most recent Ni marine budgets use </w:t>
      </w:r>
      <w:r w:rsidR="00C25DDA">
        <w:t xml:space="preserve">the abundance weighted </w:t>
      </w:r>
      <w:r w:rsidR="00320576">
        <w:t>Ni concentration</w:t>
      </w:r>
      <w:r w:rsidR="00B3716D">
        <w:t xml:space="preserve"> from</w:t>
      </w:r>
      <w:r w:rsidR="00C25DDA">
        <w:t xml:space="preserve"> Cameron and Vance (2014) and</w:t>
      </w:r>
      <w:r w:rsidR="005B134A">
        <w:t xml:space="preserve"> an average </w:t>
      </w:r>
      <w:r w:rsidR="002236C1">
        <w:t>riverine annual discharge of 3.7x10</w:t>
      </w:r>
      <w:r w:rsidR="002236C1">
        <w:rPr>
          <w:vertAlign w:val="superscript"/>
        </w:rPr>
        <w:t>16</w:t>
      </w:r>
      <w:r w:rsidR="002236C1">
        <w:t>kg/</w:t>
      </w:r>
      <w:proofErr w:type="spellStart"/>
      <w:r w:rsidR="002236C1">
        <w:t>yr</w:t>
      </w:r>
      <w:proofErr w:type="spellEnd"/>
      <w:r w:rsidR="002236C1">
        <w:t xml:space="preserve">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6D03C6DD" w14:textId="4A107188" w:rsidR="00FD373E" w:rsidRDefault="00700A18" w:rsidP="00F6636D">
      <w:pPr>
        <w:spacing w:after="0"/>
        <w:ind w:firstLine="720"/>
        <w:jc w:val="both"/>
        <w:textAlignment w:val="baseline"/>
        <w:rPr>
          <w:ins w:id="231" w:author="Eva Juliet Baransky" w:date="2021-09-02T21:52:00Z"/>
        </w:rPr>
      </w:pPr>
      <w:moveToRangeStart w:id="232" w:author="Eva Juliet Baransky" w:date="2021-09-01T20:43:00Z" w:name="move81421399"/>
      <w:moveTo w:id="233" w:author="Eva Juliet Baransky" w:date="2021-09-01T20:43:00Z">
        <w:r w:rsidRPr="0056021C">
          <w:t>The</w:t>
        </w:r>
        <w:r>
          <w:t xml:space="preserve"> </w:t>
        </w:r>
        <w:del w:id="234" w:author="Eva Juliet Baransky" w:date="2021-09-01T20:43:00Z">
          <w:r w:rsidDel="00700A18">
            <w:delText>suspended particulate load (SPL)</w:delText>
          </w:r>
        </w:del>
      </w:moveTo>
      <w:ins w:id="235" w:author="Eva Juliet Baransky" w:date="2021-09-01T20:43:00Z">
        <w:r>
          <w:t>SPL</w:t>
        </w:r>
      </w:ins>
      <w:moveTo w:id="236" w:author="Eva Juliet Baransky" w:date="2021-09-01T20:43:00Z">
        <w:r>
          <w:t xml:space="preserve"> of rivers </w:t>
        </w:r>
      </w:moveTo>
      <w:ins w:id="237" w:author="Eva Juliet Baransky" w:date="2021-09-02T07:48:00Z">
        <w:r w:rsidR="00EF2B87">
          <w:t xml:space="preserve">has yet to be included in a published marine Ni budget because of </w:t>
        </w:r>
      </w:ins>
      <w:ins w:id="238" w:author="Eva Juliet Baransky" w:date="2021-09-02T07:55:00Z">
        <w:r w:rsidR="00D579E5">
          <w:t>a</w:t>
        </w:r>
      </w:ins>
      <w:ins w:id="239" w:author="Eva Juliet Baransky" w:date="2021-09-02T07:49:00Z">
        <w:r w:rsidR="00EF2B87">
          <w:t xml:space="preserve"> lack of </w:t>
        </w:r>
      </w:ins>
      <w:ins w:id="240" w:author="Eva Juliet Baransky" w:date="2021-09-02T07:54:00Z">
        <w:r w:rsidR="00D579E5">
          <w:t>information</w:t>
        </w:r>
      </w:ins>
      <w:ins w:id="241" w:author="Eva Juliet Baransky" w:date="2021-09-01T20:43:00Z">
        <w:r>
          <w:t>, but recent data suggests it may not be as important as previously proposed.</w:t>
        </w:r>
      </w:ins>
      <w:moveTo w:id="242" w:author="Eva Juliet Baransky" w:date="2021-09-01T20:43:00Z">
        <w:del w:id="243" w:author="Eva Juliet Baransky" w:date="2021-09-01T20:43:00Z">
          <w:r w:rsidDel="00700A18">
            <w:delText>has</w:delText>
          </w:r>
        </w:del>
        <w:del w:id="244" w:author="Eva Juliet Baransky" w:date="2021-09-01T20:44:00Z">
          <w:r w:rsidDel="00700A18">
            <w:delText xml:space="preserve"> been suggested as potential resolution to the mass and isotope imbalance, but, again, there are two problems: the debated size of this flux and the generally isotopically light composition of the known components relative to seawater and their source fluid</w:delText>
          </w:r>
        </w:del>
        <w:r>
          <w:t>. The SPL consists of a variety of particles (</w:t>
        </w:r>
        <w:r w:rsidRPr="007D2158">
          <w:rPr>
            <w:i/>
            <w:iCs/>
          </w:rPr>
          <w:t>e.g.,</w:t>
        </w:r>
        <w:r>
          <w:t xml:space="preserve"> clays, carbonates, Fe and Mn </w:t>
        </w:r>
        <w:r>
          <w:lastRenderedPageBreak/>
          <w:t xml:space="preserve">oxyhydroxides, organic complexes) which can contain a significant fraction of the total riverine load for a given metal </w:t>
        </w:r>
        <w:r>
          <w:fldChar w:fldCharType="begin" w:fldLock="1"/>
        </w:r>
      </w:moveTo>
      <w:r w:rsidR="000C1B7E">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Water","type":"chapter"},"uris":["http://www.mendeley.com/documents/?uuid=1b82015e-8285-338e-bb54-ffeb4d5b8447"]},{"id":"ITEM-3","itemData":{"DOI":"10.1016/j.scitotenv.2008.09.053","ISSN":"00489697","PMID":"19007968","abstract":"The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Environment","id":"ITEM-3","issue":"2","issued":{"date-parts":[["2009"]]},"page":"853-868","publisher":"Elsevier B.V.","title":"Chemical composition of suspended sediments in World Rivers: New insights from a new database","type":"article-journal","volume":"407"},"uris":["http://www.mendeley.com/documents/?uuid=0228c90d-900a-49a7-bc01-5a1b58dfe37b"]}],"mendeley":{"formattedCitation":"(Gaillardet et al., 2003; Gibbs, 1973; Viers et al., 2009)","plainTextFormattedCitation":"(Gaillardet et al., 2003; Gibbs, 1973; Viers et al., 2009)","previouslyFormattedCitation":"(Gaillardet et al., 2003; Gibbs, 1973; Viers et al., 2009)"},"properties":{"noteIndex":0},"schema":"https://github.com/citation-style-language/schema/raw/master/csl-citation.json"}</w:instrText>
      </w:r>
      <w:moveTo w:id="245" w:author="Eva Juliet Baransky" w:date="2021-09-01T20:43:00Z">
        <w:r>
          <w:fldChar w:fldCharType="separate"/>
        </w:r>
      </w:moveTo>
      <w:r w:rsidRPr="00700A18">
        <w:rPr>
          <w:noProof/>
        </w:rPr>
        <w:t>(Gaillardet et al., 2003; Gibbs, 1973; Viers et al., 2009)</w:t>
      </w:r>
      <w:moveTo w:id="246" w:author="Eva Juliet Baransky" w:date="2021-09-01T20:43:00Z">
        <w:r>
          <w:fldChar w:fldCharType="end"/>
        </w:r>
        <w:r>
          <w:t>. A handful of studies have calculated the SPL</w:t>
        </w:r>
        <w:del w:id="247" w:author="Eva Juliet Baransky" w:date="2021-09-02T07:55:00Z">
          <w:r w:rsidDel="00653762">
            <w:delText xml:space="preserve"> Ni</w:delText>
          </w:r>
        </w:del>
        <w:r>
          <w:t xml:space="preserve">/dissolved Ni in a variety of rivers and determined a wide range of values (0.4 to 40), with a large portion hosted by Fe and Mn oxyhydroxide phases </w:t>
        </w:r>
        <w:r>
          <w:fldChar w:fldCharType="begin" w:fldLock="1"/>
        </w:r>
      </w:moveTo>
      <w:r w:rsidR="00183CEB">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basin","type":"article-journal","volume":"17"},"uris":["http://www.mendeley.com/documents/?uuid=bd9b32a3-ee9c-410c-b5b9-ff3ccd51f328"]},{"id":"ITEM-6","itemData":{"DOI":"10.1016/0016-7037(96)00043-9","ISSN":"00167037","abstract":"The Congo river Basin is the second largest drainage basin in the world, after the Amazon. The materials carried by its main rivers provide the opportunity to study the products of denudation of a large fraction of the upper continental crust of the African continent. This paper presents the chemical composition of the different phases carried in the Congo rivers and is followed by a companion paper, devoted to the modelling of major and trace elements. The Congo river between Bangui and Brazzaville as well as its main tributaries, including a few organic-rich rivers, also called Black rivers, were sampled during the 1989 high water stage. The three main phases (suspended load, dissolved load, and bedload) were analysed for twenty-five major and trace elements. Concentrations normalized to the upper continental crust show that in each river, suspended sediments and dissolved load are chemical complements for the most soluble elements (Ca, Na, Sr, K, Ba, Rb, and U). While these elements are enriched in the dissolved loads, they are considerably depleted in the corresponding suspended sediments. This is consistent with their high mobility during weathering. Another type of complementarity is observed for Zr and Hf between suspended sediments and bedload, related to the differential velocity of suspended sediments and zircons which are concentrated in bedloads. Compared to other rivers, absolute dissolved concentrations of Ca, Na, Sr, K, Ba, Rb, and U are remarkably low. Surprisingly, high dissolved concentrations are found in the Congo waters for other trace elements (e.g., REEs), especially in the Black rivers. On a world scale, these concentrations are among the highest measured in rivers and are shown to be pH dependent for a number of dissolved trace elements. The dissolved loads are systematically normalized to the suspended loads for each river, in order to remove the variations of the element abundances owing to source rock variations. Normalized diagrams for REEs are presented and extended to the other elements. They strongly support the argument that the apparent higher solubility of trace elements in the Congo waters is due to the presence in the dissolved load of a colloidal phase (as a result of 0.2 μm filtration). An important result is that these colloids are strongly depleted in Fe and Al with respect to the other elements. Finally, the comparison of the dissolved, suspended, and sandy transport fluxes of each element in the Congo Basin riv…","author":[{"dropping-particle":"","family":"Dupré","given":"Bernard","non-dropping-particle":"","parse-names":false,"suffix":""},{"dropping-particle":"","family":"Gaillardet","given":"Jérôme","non-dropping-particle":"","parse-names":false,"suffix":""},{"dropping-particle":"","family":"Rousseau","given":"Dominique","non-dropping-particle":"","parse-names":false,"suffix":""},{"dropping-particle":"","family":"Allègre","given":"Claude J.","non-dropping-particle":"","parse-names":false,"suffix":""}],"container-title":"Geochimica et Cosmochimica Acta","id":"ITEM-6","issue":"8","issued":{"date-parts":[["1996"]]},"page":"1301-1321","title":"Major and trace elements of river-borne material: The Congo Basin","type":"article-journal","volume":"60"},"uris":["http://www.mendeley.com/documents/?uuid=c047d234-ed52-4134-8a56-8a2e31d13593"]}],"mendeley":{"formattedCitation":"(Dupré et al., 1996; Gibbs, 1977, 1973; Revels et al., 2021; Seyler and Boaventura, 2003; Viers et al., 2009)","plainTextFormattedCitation":"(Dupré et al., 1996; Gibbs, 1977, 1973; Revels et al., 2021; Seyler and Boaventura, 2003; Viers et al., 2009)","previouslyFormattedCitation":"(Dupré et al., 1996; Gibbs, 1977, 1973; Revels et al., 2021; Seyler and Boaventura, 2003; Viers et al., 2009)"},"properties":{"noteIndex":0},"schema":"https://github.com/citation-style-language/schema/raw/master/csl-citation.json"}</w:instrText>
      </w:r>
      <w:moveTo w:id="248" w:author="Eva Juliet Baransky" w:date="2021-09-01T20:43:00Z">
        <w:r>
          <w:fldChar w:fldCharType="separate"/>
        </w:r>
      </w:moveTo>
      <w:r w:rsidR="0005379F" w:rsidRPr="0005379F">
        <w:rPr>
          <w:noProof/>
        </w:rPr>
        <w:t>(Dupré et al., 1996; Gibbs, 1977, 1973; Revels et al., 2021; Seyler and Boaventura, 2003; Viers et al., 2009)</w:t>
      </w:r>
      <w:moveTo w:id="249" w:author="Eva Juliet Baransky" w:date="2021-09-01T20:43:00Z">
        <w:r>
          <w:fldChar w:fldCharType="end"/>
        </w:r>
        <w:r>
          <w:t>.</w:t>
        </w:r>
        <w:del w:id="250" w:author="Eva Juliet Baransky" w:date="2021-09-01T21:57:00Z">
          <w:r w:rsidDel="00CE1935">
            <w:delText xml:space="preserve"> Depending on the study, either a very small portion or the entirety (including the silicate fraction) of the Ni in the SPL would have to be mobilized to resolve the mass imbalance</w:delText>
          </w:r>
        </w:del>
        <w:r>
          <w:t xml:space="preserve">. </w:t>
        </w:r>
      </w:moveTo>
      <w:ins w:id="251" w:author="Eva Juliet Baransky" w:date="2021-09-01T21:57:00Z">
        <w:r w:rsidR="00CE1935">
          <w:t xml:space="preserve">A recent and incredibly detailed study of the </w:t>
        </w:r>
      </w:ins>
      <w:ins w:id="252" w:author="Eva Juliet Baransky" w:date="2021-09-01T21:58:00Z">
        <w:r w:rsidR="00CE1935">
          <w:t>SPL and dissolved Ni load in the Amazon and its tributaries found that the SPL</w:t>
        </w:r>
      </w:ins>
      <w:ins w:id="253" w:author="Eva Juliet Baransky" w:date="2021-09-01T22:03:00Z">
        <w:r w:rsidR="00CE1935">
          <w:t xml:space="preserve"> </w:t>
        </w:r>
      </w:ins>
      <w:ins w:id="254" w:author="Eva Juliet Baransky" w:date="2021-09-02T07:56:00Z">
        <w:r w:rsidR="00653762">
          <w:t>contained</w:t>
        </w:r>
      </w:ins>
      <w:ins w:id="255" w:author="Eva Juliet Baransky" w:date="2021-09-01T22:04:00Z">
        <w:r w:rsidR="00CE1935">
          <w:t xml:space="preserve"> only 0.</w:t>
        </w:r>
      </w:ins>
      <w:ins w:id="256" w:author="Eva Juliet Baransky" w:date="2021-09-01T22:05:00Z">
        <w:r w:rsidR="00CE1935">
          <w:t>25 to 0.7 times the dissolved load</w:t>
        </w:r>
      </w:ins>
      <w:ins w:id="257" w:author="Eva Juliet Baransky" w:date="2021-09-02T07:56:00Z">
        <w:r w:rsidR="00653762">
          <w:t xml:space="preserve"> Ni</w:t>
        </w:r>
      </w:ins>
      <w:ins w:id="258" w:author="Eva Juliet Baransky" w:date="2021-09-01T22:05:00Z">
        <w:r w:rsidR="00CE1935">
          <w:t xml:space="preserve">, </w:t>
        </w:r>
        <w:r w:rsidR="000C1B7E">
          <w:t xml:space="preserve">which is a </w:t>
        </w:r>
      </w:ins>
      <w:ins w:id="259" w:author="Eva Juliet Baransky" w:date="2021-09-01T22:03:00Z">
        <w:r w:rsidR="00CE1935">
          <w:t xml:space="preserve">much smaller </w:t>
        </w:r>
      </w:ins>
      <w:ins w:id="260" w:author="Eva Juliet Baransky" w:date="2021-09-01T22:06:00Z">
        <w:r w:rsidR="000C1B7E">
          <w:t xml:space="preserve">fraction </w:t>
        </w:r>
      </w:ins>
      <w:ins w:id="261" w:author="Eva Juliet Baransky" w:date="2021-09-01T22:05:00Z">
        <w:r w:rsidR="000C1B7E">
          <w:t xml:space="preserve">than suggested </w:t>
        </w:r>
      </w:ins>
      <w:ins w:id="262" w:author="Eva Juliet Baransky" w:date="2021-09-01T22:03:00Z">
        <w:r w:rsidR="00CE1935">
          <w:t>by previous studies</w:t>
        </w:r>
      </w:ins>
      <w:ins w:id="263" w:author="Eva Juliet Baransky" w:date="2021-09-01T22:06:00Z">
        <w:r w:rsidR="000C1B7E">
          <w:t xml:space="preserve"> </w:t>
        </w:r>
        <w:r w:rsidR="000C1B7E">
          <w:fldChar w:fldCharType="begin" w:fldLock="1"/>
        </w:r>
      </w:ins>
      <w:r w:rsidR="00A650B6">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0C1B7E">
        <w:fldChar w:fldCharType="separate"/>
      </w:r>
      <w:r w:rsidR="000C1B7E" w:rsidRPr="000C1B7E">
        <w:rPr>
          <w:noProof/>
        </w:rPr>
        <w:t>(Revels et al., 2021)</w:t>
      </w:r>
      <w:ins w:id="264" w:author="Eva Juliet Baransky" w:date="2021-09-01T22:06:00Z">
        <w:r w:rsidR="000C1B7E">
          <w:fldChar w:fldCharType="end"/>
        </w:r>
        <w:r w:rsidR="000C1B7E">
          <w:t>.</w:t>
        </w:r>
      </w:ins>
      <w:ins w:id="265" w:author="Eva Juliet Baransky" w:date="2021-09-01T21:58:00Z">
        <w:r w:rsidR="00CE1935">
          <w:t xml:space="preserve"> </w:t>
        </w:r>
      </w:ins>
      <w:ins w:id="266" w:author="Eva Juliet Baransky" w:date="2021-09-02T07:56:00Z">
        <w:r w:rsidR="00653762">
          <w:t xml:space="preserve">Beyond the uncertainty </w:t>
        </w:r>
      </w:ins>
      <w:ins w:id="267" w:author="Eva Juliet Baransky" w:date="2021-09-02T07:57:00Z">
        <w:r w:rsidR="00653762">
          <w:t xml:space="preserve">of its size, </w:t>
        </w:r>
      </w:ins>
      <w:ins w:id="268" w:author="Eva Juliet Baransky" w:date="2021-09-01T22:06:00Z">
        <w:r w:rsidR="000C1B7E">
          <w:t xml:space="preserve">it is unclear how much of the SPL pool is </w:t>
        </w:r>
      </w:ins>
      <w:ins w:id="269" w:author="Eva Juliet Baransky" w:date="2021-09-02T07:57:00Z">
        <w:r w:rsidR="00653762">
          <w:t xml:space="preserve">actually </w:t>
        </w:r>
      </w:ins>
      <w:ins w:id="270" w:author="Eva Juliet Baransky" w:date="2021-09-01T22:06:00Z">
        <w:r w:rsidR="000C1B7E">
          <w:t>mobilized</w:t>
        </w:r>
      </w:ins>
      <w:ins w:id="271" w:author="Eva Juliet Baransky" w:date="2021-09-01T22:07:00Z">
        <w:r w:rsidR="000C1B7E">
          <w:t>.</w:t>
        </w:r>
      </w:ins>
      <w:ins w:id="272" w:author="Eva Juliet Baransky" w:date="2021-09-01T22:06:00Z">
        <w:r w:rsidR="000C1B7E">
          <w:t xml:space="preserve"> </w:t>
        </w:r>
      </w:ins>
      <w:moveTo w:id="273" w:author="Eva Juliet Baransky" w:date="2021-09-01T20:43:00Z">
        <w:r>
          <w:t xml:space="preserve">The sparse data documenting estuarine processes, where labile Ni associated with the riverine SPL would likely desorb and enter the dissolved pool, suggest conservative behavior </w:t>
        </w:r>
      </w:moveTo>
      <w:ins w:id="274" w:author="Eva Juliet Baransky" w:date="2021-09-02T14:46:00Z">
        <w:r w:rsidR="00AF2B86">
          <w:t xml:space="preserve">or removal with </w:t>
        </w:r>
        <w:proofErr w:type="spellStart"/>
        <w:r w:rsidR="00AF2B86">
          <w:t>humic</w:t>
        </w:r>
        <w:proofErr w:type="spellEnd"/>
        <w:r w:rsidR="00AF2B86">
          <w:t xml:space="preserve"> acid-hydrous iron oxide </w:t>
        </w:r>
      </w:ins>
      <w:ins w:id="275" w:author="Eva Juliet Baransky" w:date="2021-09-02T14:48:00Z">
        <w:r w:rsidR="00AF2B86">
          <w:t>flocculation products</w:t>
        </w:r>
      </w:ins>
      <w:ins w:id="276" w:author="Eva Juliet Baransky" w:date="2021-09-02T14:46:00Z">
        <w:r w:rsidR="00AF2B86">
          <w:t xml:space="preserve"> </w:t>
        </w:r>
      </w:ins>
      <w:moveTo w:id="277" w:author="Eva Juliet Baransky" w:date="2021-09-01T20:43:00Z">
        <w:r>
          <w:t xml:space="preserve">in estuaries </w:t>
        </w:r>
        <w:r>
          <w:fldChar w:fldCharType="begin" w:fldLock="1"/>
        </w:r>
      </w:moveTo>
      <w:r w:rsidR="001A4C85">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id":"ITEM-3","itemData":{"DOI":"10.1215/-65-1-1","ISSN":"0002-8207","author":[{"dropping-particle":"","family":"Sholkovitz","given":"Edward","non-dropping-particle":"","parse-names":false,"suffix":""}],"container-title":"Earth and Planetary Science Letters","id":"ITEM-3","issue":"1","issued":{"date-parts":[["1978"]]},"page":"77-86","title":"The Flocculation of Dissolved Fe, Mn, Al, Cu, Ni, Co and Cd During Esturaine Mixing","type":"article-journal","volume":"41"},"uris":["http://www.mendeley.com/documents/?uuid=c07061a1-78e3-486b-b1e8-4e498e726ac9"]}],"mendeley":{"formattedCitation":"(Boyle et al., 1982; Edmond et al., 1985; Sholkovitz, 1978)","plainTextFormattedCitation":"(Boyle et al., 1982; Edmond et al., 1985; Sholkovitz, 1978)","previouslyFormattedCitation":"(Boyle et al., 1982; Edmond et al., 1985; Sholkovitz, 1978)"},"properties":{"noteIndex":0},"schema":"https://github.com/citation-style-language/schema/raw/master/csl-citation.json"}</w:instrText>
      </w:r>
      <w:moveTo w:id="278" w:author="Eva Juliet Baransky" w:date="2021-09-01T20:43:00Z">
        <w:r>
          <w:fldChar w:fldCharType="separate"/>
        </w:r>
      </w:moveTo>
      <w:r w:rsidR="00AF2B86" w:rsidRPr="00AF2B86">
        <w:rPr>
          <w:noProof/>
        </w:rPr>
        <w:t>(Boyle et al., 1982; Edmond et al., 1985; Sholkovitz, 1978)</w:t>
      </w:r>
      <w:moveTo w:id="279" w:author="Eva Juliet Baransky" w:date="2021-09-01T20:43:00Z">
        <w:r>
          <w:fldChar w:fldCharType="end"/>
        </w:r>
        <w:r>
          <w:t>.</w:t>
        </w:r>
      </w:moveTo>
      <w:moveToRangeEnd w:id="232"/>
      <w:ins w:id="280" w:author="Eva Juliet Baransky" w:date="2021-09-01T20:44:00Z">
        <w:r w:rsidR="00D47320">
          <w:t xml:space="preserve"> </w:t>
        </w:r>
      </w:ins>
      <w:ins w:id="281" w:author="Eva Juliet Baransky" w:date="2021-09-01T22:21:00Z">
        <w:r w:rsidR="00C210B7">
          <w:t xml:space="preserve">However, it is </w:t>
        </w:r>
      </w:ins>
      <w:ins w:id="282" w:author="Eva Juliet Baransky" w:date="2021-09-02T08:21:00Z">
        <w:r w:rsidR="00A650B6">
          <w:t xml:space="preserve">also </w:t>
        </w:r>
      </w:ins>
      <w:ins w:id="283" w:author="Eva Juliet Baransky" w:date="2021-09-01T22:21:00Z">
        <w:r w:rsidR="00C210B7">
          <w:t xml:space="preserve">possible for </w:t>
        </w:r>
      </w:ins>
      <w:ins w:id="284" w:author="Eva Juliet Baransky" w:date="2021-09-02T08:21:00Z">
        <w:r w:rsidR="00A650B6">
          <w:t>SPL</w:t>
        </w:r>
      </w:ins>
      <w:ins w:id="285" w:author="Eva Juliet Baransky" w:date="2021-09-02T08:22:00Z">
        <w:r w:rsidR="00A650B6">
          <w:t xml:space="preserve"> </w:t>
        </w:r>
      </w:ins>
      <w:ins w:id="286" w:author="Eva Juliet Baransky" w:date="2021-09-01T22:21:00Z">
        <w:r w:rsidR="00C210B7">
          <w:t xml:space="preserve">deposited on </w:t>
        </w:r>
      </w:ins>
      <w:ins w:id="287" w:author="Eva Juliet Baransky" w:date="2021-09-01T22:22:00Z">
        <w:r w:rsidR="00C210B7">
          <w:t>continental shelves</w:t>
        </w:r>
      </w:ins>
      <w:ins w:id="288" w:author="Eva Juliet Baransky" w:date="2021-09-02T08:22:00Z">
        <w:r w:rsidR="00A650B6">
          <w:t xml:space="preserve"> and margins to leach metals </w:t>
        </w:r>
      </w:ins>
      <w:ins w:id="289" w:author="Eva Juliet Baransky" w:date="2021-09-01T22:22:00Z">
        <w:r w:rsidR="00C210B7">
          <w:t>over long time periods</w:t>
        </w:r>
      </w:ins>
      <w:ins w:id="290" w:author="Eva Juliet Baransky" w:date="2021-09-02T08:26:00Z">
        <w:r w:rsidR="00A650B6">
          <w:t xml:space="preserve">, but </w:t>
        </w:r>
      </w:ins>
      <w:ins w:id="291" w:author="Eva Juliet Baransky" w:date="2021-09-02T08:32:00Z">
        <w:r w:rsidR="00E63523">
          <w:t>this</w:t>
        </w:r>
      </w:ins>
      <w:ins w:id="292" w:author="Eva Juliet Baransky" w:date="2021-09-02T08:26:00Z">
        <w:r w:rsidR="00A650B6">
          <w:t xml:space="preserve"> source of metals may be dampened by secondary mineral precipitation</w:t>
        </w:r>
      </w:ins>
      <w:ins w:id="293" w:author="Eva Juliet Baransky" w:date="2021-09-01T22:22:00Z">
        <w:r w:rsidR="00C210B7">
          <w:t xml:space="preserve"> </w:t>
        </w:r>
      </w:ins>
      <w:ins w:id="294" w:author="Eva Juliet Baransky" w:date="2021-09-02T08:26:00Z">
        <w:r w:rsidR="00A650B6">
          <w:fldChar w:fldCharType="begin" w:fldLock="1"/>
        </w:r>
      </w:ins>
      <w:r w:rsidR="0005379F">
        <w:instrText>ADDIN CSL_CITATION {"citationItems":[{"id":"ITEM-1","itemData":{"DOI":"10.1016/j.crte.2012.08.005","ISSN":"16310713","abstract":"The total mass of material globally transported to the oceans as particulate material is as much as 30 times greater that transported to the oceans in dissolved form. The degree to which riverine transported particles impact ocean chemistry and influence global elemental cycles depends on the reactivity of this particulate material in seawater and the relative concentration of each element. The concentrations of elements in particulate material relative to those of seawater range from less than 1 for soluble elements such as Na, to more than 107 for insoluble elements such as Al, Fe, and the Rare Earths. The reactivity of particulate material in seawater is difficult to assess directly because this fluid is saturated or supersaturated with respect to numerous elements. As such, element release from the particulate material is commonly matched by precipitation of secondary phases. The rates of element release can, however, be quantified by monitoring the isotopic evolution of seawater during its reaction with a variety of particulate material samples collected from rivers throughout the world. This research focuses on the behavior of Sr and Nd, representative of the most and least soluble elements transported to the oceans. Batch experiments demonstrate that between 0.15 and 27% of Sr is liberated from volcanic and continental particulates when interacted with seawater over 6 months. Similarly, from 1.5 to 8.5% of Nd is liberated from volcanic sediments over this timespan. This observed elemental release rate from riverine particulate material has important consequences for: (1) chemical and isotopic mass balances in the ocean; and (2) the application of the isotopic weathering proxies to the geological record. © 2012 Académie des sciences.","author":[{"dropping-particle":"","family":"Oelkers","given":"Eric H.","non-dropping-particle":"","parse-names":false,"suffix":""},{"dropping-particle":"","family":"Jones","given":"Morgan T.","non-dropping-particle":"","parse-names":false,"suffix":""},{"dropping-particle":"","family":"Pearce","given":"Christopher R.","non-dropping-particle":"","parse-names":false,"suffix":""},{"dropping-particle":"","family":"Jeandel","given":"Catherine","non-dropping-particle":"","parse-names":false,"suffix":""},{"dropping-particle":"","family":"Eiriksdottir","given":"Eydis Salome","non-dropping-particle":"","parse-names":false,"suffix":""},{"dropping-particle":"","family":"Gislason","given":"Sigurdur R.","non-dropping-particle":"","parse-names":false,"suffix":""}],"container-title":"Comptes Rendus - Geoscience","id":"ITEM-1","issue":"11-12","issued":{"date-parts":[["2012"]]},"page":"646-651","publisher":"Academie des sciences","title":"Riverine particulate material dissolution in seawater and its implications for the global cycles of the elements","type":"article-journal","volume":"344"},"uris":["http://www.mendeley.com/documents/?uuid=94319c19-db73-45ff-a752-f2df95e5931a"]},{"id":"ITEM-2","itemData":{"DOI":"10.1016/j.gca.2011.10.044","ISSN":"00167037","abstract":"The riverine transport of elements from land to ocean is an integral flux for many element cycles and an important climate regulating process over geological timescales. This flux consists of both dissolved and particulate material. The world's rivers are estimated to transport between 16.6 and 30Gtyr -1 of particulate material, considerably higher than the dissolved flux of ~1Gtyr -1. Therefore, the dissolution of particulate material upon arrival in estuaries and coastal waters may be a significant flux for many elements. Here we assess the role of riverine particulate material dissolution in seawater with closed-system experiments using riverine bedload material and estuarine sediment from western Iceland mixed with open ocean seawater. Both particulate materials significantly changed the elemental concentrations of the surrounding water with substantial increases in Si concentrations indicative of silicate dissolution. Seawater in contact with bedload material shows considerable enrichment of Ca, Mg, Mn, and Ni, while Li and K concentrations decrease. Moreover, the 87Sr/ 86Sr of seawater decreases with time with little change in Sr concentrations, indicative of a significant two-way flux between the solid and fluid phases. Mass balance calculations indicate that 3% of the Sr contained in the original riverine bedload was released during 9months of reaction. In contrast, the estuarine material has a negligible effect on seawater 87Sr/ 86Sr and transition metal concentrations, suggesting that these reactions occur when particulate material first arrives into coastal waters. Solubility calculations performed using the PHREEQC computer code confirm that primary minerals are undersaturated, while secondary minerals such as kaolinite are oversaturated in the reacted fluids. These results demonstrate that riverine transported basaltic particulate material can significantly alter the composition of seawater, although the total concentrations of many major elements in seawater are regulated by the formation of secondary phases. This behavior has important implications for nutrient supply to coastal waters and the isotopic mass balance of several elements in the oceans. © 2011 Elsevier Ltd.","author":[{"dropping-particle":"","family":"Jones","given":"Morgan T.","non-dropping-particle":"","parse-names":false,"suffix":""},{"dropping-particle":"","family":"Pearce","given":"Christopher R.","non-dropping-particle":"","parse-names":false,"suffix":""},{"dropping-particle":"","family":"Oelkers","given":"Eric H.","non-dropping-particle":"","parse-names":false,"suffix":""}],"container-title":"Geochimica et Cosmochimica Acta","id":"ITEM-2","issued":{"date-parts":[["2012"]]},"page":"108-120","publisher":"Elsevier Ltd","title":"An experimental study of the interaction of basaltic riverine particulate material and seawater","type":"article-journal","volume":"77"},"uris":["http://www.mendeley.com/documents/?uuid=021ebc2a-3ecb-419c-aaef-17eabcf4205f"]},{"id":"ITEM-3","itemData":{"DOI":"10.1016/j.chemgeo.2014.12.001","ISSN":"00092541","abstract":"Land to ocean transfer of material largely controls the chemical composition of seawater and the global element cycles. Overall this transfer is dominated by the riverine transport of particulate material to the oceans. A large number of isotopic tracers including 143Nd/144Nd, 87Sr/86Sr, 30Si/28Si, 56Fe/54Fe, and 232Th/230Th, demonstrate that a significant fraction of this particulate material dissolves in seawater after its arrival to the oceans. Laboratory experiments confirm that these particles dissolve readily in seawater; 0.5 to 10% of the Sr and Nd in riverine transported particulate material is found to dissolve in seawater over time scales ranging from weeks to months. Noting that the mass of most elements arriving to the oceans via particulates exceeds that of the elements arriving via dissolved transport by at least a factor of 50, it follows that 1) particulate material dissolution in the ocean may be the dominant mechanism contributing numerous elements to the oceans, and 2) estimates based on dissolved riverine transport alone may significantly underestimate the global element fluxes to the oceans.The role of particulate material dissolution in seawater may be most significant in the cycles of sparingly soluble elements, which are far more concentrated in particulate material than more soluble elements. As such, particulate material dissolution and transport likely play a major role in the availability of those elements limiting marine primary productivity. This effect will be most significant at the ocean margins, as a large fraction of the products of particulate material dissolution are re-precipitated locally via reversible scavenging. The major effect of particulate dissolution in the open-ocean will be on element isotope compositions. Moreover, as the transport of particulates to the oceans is far more sensitive to temperature and runoff than dissolved transport, the dissolution of particulate in seawater and subsequent reactions may provide a strong yet underappreciated link between continental weathering and climate.","author":[{"dropping-particle":"","family":"Jeandel","given":"Catherine","non-dropping-particle":"","parse-names":false,"suffix":""},{"dropping-particle":"","family":"Oelkers","given":"Eric H.","non-dropping-particle":"","parse-names":false,"suffix":""}],"container-title":"Chemical Geology","id":"ITEM-3","issued":{"date-parts":[["2015"]]},"page":"50-66","publisher":"Elsevier B.V.","title":"The influence of terrigenous particulate material dissolution on ocean chemistry and global element cycles","type":"article-journal","volume":"395"},"uris":["http://www.mendeley.com/documents/?uuid=07071bf2-9134-4ea1-9516-7783436bf0eb"]}],"mendeley":{"formattedCitation":"(Jeandel and Oelkers, 2015; Jones et al., 2012; Oelkers et al., 2012)","plainTextFormattedCitation":"(Jeandel and Oelkers, 2015; Jones et al., 2012; Oelkers et al., 2012)","previouslyFormattedCitation":"(Jeandel and Oelkers, 2015; Jones et al., 2012; Oelkers et al., 2012)"},"properties":{"noteIndex":0},"schema":"https://github.com/citation-style-language/schema/raw/master/csl-citation.json"}</w:instrText>
      </w:r>
      <w:r w:rsidR="00A650B6">
        <w:fldChar w:fldCharType="separate"/>
      </w:r>
      <w:r w:rsidR="00A650B6" w:rsidRPr="00A650B6">
        <w:rPr>
          <w:noProof/>
        </w:rPr>
        <w:t>(Jeandel and Oelkers, 2015; Jones et al., 2012; Oelkers et al., 2012)</w:t>
      </w:r>
      <w:ins w:id="295" w:author="Eva Juliet Baransky" w:date="2021-09-02T08:26:00Z">
        <w:r w:rsidR="00A650B6">
          <w:fldChar w:fldCharType="end"/>
        </w:r>
        <w:r w:rsidR="00A650B6">
          <w:t>.</w:t>
        </w:r>
      </w:ins>
      <w:ins w:id="296" w:author="Eva Juliet Baransky" w:date="2021-09-02T08:32:00Z">
        <w:r w:rsidR="00E63523">
          <w:t xml:space="preserve"> Because we still have much to learn about the </w:t>
        </w:r>
      </w:ins>
      <w:ins w:id="297" w:author="Eva Juliet Baransky" w:date="2021-09-02T08:33:00Z">
        <w:r w:rsidR="00E63523">
          <w:t xml:space="preserve">size and mobilization of the </w:t>
        </w:r>
      </w:ins>
      <w:ins w:id="298" w:author="Eva Juliet Baransky" w:date="2021-09-02T08:32:00Z">
        <w:r w:rsidR="00E63523">
          <w:t xml:space="preserve">SPL </w:t>
        </w:r>
      </w:ins>
      <w:ins w:id="299" w:author="Eva Juliet Baransky" w:date="2021-09-02T08:33:00Z">
        <w:r w:rsidR="00E63523">
          <w:t xml:space="preserve">and it has yet to be included in a published marine Ni budget, we </w:t>
        </w:r>
      </w:ins>
      <w:ins w:id="300" w:author="Eva Juliet Baransky" w:date="2021-09-02T08:34:00Z">
        <w:r w:rsidR="00E63523">
          <w:t>do not propose a flux for it here and recognize it may be important to the budget.</w:t>
        </w:r>
      </w:ins>
    </w:p>
    <w:p w14:paraId="6DE0ABF3" w14:textId="77777777" w:rsidR="00A4366F" w:rsidRPr="0013151A" w:rsidRDefault="00A4366F" w:rsidP="00A4366F">
      <w:pPr>
        <w:pStyle w:val="Heading4"/>
        <w:rPr>
          <w:ins w:id="301" w:author="Eva Juliet Baransky" w:date="2021-09-02T21:52:00Z"/>
        </w:rPr>
      </w:pPr>
      <w:ins w:id="302" w:author="Eva Juliet Baransky" w:date="2021-09-02T21:52:00Z">
        <w:r w:rsidRPr="0013151A">
          <w:t xml:space="preserve">Hydrothermal </w:t>
        </w:r>
        <w:r>
          <w:t>Fluid</w:t>
        </w:r>
      </w:ins>
    </w:p>
    <w:p w14:paraId="4183870C" w14:textId="64A1FBBA" w:rsidR="00A4366F" w:rsidRDefault="00A4366F" w:rsidP="00A4366F">
      <w:pPr>
        <w:spacing w:after="0"/>
        <w:ind w:firstLine="720"/>
        <w:jc w:val="both"/>
        <w:textAlignment w:val="baseline"/>
        <w:rPr>
          <w:ins w:id="303" w:author="Eva Juliet Baransky" w:date="2021-09-02T21:56:00Z"/>
        </w:rPr>
      </w:pPr>
      <w:ins w:id="304" w:author="Eva Juliet Baransky" w:date="2021-09-02T21:52:00Z">
        <w:r>
          <w:t xml:space="preserve">Hydrothermal fluid has been suggested as a possible Ni source, but no </w:t>
        </w:r>
        <w:commentRangeStart w:id="305"/>
        <w:r>
          <w:t xml:space="preserve">data </w:t>
        </w:r>
        <w:commentRangeEnd w:id="305"/>
        <w:r>
          <w:rPr>
            <w:rStyle w:val="CommentReference"/>
          </w:rPr>
          <w:commentReference w:id="305"/>
        </w:r>
        <w:r>
          <w:t xml:space="preserve">yet suggest that hydrothermal activity is of the appropriate magnitude or isotopic composition to account for the isotope mass imbalance. To robustly </w:t>
        </w:r>
      </w:ins>
      <w:proofErr w:type="spellStart"/>
      <w:ins w:id="306" w:author="Eva Juliet Baransky" w:date="2021-09-03T11:22:00Z">
        <w:r w:rsidR="00077FC1">
          <w:t>calcluate</w:t>
        </w:r>
      </w:ins>
      <w:proofErr w:type="spellEnd"/>
      <w:ins w:id="307" w:author="Eva Juliet Baransky" w:date="2021-09-02T21:52:00Z">
        <w:r>
          <w:t xml:space="preserve"> this flux, each hydrothermal regime must be considered individually, as they may have different Ni fluxes. For fluids from high temperature on axis systems, to the best of our knowledge, the highest observed [Ni] is ~3 </w:t>
        </w:r>
        <w:proofErr w:type="spellStart"/>
        <w:r>
          <w:t>μM</w:t>
        </w:r>
        <w:proofErr w:type="spellEnd"/>
        <w:r>
          <w:t xml:space="preserve"> from the Rainbow vent field on the Mid-Atlantic Ridge </w:t>
        </w:r>
        <w:r>
          <w:fldChar w:fldCharType="begin" w:fldLock="1"/>
        </w:r>
        <w:r>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Pr>
            <w:rFonts w:ascii="Cambria Math" w:hAnsi="Cambria Math" w:cs="Cambria Math"/>
          </w:rPr>
          <w:instrText>∼</w:instrText>
        </w:r>
        <w:r>
          <w:instrText xml:space="preserve"> 10 black smokers emitting acidic (pH </w:instrText>
        </w:r>
        <w:r>
          <w:rPr>
            <w:rFonts w:ascii="Cambria Math" w:hAnsi="Cambria Math" w:cs="Cambria Math"/>
          </w:rPr>
          <w:instrText>∼</w:instrText>
        </w:r>
        <w:r>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fldChar w:fldCharType="separate"/>
        </w:r>
        <w:r w:rsidRPr="00AD5DDD">
          <w:rPr>
            <w:noProof/>
          </w:rPr>
          <w:t>(Douville et al., 2002)</w:t>
        </w:r>
        <w:r>
          <w:fldChar w:fldCharType="end"/>
        </w:r>
        <w:r>
          <w:t xml:space="preserve">. </w:t>
        </w:r>
        <w:proofErr w:type="spellStart"/>
        <w:r>
          <w:t>Ciscato</w:t>
        </w:r>
        <w:proofErr w:type="spellEnd"/>
        <w:r>
          <w:t xml:space="preserve"> et al. (2018) highlighted that even if all of the hydrothermal fluid was so enriched in Ni, assuming an axial flux of 3x10</w:t>
        </w:r>
        <w:r>
          <w:rPr>
            <w:vertAlign w:val="superscript"/>
          </w:rPr>
          <w:t xml:space="preserve">13 </w:t>
        </w:r>
        <w:r>
          <w:t>kg/</w:t>
        </w:r>
        <w:proofErr w:type="spellStart"/>
        <w:r>
          <w:t>yr</w:t>
        </w:r>
        <w:proofErr w:type="spellEnd"/>
        <w:r>
          <w:t xml:space="preserve"> </w:t>
        </w:r>
        <w:r>
          <w:fldChar w:fldCharType="begin" w:fldLock="1"/>
        </w:r>
        <w:r>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fldChar w:fldCharType="separate"/>
        </w:r>
        <w:r w:rsidRPr="00307069">
          <w:rPr>
            <w:noProof/>
          </w:rPr>
          <w:t>(Elderfield and Schultz, 1996)</w:t>
        </w:r>
        <w:r>
          <w:fldChar w:fldCharType="end"/>
        </w:r>
        <w:r>
          <w:t>, the total flux from these types of hydrothermal systems would be less than 25% of the riverine Ni flux (calculated as 9x10</w:t>
        </w:r>
        <w:r>
          <w:rPr>
            <w:vertAlign w:val="superscript"/>
          </w:rPr>
          <w:t>7</w:t>
        </w:r>
        <w:r>
          <w:t xml:space="preserve"> Ni mol/</w:t>
        </w:r>
        <w:proofErr w:type="spellStart"/>
        <w:r>
          <w:t>yr</w:t>
        </w:r>
        <w:proofErr w:type="spellEnd"/>
        <w:r>
          <w:t xml:space="preserve"> here). Vent fluids collected from six Mid-Atlantic Ridge hydrothermal systems all had Ni concentrations less than 2</w:t>
        </w:r>
        <w:r w:rsidRPr="00307069">
          <w:t xml:space="preserve"> </w:t>
        </w:r>
        <w:proofErr w:type="spellStart"/>
        <w:r>
          <w:t>μM</w:t>
        </w:r>
        <w:proofErr w:type="spellEnd"/>
        <w:r>
          <w:t xml:space="preserve"> </w:t>
        </w:r>
        <w:r>
          <w:fldChar w:fldCharType="begin" w:fldLock="1"/>
        </w:r>
        <w:r>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Pr>
            <w:rFonts w:ascii="Cambria Math" w:hAnsi="Cambria Math" w:cs="Cambria Math"/>
          </w:rPr>
          <w:instrText>∼</w:instrText>
        </w:r>
        <w:r>
          <w:instrText xml:space="preserve"> 10 black smokers emitting acidic (pH </w:instrText>
        </w:r>
        <w:r>
          <w:rPr>
            <w:rFonts w:ascii="Cambria Math" w:hAnsi="Cambria Math" w:cs="Cambria Math"/>
          </w:rPr>
          <w:instrText>∼</w:instrText>
        </w:r>
        <w:r>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fldChar w:fldCharType="separate"/>
        </w:r>
        <w:r w:rsidRPr="00307069">
          <w:rPr>
            <w:noProof/>
          </w:rPr>
          <w:t>(Douville et al., 2002</w:t>
        </w:r>
        <w:r>
          <w:rPr>
            <w:noProof/>
          </w:rPr>
          <w:t xml:space="preserve"> and references therein</w:t>
        </w:r>
        <w:r w:rsidRPr="00307069">
          <w:rPr>
            <w:noProof/>
          </w:rPr>
          <w:t>)</w:t>
        </w:r>
        <w:r>
          <w:fldChar w:fldCharType="end"/>
        </w:r>
        <w:r>
          <w:t xml:space="preserve">. In addition, there is no observed increase in [Ni] across the Mid-Atlantic Ridge from the GEOTRACES transect GP16, suggesting these types of hydrothermal systems are not a significant input of Ni (Fig XXX) (cite </w:t>
        </w:r>
        <w:proofErr w:type="spellStart"/>
        <w:r>
          <w:t>ciscato</w:t>
        </w:r>
        <w:proofErr w:type="spellEnd"/>
        <w:r>
          <w:t xml:space="preserve"> and </w:t>
        </w:r>
        <w:proofErr w:type="spellStart"/>
        <w:r>
          <w:t>geotraces</w:t>
        </w:r>
        <w:proofErr w:type="spellEnd"/>
        <w:r>
          <w:t xml:space="preserve">?). Low temperature, ridge flank systems, which have much larger fluxes of water than the high temperature than the high temperature systems,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or a very small sink (-1.8% of the riverine flux, corrected for modern estimate of river flux) of Ni,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w:t>
        </w:r>
        <w:r>
          <w:lastRenderedPageBreak/>
          <w:t xml:space="preserve">systems (≤25℃) which may create fluids with different Ni concentrations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ins>
      <w:ins w:id="308" w:author="Eva Juliet Baransky" w:date="2021-09-03T11:22:00Z">
        <w:r w:rsidR="00077FC1">
          <w:t xml:space="preserve"> </w:t>
        </w:r>
        <w:commentRangeStart w:id="309"/>
        <w:r w:rsidR="00077FC1">
          <w:t>[include estimates of flux here]</w:t>
        </w:r>
        <w:commentRangeEnd w:id="309"/>
        <w:r w:rsidR="00077FC1">
          <w:rPr>
            <w:rStyle w:val="CommentReference"/>
          </w:rPr>
          <w:commentReference w:id="309"/>
        </w:r>
      </w:ins>
    </w:p>
    <w:p w14:paraId="5DE4BAC9" w14:textId="77777777" w:rsidR="00A4366F" w:rsidRDefault="00A4366F" w:rsidP="00A4366F">
      <w:pPr>
        <w:pStyle w:val="Heading3"/>
        <w:rPr>
          <w:ins w:id="310" w:author="Eva Juliet Baransky" w:date="2021-09-02T21:56:00Z"/>
        </w:rPr>
        <w:pPrChange w:id="311" w:author="Eva Juliet Baransky" w:date="2021-09-02T21:56:00Z">
          <w:pPr>
            <w:jc w:val="both"/>
          </w:pPr>
        </w:pPrChange>
      </w:pPr>
      <w:ins w:id="312" w:author="Eva Juliet Baransky" w:date="2021-09-02T21:56:00Z">
        <w:r>
          <w:t>Benthic flux from Mn Oxide cycling</w:t>
        </w:r>
      </w:ins>
    </w:p>
    <w:p w14:paraId="2ADE9A72" w14:textId="049187B8" w:rsidR="00A4366F" w:rsidRDefault="00A4366F" w:rsidP="00A4366F">
      <w:pPr>
        <w:jc w:val="both"/>
        <w:rPr>
          <w:ins w:id="313" w:author="Eva Juliet Baransky" w:date="2021-09-02T21:56:00Z"/>
        </w:rPr>
      </w:pPr>
      <w:ins w:id="314" w:author="Eva Juliet Baransky" w:date="2021-09-02T21:56:00Z">
        <w:r>
          <w:tab/>
        </w:r>
        <w:commentRangeStart w:id="315"/>
        <w:r>
          <w:t xml:space="preserve">A recent hypothesis suggests that the redox cycling of Mn oxides in suboxic sediment columns acts as a benthic flux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62311B">
          <w:rPr>
            <w:noProof/>
          </w:rPr>
          <w:t>(Little et al., 2020)</w:t>
        </w:r>
        <w:r>
          <w:fldChar w:fldCharType="end"/>
        </w:r>
        <w:r>
          <w:t>. However, while Mn oxide redox cycling has an obvious impact on the distribution of Ni, the available data do not support such a process</w:t>
        </w:r>
      </w:ins>
      <w:commentRangeEnd w:id="315"/>
      <w:ins w:id="316" w:author="Eva Juliet Baransky" w:date="2021-09-02T21:58:00Z">
        <w:r w:rsidR="00575264">
          <w:rPr>
            <w:rStyle w:val="CommentReference"/>
          </w:rPr>
          <w:commentReference w:id="315"/>
        </w:r>
      </w:ins>
      <w:ins w:id="317" w:author="Eva Juliet Baransky" w:date="2021-09-02T21:56:00Z">
        <w:r>
          <w:t xml:space="preserve">. In pelagic sediments, the oxidation of organic matter results in a cascade of redox reactions down the sediment column, as each oxidant is exhausted </w:t>
        </w:r>
        <w:r>
          <w:fldChar w:fldCharType="begin" w:fldLock="1"/>
        </w:r>
        <w:r>
          <w:instrText>ADDIN CSL_CITATION {"citationItems":[{"id":"ITEM-1","itemData":{"DOI":"10.1016/0016-7037(79)90095-4","ISSN":"00167037","abstract":"Pore water profiles of total-CO2, pH, PO3-4, NO-3 plus NO-2, SO2-4, S2-, Fe2+ and Mn2+ have been obtained in cores from pelagic sediments of the eastern equatorial Atlantic under waters of moderate to high productivity. These profiles reveal that oxidants are consumed in order of decreasing energy production per mole of organic carbon oxidized (O2 &gt; manganese oxides ~ nitrate &gt; iron oxides &gt; sulfate). Total CO2 concentrations reflect organic regeneration and calcite dissolution. Phosphate profiles are consistent with organic regeneration and with the effects of release and uptake during inorganic reactions. Nitrate profiles reflect organic regeneration and nitrate reduction, while dissolved iron and manganese profiles suggest reduction of the solid oxide phases, upward fluxes of dissolved metals and subsequent entrapment in the sediment column. Sulfate values are constant and sulfide is absent, reflecting the absence of strongly anoxic conditions. © 1979.","author":[{"dropping-particle":"","family":"Froelich","given":"P. N.","non-dropping-particle":"","parse-names":false,"suffix":""},{"dropping-particle":"","family":"Klinkhammer","given":"G. P.","non-dropping-particle":"","parse-names":false,"suffix":""},{"dropping-particle":"","family":"Bender","given":"M. L.","non-dropping-particle":"","parse-names":false,"suffix":""},{"dropping-particle":"","family":"Luedtke","given":"N. A.","non-dropping-particle":"","parse-names":false,"suffix":""},{"dropping-particle":"","family":"Heath","given":"G. R.","non-dropping-particle":"","parse-names":false,"suffix":""},{"dropping-particle":"","family":"Cullen","given":"Doug","non-dropping-particle":"","parse-names":false,"suffix":""},{"dropping-particle":"","family":"Dauphin","given":"Paul","non-dropping-particle":"","parse-names":false,"suffix":""},{"dropping-particle":"","family":"Hammond","given":"Doug","non-dropping-particle":"","parse-names":false,"suffix":""},{"dropping-particle":"","family":"Hartman","given":"Blayne","non-dropping-particle":"","parse-names":false,"suffix":""},{"dropping-particle":"","family":"Maynard","given":"Val","non-dropping-particle":"","parse-names":false,"suffix":""}],"container-title":"Geochimica et Cosmochimica Acta","id":"ITEM-1","issue":"7","issued":{"date-parts":[["1979"]]},"page":"1075-1090","title":"Early oxidation of organic matter in pelagic sediments of the eastern equatorial Atlantic: suboxic diagenesis","type":"article-journal","volume":"43"},"uris":["http://www.mendeley.com/documents/?uuid=3d62c93b-d7dc-4194-8e68-5ceaf153739f"]},{"id":"ITEM-2","itemData":{"DOI":"10.1016/0012-821X(82)90054-1","ISSN":"0012821X","abstract":"The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Letters","id":"ITEM-2","issue":"2","issued":{"date-parts":[["1982"]]},"page":"211-219","title":"Metal diagenesis in oxic marine sediments","type":"article-journal","volume":"61"},"uris":["http://www.mendeley.com/documents/?uuid=ef14bd28-5892-46de-b478-bb019be1317c"]},{"id":"ITEM-3","itemData":{"DOI":"10.1016/0012-821X(80)90151-X","ISSN":"0012821X","abstract":"Concentrations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Letters","id":"ITEM-3","issue":"1","issued":{"date-parts":[["1980"]]},"page":"81-101","title":"Early diagenesis in sediments from the eastern equatorial Pacific, II. Pore water metal results","type":"article-journal","volume":"49"},"uris":["http://www.mendeley.com/documents/?uuid=d6cac960-457c-461b-89cb-c96deec05729"]},{"id":"ITEM-4","itemData":{"DOI":"10.1016/0016-7037(90)90149-F","ISSN":"00167037","abstract":"The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Acta","id":"ITEM-4","issue":"5","issued":{"date-parts":[["1990"]]},"page":"1233-1246","title":"Early diagenesis in differing depositional environments: The response of transition metals in pore water","type":"article-journal","volume":"54"},"uris":["http://www.mendeley.com/documents/?uuid=63b9a57b-7278-4e6f-82a2-71f3bc830a37"]}],"mendeley":{"formattedCitation":"(Froelich et al., 1979; Klinkhammer et al., 1982; Klinkhammer, 1980; Shaw et al., 1990)","manualFormatting":"(e.g., Froelich et al., 1979; Klinkhammer et al., 1982; Klinkhammer, 1980; Shaw et al., 1990)","plainTextFormattedCitation":"(Froelich et al., 1979; Klinkhammer et al., 1982; Klinkhammer, 1980; Shaw et al., 1990)","previouslyFormattedCitation":"(Froelich et al., 1979; Klinkhammer et al., 1982; Klinkhammer, 1980; Shaw et al., 1990)"},"properties":{"noteIndex":0},"schema":"https://github.com/citation-style-language/schema/raw/master/csl-citation.json"}</w:instrText>
        </w:r>
        <w:r>
          <w:fldChar w:fldCharType="separate"/>
        </w:r>
        <w:r w:rsidRPr="001206F0">
          <w:rPr>
            <w:noProof/>
          </w:rPr>
          <w:t>(</w:t>
        </w:r>
        <w:r w:rsidRPr="006A57AB">
          <w:rPr>
            <w:i/>
            <w:iCs/>
            <w:noProof/>
          </w:rPr>
          <w:t>e.g.,</w:t>
        </w:r>
        <w:r>
          <w:rPr>
            <w:noProof/>
          </w:rPr>
          <w:t xml:space="preserve"> </w:t>
        </w:r>
        <w:r w:rsidRPr="001206F0">
          <w:rPr>
            <w:noProof/>
          </w:rPr>
          <w:t>Froelich et al., 1979; Klinkhammer et al., 1982; Klinkhammer, 1980; Shaw et al., 1990)</w:t>
        </w:r>
        <w:r>
          <w:fldChar w:fldCharType="end"/>
        </w:r>
        <w:r>
          <w:t xml:space="preserve">. Down this sequence, Mn oxides are reduced and Mn along with its associated metals, such as Ni, are released to porewater </w:t>
        </w:r>
        <w:r>
          <w:fldChar w:fldCharType="begin" w:fldLock="1"/>
        </w:r>
        <w:r>
          <w:instrText>ADDIN CSL_CITATION {"citationItems":[{"id":"ITEM-1","itemData":{"DOI":"10.1016/0012-821X(86)90023-3","ISSN":"0012821X","abstract":"We present data showing enrichments of metals Mn, Cu, V, Cr, Cd and Ni and dissolved organic matter (DOM) in surficial pore waters, depths &lt; 1 cm, at a metalliferous sediment site in the Pacific. We also present a model of metal release during particulate organic carbon (POC) oxidation and opal dissolution at the sediment-seawater interface. A comparison of measured interfacial metal concentrations with those predicted from the model suggest that Cd, Ni and Cr are released during oxidation of POC at the sediment-seawater interface. However, for V, Cu and Mn additional 'source(s)' and/or processes are required to account for the measured interfacial concentrations. For Cu, recycling via interfacial remineralization and release to bottom waters, with subsequent scavenging out of bottom waters by particulates, probably provides the major additional 'source'. For V, we suggest that, in addition to some contribution from a benthic flux-bottom water scavenging scenario, complexation with DOM at the interface serves as a trap to accumulate V released from particulates in the zone of oxygen reduction. For manganese, we suggest that most of the interfacial pore water content is produced from reduction of sedimentary Mn(IV) by reactions with DOM at the sediment-seawater interface. The calculated benthic flux of manganese as a result of this reaction may account for a large fraction of the particulate manganese rain that is apparently not preserved in the sediment at this site. © 1986.","author":[{"dropping-particle":"","family":"Heggie","given":"D.","non-dropping-particle":"","parse-names":false,"suffix":""},{"dropping-particle":"","family":"Kahn","given":"D.","non-dropping-particle":"","parse-names":false,"suffix":""},{"dropping-particle":"","family":"Fischer","given":"K.","non-dropping-particle":"","parse-names":false,"suffix":""}],"container-title":"Earth and Planetary Science Letters","id":"ITEM-1","issue":"1-2","issued":{"date-parts":[["1986"]]},"page":"106-116","title":"Trace metals in metalliferous sediments, MANOP Site M: interfacial pore water profiles","type":"article-journal","volume":"80"},"uris":["http://www.mendeley.com/documents/?uuid=b5eaa0ee-d09e-4e1c-9c09-1b854f44a26d"]},{"id":"ITEM-2","itemData":{"author":[{"dropping-particle":"","family":"Versteegh","given":"G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water","type":"article-journal","volume":"54"},"uris":["http://www.mendeley.com/documents/?uuid=63b9a57b-7278-4e6f-82a2-71f3bc830a37"]},{"id":"ITEM-4","itemData":{"DOI":"10.1016/0012-821X(82)90054-1","ISSN":"0012821X","abstract":"The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Letters","id":"ITEM-4","issue":"2","issued":{"date-parts":[["1982"]]},"page":"211-219","title":"Metal diagenesis in oxic marine sediments","type":"article-journal","volume":"61"},"uris":["http://www.mendeley.com/documents/?uuid=ef14bd28-5892-46de-b478-bb019be1317c"]}],"mendeley":{"formattedCitation":"(Heggie et al., 1986; Klinkhammer et al., 1982; Shaw et al., 1990; Versteegh et al., 2021)","manualFormatting":"(e.g., Heggie et al., 1986; Klinkhammer et al., 1982; Shaw et al., 1990; Versteegh et al., 2021)","plainTextFormattedCitation":"(Heggie et al., 1986; Klinkhammer et al., 1982; Shaw et al., 1990; Versteegh et al., 2021)","previouslyFormattedCitation":"(Heggie et al., 1986; Klinkhammer et al., 1982; Shaw et al., 1990; Versteegh et al., 2021)"},"properties":{"noteIndex":0},"schema":"https://github.com/citation-style-language/schema/raw/master/csl-citation.json"}</w:instrText>
        </w:r>
        <w:r>
          <w:fldChar w:fldCharType="separate"/>
        </w:r>
        <w:r w:rsidRPr="00DA6442">
          <w:rPr>
            <w:noProof/>
          </w:rPr>
          <w:t>(</w:t>
        </w:r>
        <w:r w:rsidRPr="006A57AB">
          <w:rPr>
            <w:i/>
            <w:iCs/>
            <w:noProof/>
          </w:rPr>
          <w:t xml:space="preserve">e.g., </w:t>
        </w:r>
        <w:r w:rsidRPr="00DA6442">
          <w:rPr>
            <w:noProof/>
          </w:rPr>
          <w:t>Heggie et al., 1986; Klinkhammer et al., 1982; Shaw et al., 1990; Versteegh et al., 2021)</w:t>
        </w:r>
        <w:r>
          <w:fldChar w:fldCharType="end"/>
        </w:r>
        <w:r>
          <w:t xml:space="preserve">. As Mn diffuses upward, it reaches a zone with </w:t>
        </w:r>
        <w:commentRangeStart w:id="318"/>
        <w:r>
          <w:t xml:space="preserve">available oxygen </w:t>
        </w:r>
        <w:commentRangeEnd w:id="318"/>
        <w:r>
          <w:rPr>
            <w:rStyle w:val="CommentReference"/>
          </w:rPr>
          <w:commentReference w:id="318"/>
        </w:r>
        <w:r>
          <w:t xml:space="preserve">and precipitates as Mn oxides, creating a Mn oxide “cap” which resorbs the released Ni. However, in areas with low oxygen, the porewater Ni may not get efficiently trapped and diffuses up into the bottom water </w:t>
        </w:r>
        <w:r>
          <w:fldChar w:fldCharType="begin" w:fldLock="1"/>
        </w:r>
        <w:r>
          <w:instrText>ADDIN CSL_CITATION {"citationItems":[{"id":"ITEM-1","itemData":{"DOI":"10.1016/0016-7037(90)90149-F","ISSN":"00167037","abstract":"The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Acta","id":"ITEM-1","issue":"5","issued":{"date-parts":[["1990"]]},"page":"1233-1246","title":"Early diagenesis in differing depositional environments: The response of transition metals in pore water","type":"article-journal","volume":"54"},"uris":["http://www.mendeley.com/documents/?uuid=63b9a57b-7278-4e6f-82a2-71f3bc830a37"]}],"mendeley":{"formattedCitation":"(Shaw et al., 1990)","manualFormatting":"(see San Nicolas Basin in Shaw et al. (1990)","plainTextFormattedCitation":"(Shaw et al., 1990)","previouslyFormattedCitation":"(Shaw et al., 1990)"},"properties":{"noteIndex":0},"schema":"https://github.com/citation-style-language/schema/raw/master/csl-citation.json"}</w:instrText>
        </w:r>
        <w:r>
          <w:fldChar w:fldCharType="separate"/>
        </w:r>
        <w:r w:rsidRPr="00045E87">
          <w:rPr>
            <w:noProof/>
          </w:rPr>
          <w:t>(</w:t>
        </w:r>
        <w:r>
          <w:rPr>
            <w:noProof/>
          </w:rPr>
          <w:t xml:space="preserve">see </w:t>
        </w:r>
        <w:r w:rsidRPr="00045E87">
          <w:rPr>
            <w:noProof/>
          </w:rPr>
          <w:t xml:space="preserve">San Nicolas Basin </w:t>
        </w:r>
        <w:r>
          <w:rPr>
            <w:noProof/>
          </w:rPr>
          <w:t xml:space="preserve">in </w:t>
        </w:r>
        <w:r w:rsidRPr="00045E87">
          <w:rPr>
            <w:noProof/>
          </w:rPr>
          <w:t xml:space="preserve">Shaw et al. </w:t>
        </w:r>
        <w:r>
          <w:rPr>
            <w:noProof/>
          </w:rPr>
          <w:t>(</w:t>
        </w:r>
        <w:r w:rsidRPr="00045E87">
          <w:rPr>
            <w:noProof/>
          </w:rPr>
          <w:t>1990)</w:t>
        </w:r>
        <w:r>
          <w:fldChar w:fldCharType="end"/>
        </w:r>
        <w:r>
          <w:t xml:space="preserve">). </w:t>
        </w:r>
      </w:ins>
    </w:p>
    <w:p w14:paraId="38D7D0B2" w14:textId="77777777" w:rsidR="00A4366F" w:rsidRDefault="00A4366F" w:rsidP="00A4366F">
      <w:pPr>
        <w:ind w:firstLine="720"/>
        <w:jc w:val="both"/>
        <w:rPr>
          <w:ins w:id="319" w:author="Eva Juliet Baransky" w:date="2021-09-02T21:56:00Z"/>
        </w:rPr>
      </w:pPr>
      <w:ins w:id="320" w:author="Eva Juliet Baransky" w:date="2021-09-02T21:56:00Z">
        <w:r>
          <w:t>Little et al. (2020) hypothesize this process occurs in suboxic sediments and provides a significant amount of Ni to the ocean (0.6 to 2.3x10</w:t>
        </w:r>
        <w:r>
          <w:rPr>
            <w:vertAlign w:val="superscript"/>
          </w:rPr>
          <w:t>8</w:t>
        </w:r>
        <w:r>
          <w:t xml:space="preserve"> Ni mol/</w:t>
        </w:r>
        <w:proofErr w:type="spellStart"/>
        <w:r>
          <w:t>yr</w:t>
        </w:r>
        <w:proofErr w:type="spellEnd"/>
        <w:r>
          <w:t xml:space="preserve"> or 0.2 to 0.6 times the riverine flux)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B6334D">
          <w:rPr>
            <w:noProof/>
          </w:rPr>
          <w:t>(Little et al., 2020)</w:t>
        </w:r>
        <w:r>
          <w:fldChar w:fldCharType="end"/>
        </w:r>
        <w:r>
          <w:t>, but it is unclear if such a mechanism can feasibly provide a flux of this size. Sub-</w:t>
        </w:r>
        <w:proofErr w:type="spellStart"/>
        <w:r>
          <w:t>oxic</w:t>
        </w:r>
        <w:proofErr w:type="spellEnd"/>
        <w:r>
          <w:t xml:space="preserve"> sediments are defined as those at &gt;1000m water depth with sediment O</w:t>
        </w:r>
        <w:r>
          <w:rPr>
            <w:vertAlign w:val="subscript"/>
          </w:rPr>
          <w:t>2</w:t>
        </w:r>
        <w:r>
          <w:t xml:space="preserve"> penetration &lt;1cm and are estimated to have a Mn benthic flux of </w:t>
        </w:r>
        <w:r w:rsidRPr="00973B8D">
          <w:t>0.7–1.3</w:t>
        </w:r>
        <w:r>
          <w:t>x</w:t>
        </w:r>
        <w:r w:rsidRPr="00973B8D">
          <w:t>10</w:t>
        </w:r>
        <w:r w:rsidRPr="006A57AB">
          <w:rPr>
            <w:vertAlign w:val="superscript"/>
          </w:rPr>
          <w:t>10</w:t>
        </w:r>
        <w:r>
          <w:t xml:space="preserve"> Mn mol/</w:t>
        </w:r>
        <w:proofErr w:type="spellStart"/>
        <w:r>
          <w:t>yr</w:t>
        </w:r>
        <w:proofErr w:type="spellEnd"/>
        <w:r>
          <w:t xml:space="preserve"> </w:t>
        </w:r>
        <w:r>
          <w:fldChar w:fldCharType="begin" w:fldLock="1"/>
        </w:r>
        <w:r>
          <w: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1999)","plainTextFormattedCitation":"(Morford and Emerson, 1999)","previouslyFormattedCitation":"(Morford and Emerson, 1999)"},"properties":{"noteIndex":0},"schema":"https://github.com/citation-style-language/schema/raw/master/csl-citation.json"}</w:instrText>
        </w:r>
        <w:r>
          <w:fldChar w:fldCharType="separate"/>
        </w:r>
        <w:r w:rsidRPr="00007270">
          <w:rPr>
            <w:noProof/>
          </w:rPr>
          <w:t>(Morford and Emerson, 1999)</w:t>
        </w:r>
        <w:r>
          <w:fldChar w:fldCharType="end"/>
        </w:r>
        <w:r>
          <w:t xml:space="preserve">. To calculate the flux of Ni out of suboxic sediments, Little et al. (2020) assumed Ni fluxes are coupled to Mn and multiplied the Ni/Mn ratio from porewater in </w:t>
        </w:r>
        <w:proofErr w:type="spellStart"/>
        <w:r>
          <w:t>oxic</w:t>
        </w:r>
        <w:proofErr w:type="spellEnd"/>
        <w:r>
          <w:t xml:space="preserve"> sediments (MANOP sites H and M; </w:t>
        </w:r>
        <w:r>
          <w:fldChar w:fldCharType="begin" w:fldLock="1"/>
        </w:r>
        <w:r>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results","type":"article-journal","volume":"49"},"uris":["http://www.mendeley.com/documents/?uuid=d6cac960-457c-461b-89cb-c96deec05729"]}],"mendeley":{"formattedCitation":"(Klinkhammer, 1980)","manualFormatting":"Klinkhammer, (1980)","plainTextFormattedCitation":"(Klinkhammer, 1980)","previouslyFormattedCitation":"(Klinkhammer, 1980)"},"properties":{"noteIndex":0},"schema":"https://github.com/citation-style-language/schema/raw/master/csl-citation.json"}</w:instrText>
        </w:r>
        <w:r>
          <w:fldChar w:fldCharType="separate"/>
        </w:r>
        <w:r w:rsidRPr="00223377">
          <w:rPr>
            <w:noProof/>
          </w:rPr>
          <w:t xml:space="preserve">Klinkhammer, </w:t>
        </w:r>
        <w:r>
          <w:rPr>
            <w:noProof/>
          </w:rPr>
          <w:t>(</w:t>
        </w:r>
        <w:r w:rsidRPr="00223377">
          <w:rPr>
            <w:noProof/>
          </w:rPr>
          <w:t>1980)</w:t>
        </w:r>
        <w:r>
          <w:fldChar w:fldCharType="end"/>
        </w:r>
        <w:r>
          <w:t xml:space="preserve">) by the suboxic Mn benthic flux. (can calculate representative flux from Shaw maybe? To say whether or not the </w:t>
        </w:r>
        <w:proofErr w:type="spellStart"/>
        <w:r>
          <w:t>oxic</w:t>
        </w:r>
        <w:proofErr w:type="spellEnd"/>
        <w:r>
          <w:t xml:space="preserve"> values used were a good guess?). </w:t>
        </w:r>
      </w:ins>
    </w:p>
    <w:p w14:paraId="0B6C8987" w14:textId="4A6E08DE" w:rsidR="00A4366F" w:rsidRPr="00CE1C30" w:rsidRDefault="00A4366F" w:rsidP="00A4366F">
      <w:pPr>
        <w:spacing w:after="0"/>
        <w:ind w:firstLine="720"/>
        <w:jc w:val="both"/>
        <w:textAlignment w:val="baseline"/>
        <w:pPrChange w:id="321" w:author="Eva Juliet Baransky" w:date="2021-09-01T13:35:00Z">
          <w:pPr>
            <w:spacing w:after="0"/>
            <w:jc w:val="both"/>
            <w:textAlignment w:val="baseline"/>
          </w:pPr>
        </w:pPrChange>
      </w:pPr>
      <w:commentRangeStart w:id="322"/>
      <w:ins w:id="323" w:author="Eva Juliet Baransky" w:date="2021-09-02T21:56:00Z">
        <w:r>
          <w:t xml:space="preserve">Given suboxic sediments cover approximately 4% of the seafloor </w:t>
        </w:r>
        <w:r>
          <w:fldChar w:fldCharType="begin" w:fldLock="1"/>
        </w:r>
        <w:r>
          <w: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1999)","plainTextFormattedCitation":"(Morford and Emerson, 1999)","previouslyFormattedCitation":"(Morford and Emerson, 1999)"},"properties":{"noteIndex":0},"schema":"https://github.com/citation-style-language/schema/raw/master/csl-citation.json"}</w:instrText>
        </w:r>
        <w:r>
          <w:fldChar w:fldCharType="separate"/>
        </w:r>
        <w:r w:rsidRPr="0097499C">
          <w:rPr>
            <w:noProof/>
          </w:rPr>
          <w:t>(Morford and Emerson, 1999)</w:t>
        </w:r>
        <w:r>
          <w:fldChar w:fldCharType="end"/>
        </w:r>
        <w:r>
          <w:t xml:space="preserve"> and area of the seafloor is ~354x10</w:t>
        </w:r>
        <w:r>
          <w:rPr>
            <w:vertAlign w:val="superscript"/>
          </w:rPr>
          <w:t>6</w:t>
        </w:r>
        <w:r>
          <w:t xml:space="preserve"> km</w:t>
        </w:r>
        <w:r>
          <w:rPr>
            <w:vertAlign w:val="superscript"/>
          </w:rPr>
          <w:t>2</w:t>
        </w:r>
        <w:r>
          <w:t xml:space="preserve"> </w:t>
        </w:r>
        <w:r>
          <w:fldChar w:fldCharType="begin" w:fldLock="1"/>
        </w:r>
        <w:r>
          <w:instrText>ADDIN CSL_CITATION {"citationItems":[{"id":"ITEM-1","itemData":{"DOI":"10.1021/es1012752","ISSN":"15205851","PMID":"21033734","abstract":"Depth and topography directly and indirectly influence most ocean environmental conditions, including light penetration and photosynthesis, sedimentation, current movements and stratification, and thus temperature and oxygen gradients. These parameters are thus likely to influence species distribution patterns and productivity in the oceans. They may be considered the foundation for any standardized classification of ocean ecosystems and important correlates of metrics of biodiversity (e.g., species richness and composition, fisheries). While statistics on ocean depth and topography are often quoted, how they were derived is rarely cited, and unless calculated using the same spatial resolution the resulting statistics will not be strictly comparable. We provide such statistics using the best available resolution (1-min) global bathymetry, and open source digital maps of the world's seas and oceans and countries' Exclusive Economic Zones, using a standardized methodology. We created a terrain map and calculated sea surface and seabed area, volume, and mean, standard deviation, maximum, and minimum, of both depth and slope. All the source data and our database are freely available online. We found that although the ocean is flat, and up to 71% of the area has a &lt; 1 degree slope. It had over 1 million approximately circular features that may be seamounts or sea-hills as well as prominent mountain ranges or ridges. However, currently available global data significantly underestimate seabed slopes. The 1-min data set used here predicts there are 68,669 seamounts compared to the 30,314 previously predicted using the same method but lower spatial resolution data. The ocean volume exceeds 1.3 billion km 3 (or 1.3 sextillion liters), and sea surface and seabed areas over 354 million km 2 . We propose the coefficient of variation of slope as an index of topographic heterogeneity. Future studies may improve on this database, for example by using a more detailed bathymetry, and in situ measured data. The database could be used to classify ocean features, such as abyssal plains, ridges, and slopes, and thus provide the basis for a standards based classification of ocean topography. © 2010 American Chemical Society.","author":[{"dropping-particle":"","family":"Costello","given":"Mark John","non-dropping-particle":"","parse-names":false,"suffix":""},{"dropping-particle":"","family":"Cheung","given":"Alan","non-dropping-particle":"","parse-names":false,"suffix":""},{"dropping-particle":"","family":"Hauwere","given":"Nathalie","non-dropping-particle":"De","parse-names":false,"suffix":""}],"container-title":"Environmental Science and Technology","id":"ITEM-1","issue":"23","issued":{"date-parts":[["2010"]]},"page":"8821-8828","title":"Surface area and the seabed area, volume, depth, slope, and topographic variation for the world's seas, oceans, and countries","type":"article-journal","volume":"44"},"uris":["http://www.mendeley.com/documents/?uuid=b7ca0ac1-c001-4ec2-baa2-aa24eb7978e0"]}],"mendeley":{"formattedCitation":"(Costello et al., 2010)","plainTextFormattedCitation":"(Costello et al., 2010)","previouslyFormattedCitation":"(Costello et al., 2010)"},"properties":{"noteIndex":0},"schema":"https://github.com/citation-style-language/schema/raw/master/csl-citation.json"}</w:instrText>
        </w:r>
        <w:r>
          <w:fldChar w:fldCharType="separate"/>
        </w:r>
        <w:r w:rsidRPr="00B342D2">
          <w:rPr>
            <w:noProof/>
          </w:rPr>
          <w:t>(Costello et al., 2010)</w:t>
        </w:r>
        <w:r>
          <w:fldChar w:fldCharType="end"/>
        </w:r>
        <w:r>
          <w:t>, the benthic flux of Ni would be 400 to 1600 nmol Ni/cm</w:t>
        </w:r>
        <w:r>
          <w:rPr>
            <w:vertAlign w:val="superscript"/>
          </w:rPr>
          <w:t>2</w:t>
        </w:r>
        <w:r>
          <w:t xml:space="preserve"> </w:t>
        </w:r>
        <w:proofErr w:type="spellStart"/>
        <w:r>
          <w:t>kyr</w:t>
        </w:r>
        <w:proofErr w:type="spellEnd"/>
        <w:r>
          <w:t xml:space="preserve"> which is equal to or many times the delivery flux of Ni based on sediment trap data in the Atlantic </w:t>
        </w:r>
        <w:r>
          <w:fldChar w:fldCharType="begin" w:fldLock="1"/>
        </w:r>
        <w:r>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results","type":"article-journal","volume":"49"},"uris":["http://www.mendeley.com/documents/?uuid=d6cac960-457c-461b-89cb-c96deec05729"]},{"id":"ITEM-2","itemData":{"DOI":"10.1016/S0967-0637(98)00059-4","ISSN":"09670637","abstract":"Particulate fluxes of trace elements (Al, Cd, Co, Cu, Fe, Mn, Ni, P, Ti, V and Zn) in the northeast Atlantic Ocean (three positions at latitudes from 33°N to 54°N along ~20°W) were measured using time-series sediment traps between March 1992 and September 1994. Significant variabilities of fluxes with season and depth (1000 m to maximum of 4000 m) were observed only for 'biogenic elements', such as Cd, Ni, Zn or P. On the other hand, we found a distinct large-scale increase of fluxes into the deep-sea traps to the south for Al, Co, Fe, Mn and V. We attribute this latitudinal gradient to the increasing influence of the Saharan dust plume. The biogenic flux decreased towards the south. This trend was clearly visible for Cd and P only. The fluxes of other 'nutrient-like' elements, such as Ni or Zn, exhibited a general decrease between 53°N and 33°N. We compared our sedimentation flux data with published data from the western North Atlantic basins. For this purpose we corrected the deep-sea fluxes of Cu, Mn, Ni and Zn for their lithogenic fractions on the basis of Al, with average crustal material and granitic rocks as references. The comparison indicates that these 'excess' fluxes are a factor of at least 2 higher in the western basins for the selected elements. Estimated fluxes are in good agreement with reported atmospheric deposition in the two areas. The noted imbalance between the non-lithogenic atmospheric input of Mn and the determined 'excess flux' in the deep northeast Atlantic indicates an additional input in the form of a lateral flux of dissolved Mn(II) species and scavenging onto sinking particles. With respect to the mechanism of sedimentation, a unique behaviour is noticed for the refractory elements Co, Fe, Mn, Ti and V, which were found to correlate with the vertical transport oral (clay). The 'excess' fluxes of Cu, Ni and Zn are linearly related to C(org), whereas the overall relation of Cd to P fluxes exhibits a molar Cd/P ratio of 2.0 x 10-4, which is close to the ratio in the dissolved fractions in the northeast Atlantic.","author":[{"dropping-particle":"","family":"Kuss","given":"Joachim","non-dropping-particle":"","parse-names":false,"suffix":""},{"dropping-particle":"","family":"Kremling","given":"Klaus","non-dropping-particle":"","parse-names":false,"suffix":""}],"container-title":"Deep-Sea Research Part I: Oceanographic Research Papers","id":"ITEM-2","issue":"1","issued":{"date-parts":[["1999"]]},"page":"149-169","title":"Particulate trace element fluxes in the deep northeast Atlantic Ocean","type":"article-journal","volume":"46"},"uris":["http://www.mendeley.com/documents/?uuid=ae6ebbab-d2af-4f02-8752-116948d54e6b"]}],"mendeley":{"formattedCitation":"(Klinkhammer, 1980; Kuss and Kremling, 1999)","plainTextFormattedCitation":"(Klinkhammer, 1980; Kuss and Kremling, 1999)","previouslyFormattedCitation":"(Klinkhammer, 1980; Kuss and Kremling, 1999)"},"properties":{"noteIndex":0},"schema":"https://github.com/citation-style-language/schema/raw/master/csl-citation.json"}</w:instrText>
        </w:r>
        <w:r>
          <w:fldChar w:fldCharType="separate"/>
        </w:r>
        <w:r w:rsidRPr="00DE20CA">
          <w:rPr>
            <w:noProof/>
          </w:rPr>
          <w:t>(Klinkhammer, 1980; Kuss and Kremling, 1999)</w:t>
        </w:r>
        <w:r>
          <w:fldChar w:fldCharType="end"/>
        </w:r>
        <w:r>
          <w:t xml:space="preserve">. Therefore, all initially buried Ni must be mobilized to provide the described benthic flux, but Ni does get buried with sediment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water","type":"article-journal","volume":"54"},"uris":["http://www.mendeley.com/documents/?uuid=63b9a57b-7278-4e6f-82a2-71f3bc830a37"]}],"mendeley":{"formattedCitation":"(Little et al., 2020; Shaw et al., 1990; Versteegh et al., 2021)","plainTextFormattedCitation":"(Little et al., 2020; Shaw et al., 1990; Versteegh et al., 2021)","previouslyFormattedCitation":"(Little et al., 2020; Shaw et al., 1990; Versteegh et al., 2021)"},"properties":{"noteIndex":0},"schema":"https://github.com/citation-style-language/schema/raw/master/csl-citation.json"}</w:instrText>
        </w:r>
        <w:r>
          <w:fldChar w:fldCharType="separate"/>
        </w:r>
        <w:r w:rsidRPr="007210F6">
          <w:rPr>
            <w:noProof/>
          </w:rPr>
          <w:t>(Little et al., 2020; Shaw et al., 1990; Versteegh et al., 2021)</w:t>
        </w:r>
        <w:r>
          <w:fldChar w:fldCharType="end"/>
        </w:r>
        <w:r>
          <w:t xml:space="preserve">. Such a high benthic flux would not be necessary if it occurred in </w:t>
        </w:r>
        <w:proofErr w:type="spellStart"/>
        <w:r>
          <w:t>oxic</w:t>
        </w:r>
        <w:proofErr w:type="spellEnd"/>
        <w:r>
          <w:t xml:space="preserve"> settings as well, but this appears unlikely. Sediments from more common, pelagic </w:t>
        </w:r>
        <w:proofErr w:type="spellStart"/>
        <w:r>
          <w:t>oxic</w:t>
        </w:r>
        <w:proofErr w:type="spellEnd"/>
        <w:r>
          <w:t xml:space="preserve"> settings efficiently trap Ni in the Mn oxide cap and exhibit small to nonexistent gradients between bottom water and surface porewater Ni concentrations </w:t>
        </w:r>
        <w:r>
          <w:fldChar w:fldCharType="begin" w:fldLock="1"/>
        </w:r>
        <w:r>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1980; Shaw et al., 1990; Versteegh et al., 2021)","plainTextFormattedCitation":"(Klinkhammer, 1980; Shaw et al., 1990; Versteegh et al., 2021)","previouslyFormattedCitation":"(Klinkhammer, 1980; Shaw et al., 1990; Versteegh et al., 2021)"},"properties":{"noteIndex":0},"schema":"https://github.com/citation-style-language/schema/raw/master/csl-citation.json"}</w:instrText>
        </w:r>
        <w:r>
          <w:fldChar w:fldCharType="separate"/>
        </w:r>
        <w:r w:rsidRPr="00D60060">
          <w:rPr>
            <w:noProof/>
          </w:rPr>
          <w:t>(Klinkhammer, 1980; Shaw et al., 1990; Versteegh et al., 2021)</w:t>
        </w:r>
        <w:r>
          <w:fldChar w:fldCharType="end"/>
        </w:r>
        <w:r>
          <w:t>. While there may be a benthic flux of Ni from suboxic sediments, it currently seems infeasible for the described mechanism to contribute such a significant Ni flux.</w:t>
        </w:r>
      </w:ins>
      <w:commentRangeEnd w:id="322"/>
      <w:ins w:id="324" w:author="Eva Juliet Baransky" w:date="2021-09-02T21:58:00Z">
        <w:r w:rsidR="00086C9E">
          <w:rPr>
            <w:rStyle w:val="CommentReference"/>
          </w:rPr>
          <w:commentReference w:id="322"/>
        </w:r>
      </w:ins>
    </w:p>
    <w:p w14:paraId="39E0333F" w14:textId="77777777" w:rsidR="005331E6" w:rsidRDefault="005331E6" w:rsidP="008E3EE2">
      <w:pPr>
        <w:pStyle w:val="Heading2"/>
      </w:pPr>
      <w:bookmarkStart w:id="325" w:name="_Toc78741995"/>
      <w:bookmarkStart w:id="326" w:name="_Toc78742111"/>
      <w:r>
        <w:t>Outputs</w:t>
      </w:r>
      <w:bookmarkEnd w:id="325"/>
      <w:bookmarkEnd w:id="326"/>
    </w:p>
    <w:p w14:paraId="691ACA88" w14:textId="2999A6A1" w:rsidR="005331E6" w:rsidRDefault="005331E6" w:rsidP="00F8651F">
      <w:pPr>
        <w:pStyle w:val="Heading4"/>
      </w:pPr>
      <w:r w:rsidRPr="008171A8">
        <w:t xml:space="preserve">Fe-Mn </w:t>
      </w:r>
      <w:r>
        <w:t>deposits</w:t>
      </w:r>
    </w:p>
    <w:p w14:paraId="2596DC2C" w14:textId="3A369F7F" w:rsidR="00050EB7" w:rsidRDefault="00277B76" w:rsidP="005331E6">
      <w:pPr>
        <w:spacing w:after="0"/>
        <w:ind w:firstLine="720"/>
        <w:jc w:val="both"/>
        <w:textAlignment w:val="baseline"/>
        <w:rPr>
          <w:ins w:id="327" w:author="Eva Juliet Baransky" w:date="2021-08-27T10:22:00Z"/>
        </w:rPr>
      </w:pPr>
      <w:r>
        <w:t>Ferromanganese</w:t>
      </w:r>
      <w:r w:rsidR="003A049B">
        <w:t xml:space="preserve"> </w:t>
      </w:r>
      <w:r w:rsidR="00FF5905">
        <w:t xml:space="preserve">(Fe-Mn) </w:t>
      </w:r>
      <w:r w:rsidR="003A049B">
        <w:t xml:space="preserve">deposits are potentially the most important output of Ni from the modern </w:t>
      </w:r>
      <w:del w:id="328" w:author="Eva Juliet Baransky" w:date="2021-09-03T07:54:00Z">
        <w:r w:rsidR="00D94638" w:rsidDel="00DF7963">
          <w:delText>ocean</w:delText>
        </w:r>
        <w:r w:rsidR="00320576" w:rsidDel="00DF7963">
          <w:delText>,</w:delText>
        </w:r>
        <w:r w:rsidR="00D94638" w:rsidDel="00DF7963">
          <w:delText xml:space="preserve"> but</w:delText>
        </w:r>
      </w:del>
      <w:ins w:id="329" w:author="Eva Juliet Baransky" w:date="2021-09-03T07:54:00Z">
        <w:r w:rsidR="00DF7963">
          <w:t>ocean but</w:t>
        </w:r>
      </w:ins>
      <w:r w:rsidR="003A049B">
        <w:t xml:space="preserve"> estimating the size of this sink </w:t>
      </w:r>
      <w:r w:rsidR="00B3716D">
        <w:t xml:space="preserve">has remained </w:t>
      </w:r>
      <w:r w:rsidR="003A049B">
        <w:t>challenging</w:t>
      </w:r>
      <w:r>
        <w:t xml:space="preserve">. </w:t>
      </w:r>
      <w:ins w:id="330" w:author="Eva Juliet Baransky" w:date="2021-09-02T12:47:00Z">
        <w:r w:rsidR="00706ED2">
          <w:lastRenderedPageBreak/>
          <w:t>Ferromanganese</w:t>
        </w:r>
      </w:ins>
      <w:ins w:id="331" w:author="Eva Juliet Baransky" w:date="2021-09-02T10:17:00Z">
        <w:r w:rsidR="00AE7484">
          <w:t xml:space="preserve"> </w:t>
        </w:r>
      </w:ins>
      <w:ins w:id="332" w:author="Eva Juliet Baransky" w:date="2021-09-02T12:47:00Z">
        <w:r w:rsidR="00706ED2">
          <w:t>deposits</w:t>
        </w:r>
      </w:ins>
      <w:ins w:id="333" w:author="Eva Juliet Baransky" w:date="2021-09-02T10:17:00Z">
        <w:r w:rsidR="00AE7484">
          <w:t xml:space="preserve"> exist as crusts, nodules and dispersed minerals, </w:t>
        </w:r>
      </w:ins>
      <w:ins w:id="334" w:author="Eva Juliet Baransky" w:date="2021-09-02T14:59:00Z">
        <w:r w:rsidR="00D91D2D">
          <w:t>with</w:t>
        </w:r>
      </w:ins>
      <w:ins w:id="335" w:author="Eva Juliet Baransky" w:date="2021-09-02T10:17:00Z">
        <w:r w:rsidR="00AE7484">
          <w:t xml:space="preserve"> Fe-Mn crusts</w:t>
        </w:r>
      </w:ins>
      <w:ins w:id="336" w:author="Eva Juliet Baransky" w:date="2021-09-02T14:59:00Z">
        <w:r w:rsidR="00D91D2D">
          <w:t xml:space="preserve"> receiving significant attention</w:t>
        </w:r>
        <w:r w:rsidR="005823DF">
          <w:t xml:space="preserve"> in marine Ni budgets</w:t>
        </w:r>
      </w:ins>
      <w:ins w:id="337" w:author="Eva Juliet Baransky" w:date="2021-09-02T10:17:00Z">
        <w:r w:rsidR="00AE7484">
          <w:t xml:space="preserve">. </w:t>
        </w:r>
      </w:ins>
      <w:del w:id="338" w:author="Eva Juliet Baransky" w:date="2021-08-27T10:23:00Z">
        <w:r w:rsidR="00270FA6" w:rsidDel="004A77C3">
          <w:delText>Previous estimates vary by an order of magnitude</w:delText>
        </w:r>
        <w:r w:rsidR="00DC5657" w:rsidDel="004A77C3">
          <w:delText>,</w:delText>
        </w:r>
        <w:r w:rsidR="00270FA6" w:rsidDel="004A77C3">
          <w:delText xml:space="preserve"> which</w:delText>
        </w:r>
        <w:r w:rsidR="00CA45A9" w:rsidDel="004A77C3">
          <w:delText xml:space="preserve"> </w:delText>
        </w:r>
        <w:r w:rsidR="00BE7560" w:rsidDel="004A77C3">
          <w:delText>may be a consequence of the different approaches to quantifying the flux</w:delText>
        </w:r>
        <w:r w:rsidR="00C10C86" w:rsidDel="004A77C3">
          <w:delText xml:space="preserve"> </w:delText>
        </w:r>
        <w:r w:rsidR="00C10C86" w:rsidDel="004A77C3">
          <w:fldChar w:fldCharType="begin" w:fldLock="1"/>
        </w:r>
        <w:r w:rsidR="00965AC4" w:rsidDel="004A77C3">
          <w:del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delInstrText>
        </w:r>
        <w:r w:rsidR="00C10C86" w:rsidDel="004A77C3">
          <w:fldChar w:fldCharType="separate"/>
        </w:r>
        <w:r w:rsidR="00AE1FC3" w:rsidRPr="00AE1FC3" w:rsidDel="004A77C3">
          <w:rPr>
            <w:noProof/>
          </w:rPr>
          <w:delText>(Cameron and Vance, 2014; Gall et al., 2013; Little et al., 2020)</w:delText>
        </w:r>
        <w:r w:rsidR="00C10C86" w:rsidDel="004A77C3">
          <w:fldChar w:fldCharType="end"/>
        </w:r>
        <w:r w:rsidR="005331E6" w:rsidDel="004A77C3">
          <w:delText xml:space="preserve">. </w:delText>
        </w:r>
      </w:del>
      <w:ins w:id="339" w:author="Eva Juliet Baransky" w:date="2021-08-27T10:25:00Z">
        <w:r w:rsidR="00593C7A">
          <w:t>Nickel is enriched in Fe-Mn crusts relative to seawater by ca. 10</w:t>
        </w:r>
        <w:r w:rsidR="00593C7A">
          <w:rPr>
            <w:vertAlign w:val="superscript"/>
          </w:rPr>
          <w:t xml:space="preserve">6 </w:t>
        </w:r>
      </w:ins>
      <w:ins w:id="340" w:author="Eva Juliet Baransky" w:date="2021-08-27T10:29:00Z">
        <w:r w:rsidR="00CF219D">
          <w:rPr>
            <w:vertAlign w:val="superscript"/>
          </w:rPr>
          <w:fldChar w:fldCharType="begin" w:fldLock="1"/>
        </w:r>
      </w:ins>
      <w:r w:rsidR="00F96CE7">
        <w:rPr>
          <w:vertAlign w:val="superscript"/>
        </w:rPr>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F219D">
        <w:rPr>
          <w:vertAlign w:val="superscript"/>
        </w:rPr>
        <w:fldChar w:fldCharType="separate"/>
      </w:r>
      <w:r w:rsidR="00CF219D" w:rsidRPr="00CF219D">
        <w:rPr>
          <w:noProof/>
        </w:rPr>
        <w:t>(</w:t>
      </w:r>
      <w:ins w:id="341" w:author="Eva Juliet Baransky" w:date="2021-08-27T10:29:00Z">
        <w:r w:rsidR="00CF219D">
          <w:rPr>
            <w:noProof/>
          </w:rPr>
          <w:t xml:space="preserve">e.g., </w:t>
        </w:r>
      </w:ins>
      <w:r w:rsidR="00CF219D" w:rsidRPr="00CF219D">
        <w:rPr>
          <w:noProof/>
        </w:rPr>
        <w:t>Li and Schoonmaker, 2003)</w:t>
      </w:r>
      <w:ins w:id="342" w:author="Eva Juliet Baransky" w:date="2021-08-27T10:29:00Z">
        <w:r w:rsidR="00CF219D">
          <w:rPr>
            <w:vertAlign w:val="superscript"/>
          </w:rPr>
          <w:fldChar w:fldCharType="end"/>
        </w:r>
      </w:ins>
      <w:ins w:id="343" w:author="Eva Juliet Baransky" w:date="2021-09-02T08:35:00Z">
        <w:r w:rsidR="00ED05C9">
          <w:rPr>
            <w:vertAlign w:val="superscript"/>
          </w:rPr>
          <w:t xml:space="preserve"> </w:t>
        </w:r>
        <w:r w:rsidR="00ED05C9">
          <w:t xml:space="preserve">and is </w:t>
        </w:r>
      </w:ins>
      <w:ins w:id="344" w:author="Eva Juliet Baransky" w:date="2021-09-02T08:36:00Z">
        <w:r w:rsidR="00ED05C9" w:rsidRPr="00522B38">
          <w:t>primarily associated with Mn phases, rather than Fe</w:t>
        </w:r>
        <w:r w:rsidR="00ED05C9">
          <w:t xml:space="preserve"> </w:t>
        </w:r>
      </w:ins>
      <w:ins w:id="345" w:author="Eva Juliet Baransky" w:date="2021-09-02T09:42:00Z">
        <w:r w:rsidR="00471664">
          <w:fldChar w:fldCharType="begin" w:fldLock="1"/>
        </w:r>
      </w:ins>
      <w:r w:rsidR="00F50CEF">
        <w:instrText>ADDIN CSL_CITATION {"citationItems":[{"id":"ITEM-1","itemData":{"DOI":"10.1016/j.chemgeo.2019.119276","ISSN":"00092541","abstract":"Deep-sea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Geology","id":"ITEM-1","issued":{"date-parts":[["2019"]]},"title":"Nickel exchange between aqueous Ni(II) and deep-sea ferromanganese nodules and crusts","type":"article-journal"},"uris":["http://www.mendeley.com/documents/?uuid=7dc85165-828f-3bd6-aeb1-a6855e7b0263"]},{"id":"ITEM-2","itemData":{"DOI":"10.1016/S0025-3227(03)00122-1","ISSN":"00253227","abstract":"Marine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Geology","id":"ITEM-2","issue":"3-4","issued":{"date-parts":[["2003"]]},"page":"331-351","title":"Uptake of elements from seawater by ferromanganese crusts: Solid-phase associations and seawater speciation","type":"article-journal","volume":"198"},"uris":["http://www.mendeley.com/documents/?uuid=b9b517e6-d9ae-457f-8cbe-fd4f37d7daac"]},{"id":"ITEM-3","itemData":{"DOI":"10.2138/am.2007.2378","ISSN":"0003004X","abstract":"Marine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Mineralogist","id":"ITEM-3","issue":"7","issued":{"date-parts":[["2007"]]},"page":"1087-1092","title":"Crystal-chemistry of Ni in marine ferromanganese crusts nodules","type":"article-journal","volume":"92"},"uris":["http://www.mendeley.com/documents/?uuid=1042140e-082d-4b19-ad5b-465eb953dfad"]}],"mendeley":{"formattedCitation":"(Hens et al., 2019; Koschinsky and Hein, 2003; Peacock and Sherman, 2007a)","manualFormatting":"(e.g., Hens et al., 2019; Koschinsky and Hein, 2003; Peacock and Sherman, 2007a)","plainTextFormattedCitation":"(Hens et al., 2019; Koschinsky and Hein, 2003; Peacock and Sherman, 2007a)","previouslyFormattedCitation":"(Hens et al., 2019; Koschinsky and Hein, 2003; Peacock and Sherman, 2007a)"},"properties":{"noteIndex":0},"schema":"https://github.com/citation-style-language/schema/raw/master/csl-citation.json"}</w:instrText>
      </w:r>
      <w:r w:rsidR="00471664">
        <w:fldChar w:fldCharType="separate"/>
      </w:r>
      <w:r w:rsidR="00471664" w:rsidRPr="00471664">
        <w:rPr>
          <w:noProof/>
        </w:rPr>
        <w:t>(</w:t>
      </w:r>
      <w:ins w:id="346" w:author="Eva Juliet Baransky" w:date="2021-09-02T09:42:00Z">
        <w:r w:rsidR="00471664" w:rsidRPr="00471664">
          <w:rPr>
            <w:i/>
            <w:iCs/>
            <w:noProof/>
            <w:rPrChange w:id="347" w:author="Eva Juliet Baransky" w:date="2021-09-02T09:42:00Z">
              <w:rPr>
                <w:noProof/>
              </w:rPr>
            </w:rPrChange>
          </w:rPr>
          <w:t>e.g.,</w:t>
        </w:r>
        <w:r w:rsidR="00471664">
          <w:rPr>
            <w:noProof/>
          </w:rPr>
          <w:t xml:space="preserve"> </w:t>
        </w:r>
      </w:ins>
      <w:r w:rsidR="00471664" w:rsidRPr="00471664">
        <w:rPr>
          <w:noProof/>
        </w:rPr>
        <w:t>Hens et al., 2019; Koschinsky and Hein, 2003; Peacock and Sherman, 2007a)</w:t>
      </w:r>
      <w:ins w:id="348" w:author="Eva Juliet Baransky" w:date="2021-09-02T09:42:00Z">
        <w:r w:rsidR="00471664">
          <w:fldChar w:fldCharType="end"/>
        </w:r>
      </w:ins>
      <w:ins w:id="349" w:author="Eva Juliet Baransky" w:date="2021-08-27T10:29:00Z">
        <w:r w:rsidR="00CF219D">
          <w:t>.</w:t>
        </w:r>
      </w:ins>
      <w:ins w:id="350" w:author="Eva Juliet Baransky" w:date="2021-08-27T13:01:00Z">
        <w:r w:rsidR="005B4219">
          <w:t xml:space="preserve"> </w:t>
        </w:r>
      </w:ins>
      <w:ins w:id="351" w:author="Eva Juliet Baransky" w:date="2021-09-02T09:40:00Z">
        <w:r w:rsidR="00183CEB">
          <w:fldChar w:fldCharType="begin" w:fldLock="1"/>
        </w:r>
      </w:ins>
      <w:r w:rsidR="00F50CEF">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sidR="00F50CEF">
        <w:rPr>
          <w:rFonts w:ascii="Cambria Math" w:hAnsi="Cambria Math" w:cs="Cambria Math"/>
        </w:rPr>
        <w:instrText>∼</w:instrText>
      </w:r>
      <w:r w:rsidR="00F50CEF">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2007b)","manualFormatting":"Peacock and Sherman, (2007b)","plainTextFormattedCitation":"(Peacock and Sherman, 2007b)","previouslyFormattedCitation":"(Peacock and Sherman, 2007b)"},"properties":{"noteIndex":0},"schema":"https://github.com/citation-style-language/schema/raw/master/csl-citation.json"}</w:instrText>
      </w:r>
      <w:r w:rsidR="00183CEB">
        <w:fldChar w:fldCharType="separate"/>
      </w:r>
      <w:del w:id="352" w:author="Eva Juliet Baransky" w:date="2021-09-02T09:42:00Z">
        <w:r w:rsidR="00471664" w:rsidRPr="00471664" w:rsidDel="00471664">
          <w:rPr>
            <w:noProof/>
          </w:rPr>
          <w:delText>(</w:delText>
        </w:r>
      </w:del>
      <w:r w:rsidR="00471664" w:rsidRPr="00471664">
        <w:rPr>
          <w:noProof/>
        </w:rPr>
        <w:t xml:space="preserve">Peacock and Sherman, </w:t>
      </w:r>
      <w:ins w:id="353" w:author="Eva Juliet Baransky" w:date="2021-09-02T09:42:00Z">
        <w:r w:rsidR="00471664">
          <w:rPr>
            <w:noProof/>
          </w:rPr>
          <w:t>(</w:t>
        </w:r>
      </w:ins>
      <w:r w:rsidR="00471664" w:rsidRPr="00471664">
        <w:rPr>
          <w:noProof/>
        </w:rPr>
        <w:t>2007b)</w:t>
      </w:r>
      <w:ins w:id="354" w:author="Eva Juliet Baransky" w:date="2021-09-02T09:40:00Z">
        <w:r w:rsidR="00183CEB">
          <w:fldChar w:fldCharType="end"/>
        </w:r>
      </w:ins>
      <w:ins w:id="355" w:author="Eva Juliet Baransky" w:date="2021-08-27T10:29:00Z">
        <w:r w:rsidR="00CF219D">
          <w:t xml:space="preserve"> </w:t>
        </w:r>
      </w:ins>
      <w:ins w:id="356" w:author="Eva Juliet Baransky" w:date="2021-09-02T09:42:00Z">
        <w:r w:rsidR="00471664">
          <w:t xml:space="preserve">developed a </w:t>
        </w:r>
      </w:ins>
      <w:ins w:id="357" w:author="Eva Juliet Baransky" w:date="2021-09-02T09:43:00Z">
        <w:r w:rsidR="00471664">
          <w:t xml:space="preserve">surface complexation </w:t>
        </w:r>
      </w:ins>
      <w:ins w:id="358" w:author="Eva Juliet Baransky" w:date="2021-09-02T09:42:00Z">
        <w:r w:rsidR="00471664">
          <w:t xml:space="preserve">model for the sorption of Ni onto </w:t>
        </w:r>
      </w:ins>
      <w:ins w:id="359" w:author="Eva Juliet Baransky" w:date="2021-09-02T09:43:00Z">
        <w:r w:rsidR="00471664">
          <w:t xml:space="preserve">hexagonal </w:t>
        </w:r>
      </w:ins>
      <w:ins w:id="360" w:author="Eva Juliet Baransky" w:date="2021-09-02T09:42:00Z">
        <w:r w:rsidR="00471664">
          <w:t>birnessite,</w:t>
        </w:r>
      </w:ins>
      <w:ins w:id="361" w:author="Eva Juliet Baransky" w:date="2021-09-02T09:43:00Z">
        <w:r w:rsidR="00471664">
          <w:t xml:space="preserve"> an analog for natural </w:t>
        </w:r>
        <w:proofErr w:type="spellStart"/>
        <w:r w:rsidR="00471664">
          <w:t>phyllomanganates</w:t>
        </w:r>
      </w:ins>
      <w:proofErr w:type="spellEnd"/>
      <w:ins w:id="362" w:author="Eva Juliet Baransky" w:date="2021-09-02T09:46:00Z">
        <w:r w:rsidR="007A3B29">
          <w:t>. Using their model</w:t>
        </w:r>
      </w:ins>
      <w:ins w:id="363" w:author="Eva Juliet Baransky" w:date="2021-09-02T10:20:00Z">
        <w:r w:rsidR="003469E7">
          <w:t xml:space="preserve"> with some assumptions</w:t>
        </w:r>
      </w:ins>
      <w:ins w:id="364" w:author="Eva Juliet Baransky" w:date="2021-09-02T09:46:00Z">
        <w:r w:rsidR="007A3B29">
          <w:t xml:space="preserve">, they predicted the </w:t>
        </w:r>
      </w:ins>
      <w:ins w:id="365" w:author="Eva Juliet Baransky" w:date="2021-09-02T10:16:00Z">
        <w:r w:rsidR="00AE7484">
          <w:t xml:space="preserve">dissolved Ni seawater </w:t>
        </w:r>
      </w:ins>
      <w:ins w:id="366" w:author="Eva Juliet Baransky" w:date="2021-09-02T09:46:00Z">
        <w:r w:rsidR="007A3B29">
          <w:t>concentration in equilibrium with birnessite</w:t>
        </w:r>
      </w:ins>
      <w:ins w:id="367" w:author="Eva Juliet Baransky" w:date="2021-09-02T09:51:00Z">
        <w:r w:rsidR="00F50CEF">
          <w:t>,</w:t>
        </w:r>
      </w:ins>
      <w:ins w:id="368" w:author="Eva Juliet Baransky" w:date="2021-09-02T09:46:00Z">
        <w:r w:rsidR="007A3B29">
          <w:t xml:space="preserve"> and</w:t>
        </w:r>
      </w:ins>
      <w:ins w:id="369" w:author="Eva Juliet Baransky" w:date="2021-09-02T10:20:00Z">
        <w:r w:rsidR="003469E7">
          <w:t>, while an approximation,</w:t>
        </w:r>
      </w:ins>
      <w:ins w:id="370" w:author="Eva Juliet Baransky" w:date="2021-09-02T09:46:00Z">
        <w:r w:rsidR="007A3B29">
          <w:t xml:space="preserve"> their </w:t>
        </w:r>
      </w:ins>
      <w:ins w:id="371" w:author="Eva Juliet Baransky" w:date="2021-09-02T09:47:00Z">
        <w:r w:rsidR="006E1886">
          <w:t xml:space="preserve">results </w:t>
        </w:r>
      </w:ins>
      <w:ins w:id="372" w:author="Eva Juliet Baransky" w:date="2021-09-02T09:48:00Z">
        <w:r w:rsidR="00F50CEF">
          <w:t xml:space="preserve">(7.2 </w:t>
        </w:r>
      </w:ins>
      <w:proofErr w:type="spellStart"/>
      <w:ins w:id="373" w:author="Eva Juliet Baransky" w:date="2021-09-02T09:49:00Z">
        <w:r w:rsidR="00F50CEF">
          <w:t>nM</w:t>
        </w:r>
        <w:proofErr w:type="spellEnd"/>
        <w:r w:rsidR="00F50CEF">
          <w:t xml:space="preserve">) are surprisingly similar to </w:t>
        </w:r>
      </w:ins>
      <w:ins w:id="374" w:author="Eva Juliet Baransky" w:date="2021-09-02T09:51:00Z">
        <w:r w:rsidR="00F50CEF">
          <w:t>concentrations</w:t>
        </w:r>
      </w:ins>
      <w:ins w:id="375" w:author="Eva Juliet Baransky" w:date="2021-09-02T09:49:00Z">
        <w:r w:rsidR="00F50CEF">
          <w:t xml:space="preserve"> found in modern seawater (2-12nM) </w:t>
        </w:r>
      </w:ins>
      <w:ins w:id="376" w:author="Eva Juliet Baransky" w:date="2021-09-02T09:50:00Z">
        <w:r w:rsidR="00F50CEF">
          <w:fldChar w:fldCharType="begin" w:fldLock="1"/>
        </w:r>
      </w:ins>
      <w:r w:rsidR="006E0094">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Geology","id":"ITEM-4","issue":"June","issued":{"date-parts":[["2020"]]},"title":"A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Pacific","type":"article-journal","volume":"547"},"uris":["http://www.mendeley.com/documents/?uuid=59cb2e65-fe42-4eae-8b97-567888eed52f"]}],"mendeley":{"formattedCitation":"(Archer et al., 2020; Bruland, 1980; Cameron and Vance, 2014; Yang et al., 2020)","manualFormatting":"(e.g., Archer et al., 2020; Bruland, 1980; Cameron and Vance, 2014; Yang et al., 2020)","plainTextFormattedCitation":"(Archer et al., 2020; Bruland, 1980; Cameron and Vance, 2014; Yang et al., 2020)","previouslyFormattedCitation":"(Archer et al., 2020; Bruland, 1980; Cameron and Vance, 2014; Yang et al., 2020)"},"properties":{"noteIndex":0},"schema":"https://github.com/citation-style-language/schema/raw/master/csl-citation.json"}</w:instrText>
      </w:r>
      <w:r w:rsidR="00F50CEF">
        <w:fldChar w:fldCharType="separate"/>
      </w:r>
      <w:r w:rsidR="00F50CEF" w:rsidRPr="00F50CEF">
        <w:rPr>
          <w:noProof/>
        </w:rPr>
        <w:t>(</w:t>
      </w:r>
      <w:ins w:id="377" w:author="Eva Juliet Baransky" w:date="2021-09-02T10:50:00Z">
        <w:r w:rsidR="000C4816" w:rsidRPr="000C4816">
          <w:rPr>
            <w:i/>
            <w:iCs/>
            <w:noProof/>
            <w:rPrChange w:id="378" w:author="Eva Juliet Baransky" w:date="2021-09-02T10:50:00Z">
              <w:rPr>
                <w:noProof/>
              </w:rPr>
            </w:rPrChange>
          </w:rPr>
          <w:t>e.g.,</w:t>
        </w:r>
        <w:r w:rsidR="000C4816">
          <w:rPr>
            <w:noProof/>
          </w:rPr>
          <w:t xml:space="preserve"> </w:t>
        </w:r>
      </w:ins>
      <w:r w:rsidR="00F50CEF" w:rsidRPr="00F50CEF">
        <w:rPr>
          <w:noProof/>
        </w:rPr>
        <w:t>Archer et al., 2020; Bruland, 1980; Cameron and Vance, 2014; Yang et al., 2020)</w:t>
      </w:r>
      <w:ins w:id="379" w:author="Eva Juliet Baransky" w:date="2021-09-02T09:50:00Z">
        <w:r w:rsidR="00F50CEF">
          <w:fldChar w:fldCharType="end"/>
        </w:r>
        <w:r w:rsidR="00F50CEF">
          <w:t>.</w:t>
        </w:r>
        <w:commentRangeStart w:id="380"/>
        <w:r w:rsidR="00F50CEF">
          <w:t xml:space="preserve"> </w:t>
        </w:r>
        <w:commentRangeEnd w:id="380"/>
        <w:r w:rsidR="00F50CEF">
          <w:rPr>
            <w:rStyle w:val="CommentReference"/>
          </w:rPr>
          <w:commentReference w:id="380"/>
        </w:r>
      </w:ins>
      <w:ins w:id="381" w:author="Eva Juliet Baransky" w:date="2021-09-01T12:10:00Z">
        <w:r w:rsidR="005064B7">
          <w:t xml:space="preserve"> </w:t>
        </w:r>
      </w:ins>
    </w:p>
    <w:p w14:paraId="43D8AAA8" w14:textId="236A43A1" w:rsidR="005331E6" w:rsidRPr="00282E0D" w:rsidRDefault="004A77C3" w:rsidP="005331E6">
      <w:pPr>
        <w:spacing w:after="0"/>
        <w:ind w:firstLine="720"/>
        <w:jc w:val="both"/>
        <w:textAlignment w:val="baseline"/>
      </w:pPr>
      <w:ins w:id="382" w:author="Eva Juliet Baransky" w:date="2021-08-27T10:23:00Z">
        <w:r>
          <w:t xml:space="preserve">Previous estimates vary by an order of magnitude, which may be a consequence of the different approaches to quantifying the flux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fldChar w:fldCharType="separate"/>
        </w:r>
        <w:r w:rsidRPr="00AE1FC3">
          <w:rPr>
            <w:noProof/>
          </w:rPr>
          <w:t>(Cameron and Vance, 2014; Gall et al., 2013; Little et al., 2020)</w:t>
        </w:r>
        <w:r>
          <w:fldChar w:fldCharType="end"/>
        </w:r>
        <w:r>
          <w:t xml:space="preserve">. Past studies have either assumed Fe-Mn crust or Mn-rich pelagic sediments are representative of the entire sink. We propose that these are not mutually exclusive and represent two distinct sinks, </w:t>
        </w:r>
      </w:ins>
      <w:ins w:id="383" w:author="Eva Juliet Baransky" w:date="2021-08-27T10:27:00Z">
        <w:r w:rsidR="00E77BC6">
          <w:t>as</w:t>
        </w:r>
      </w:ins>
      <w:ins w:id="384" w:author="Eva Juliet Baransky" w:date="2021-08-27T10:23:00Z">
        <w:r>
          <w:t xml:space="preserve"> </w:t>
        </w:r>
        <w:commentRangeStart w:id="385"/>
        <w:r>
          <w:t xml:space="preserve">suggested by previous authors </w:t>
        </w:r>
      </w:ins>
      <w:commentRangeEnd w:id="385"/>
      <w:ins w:id="386" w:author="Eva Juliet Baransky" w:date="2021-08-27T10:27:00Z">
        <w:r w:rsidR="00E77BC6">
          <w:rPr>
            <w:rStyle w:val="CommentReference"/>
          </w:rPr>
          <w:commentReference w:id="385"/>
        </w:r>
      </w:ins>
      <w:ins w:id="387" w:author="Eva Juliet Baransky" w:date="2021-08-27T10:23:00Z">
        <w:r>
          <w:fldChar w:fldCharType="begin" w:fldLock="1"/>
        </w:r>
      </w:ins>
      <w:r w:rsidR="00CF219D">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2021)","plainTextFormattedCitation":"(Gueguen and Rouxel, 2021)","previouslyFormattedCitation":"(Gueguen and Rouxel, 2021)"},"properties":{"noteIndex":0},"schema":"https://github.com/citation-style-language/schema/raw/master/csl-citation.json"}</w:instrText>
      </w:r>
      <w:ins w:id="388" w:author="Eva Juliet Baransky" w:date="2021-08-27T10:23:00Z">
        <w:r>
          <w:fldChar w:fldCharType="separate"/>
        </w:r>
        <w:r w:rsidRPr="00360A4B">
          <w:rPr>
            <w:noProof/>
          </w:rPr>
          <w:t>(Gueguen and Rouxel, 2021)</w:t>
        </w:r>
        <w:r>
          <w:fldChar w:fldCharType="end"/>
        </w:r>
        <w:r>
          <w:t xml:space="preserve">. </w:t>
        </w:r>
      </w:ins>
      <w:moveFromRangeStart w:id="389" w:author="Eva Juliet Baransky" w:date="2021-08-27T10:24:00Z" w:name="move80952256"/>
      <w:moveFrom w:id="390" w:author="Eva Juliet Baransky" w:date="2021-08-27T10:24:00Z">
        <w:r w:rsidR="005331E6" w:rsidDel="004A77C3">
          <w:t>Cameron</w:t>
        </w:r>
        <w:r w:rsidR="005A1D09" w:rsidDel="004A77C3">
          <w:t xml:space="preserve"> and Vance</w:t>
        </w:r>
        <w:r w:rsidR="005331E6" w:rsidDel="004A77C3">
          <w:t xml:space="preserve"> </w:t>
        </w:r>
        <w:r w:rsidR="00BE7560" w:rsidDel="004A77C3">
          <w:t>(20</w:t>
        </w:r>
        <w:r w:rsidR="00B3716D" w:rsidDel="004A77C3">
          <w:t>14</w:t>
        </w:r>
        <w:r w:rsidR="00BE7560" w:rsidDel="004A77C3">
          <w:t xml:space="preserve">) </w:t>
        </w:r>
        <w:r w:rsidR="005331E6" w:rsidDel="004A77C3">
          <w:t xml:space="preserve">estimated the flux of Ni into Fe-Mn deposits by </w:t>
        </w:r>
        <w:r w:rsidR="00654E24" w:rsidDel="004A77C3">
          <w:t>coupling the Ni marine</w:t>
        </w:r>
        <w:r w:rsidR="001339A7" w:rsidDel="004A77C3">
          <w:t xml:space="preserve"> budget with</w:t>
        </w:r>
        <w:r w:rsidR="005331E6" w:rsidDel="004A77C3">
          <w:t xml:space="preserve"> the better constrained Mo</w:t>
        </w:r>
        <w:r w:rsidR="00B577A7" w:rsidDel="004A77C3">
          <w:t xml:space="preserve"> </w:t>
        </w:r>
        <w:r w:rsidR="001339A7" w:rsidDel="004A77C3">
          <w:t>marine budget</w:t>
        </w:r>
        <w:r w:rsidR="001749B7" w:rsidDel="004A77C3">
          <w:t>. By multiplying the Mo flux into Fe-Mn deposits by</w:t>
        </w:r>
        <w:r w:rsidR="00992418" w:rsidDel="004A77C3">
          <w:t xml:space="preserve"> </w:t>
        </w:r>
        <w:r w:rsidR="005331E6" w:rsidDel="004A77C3">
          <w:t>the average Ni/Mo</w:t>
        </w:r>
        <w:r w:rsidR="001749B7" w:rsidDel="004A77C3">
          <w:t xml:space="preserve"> in Fe-Mn crusts </w:t>
        </w:r>
        <w:r w:rsidR="00654E24" w:rsidDel="004A77C3">
          <w:t>and nodules</w:t>
        </w:r>
        <w:r w:rsidR="001749B7" w:rsidDel="004A77C3">
          <w:t>,</w:t>
        </w:r>
        <w:r w:rsidR="005331E6" w:rsidDel="004A77C3">
          <w:t xml:space="preserve"> they </w:t>
        </w:r>
        <w:r w:rsidR="001749B7" w:rsidDel="004A77C3">
          <w:t>calculated</w:t>
        </w:r>
        <w:r w:rsidR="005331E6" w:rsidDel="004A77C3">
          <w:t xml:space="preserve"> a</w:t>
        </w:r>
        <w:r w:rsidR="001749B7" w:rsidDel="004A77C3">
          <w:t>n output</w:t>
        </w:r>
        <w:r w:rsidR="005331E6" w:rsidDel="004A77C3">
          <w:t xml:space="preserve"> flux of 1.5x10</w:t>
        </w:r>
        <w:r w:rsidR="005331E6" w:rsidDel="004A77C3">
          <w:rPr>
            <w:vertAlign w:val="superscript"/>
          </w:rPr>
          <w:t>9</w:t>
        </w:r>
        <w:r w:rsidR="005331E6" w:rsidDel="004A77C3">
          <w:t xml:space="preserve"> Ni mol/yr. </w:t>
        </w:r>
      </w:moveFrom>
      <w:moveFromRangeEnd w:id="389"/>
      <w:ins w:id="391" w:author="Eva Juliet Baransky" w:date="2021-08-27T10:24:00Z">
        <w:r>
          <w:t xml:space="preserve"> </w:t>
        </w:r>
      </w:ins>
      <w:r w:rsidR="00965AC4">
        <w:fldChar w:fldCharType="begin" w:fldLock="1"/>
      </w:r>
      <w:r w:rsidR="00F93226">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65AC4">
        <w:fldChar w:fldCharType="separate"/>
      </w:r>
      <w:r w:rsidR="00965AC4" w:rsidRPr="00965AC4">
        <w:rPr>
          <w:noProof/>
        </w:rPr>
        <w:t xml:space="preserve">Gall et al. </w:t>
      </w:r>
      <w:r w:rsidR="00965AC4">
        <w:rPr>
          <w:noProof/>
        </w:rPr>
        <w:t>(</w:t>
      </w:r>
      <w:r w:rsidR="00965AC4" w:rsidRPr="00965AC4">
        <w:rPr>
          <w:noProof/>
        </w:rPr>
        <w:t>2013)</w:t>
      </w:r>
      <w:r w:rsidR="00965AC4">
        <w:fldChar w:fldCharType="end"/>
      </w:r>
      <w:del w:id="392" w:author="Eva Juliet Baransky" w:date="2021-08-27T10:24:00Z">
        <w:r w:rsidR="00965AC4" w:rsidDel="00634707">
          <w:delText xml:space="preserve"> independently</w:delText>
        </w:r>
      </w:del>
      <w:r w:rsidR="005331E6">
        <w:t xml:space="preserve"> estimated the flux of Ni into Fe-Mn deposits by multiplying the accumulation rate of Fe-Mn crust and nodules</w:t>
      </w:r>
      <w:r w:rsidR="00965AC4">
        <w:t xml:space="preserve"> (</w:t>
      </w:r>
      <w:del w:id="393" w:author="Eva Juliet Baransky" w:date="2021-08-27T10:11:00Z">
        <w:r w:rsidR="00965AC4" w:rsidDel="00DD3E02">
          <w:delText>based off</w:delText>
        </w:r>
      </w:del>
      <w:ins w:id="394" w:author="Eva Juliet Baransky" w:date="2021-08-27T10:11:00Z">
        <w:r w:rsidR="00DD3E02">
          <w:t>based on</w:t>
        </w:r>
      </w:ins>
      <w:r w:rsidR="00965AC4">
        <w:t xml:space="preserve"> of five samples)</w:t>
      </w:r>
      <w:r w:rsidR="005331E6">
        <w:t xml:space="preserve"> by the average Fe-Mn crust </w:t>
      </w:r>
      <w:r w:rsidR="00965AC4">
        <w:t>concentration</w:t>
      </w:r>
      <w:r w:rsidR="005331E6">
        <w:t xml:space="preserve"> and a</w:t>
      </w:r>
      <w:r w:rsidR="00965AC4">
        <w:t xml:space="preserve">n </w:t>
      </w:r>
      <w:r w:rsidR="005331E6">
        <w:t xml:space="preserve">unexplained </w:t>
      </w:r>
      <w:r w:rsidR="00965AC4">
        <w:t xml:space="preserve">estimated </w:t>
      </w:r>
      <w:r w:rsidR="005331E6">
        <w:t>seafloor</w:t>
      </w:r>
      <w:r w:rsidR="00CF661E">
        <w:t xml:space="preserve"> </w:t>
      </w:r>
      <w:r w:rsidR="00965AC4">
        <w:t xml:space="preserve">coverage </w:t>
      </w:r>
      <w:r w:rsidR="00CF661E">
        <w:t>and calculated a total flux of 5.1x10</w:t>
      </w:r>
      <w:r w:rsidR="00CF661E">
        <w:rPr>
          <w:vertAlign w:val="superscript"/>
        </w:rPr>
        <w:t>8</w:t>
      </w:r>
      <w:r w:rsidR="00CF661E">
        <w:t xml:space="preserve"> Ni mol/yr</w:t>
      </w:r>
      <w:r w:rsidR="005331E6">
        <w:t xml:space="preserve">. </w:t>
      </w:r>
      <w:moveToRangeStart w:id="395" w:author="Eva Juliet Baransky" w:date="2021-08-27T10:24:00Z" w:name="move80952256"/>
      <w:moveTo w:id="396" w:author="Eva Juliet Baransky" w:date="2021-08-27T10:24:00Z">
        <w:r>
          <w:t>Cameron and Vance (2014) estimated the flux of Ni into Fe-Mn deposits by coupling the Ni marine budget with the better constrained Mo marine budget. By multiplying the Mo flux into Fe-Mn deposits by the average Ni/Mo in Fe-Mn crusts and nodules, they calculated an output flux of 1.5x10</w:t>
        </w:r>
        <w:r>
          <w:rPr>
            <w:vertAlign w:val="superscript"/>
          </w:rPr>
          <w:t>9</w:t>
        </w:r>
        <w:r>
          <w:t xml:space="preserve"> Ni mol/yr. </w:t>
        </w:r>
      </w:moveTo>
      <w:moveToRangeEnd w:id="395"/>
      <w:r w:rsidR="0003740B">
        <w:t>Both</w:t>
      </w:r>
      <w:r w:rsidR="00277B76">
        <w:t xml:space="preserve"> estimates assume that Fe-Mn crusts and nodules are representative of all Fe-Mn deposits. In contrast, </w:t>
      </w:r>
      <w:r w:rsidR="00F93226">
        <w:fldChar w:fldCharType="begin" w:fldLock="1"/>
      </w:r>
      <w:r w:rsidR="009A0571">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rsidR="00F93226">
        <w:fldChar w:fldCharType="separate"/>
      </w:r>
      <w:r w:rsidR="00F93226" w:rsidRPr="00F93226">
        <w:rPr>
          <w:noProof/>
        </w:rPr>
        <w:t xml:space="preserve">Little et al. </w:t>
      </w:r>
      <w:r w:rsidR="00F93226">
        <w:rPr>
          <w:noProof/>
        </w:rPr>
        <w:t>(</w:t>
      </w:r>
      <w:r w:rsidR="00F93226" w:rsidRPr="00F93226">
        <w:rPr>
          <w:noProof/>
        </w:rPr>
        <w:t>2020)</w:t>
      </w:r>
      <w:r w:rsidR="00F93226">
        <w:fldChar w:fldCharType="end"/>
      </w:r>
      <w:r w:rsidR="00F93226">
        <w:t xml:space="preserve"> </w:t>
      </w:r>
      <w:r w:rsidR="0003740B">
        <w:t xml:space="preserve">slightly </w:t>
      </w:r>
      <w:r w:rsidR="00E36052">
        <w:t xml:space="preserve">decoupled </w:t>
      </w:r>
      <w:r w:rsidR="0003740B">
        <w:t>their estimates from Fe-Mn crusts by instead calculating</w:t>
      </w:r>
      <w:r w:rsidR="007248CE">
        <w:t xml:space="preserve"> the </w:t>
      </w:r>
      <w:r w:rsidR="0003740B">
        <w:t xml:space="preserve">flux of Ni into a </w:t>
      </w:r>
      <w:r w:rsidR="007F54C3">
        <w:t>pelagic clay</w:t>
      </w:r>
      <w:r w:rsidR="0003740B">
        <w:t>/</w:t>
      </w:r>
      <w:proofErr w:type="spellStart"/>
      <w:r w:rsidR="0003740B">
        <w:t>oxic</w:t>
      </w:r>
      <w:proofErr w:type="spellEnd"/>
      <w:r w:rsidR="007F54C3">
        <w:t xml:space="preserve"> sink</w:t>
      </w:r>
      <w:r w:rsidR="00BB4186">
        <w:t xml:space="preserve">. Because their method of calculation functionally overlaps with how </w:t>
      </w:r>
      <w:ins w:id="397" w:author="Eva Juliet Baransky" w:date="2021-09-03T07:55:00Z">
        <w:r w:rsidR="00DF7963">
          <w:t>dispersed Fe-Mn deposits</w:t>
        </w:r>
        <w:r w:rsidR="00DF7963" w:rsidDel="00DF7963">
          <w:t xml:space="preserve"> </w:t>
        </w:r>
      </w:ins>
      <w:del w:id="398" w:author="Eva Juliet Baransky" w:date="2021-09-03T07:55:00Z">
        <w:r w:rsidR="00BB4186" w:rsidDel="00DF7963">
          <w:delText xml:space="preserve">Fe-Mn deposits </w:delText>
        </w:r>
      </w:del>
      <w:r w:rsidR="00BB4186">
        <w:t>could be defined</w:t>
      </w:r>
      <w:del w:id="399" w:author="Eva Juliet Baransky" w:date="2021-09-03T07:55:00Z">
        <w:r w:rsidR="002B6CB4" w:rsidDel="00DF7963">
          <w:delText xml:space="preserve"> (</w:delText>
        </w:r>
        <w:r w:rsidR="002B6CB4" w:rsidRPr="007F5D54" w:rsidDel="00DF7963">
          <w:rPr>
            <w:i/>
            <w:iCs/>
          </w:rPr>
          <w:delText>i.e.,</w:delText>
        </w:r>
        <w:r w:rsidR="002B6CB4" w:rsidDel="00DF7963">
          <w:delText xml:space="preserve"> deposits with Fe and Mn oxides</w:delText>
        </w:r>
      </w:del>
      <w:del w:id="400" w:author="Eva Juliet Baransky" w:date="2021-09-03T07:56:00Z">
        <w:r w:rsidR="002B6CB4" w:rsidDel="00DF7963">
          <w:delText>)</w:delText>
        </w:r>
      </w:del>
      <w:r w:rsidR="00BB4186">
        <w:t xml:space="preserve">, </w:t>
      </w:r>
      <w:r w:rsidR="00D94F89">
        <w:t>we</w:t>
      </w:r>
      <w:r w:rsidR="00BB4186">
        <w:t xml:space="preserve"> consider th</w:t>
      </w:r>
      <w:r w:rsidR="002B6CB4">
        <w:t>is</w:t>
      </w:r>
      <w:r w:rsidR="00BB4186">
        <w:t xml:space="preserve"> an estimate of the Fe-Mn </w:t>
      </w:r>
      <w:r w:rsidR="007F5D54">
        <w:t>deposit sink</w:t>
      </w:r>
      <w:r w:rsidR="00277B76">
        <w:t xml:space="preserve">. </w:t>
      </w:r>
      <w:r w:rsidR="00F61036">
        <w:t>They assume that all Ni incorporated into pelagic clay is coupled to Mn</w:t>
      </w:r>
      <w:del w:id="401" w:author="Eva Juliet Baransky" w:date="2021-09-03T07:56:00Z">
        <w:r w:rsidR="00876B06" w:rsidDel="00734CD1">
          <w:rPr>
            <w:rStyle w:val="FootnoteReference"/>
          </w:rPr>
          <w:footnoteReference w:id="2"/>
        </w:r>
      </w:del>
      <w:r w:rsidR="00F61036">
        <w:t xml:space="preserve"> and calculate the</w:t>
      </w:r>
      <w:r w:rsidR="00D94F89">
        <w:t xml:space="preserve"> Ni</w:t>
      </w:r>
      <w:r w:rsidR="00F61036">
        <w:t xml:space="preserve"> flux 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964DE9">
        <w:t>They calculate the lowest range for Fe-Mn deposit sink</w:t>
      </w:r>
      <w:r w:rsidR="00260512">
        <w:t>,</w:t>
      </w:r>
      <w:r w:rsidR="00964DE9">
        <w:t xml:space="preserve"> </w:t>
      </w:r>
      <w:r w:rsidR="00964DE9" w:rsidRPr="00964DE9">
        <w:t>1.5 to 5.9×10</w:t>
      </w:r>
      <w:r w:rsidR="00964DE9" w:rsidRPr="00964DE9">
        <w:rPr>
          <w:vertAlign w:val="superscript"/>
        </w:rPr>
        <w:t>8</w:t>
      </w:r>
      <w:r w:rsidR="00964DE9" w:rsidRPr="00964DE9">
        <w:t xml:space="preserve"> </w:t>
      </w:r>
      <w:r w:rsidR="00964DE9">
        <w:t xml:space="preserve">Ni </w:t>
      </w:r>
      <w:r w:rsidR="00964DE9" w:rsidRPr="00964DE9">
        <w:t>mol/yr</w:t>
      </w:r>
      <w:r w:rsidR="00D94F89">
        <w:t>.</w:t>
      </w:r>
      <w:r w:rsidR="005318BA">
        <w:t xml:space="preserve"> The estimates for this flux vary considerably and cover greatly differing sediment types.</w:t>
      </w:r>
      <w:r w:rsidR="00F676C8">
        <w:t xml:space="preserve"> </w:t>
      </w:r>
      <w:r w:rsidR="005318BA">
        <w:t>For Ni marine budgets, t</w:t>
      </w:r>
      <w:r w:rsidR="00B22D8F">
        <w:t xml:space="preserve">he most often used value is </w:t>
      </w:r>
      <w:r w:rsidR="00CF661E">
        <w:t>5.1x10</w:t>
      </w:r>
      <w:r w:rsidR="00CF661E">
        <w:rPr>
          <w:vertAlign w:val="superscript"/>
        </w:rPr>
        <w:t>8</w:t>
      </w:r>
      <w:r w:rsidR="00CF661E">
        <w:t xml:space="preserve"> Ni mol/</w:t>
      </w:r>
      <w:proofErr w:type="spellStart"/>
      <w:r w:rsidR="00CF661E">
        <w:t>yr</w:t>
      </w:r>
      <w:proofErr w:type="spellEnd"/>
      <w:r w:rsidR="00B22D8F">
        <w:t xml:space="preserve"> </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A688BB9" w14:textId="06E8CA58" w:rsidR="00FA4FB4" w:rsidRDefault="0060238D" w:rsidP="005331E6">
      <w:pPr>
        <w:spacing w:after="0"/>
        <w:ind w:firstLine="720"/>
        <w:jc w:val="both"/>
        <w:textAlignment w:val="baseline"/>
        <w:rPr>
          <w:ins w:id="404" w:author="Eva Juliet Baransky" w:date="2021-08-28T10:59:00Z"/>
        </w:rPr>
      </w:pPr>
      <w:r>
        <w:t>Because Ni</w:t>
      </w:r>
      <w:r w:rsidR="005331E6">
        <w:t xml:space="preserve"> is a </w:t>
      </w:r>
      <w:r w:rsidR="00805B42">
        <w:t>bioactive</w:t>
      </w:r>
      <w:r w:rsidR="005331E6">
        <w:t xml:space="preserve"> element </w:t>
      </w:r>
      <w:r w:rsidR="003B0004">
        <w:t>associated with cellular uptake</w:t>
      </w:r>
      <w:r w:rsidR="00FE12E9">
        <w:t>, it</w:t>
      </w:r>
      <w:r w:rsidR="005331E6">
        <w:t xml:space="preserve"> can be </w:t>
      </w:r>
      <w:r w:rsidR="00805B42">
        <w:t xml:space="preserve">associated and </w:t>
      </w:r>
      <w:del w:id="405" w:author="Eva Juliet Baransky" w:date="2021-08-28T17:02:00Z">
        <w:r w:rsidR="00805B42" w:rsidDel="009A068E">
          <w:delText xml:space="preserve">potentially </w:delText>
        </w:r>
      </w:del>
      <w:r w:rsidR="005331E6">
        <w:t xml:space="preserve">buried with organic </w:t>
      </w:r>
      <w:commentRangeStart w:id="406"/>
      <w:r w:rsidR="00F11C8F">
        <w:t>matter</w:t>
      </w:r>
      <w:r w:rsidR="00721E4C">
        <w:t xml:space="preserve"> </w:t>
      </w:r>
      <w:commentRangeEnd w:id="406"/>
      <w:r w:rsidR="00A22C33">
        <w:rPr>
          <w:rStyle w:val="CommentReference"/>
        </w:rPr>
        <w:commentReference w:id="406"/>
      </w:r>
      <w:r w:rsidR="00721E4C">
        <w:t>(OM)</w:t>
      </w:r>
      <w:r w:rsidR="00805B42">
        <w:t>.</w:t>
      </w:r>
      <w:ins w:id="407" w:author="Eva Juliet Baransky" w:date="2021-09-02T13:37:00Z">
        <w:r w:rsidR="007D38B5">
          <w:t xml:space="preserve"> </w:t>
        </w:r>
      </w:ins>
      <w:del w:id="408" w:author="Eva Juliet Baransky" w:date="2021-09-02T13:38:00Z">
        <w:r w:rsidR="002A5DC2" w:rsidDel="007D38B5">
          <w:delText xml:space="preserve"> </w:delText>
        </w:r>
      </w:del>
      <w:ins w:id="409" w:author="Eva Juliet Baransky" w:date="2021-08-28T15:22:00Z">
        <w:r w:rsidR="00CA5C2F">
          <w:t xml:space="preserve">Nickel </w:t>
        </w:r>
      </w:ins>
      <w:ins w:id="410" w:author="Eva Juliet Baransky" w:date="2021-08-28T15:23:00Z">
        <w:r w:rsidR="00CA5C2F">
          <w:t>exhibits</w:t>
        </w:r>
      </w:ins>
      <w:ins w:id="411" w:author="Eva Juliet Baransky" w:date="2021-08-28T15:22:00Z">
        <w:r w:rsidR="00CA5C2F">
          <w:t xml:space="preserve"> a strong</w:t>
        </w:r>
      </w:ins>
      <w:ins w:id="412" w:author="Eva Juliet Baransky" w:date="2021-08-28T15:23:00Z">
        <w:r w:rsidR="00CA5C2F">
          <w:t xml:space="preserve"> linear</w:t>
        </w:r>
      </w:ins>
      <w:ins w:id="413" w:author="Eva Juliet Baransky" w:date="2021-08-28T15:22:00Z">
        <w:r w:rsidR="00CA5C2F">
          <w:t xml:space="preserve"> relationship with TOC in organic rich sediment from </w:t>
        </w:r>
      </w:ins>
      <w:ins w:id="414" w:author="Eva Juliet Baransky" w:date="2021-08-28T15:23:00Z">
        <w:r w:rsidR="00CA5C2F">
          <w:t xml:space="preserve">upwelling regions in </w:t>
        </w:r>
      </w:ins>
      <w:ins w:id="415" w:author="Eva Juliet Baransky" w:date="2021-08-28T15:25:00Z">
        <w:r w:rsidR="00CA5C2F">
          <w:t>the Gulf of California, Chile, Peri, and Namibia</w:t>
        </w:r>
      </w:ins>
      <w:ins w:id="416" w:author="Eva Juliet Baransky" w:date="2021-08-28T15:26:00Z">
        <w:r w:rsidR="00B57FF7">
          <w:t xml:space="preserve"> </w:t>
        </w:r>
        <w:r w:rsidR="00B57FF7">
          <w:lastRenderedPageBreak/>
          <w:t>(r</w:t>
        </w:r>
        <w:r w:rsidR="00B57FF7">
          <w:rPr>
            <w:vertAlign w:val="superscript"/>
          </w:rPr>
          <w:t>2</w:t>
        </w:r>
        <w:r w:rsidR="00B57FF7">
          <w:t xml:space="preserve"> = 0.</w:t>
        </w:r>
      </w:ins>
      <w:ins w:id="417" w:author="Eva Juliet Baransky" w:date="2021-08-28T15:27:00Z">
        <w:r w:rsidR="00B57FF7">
          <w:t>75</w:t>
        </w:r>
      </w:ins>
      <w:ins w:id="418" w:author="Eva Juliet Baransky" w:date="2021-08-28T15:26:00Z">
        <w:r w:rsidR="00B57FF7">
          <w:t xml:space="preserve"> to </w:t>
        </w:r>
      </w:ins>
      <w:ins w:id="419" w:author="Eva Juliet Baransky" w:date="2021-08-28T15:27:00Z">
        <w:r w:rsidR="00B57FF7">
          <w:t xml:space="preserve">0.95) </w:t>
        </w:r>
      </w:ins>
      <w:ins w:id="420" w:author="Eva Juliet Baransky" w:date="2021-08-28T15:32:00Z">
        <w:r w:rsidR="00B57FF7">
          <w:fldChar w:fldCharType="begin" w:fldLock="1"/>
        </w:r>
      </w:ins>
      <w:r w:rsidR="00A72733">
        <w:instrText>ADDIN CSL_CITATION {"citationItems":[{"id":"ITEM-1","itemData":{"DOI":"10.1016/j.margeo.2012.07.004","ISSN":"00253227","abstract":"There are two possible techniques to estimate the degree of authigenic (or non-lithogenic) metal enrichment in sediments. First, the authigenic metal fraction can be calculated according to M auth=M total-(M/Al background·Al total) while M is the metal of interest and Al is aluminum. Second, a metal enrichment factor (EF) is calculated according to EF=M/Al total/M/Al background. Both techniques rely on the appropriate use of the M/Al ratio of the lithogenic background. For the latter, the M/Al ratio of average shale or crust is widely applied as lithogenic background in marine geochemistry. However, as we show here, the lithogenic background based on average shale or crust is too high for Cu and Ni. As a consequence, the authigenic fraction of Cu and Ni in sediments and suspended particulate matter (SPM) is significantly underestimated as shown for examples from various environments (upwelling areas of Peru, Chile and the Gulf of California, the Norwegian Kyllaren fjord and the German Wadden Sea). By correlating Cu/Al and Ni/Al with TOC in the samples the apparent M/Al ratio of the background can be estimated. A prerequisite for this technique is high linearity and high quality of correlation (r 2≥0.8) otherwise the lithogenic background cannot be exactly determined. The resulting higher authigenic level of Cu and Ni may promote their use as productivity indicators while the status of Cu and Ni may shift from moderately to highly enriched when the enrichment is assessed via EFs. © 2012 Elsevier B.V.","author":[{"dropping-particle":"","family":"Böning","given":"Philipp","non-dropping-particle":"","parse-names":false,"suffix":""},{"dropping-particle":"","family":"Fröllje","given":"Henning","non-dropping-particle":"","parse-names":false,"suffix":""},{"dropping-particle":"","family":"Beck","given":"Melanie","non-dropping-particle":"","parse-names":false,"suffix":""},{"dropping-particle":"","family":"Schnetger","given":"Bernhard","non-dropping-particle":"","parse-names":false,"suffix":""},{"dropping-particle":"","family":"Brumsack","given":"Hans Jürgen","non-dropping-particle":"","parse-names":false,"suffix":""}],"container-title":"Marine Geology","id":"ITEM-1","issued":{"date-parts":[["2012"]]},"page":"24-28","publisher":"Elsevier B.V.","title":"Underestimation of the authigenic fraction of Cu and Ni in organic-rich sediments","type":"article-journal","volume":"323-325"},"uris":["http://www.mendeley.com/documents/?uuid=37ef4874-2230-4e7c-a4ab-8fc6f61f935e"]},{"id":"ITEM-2","itemData":{"DOI":"10.1016/j.gca.2004.04.027","ISSN":"00167037","abstract":"Sixteen short sediment cores were recovered from the upper edge (UEO), within (WO) and below (BO) the oxygen minimum zone (OMZ) off Peru during cruise 147 of R/V Sonne. Solids were analyzed for major/trace elements, total organic carbon, total inorganic carbon, total sulfur, the stable sulfur isotope composition (δ34S) of pyrite, and sulfate reduction rates (SRR). Pore waters were analyzed for dissolved sulfate/sulfide and δ34S of sulfate. In all cores highest SRR were observed in the top 5 cm where pore water sulfate concentrations varied little due to resupply of sulfate by sulfide oxidation and/or diffusion of sulfate from bottom water. δ34S of dissolved sulfate showed only minor downcore increases. Strong 32S enrichments in sedimentary pyrite (to -48‰ vs. V-CDT) are due to processes in the oxidative part of the sulfur cycle in addition to sulfate reduction. Manganese and Co are significantly depleted in Peruvian upwelling sediments most likely due to mobilization from particles settling through the OMZ, whereas release of both elements from reducing sediments only seems to occur in near-coastal sites. Cadmium, Mo and Re are exceptionally enriched in WO sediments (&lt;600 m water depth). High Re and moderate Cd and Mo enrichments are seen in BO sediments (&gt;600 m water depth). Re/Mo ratios indicate anoxic and suboxic conditions for WO and BO sediments, respectively. Cadmium and Mo downcore profiles suggest considerable contribution to UEO/WO sediments by a biodetrital phase, whereas Re presumably accumulates via diffusion across the sediment-water interface to precipitation depth. Uranium is distinctly enriched in WO sediments (due to sulfidic conditions) and in some BO sediments (due to phosphorites). Silver transfer to suboxic BO sediments is likely governed by diatomaceous matter input, whereas in anoxic WO sediments Ag is presumably trapped due to sulfide precipitation. Cadmium, Cu, Zn, Ni, Cr, Ag, and T1 predominantly accumulate via biogenic pre-concentration in plankton remains. Rhenium, Sb, As, V, U and Mo are enriched in accordance with seawater TE availability. Lead and Bi enrichment in UEO surface sediments is likely contributed by anthropogenic activity (mining). Accumulation rates of TOC, Cd, Mo, U, and V from Peruvian and Namibian sediments exceed those from the Oman Margin and Gulf of California due to enhanced preservation off Peru and Namibia. Copyright © 2004 Elsevier Ltd.","author":[{"dropping-particle":"","family":"Böning","given":"Philipp","non-dropping-particle":"","parse-names":false,"suffix":""},{"dropping-particle":"","family":"Brumsack","given":"Hans Jürgen","non-dropping-particle":"","parse-names":false,"suffix":""},{"dropping-particle":"","family":"Böttcher","given":"Michael E.","non-dropping-particle":"","parse-names":false,"suffix":""},{"dropping-particle":"","family":"Schnetger","given":"Bernhard","non-dropping-particle":"","parse-names":false,"suffix":""},{"dropping-particle":"","family":"Kriete","given":"Cornelia","non-dropping-particle":"","parse-names":false,"suffix":""},{"dropping-particle":"","family":"Kallmeyer","given":"Jens","non-dropping-particle":"","parse-names":false,"suffix":""},{"dropping-particle":"","family":"Borchers","given":"Sven Lars","non-dropping-particle":"","parse-names":false,"suffix":""}],"container-title":"Geochimica et Cosmochimica Acta","id":"ITEM-2","issue":"21","issued":{"date-parts":[["2004"]]},"page":"4429-4451","title":"Geochemistry of Peruvian near-surface sediments","type":"article-journal","volume":"68"},"uris":["http://www.mendeley.com/documents/?uuid=9bcfe2bb-1975-461a-bdd2-b5240904d67b"]},{"id":"ITEM-3","itemData":{"DOI":"10.1016/j.gca.2015.04.027","ISSN":"00167037","abstract":"Trace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Acta","id":"ITEM-3","issued":{"date-parts":[["2015","8","1"]]},"page":"99-108","publisher":"Elsevier Ltd","title":"Nickel as indicator of fresh organic matter in upwelling sediments","type":"article-journal","volume":"162"},"uris":["http://www.mendeley.com/documents/?uuid=5f880db6-22d1-3747-ac9a-f4ac2b997f52"]},{"id":"ITEM-4","itemData":{"DOI":"10.1029/2006GL026801","ISSN":"00948276","abstract":"Processes regulating OMZs persistence in the oxygenated ocean remain poorly understood. Four cruises (21°-30°S) and fixed-point monitoring (36°S) between 2000 and 2002 using techniques adapted to O2 conditions as low as 1 μM allow a preliminary analysis of the entire Chilean OMZ structure. A shallow OMZ is observed in the three studied areas, although its structure differs. Off northern and central Chile, the OMZ is a permanent feature, more pronounced at the coast than further offshore. On the shelf, it forms in spring and erodes in fall. A conceptual model of two intermittent active or passive phases (intense or low biogeochemical O2 consumption) is proposed as a key mechanism for the local OMZ maintaining. The highest O2 consumptions are paradoxically favoured at the oxycline when the OMZ is less intense as offshore and on the shelf in spring and fall, suggesting a control by O2 availability of the OMZ remineralization. Copyright 2006 by the American Geophysical Union.","author":[{"dropping-particle":"","family":"Paulmier","given":"A.","non-dropping-particle":"","parse-names":false,"suffix":""},{"dropping-particle":"","family":"Ruiz-Pino","given":"D.","non-dropping-particle":"","parse-names":false,"suffix":""},{"dropping-particle":"","family":"Garçon","given":"V.","non-dropping-particle":"","parse-names":false,"suffix":""},{"dropping-particle":"","family":"Farías","given":"L.","non-dropping-particle":"","parse-names":false,"suffix":""}],"container-title":"Geophysical Research Letters","id":"ITEM-4","issue":"20","issued":{"date-parts":[["2006"]]},"page":"2-7","title":"Maintaining of the Eastern South Pacific Oxygen Minimum Zone (OMZ) off Chile","type":"article-journal","volume":"33"},"uris":["http://www.mendeley.com/documents/?uuid=2de70d93-8028-4f84-a45d-6127b3547792"]},{"id":"ITEM-5","itemData":{"DOI":"10.1130/G22153.1","ISSN":"00917613","abstract":"In this study we demonstrate the relevance of lateral particle transport in nepheloid layers for organic carbon (OC) accumulation and burial across high-productive continental margins. We present geochemical data from surface sediments and suspended particles in the bottom nepheloid layer (BNL) from the most productive coastal upwelling area of the modern ocean, the Benguela upwelling system offshore southwest Africa. Interpretation of depositional patterns and comparison of downslope trends in OC content, organic matter composition, and 14C age between suspended particles and surface sediments indicate that lateral particle transport is the primary mechanism controlling supply and burial of OC. We propose that effective seaward particle transport primarily along the BNL is a key process that promotes and maintains local high sedimentation rates, ultimately causing high preservation of OC in a depocenter on the upper slope offshore Namibia. As lateral transport efficiently displaces areas of enhanced OC burial from maximum production at highly productive continental margins, vertical particle flux models do not sufficiently explain the relationship between primary production and shallow-marine OC burial. On geologic time scales, the widest distribution and strongest intensity of lateral particle transport is expected during periods of rapid sea-level change. At times in the geologic past, widespread downslope lateral transport of OC thus may have been a primary driver of enhanced OC burial at deeper continental slopes and abyssal basins. © 2006 Geological Society of America.","author":[{"dropping-particle":"","family":"Inthorn","given":"Maik","non-dropping-particle":"","parse-names":false,"suffix":""},{"dropping-particle":"","family":"Wagner","given":"Thomas","non-dropping-particle":"","parse-names":false,"suffix":""},{"dropping-particle":"","family":"Scheeder","given":"Georg","non-dropping-particle":"","parse-names":false,"suffix":""},{"dropping-particle":"","family":"Zabel","given":"Matthias","non-dropping-particle":"","parse-names":false,"suffix":""}],"container-title":"Geology","id":"ITEM-5","issue":"3","issued":{"date-parts":[["2006"]]},"page":"205-208","title":"Lateral transport controls distribution, quality, and burial of organic matter along continental slopes in high-productivity areas","type":"article-journal","volume":"34"},"uris":["http://www.mendeley.com/documents/?uuid=0979c720-9827-4249-81e7-fd6c0d632e14"]}],"mendeley":{"formattedCitation":"(Böning et al., 2015, 2012, 2004; Inthorn et al., 2006; Paulmier et al., 2006)","plainTextFormattedCitation":"(Böning et al., 2015, 2012, 2004; Inthorn et al., 2006; Paulmier et al., 2006)","previouslyFormattedCitation":"(Böning et al., 2015, 2012, 2004; Inthorn et al., 2006; Paulmier et al., 2006)"},"properties":{"noteIndex":0},"schema":"https://github.com/citation-style-language/schema/raw/master/csl-citation.json"}</w:instrText>
      </w:r>
      <w:r w:rsidR="00B57FF7">
        <w:fldChar w:fldCharType="separate"/>
      </w:r>
      <w:r w:rsidR="00A72733" w:rsidRPr="00A72733">
        <w:rPr>
          <w:noProof/>
        </w:rPr>
        <w:t>(Böning et al., 2015, 2012, 2004; Inthorn et al., 2006; Paulmier et al., 2006)</w:t>
      </w:r>
      <w:ins w:id="421" w:author="Eva Juliet Baransky" w:date="2021-08-28T15:32:00Z">
        <w:r w:rsidR="00B57FF7">
          <w:fldChar w:fldCharType="end"/>
        </w:r>
      </w:ins>
      <w:ins w:id="422" w:author="Eva Juliet Baransky" w:date="2021-08-28T15:25:00Z">
        <w:r w:rsidR="00CA5C2F">
          <w:t>.</w:t>
        </w:r>
      </w:ins>
      <w:ins w:id="423" w:author="Eva Juliet Baransky" w:date="2021-08-28T15:40:00Z">
        <w:r w:rsidR="00A72733">
          <w:t xml:space="preserve"> </w:t>
        </w:r>
      </w:ins>
      <w:ins w:id="424" w:author="Eva Juliet Baransky" w:date="2021-08-28T16:57:00Z">
        <w:r w:rsidR="00211F34">
          <w:t xml:space="preserve">The Ni ppm/TOC </w:t>
        </w:r>
        <w:proofErr w:type="spellStart"/>
        <w:r w:rsidR="00211F34">
          <w:t>wt</w:t>
        </w:r>
        <w:proofErr w:type="spellEnd"/>
        <w:r w:rsidR="00211F34">
          <w:t xml:space="preserve">% ratio </w:t>
        </w:r>
      </w:ins>
      <w:ins w:id="425" w:author="Eva Juliet Baransky" w:date="2021-08-28T16:41:00Z">
        <w:r w:rsidR="00106857">
          <w:t xml:space="preserve">progressively </w:t>
        </w:r>
      </w:ins>
      <w:ins w:id="426" w:author="Eva Juliet Baransky" w:date="2021-08-28T16:57:00Z">
        <w:r w:rsidR="00211F34">
          <w:t>increases</w:t>
        </w:r>
      </w:ins>
      <w:ins w:id="427" w:author="Eva Juliet Baransky" w:date="2021-09-02T13:54:00Z">
        <w:r w:rsidR="0080225D">
          <w:t xml:space="preserve"> with </w:t>
        </w:r>
      </w:ins>
      <w:ins w:id="428" w:author="Eva Juliet Baransky" w:date="2021-09-02T14:01:00Z">
        <w:r w:rsidR="008260DA">
          <w:t>depth, perhaps due to preferenti</w:t>
        </w:r>
      </w:ins>
      <w:ins w:id="429" w:author="Eva Juliet Baransky" w:date="2021-09-02T14:02:00Z">
        <w:r w:rsidR="008260DA">
          <w:t xml:space="preserve">al remineralization of </w:t>
        </w:r>
        <w:proofErr w:type="spellStart"/>
        <w:r w:rsidR="008260DA">
          <w:t>C over</w:t>
        </w:r>
        <w:proofErr w:type="spellEnd"/>
        <w:r w:rsidR="008260DA">
          <w:t xml:space="preserve"> Ni </w:t>
        </w:r>
      </w:ins>
      <w:ins w:id="430" w:author="Eva Juliet Baransky" w:date="2021-08-28T16:42:00Z">
        <w:r w:rsidR="004875CD">
          <w:fldChar w:fldCharType="begin" w:fldLock="1"/>
        </w:r>
      </w:ins>
      <w:r w:rsidR="0062311B">
        <w:instrText>ADDIN CSL_CITATION {"citationItems":[{"id":"ITEM-1","itemData":{"DOI":"10.1016/j.gca.2015.04.027","ISSN":"00167037","abstract":"Trace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Acta","id":"ITEM-1","issued":{"date-parts":[["2015","8","1"]]},"page":"99-108","publisher":"Elsevier Ltd","title":"Nickel as indicator of fresh organic matter in upwelling sediments","type":"article-journal","volume":"162"},"uris":["http://www.mendeley.com/documents/?uuid=5f880db6-22d1-3747-ac9a-f4ac2b997f52"]}],"mendeley":{"formattedCitation":"(Böning et al., 2015)","plainTextFormattedCitation":"(Böning et al., 2015)","previouslyFormattedCitation":"(Böning et al., 2015)"},"properties":{"noteIndex":0},"schema":"https://github.com/citation-style-language/schema/raw/master/csl-citation.json"}</w:instrText>
      </w:r>
      <w:r w:rsidR="004875CD">
        <w:fldChar w:fldCharType="separate"/>
      </w:r>
      <w:r w:rsidR="004875CD" w:rsidRPr="004875CD">
        <w:rPr>
          <w:noProof/>
        </w:rPr>
        <w:t>(Böning et al., 2015)</w:t>
      </w:r>
      <w:ins w:id="431" w:author="Eva Juliet Baransky" w:date="2021-08-28T16:42:00Z">
        <w:r w:rsidR="004875CD">
          <w:fldChar w:fldCharType="end"/>
        </w:r>
      </w:ins>
      <w:ins w:id="432" w:author="Eva Juliet Baransky" w:date="2021-08-28T16:57:00Z">
        <w:r w:rsidR="00211F34">
          <w:t xml:space="preserve">. </w:t>
        </w:r>
      </w:ins>
      <w:ins w:id="433" w:author="Eva Juliet Baransky" w:date="2021-09-02T13:58:00Z">
        <w:r w:rsidR="00CF13B5">
          <w:t xml:space="preserve">As </w:t>
        </w:r>
        <w:r w:rsidR="00CF13B5">
          <w:t>organic matter decays</w:t>
        </w:r>
        <w:r w:rsidR="00CF13B5">
          <w:t>,</w:t>
        </w:r>
        <w:r w:rsidR="00CF13B5">
          <w:t xml:space="preserve"> </w:t>
        </w:r>
        <w:r w:rsidR="00CF13B5">
          <w:t xml:space="preserve">Ni </w:t>
        </w:r>
      </w:ins>
      <w:ins w:id="434" w:author="Eva Juliet Baransky" w:date="2021-09-02T13:56:00Z">
        <w:r w:rsidR="00AC5947">
          <w:t>may be trapped</w:t>
        </w:r>
      </w:ins>
      <w:ins w:id="435" w:author="Eva Juliet Baransky" w:date="2021-09-02T13:58:00Z">
        <w:r w:rsidR="00CF13B5">
          <w:t xml:space="preserve"> in sediment</w:t>
        </w:r>
      </w:ins>
      <w:ins w:id="436" w:author="Eva Juliet Baransky" w:date="2021-09-02T13:56:00Z">
        <w:r w:rsidR="00AC5947">
          <w:t xml:space="preserve"> by sulfides </w:t>
        </w:r>
      </w:ins>
      <w:ins w:id="437" w:author="Eva Juliet Baransky" w:date="2021-09-02T13:57:00Z">
        <w:r w:rsidR="006E0094">
          <w:t xml:space="preserve">rather than being lost to solution </w:t>
        </w:r>
        <w:r w:rsidR="006E0094">
          <w:fldChar w:fldCharType="begin" w:fldLock="1"/>
        </w:r>
      </w:ins>
      <w:r w:rsidR="00AF2B86">
        <w:instrText>ADDIN CSL_CITATION {"citationItems":[{"id":"ITEM-1","itemData":{"DOI":"10.1016/j.chemgeo.2006.02.012","ISSN":"00092541","abstract":"This paper is a synthesis of the use of selected trace elements as proxies for reconstruction of paleoproductivity and paleoredox conditions. Many of the trace elements considered here show variations in oxidation state and solubility as a function of the redox status of the depositional environment. Redox-sensitive trace metals tend to be more soluble under oxidizing conditions and less soluble under reducing conditions, resulting in authigenic enrichments in oxygen-depleted sedimentary facies. This behavior makes U, V and Mo, and to a lesser extent certain other trace metals such as Cr and Co, useful as paleoredox proxies. Some redox-sensitive elements are delivered to the sediment mainly in association with organic matter (Ni, Cu, Zn, Cd) and they may be retained within the sediment in association with pyrite, after organic matter decay in reducing sediment. This particularity confers to Ni and Cu a good value as proxies for organic C sinking flux (frequently referred to as productivity). Elements with only one oxidation state such as Ba and P are classically used to assess paleoproductivity levels but they suffer from the fact that they are solubilized under reducing conditions and may be lost from oxygen-deprived sediments. The combined used of U, V and Mo enrichments may allow suboxic environments to be distinguished from anoxic-euxinic ones. Specifically, these elements tend to be much more strongly enriched in anoxic-euxinic environments and to exhibit weaker covariation with TOC than in suboxic environments. © 2006 Elsevier B.V. All rights reserved.","author":[{"dropping-particle":"","family":"Tribovillard","given":"Nicolas","non-dropping-particle":"","parse-names":false,"suffix":""},{"dropping-particle":"","family":"Algeo","given":"Thomas J.","non-dropping-particle":"","parse-names":false,"suffix":""},{"dropping-particle":"","family":"Lyons","given":"Timothy","non-dropping-particle":"","parse-names":false,"suffix":""},{"dropping-particle":"","family":"Riboulleau","given":"Armelle","non-dropping-particle":"","parse-names":false,"suffix":""}],"container-title":"Chemical Geology","id":"ITEM-1","issue":"1-2","issued":{"date-parts":[["2006"]]},"page":"12-32","title":"Trace metals as paleoredox and paleoproductivity proxies: An update","type":"article-journal","volume":"232"},"uris":["http://www.mendeley.com/documents/?uuid=33d681bf-5acd-415c-85ca-8d6ba0553ee4"]},{"id":"ITEM-2","itemData":{"DOI":"10.1016/j.epsl.2018.04.061","ISSN":"0012821X","abstract":"Nickel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Tribovillard et al., 2006)","plainTextFormattedCitation":"(Ciscato et al., 2018; Tribovillard et al., 2006)","previouslyFormattedCitation":"(Ciscato et al., 2018; Tribovillard et al., 2006)"},"properties":{"noteIndex":0},"schema":"https://github.com/citation-style-language/schema/raw/master/csl-citation.json"}</w:instrText>
      </w:r>
      <w:r w:rsidR="006E0094">
        <w:fldChar w:fldCharType="separate"/>
      </w:r>
      <w:r w:rsidR="008260DA" w:rsidRPr="008260DA">
        <w:rPr>
          <w:noProof/>
        </w:rPr>
        <w:t>(Ciscato et al., 2018; Tribovillard et al., 2006)</w:t>
      </w:r>
      <w:ins w:id="438" w:author="Eva Juliet Baransky" w:date="2021-09-02T13:57:00Z">
        <w:r w:rsidR="006E0094">
          <w:fldChar w:fldCharType="end"/>
        </w:r>
        <w:r w:rsidR="006E0094">
          <w:t xml:space="preserve">. </w:t>
        </w:r>
      </w:ins>
      <w:ins w:id="439" w:author="Eva Juliet Baransky" w:date="2021-09-03T08:38:00Z">
        <w:r w:rsidR="001A4C85">
          <w:t>D</w:t>
        </w:r>
        <w:r w:rsidR="001A4C85">
          <w:t>uring post depositional processes</w:t>
        </w:r>
      </w:ins>
      <w:ins w:id="440" w:author="Eva Juliet Baransky" w:date="2021-09-03T07:56:00Z">
        <w:r w:rsidR="00565798">
          <w:t xml:space="preserve">, </w:t>
        </w:r>
      </w:ins>
      <w:ins w:id="441" w:author="Eva Juliet Baransky" w:date="2021-09-03T07:57:00Z">
        <w:r w:rsidR="00565798">
          <w:t xml:space="preserve">porphyrins, the </w:t>
        </w:r>
      </w:ins>
      <w:ins w:id="442" w:author="Eva Juliet Baransky" w:date="2021-09-03T08:19:00Z">
        <w:r w:rsidR="00B81466">
          <w:t>degradation</w:t>
        </w:r>
      </w:ins>
      <w:ins w:id="443" w:author="Eva Juliet Baransky" w:date="2021-09-03T07:57:00Z">
        <w:r w:rsidR="00565798">
          <w:t xml:space="preserve"> </w:t>
        </w:r>
      </w:ins>
      <w:ins w:id="444" w:author="Eva Juliet Baransky" w:date="2021-09-03T08:18:00Z">
        <w:r w:rsidR="00B81466">
          <w:t>product</w:t>
        </w:r>
      </w:ins>
      <w:ins w:id="445" w:author="Eva Juliet Baransky" w:date="2021-09-03T07:57:00Z">
        <w:r w:rsidR="00565798">
          <w:t xml:space="preserve"> of chlorophyl</w:t>
        </w:r>
      </w:ins>
      <w:ins w:id="446" w:author="Eva Juliet Baransky" w:date="2021-09-03T08:22:00Z">
        <w:r w:rsidR="00AB3F7A">
          <w:t xml:space="preserve"> and h</w:t>
        </w:r>
      </w:ins>
      <w:ins w:id="447" w:author="Eva Juliet Baransky" w:date="2021-09-03T08:23:00Z">
        <w:r w:rsidR="00AB3F7A">
          <w:t>eme</w:t>
        </w:r>
      </w:ins>
      <w:ins w:id="448" w:author="Eva Juliet Baransky" w:date="2021-09-03T08:18:00Z">
        <w:r w:rsidR="00B81466">
          <w:t>,</w:t>
        </w:r>
      </w:ins>
      <w:ins w:id="449" w:author="Eva Juliet Baransky" w:date="2021-09-03T07:57:00Z">
        <w:r w:rsidR="00565798">
          <w:t xml:space="preserve"> found in</w:t>
        </w:r>
      </w:ins>
      <w:ins w:id="450" w:author="Eva Juliet Baransky" w:date="2021-09-03T08:15:00Z">
        <w:r w:rsidR="00B81466">
          <w:t xml:space="preserve"> mature</w:t>
        </w:r>
      </w:ins>
      <w:ins w:id="451" w:author="Eva Juliet Baransky" w:date="2021-09-03T07:57:00Z">
        <w:r w:rsidR="00565798">
          <w:t xml:space="preserve"> organic rich materials</w:t>
        </w:r>
      </w:ins>
      <w:ins w:id="452" w:author="Eva Juliet Baransky" w:date="2021-09-03T08:19:00Z">
        <w:r w:rsidR="00B81466">
          <w:t xml:space="preserve"> can incorporate significant levels of Ni</w:t>
        </w:r>
      </w:ins>
      <w:ins w:id="453" w:author="Eva Juliet Baransky" w:date="2021-09-03T08:33:00Z">
        <w:r w:rsidR="00513347">
          <w:t xml:space="preserve"> from</w:t>
        </w:r>
      </w:ins>
      <w:ins w:id="454" w:author="Eva Juliet Baransky" w:date="2021-09-03T08:40:00Z">
        <w:r w:rsidR="001A4C85">
          <w:t xml:space="preserve"> potentially</w:t>
        </w:r>
      </w:ins>
      <w:ins w:id="455" w:author="Eva Juliet Baransky" w:date="2021-09-03T08:38:00Z">
        <w:r w:rsidR="001A4C85">
          <w:t xml:space="preserve"> </w:t>
        </w:r>
      </w:ins>
      <w:ins w:id="456" w:author="Eva Juliet Baransky" w:date="2021-09-03T08:33:00Z">
        <w:r w:rsidR="00513347">
          <w:t>a combination of Ni sourced from the water column (acting as an additional output)</w:t>
        </w:r>
      </w:ins>
      <w:ins w:id="457" w:author="Eva Juliet Baransky" w:date="2021-09-03T08:34:00Z">
        <w:r w:rsidR="001A4C85">
          <w:t xml:space="preserve"> </w:t>
        </w:r>
      </w:ins>
      <w:ins w:id="458" w:author="Eva Juliet Baransky" w:date="2021-09-03T08:38:00Z">
        <w:r w:rsidR="001A4C85">
          <w:t xml:space="preserve">and Ni redistribution in the sediment </w:t>
        </w:r>
      </w:ins>
      <w:ins w:id="459" w:author="Eva Juliet Baransky" w:date="2021-09-03T08:41:00Z">
        <w:r w:rsidR="001A4C85">
          <w:fldChar w:fldCharType="begin" w:fldLock="1"/>
        </w:r>
      </w:ins>
      <w:r w:rsidR="006A1C1E">
        <w:instrText>ADDIN CSL_CITATION {"citationItems":[{"id":"ITEM-1","itemData":{"DOI":"10.1021/ef00024a002","ISSN":"15205029","abstract":"Over the past 6 years several sedimentary porphyrins (petroporphyrins, geoporphyrins) were correlated for the first time with biological precursors specific for classes of organisms (algae, photosynthetic bacteria (Chlorobiaceae)). This article discusses the various examples of correlations and the methods that led to these conclusions (isolation of pure porphyrins, structure determination using spectroscopic techniques, total synthesis, isotope measurements). © 1990, American Chemical Society. All rights reserved.","author":[{"dropping-particle":"","family":"Callot","given":"H. J.","non-dropping-particle":"","parse-names":false,"suffix":""},{"dropping-particle":"","family":"Ocampo","given":"R.","non-dropping-particle":"","parse-names":false,"suffix":""},{"dropping-particle":"","family":"Albrecht","given":"P.","non-dropping-particle":"","parse-names":false,"suffix":""}],"container-title":"Energy and Fuels","id":"ITEM-1","issue":"6","issued":{"date-parts":[["1990"]]},"page":"635-639","title":"Sedimentary Porphyrins: Correlations with Biological Precursors","type":"article-journal","volume":"4"},"uris":["http://www.mendeley.com/documents/?uuid=1c002391-315b-4781-9248-e1d724900f03"]},{"id":"ITEM-2","itemData":{"DOI":"10.1016/0016-7037(84)90219-9","ISSN":"00167037","abstract":"The proportionality of V to Ni in crude oils is determined by the environmental conditions in which their source rocks were deposited. Thermal maturation, migration, and reservoir alterations may change the concentrations of these two metals by addition or subtraction of more labile portions of a crude oil, but their tenacious bonding with high-MW organics suggests that their proportionality to one another should remain unchanged. Eh-pH diagrams offer an explanation of the factors controlling their proportionality and its relationship with S contents. Three Eh-pH regimes are proposed for the natural system. Regime I represents conditions under which Ni+2 is available for bonding and vanadium is unavailable because of its quinquivalent state. Crude oils expelled from source rocks deposited within this regime are expected to have V (Ni + V) less than 0.10 and low S (&lt;1 weight percent). Regime II represents conditions under which Ni+2-Nickelous cations and vanadyl cations are available with vanadyl cations being hindered in part by the formation of hydroxides and nickelous cations being hindered in part of metastable sulfide ions. Source rocks deposited within this regime expel crude oils with low S contents and V-Ni fractions that range from 0.10 to 0.90. Regime III represents conditions under which vanadyl and trivalent vanadium cations are available for bonding but Ni+2 may be partially hindered by sulfide complexing. Source rocks deposited within this regime expel crude oils that have high S contents and V-Ni fractions greater than 0.50. © 1984.","author":[{"dropping-particle":"","family":"Lewan","given":"M. D.","non-dropping-particle":"","parse-names":false,"suffix":""}],"container-title":"Geochimica et Cosmochimica Acta","id":"ITEM-2","issue":"11","issued":{"date-parts":[["1984"]]},"page":"2231-2238","title":"Factors controlling the proportionality of vanadium to nickel in crude oils","type":"article-journal","volume":"48"},"uris":["http://www.mendeley.com/documents/?uuid=bb3094f0-86c1-4ed7-9680-6629e652f216"]},{"id":"ITEM-3","itemData":{"DOI":"10.1016/0016-7037(82)90377-5","ISSN":"00167037","abstract":"Enriched concentrations of vanadium and nickel have been noted in a variety of naturally occurring organic substances including crude oils, asphalts, and organic matter in some sedimentary rocks. Vanadium and nickel concentrations in bitumens extracted from a variety of organic sedimentary rock types of different geological ages and geographical areas range from less than 0.2 to 4760 ppm and less than 7 to 1240 ppm, respectively. Vanadium concentrations showed a polymodal frequency distribution, while nickel concentrations showed a near-normal frequency distribution. The concentrations of these two metals showed no significant correlations with bitumen content, organic carbon content, or proportionality between bitumen and organic contents. Enriched vanadium and nickel concentrations greater than 100 ppm are only observed in bitumens that are associated with Type II and Type I kerogens. Conversely, bitumens associated with Type III kerogens contained vanadium and nickel concentrations less than 100 ppm. The high stability of vanadium and nickel in crude oils, asphalts, and bitumens suggest that they occur in tetrapyrrole complexes. These complexes may occur as free molecules or assimulated subunits in macromolecules because of their availability in anaerobic systems, small atomic radii, and favorable electron configurations. The potential for an organic sediment to be enriched in these two metals depends upon the amount of tetrapyrroles preserved in its organic matter. Tetrapyrrole preservation preferentially decreases in organic matter as exposure time to aerobic conditions increases. The potential for vanadium and nickel enrichment is therefore the highest in organic matter derived from algae that encountered anaerobic conditions early in their depositional history. Metallation of tetrapyrrole complexes appears to occur within sediments prior to their lithification, and interstitial waters are the most likely source for enriched concentrations of vanadium and nickel. The amount of metal enrichment in a sediment depends upon the diffusion of metal cations from its overlying water body, and this source is only effective as long as the sediment system remains open. The complete metallation of tetrapyrroles is most favorable under conditions of slow sedimentation rates, which would allow open sediment systems to be maintained for long durations. © 1982.","author":[{"dropping-particle":"","family":"Lewan","given":"M. D.","non-dropping-particle":"","parse-names":false,"suffix":""},{"dropping-particle":"","family":"Maynard","given":"J. B.","non-dropping-particle":"","parse-names":false,"suffix":""}],"container-title":"Geochimica et Cosmochimica Acta","id":"ITEM-3","issue":"12","issued":{"date-parts":[["1982"]]},"page":"2547-2560","title":"Factors controlling enrichment of vanadium and nickel in the bitumen of organic sedimentary rocks","type":"article-journal","volume":"46"},"uris":["http://www.mendeley.com/documents/?uuid=acffe0ab-10f8-47f1-84fc-7da7e9d44ee1"]},{"id":"ITEM-4","itemData":{"DOI":"10.1016/j.chemgeo.2006.02.012","ISSN":"00092541","abstract":"This paper is a synthesis of the use of selected trace elements as proxies for reconstruction of paleoproductivity and paleoredox conditions. Many of the trace elements considered here show variations in oxidation state and solubility as a function of the redox status of the depositional environment. Redox-sensitive trace metals tend to be more soluble under oxidizing conditions and less soluble under reducing conditions, resulting in authigenic enrichments in oxygen-depleted sedimentary facies. This behavior makes U, V and Mo, and to a lesser extent certain other trace metals such as Cr and Co, useful as paleoredox proxies. Some redox-sensitive elements are delivered to the sediment mainly in association with organic matter (Ni, Cu, Zn, Cd) and they may be retained within the sediment in association with pyrite, after organic matter decay in reducing sediment. This particularity confers to Ni and Cu a good value as proxies for organic C sinking flux (frequently referred to as productivity). Elements with only one oxidation state such as Ba and P are classically used to assess paleoproductivity levels but they suffer from the fact that they are solubilized under reducing conditions and may be lost from oxygen-deprived sediments. The combined used of U, V and Mo enrichments may allow suboxic environments to be distinguished from anoxic-euxinic ones. Specifically, these elements tend to be much more strongly enriched in anoxic-euxinic environments and to exhibit weaker covariation with TOC than in suboxic environments. © 2006 Elsevier B.V. All rights reserved.","author":[{"dropping-particle":"","family":"Tribovillard","given":"Nicolas","non-dropping-particle":"","parse-names":false,"suffix":""},{"dropping-particle":"","family":"Algeo","given":"Thomas J.","non-dropping-particle":"","parse-names":false,"suffix":""},{"dropping-particle":"","family":"Lyons","given":"Timothy","non-dropping-particle":"","parse-names":false,"suffix":""},{"dropping-particle":"","family":"Riboulleau","given":"Armelle","non-dropping-particle":"","parse-names":false,"suffix":""}],"container-title":"Chemical Geology","id":"ITEM-4","issue":"1-2","issued":{"date-parts":[["2006"]]},"page":"12-32","title":"Trace metals as paleoredox and paleoproductivity proxies: An update","type":"article-journal","volume":"232"},"uris":["http://www.mendeley.com/documents/?uuid=33d681bf-5acd-415c-85ca-8d6ba0553ee4"]},{"id":"ITEM-5","itemData":{"DOI":"10.1016/S0016-7037(03)00496-4","ISSN":"00167037","abstract":"The effects of weathering on the organic matter within a narrow sediment interval from surficial to 10 m depth belonging to the Lower Toarcian shales of the Paris basin, were studied at a molecular level. Among the compositional changes observed, the most striking feature is a severe breakdown of the metalloporphyrins (Ni and VO) at the surface, as evidenced by quantitative data. In addition, this degradation of the geoporphyrins is accompanied by substantial modification of their composition with preferential degradation of porphyrins with exocyclic rings over polyalkylporphyrins. These quantitative and qualitative changes are thought to result from exposure of the sediment to weathering conditions. More specifically, abiotic oxidation is likely to be the main weathering process responsible for this superficial alteration of the sedimentary porphyrins. This is particularly suggested by oxidation experiments carried out on a mixture of sedimentary nickel and vanadyl porphyrins where oxidation of the former complexes occurs at a faster rate. Thus, geoporphyrins may be used as molecular indicators to evaluate the degree of oxidation of weathered geological samples containing this kind of molecule. © 2004 Elsevier Ltd.","author":[{"dropping-particle":"","family":"Grosjean","given":"E.","non-dropping-particle":"","parse-names":false,"suffix":""},{"dropping-particle":"","family":"Adam","given":"P.","non-dropping-particle":"","parse-names":false,"suffix":""},{"dropping-particle":"","family":"Connan","given":"J.","non-dropping-particle":"","parse-names":false,"suffix":""},{"dropping-particle":"","family":"Albrecht","given":"P.","non-dropping-particle":"","parse-names":false,"suffix":""}],"container-title":"Geochimica et Cosmochimica Acta","id":"ITEM-5","issue":"4","issued":{"date-parts":[["2004"]]},"page":"789-804","title":"Effects of weathering on nickel and vanadyl porphyrins of a Lower Toarcian shale of the Paris basin","type":"article-journal","volume":"68"},"uris":["http://www.mendeley.com/documents/?uuid=6be0b335-fd5f-4e87-a55d-a648c8bd47ed"]}],"mendeley":{"formattedCitation":"(Callot et al., 1990; Grosjean et al., 2004; Lewan, 1984; Lewan and Maynard, 1982; Tribovillard et al., 2006)","plainTextFormattedCitation":"(Callot et al., 1990; Grosjean et al., 2004; Lewan, 1984; Lewan and Maynard, 1982; Tribovillard et al., 2006)","previouslyFormattedCitation":"(Callot et al., 1990; Grosjean et al., 2004; Lewan, 1984; Lewan and Maynard, 1982; Tribovillard et al., 2006)"},"properties":{"noteIndex":0},"schema":"https://github.com/citation-style-language/schema/raw/master/csl-citation.json"}</w:instrText>
      </w:r>
      <w:r w:rsidR="001A4C85">
        <w:fldChar w:fldCharType="separate"/>
      </w:r>
      <w:r w:rsidR="001A4C85" w:rsidRPr="001A4C85">
        <w:rPr>
          <w:noProof/>
        </w:rPr>
        <w:t>(Callot et al., 1990; Grosjean et al., 2004; Lewan, 1984; Lewan and Maynard, 1982; Tribovillard et al., 2006)</w:t>
      </w:r>
      <w:ins w:id="460" w:author="Eva Juliet Baransky" w:date="2021-09-03T08:41:00Z">
        <w:r w:rsidR="001A4C85">
          <w:fldChar w:fldCharType="end"/>
        </w:r>
        <w:r w:rsidR="001A4C85">
          <w:t>.</w:t>
        </w:r>
      </w:ins>
    </w:p>
    <w:p w14:paraId="57A6C21D" w14:textId="41D50131" w:rsidR="005331E6" w:rsidRDefault="002A5DC2" w:rsidP="005331E6">
      <w:pPr>
        <w:spacing w:after="0"/>
        <w:ind w:firstLine="720"/>
        <w:jc w:val="both"/>
        <w:textAlignment w:val="baseline"/>
      </w:pPr>
      <w:r>
        <w:t>T</w:t>
      </w:r>
      <w:r w:rsidR="00E076CB">
        <w:t xml:space="preserve">he approach </w:t>
      </w:r>
      <w:r w:rsidR="00FB420F">
        <w:t xml:space="preserve">taken in the literature </w:t>
      </w:r>
      <w:r w:rsidR="00E076CB">
        <w:t xml:space="preserve">to quantify this sink </w:t>
      </w:r>
      <w:r>
        <w:t>multiplies</w:t>
      </w:r>
      <w:r w:rsidR="00E076CB">
        <w:t xml:space="preserve"> the total flux of the sediment (OM burial/year) by </w:t>
      </w:r>
      <w:r w:rsidR="002419D8">
        <w:t>the</w:t>
      </w:r>
      <w:r w:rsidR="00E076CB">
        <w:t xml:space="preserve"> associated Ni content (Ni/TOC)</w:t>
      </w:r>
      <w:ins w:id="461" w:author="Eva Juliet Baransky" w:date="2021-09-03T08:41:00Z">
        <w:r w:rsidR="001A4C85">
          <w:t xml:space="preserve"> </w:t>
        </w:r>
      </w:ins>
      <w:ins w:id="462" w:author="Eva Juliet Baransky" w:date="2021-09-03T08:42:00Z">
        <w:r w:rsidR="001A4C85">
          <w:t>in samples from modern upwelling regions</w:t>
        </w:r>
      </w:ins>
      <w:r w:rsidR="00E076CB">
        <w:t xml:space="preserve">.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w:t>
      </w:r>
      <w:r w:rsidR="00EB722E">
        <w:t>1x</w:t>
      </w:r>
      <w:r w:rsidR="005331E6">
        <w:t>10</w:t>
      </w:r>
      <w:r w:rsidR="005331E6">
        <w:rPr>
          <w:vertAlign w:val="superscript"/>
        </w:rPr>
        <w:t>13</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5331E6">
        <w:t xml:space="preserve"> </w:t>
      </w:r>
      <w:r w:rsidR="00DA6910">
        <w:t xml:space="preserve">and </w:t>
      </w:r>
      <w:r w:rsidR="00DA6910" w:rsidRPr="00292EE9">
        <w:t>5x10</w:t>
      </w:r>
      <w:r w:rsidR="00DA6910" w:rsidRPr="00292EE9">
        <w:rPr>
          <w:vertAlign w:val="superscript"/>
        </w:rPr>
        <w:t>12</w:t>
      </w:r>
      <w:r w:rsidR="00DA6910">
        <w:t xml:space="preserve"> g </w:t>
      </w:r>
      <w:proofErr w:type="spellStart"/>
      <w:r w:rsidR="00DA6910" w:rsidRPr="00292EE9">
        <w:t>C</w:t>
      </w:r>
      <w:r w:rsidR="00DA6910">
        <w:rPr>
          <w:vertAlign w:val="subscript"/>
        </w:rPr>
        <w:t>org</w:t>
      </w:r>
      <w:proofErr w:type="spellEnd"/>
      <w:r w:rsidR="00DA6910">
        <w:t>/</w:t>
      </w:r>
      <w:proofErr w:type="spellStart"/>
      <w:r w:rsidR="00DA6910">
        <w:t>yr</w:t>
      </w:r>
      <w:proofErr w:type="spellEnd"/>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D7F24">
        <w:t xml:space="preserve"> </w:t>
      </w:r>
      <w:r w:rsidR="005331E6">
        <w:t xml:space="preserve">normalized fluxes </w:t>
      </w:r>
      <w:r w:rsidR="00B234C3">
        <w:t>calculated a</w:t>
      </w:r>
      <w:r w:rsidR="00104EE8">
        <w:t xml:space="preserve"> total </w:t>
      </w:r>
      <w:r w:rsidR="005331E6">
        <w:t xml:space="preserve">TOC burial </w:t>
      </w:r>
      <w:r w:rsidR="00104EE8">
        <w:t xml:space="preserve">for deep-sea sediments deposited (&gt;1000m) </w:t>
      </w:r>
      <w:r w:rsidR="009A0571">
        <w:t>of</w:t>
      </w:r>
      <w:r w:rsidR="00104EE8">
        <w:t xml:space="preserve"> </w:t>
      </w:r>
      <w:r w:rsidR="005331E6">
        <w:t>20x10</w:t>
      </w:r>
      <w:r w:rsidR="005331E6">
        <w:rPr>
          <w:vertAlign w:val="superscript"/>
        </w:rPr>
        <w:t>12</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9A0571">
        <w:t xml:space="preserve"> </w:t>
      </w:r>
      <w:r w:rsidR="009A0571">
        <w:fldChar w:fldCharType="begin" w:fldLock="1"/>
      </w:r>
      <w:r w:rsidR="00D21404">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rsidR="009A0571">
        <w:fldChar w:fldCharType="separate"/>
      </w:r>
      <w:r w:rsidR="009A0571" w:rsidRPr="009A0571">
        <w:rPr>
          <w:noProof/>
        </w:rPr>
        <w:t>(Hayes et al., 2021)</w:t>
      </w:r>
      <w:r w:rsidR="009A0571">
        <w:fldChar w:fldCharType="end"/>
      </w:r>
      <w:r w:rsidR="005331E6">
        <w:t>.</w:t>
      </w:r>
      <w:r w:rsidR="00C361F7">
        <w:t xml:space="preserve"> </w:t>
      </w:r>
      <w:r w:rsidR="003D0592">
        <w:t xml:space="preserve">To estimate the Ni/TOC, </w:t>
      </w:r>
      <w:r>
        <w:t xml:space="preserve">past studies have primarily focused on </w:t>
      </w:r>
      <w:r w:rsidR="003D0592">
        <w:t xml:space="preserve">productive regions. </w:t>
      </w:r>
      <w:del w:id="463" w:author="Eva Juliet Baransky" w:date="2021-09-03T08:55:00Z">
        <w:r w:rsidR="003D0592" w:rsidDel="00A43B07">
          <w:delText xml:space="preserve">Nickel </w:delText>
        </w:r>
        <w:r w:rsidR="005331E6" w:rsidDel="00A43B07">
          <w:delText>is often associated linearly with TOC</w:delText>
        </w:r>
        <w:r w:rsidR="00F800E8" w:rsidDel="00A43B07">
          <w:delText xml:space="preserve">, and the slope </w:delText>
        </w:r>
        <w:r w:rsidR="002D2BD4" w:rsidDel="00A43B07">
          <w:delText>of this relationship can be applied to the flux calculation</w:delText>
        </w:r>
        <w:r w:rsidR="00F800E8" w:rsidDel="00A43B07">
          <w:delText>.</w:delText>
        </w:r>
        <w:r w:rsidR="002D2BD4" w:rsidDel="00A43B07">
          <w:delText xml:space="preserve"> </w:delText>
        </w:r>
      </w:del>
      <w:proofErr w:type="spellStart"/>
      <w:ins w:id="464" w:author="Eva Juliet Baransky" w:date="2021-09-03T08:56:00Z">
        <w:r w:rsidR="00A43B07">
          <w:t>Ciscato</w:t>
        </w:r>
        <w:proofErr w:type="spellEnd"/>
        <w:r w:rsidR="00A43B07">
          <w:t xml:space="preserve"> et al. (2018) applied the </w:t>
        </w:r>
      </w:ins>
      <w:del w:id="465" w:author="Eva Juliet Baransky" w:date="2021-09-03T08:56:00Z">
        <w:r w:rsidDel="00A43B07">
          <w:delText>The</w:delText>
        </w:r>
      </w:del>
      <w:r>
        <w:t xml:space="preserve"> </w:t>
      </w:r>
      <w:r w:rsidR="00736ACC">
        <w:t xml:space="preserve">Ni/TOC derived </w:t>
      </w:r>
      <w:r w:rsidR="005331E6">
        <w:t xml:space="preserve">from the </w:t>
      </w:r>
      <w:r>
        <w:t>P</w:t>
      </w:r>
      <w:r w:rsidR="005331E6">
        <w:t>eru upwelling region</w:t>
      </w:r>
      <w:ins w:id="466" w:author="Eva Juliet Baransky" w:date="2021-09-03T08:56:00Z">
        <w:r w:rsidR="00A43B07">
          <w:t xml:space="preserve"> </w:t>
        </w:r>
        <w:r w:rsidR="00A43B07">
          <w:t xml:space="preserve">(9 Ni ppm/TOC </w:t>
        </w:r>
        <w:proofErr w:type="spellStart"/>
        <w:r w:rsidR="00A43B07">
          <w:t>wt</w:t>
        </w:r>
        <w:proofErr w:type="spellEnd"/>
        <w:r w:rsidR="00A43B07">
          <w:t>%)</w:t>
        </w:r>
      </w:ins>
      <w:r w:rsidR="00736ACC">
        <w:t>, which ha</w:t>
      </w:r>
      <w:ins w:id="467" w:author="Eva Juliet Baransky" w:date="2021-09-03T08:56:00Z">
        <w:r w:rsidR="00A43B07">
          <w:t>s</w:t>
        </w:r>
      </w:ins>
      <w:del w:id="468" w:author="Eva Juliet Baransky" w:date="2021-09-03T08:56:00Z">
        <w:r w:rsidR="00736ACC" w:rsidDel="00A43B07">
          <w:delText>ve</w:delText>
        </w:r>
      </w:del>
      <w:r w:rsidR="00736ACC">
        <w:t xml:space="preserve"> a</w:t>
      </w:r>
      <w:del w:id="469" w:author="Eva Juliet Baransky" w:date="2021-09-03T08:56:00Z">
        <w:r w:rsidR="00736ACC" w:rsidDel="00A43B07">
          <w:delText>n</w:delText>
        </w:r>
      </w:del>
      <w:r w:rsidR="00736ACC">
        <w:t xml:space="preserve"> Ni/TOC intercept of 0</w:t>
      </w:r>
      <w:r>
        <w:t xml:space="preserve"> and therefore has a negligible non-authigenic Ni contribution</w:t>
      </w:r>
      <w:r w:rsidR="00BA267E">
        <w:t xml:space="preserve">, </w:t>
      </w:r>
      <w:del w:id="470" w:author="Eva Juliet Baransky" w:date="2021-09-03T08:56:00Z">
        <w:r w:rsidR="00A84D2F" w:rsidDel="00A43B07">
          <w:delText xml:space="preserve">has been used </w:delText>
        </w:r>
      </w:del>
      <w:r w:rsidR="005331E6">
        <w:t xml:space="preserve">to calculate the fraction of Ni that is buried with organic matter at </w:t>
      </w:r>
      <w:r w:rsidR="00A84D2F">
        <w:t>productive upwelling regions</w:t>
      </w:r>
      <w:ins w:id="471" w:author="Eva Juliet Baransky" w:date="2021-09-03T08:56:00Z">
        <w:r w:rsidR="00A43B07">
          <w:t>.</w:t>
        </w:r>
      </w:ins>
      <w:r w:rsidR="00A84D2F">
        <w:t xml:space="preserve"> </w:t>
      </w:r>
      <w:del w:id="472" w:author="Eva Juliet Baransky" w:date="2021-09-03T08:56:00Z">
        <w:r w:rsidR="005331E6" w:rsidDel="00A43B07">
          <w:delText xml:space="preserve">(9 Ni ppm/TOC wt%). </w:delText>
        </w:r>
      </w:del>
      <w:r w:rsidR="00A84D2F">
        <w:t>To the best of our knowledge, there is no estimate of the Ni/TOC for OM buried in pelagic zones, and therefore p</w:t>
      </w:r>
      <w:r w:rsidR="00190446">
        <w:t>elagic OM</w:t>
      </w:r>
      <w:r w:rsidR="0091468E">
        <w:t xml:space="preserve"> may be </w:t>
      </w:r>
      <w:r w:rsidR="00190446">
        <w:t>a</w:t>
      </w:r>
      <w:r w:rsidR="00A84D2F">
        <w:t>n omitted</w:t>
      </w:r>
      <w:r w:rsidR="00190446">
        <w:t xml:space="preserve"> </w:t>
      </w:r>
      <w:r w:rsidR="0091468E">
        <w:t>nontrivial output of Ni</w:t>
      </w:r>
      <w:r w:rsidR="00190446">
        <w:t xml:space="preserve">. </w:t>
      </w:r>
      <w:del w:id="473" w:author="Eva Juliet Baransky" w:date="2021-09-03T08:42:00Z">
        <w:r w:rsidR="0020553B" w:rsidDel="003E5C4B">
          <w:delText>T</w:delText>
        </w:r>
      </w:del>
      <w:del w:id="474" w:author="Eva Juliet Baransky" w:date="2021-09-03T08:43:00Z">
        <w:r w:rsidR="0020553B" w:rsidDel="003E5C4B">
          <w:delText xml:space="preserve">he </w:delText>
        </w:r>
        <w:r w:rsidR="00394061" w:rsidDel="003E5C4B">
          <w:delText>generally cited</w:delText>
        </w:r>
        <w:r w:rsidR="0020553B" w:rsidDel="003E5C4B">
          <w:delText xml:space="preserve"> calculation from </w:delText>
        </w:r>
      </w:del>
      <w:ins w:id="475" w:author="Eva Juliet Baransky" w:date="2021-09-03T08:44:00Z">
        <w:r w:rsidR="00A22A46">
          <w:t xml:space="preserve"> T</w:t>
        </w:r>
      </w:ins>
      <w:ins w:id="476" w:author="Eva Juliet Baransky" w:date="2021-09-03T08:43:00Z">
        <w:r w:rsidR="003E5C4B">
          <w:t>he</w:t>
        </w:r>
        <w:r w:rsidR="0092383B">
          <w:t xml:space="preserve"> only </w:t>
        </w:r>
      </w:ins>
      <w:ins w:id="477" w:author="Eva Juliet Baransky" w:date="2021-09-03T08:44:00Z">
        <w:r w:rsidR="00A22A46">
          <w:t xml:space="preserve">published </w:t>
        </w:r>
      </w:ins>
      <w:ins w:id="478" w:author="Eva Juliet Baransky" w:date="2021-09-03T08:43:00Z">
        <w:r w:rsidR="0092383B">
          <w:t xml:space="preserve">OM </w:t>
        </w:r>
      </w:ins>
      <w:ins w:id="479" w:author="Eva Juliet Baransky" w:date="2021-09-03T08:44:00Z">
        <w:r w:rsidR="00A22A46">
          <w:t xml:space="preserve">Ni output </w:t>
        </w:r>
      </w:ins>
      <w:ins w:id="480" w:author="Eva Juliet Baransky" w:date="2021-09-03T08:43:00Z">
        <w:r w:rsidR="0092383B">
          <w:t>flux comes from</w:t>
        </w:r>
        <w:r w:rsidR="003E5C4B">
          <w:t xml:space="preserve"> </w:t>
        </w:r>
      </w:ins>
      <w:r w:rsidR="00D21404">
        <w:fldChar w:fldCharType="begin" w:fldLock="1"/>
      </w:r>
      <w:r w:rsidR="002F0C4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instrText>
      </w:r>
      <w:r w:rsidR="00D21404">
        <w:fldChar w:fldCharType="separate"/>
      </w:r>
      <w:r w:rsidR="00D21404" w:rsidRPr="00D21404">
        <w:rPr>
          <w:noProof/>
        </w:rPr>
        <w:t xml:space="preserve">Ciscato et al. </w:t>
      </w:r>
      <w:r w:rsidR="00D21404">
        <w:rPr>
          <w:noProof/>
        </w:rPr>
        <w:t>(</w:t>
      </w:r>
      <w:r w:rsidR="00D21404" w:rsidRPr="00D21404">
        <w:rPr>
          <w:noProof/>
        </w:rPr>
        <w:t>2018)</w:t>
      </w:r>
      <w:r w:rsidR="00D21404">
        <w:fldChar w:fldCharType="end"/>
      </w:r>
      <w:ins w:id="481" w:author="Eva Juliet Baransky" w:date="2021-09-03T08:44:00Z">
        <w:r w:rsidR="00A22A46">
          <w:t xml:space="preserve">. </w:t>
        </w:r>
        <w:proofErr w:type="spellStart"/>
        <w:r w:rsidR="00A22A46">
          <w:t>They</w:t>
        </w:r>
      </w:ins>
      <w:del w:id="482" w:author="Eva Juliet Baransky" w:date="2021-09-03T08:44:00Z">
        <w:r w:rsidR="00D21404" w:rsidDel="00A22A46">
          <w:delText xml:space="preserve"> </w:delText>
        </w:r>
      </w:del>
      <w:r w:rsidR="0020553B">
        <w:t>use</w:t>
      </w:r>
      <w:ins w:id="483" w:author="Eva Juliet Baransky" w:date="2021-09-03T08:55:00Z">
        <w:r w:rsidR="000661CA">
          <w:t>d</w:t>
        </w:r>
      </w:ins>
      <w:proofErr w:type="spellEnd"/>
      <w:del w:id="484" w:author="Eva Juliet Baransky" w:date="2021-09-03T08:44:00Z">
        <w:r w:rsidR="0020553B" w:rsidDel="00A22A46">
          <w:delText>s</w:delText>
        </w:r>
      </w:del>
      <w:r w:rsidR="0020553B">
        <w:t xml:space="preserve">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w:t>
      </w:r>
      <w:proofErr w:type="spellStart"/>
      <w:r w:rsidR="004E2B0B">
        <w:t>C</w:t>
      </w:r>
      <w:r w:rsidR="00F80EC5">
        <w:softHyphen/>
      </w:r>
      <w:r w:rsidR="00F80EC5">
        <w:rPr>
          <w:vertAlign w:val="subscript"/>
        </w:rPr>
        <w:t>org</w:t>
      </w:r>
      <w:proofErr w:type="spellEnd"/>
      <w:r w:rsidR="004E2B0B">
        <w:t>/</w:t>
      </w:r>
      <w:proofErr w:type="spellStart"/>
      <w:r w:rsidR="004E2B0B">
        <w:t>yr</w:t>
      </w:r>
      <w:proofErr w:type="spellEnd"/>
      <w:r w:rsidR="004E2B0B">
        <w:t>)</w:t>
      </w:r>
      <w:r w:rsidR="00467889">
        <w:t xml:space="preserve"> and the Peru Ni/TOC</w:t>
      </w:r>
      <w:r w:rsidR="0020553B">
        <w:t xml:space="preserve"> to calculate a</w:t>
      </w:r>
      <w:ins w:id="485" w:author="Eva Juliet Baransky" w:date="2021-09-03T08:45:00Z">
        <w:r w:rsidR="00314970">
          <w:t>n OM Ni flux of</w:t>
        </w:r>
      </w:ins>
      <w:r w:rsidR="005331E6">
        <w:t xml:space="preserve"> </w:t>
      </w:r>
      <w:del w:id="486" w:author="Eva Juliet Baransky" w:date="2021-09-03T08:45:00Z">
        <w:r w:rsidR="005331E6" w:rsidDel="00314970">
          <w:delText xml:space="preserve">flux of Ni out into organic matter </w:delText>
        </w:r>
      </w:del>
      <w:r w:rsidR="005331E6">
        <w:t>1.5x10</w:t>
      </w:r>
      <w:r w:rsidR="005331E6">
        <w:rPr>
          <w:vertAlign w:val="superscript"/>
        </w:rPr>
        <w:t>8</w:t>
      </w:r>
      <w:r w:rsidR="005331E6">
        <w:t xml:space="preserve"> mol Ni/yr.</w:t>
      </w:r>
    </w:p>
    <w:p w14:paraId="2F8D49E5" w14:textId="69E59333" w:rsidR="007B3FBB" w:rsidRDefault="007B3FBB" w:rsidP="00F8651F">
      <w:pPr>
        <w:pStyle w:val="Heading4"/>
      </w:pPr>
      <w:r>
        <w:t>Euxinic Sediments</w:t>
      </w:r>
    </w:p>
    <w:p w14:paraId="0ACF0FDB" w14:textId="3CD53BD6" w:rsidR="00880F09" w:rsidRDefault="007B3FBB" w:rsidP="007B3FBB">
      <w:pPr>
        <w:spacing w:after="0"/>
        <w:jc w:val="both"/>
        <w:textAlignment w:val="baseline"/>
        <w:rPr>
          <w:ins w:id="487" w:author="Eva Juliet Baransky" w:date="2021-09-03T11:24:00Z"/>
        </w:rPr>
      </w:pPr>
      <w:r>
        <w:tab/>
      </w:r>
      <w:r w:rsidR="00C70B97">
        <w:t>Th</w:t>
      </w:r>
      <w:r w:rsidR="00394061">
        <w:t>e euxinic</w:t>
      </w:r>
      <w:r w:rsidR="00C70B97">
        <w:t xml:space="preserve">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 xml:space="preserve">Both calculations used sediments from the Black Sea as representative of euxinic sediments. </w:t>
      </w:r>
      <w:r w:rsidR="002F0C40">
        <w:fldChar w:fldCharType="begin" w:fldLock="1"/>
      </w:r>
      <w:r w:rsidR="009A1E62">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9A1E62">
        <w:rPr>
          <w:rFonts w:ascii="Cambria Math" w:hAnsi="Cambria Math" w:cs="Cambria Math"/>
        </w:rPr>
        <w:instrText>∼</w:instrText>
      </w:r>
      <w:r w:rsidR="009A1E62">
        <w:instrText>1 ppm in detrital sediments) and Cd (</w:instrText>
      </w:r>
      <w:r w:rsidR="009A1E62">
        <w:rPr>
          <w:rFonts w:ascii="Cambria Math" w:hAnsi="Cambria Math" w:cs="Cambria Math"/>
        </w:rPr>
        <w:instrText>∼</w:instrText>
      </w:r>
      <w:r w:rsidR="009A1E62">
        <w:instrText>0.3 ppm), respectively, compared to values not greater than 17 in any setting for the other five metals (</w:instrText>
      </w:r>
      <w:r w:rsidR="009A1E62">
        <w:rPr>
          <w:rFonts w:ascii="Cambria Math" w:hAnsi="Cambria Math" w:cs="Cambria Math"/>
        </w:rPr>
        <w:instrText>∼</w:instrText>
      </w:r>
      <w:r w:rsidR="009A1E62">
        <w:instrText xml:space="preserve">45 ppm to </w:instrText>
      </w:r>
      <w:r w:rsidR="009A1E62">
        <w:rPr>
          <w:rFonts w:ascii="Cambria Math" w:hAnsi="Cambria Math" w:cs="Cambria Math"/>
        </w:rPr>
        <w:instrText>∼</w:instrText>
      </w:r>
      <w:r w:rsidR="009A1E62">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rsidR="002F0C40">
        <w:fldChar w:fldCharType="separate"/>
      </w:r>
      <w:r w:rsidR="002F0C40" w:rsidRPr="002F0C40">
        <w:rPr>
          <w:noProof/>
        </w:rPr>
        <w:t xml:space="preserve">Little et al. </w:t>
      </w:r>
      <w:r w:rsidR="002F0C40">
        <w:rPr>
          <w:noProof/>
        </w:rPr>
        <w:t>(</w:t>
      </w:r>
      <w:r w:rsidR="002F0C40" w:rsidRPr="002F0C40">
        <w:rPr>
          <w:noProof/>
        </w:rPr>
        <w:t>2015)</w:t>
      </w:r>
      <w:r w:rsidR="002F0C40">
        <w:fldChar w:fldCharType="end"/>
      </w:r>
      <w:r w:rsidR="002F0C40">
        <w:t xml:space="preserve"> </w:t>
      </w:r>
      <w:r w:rsidR="005F5F58">
        <w:t>use</w:t>
      </w:r>
      <w:r w:rsidR="00210045">
        <w:t>d</w:t>
      </w:r>
      <w:r w:rsidR="005F5F58">
        <w:t xml:space="preserve"> the better constrained Mo mass balance </w:t>
      </w:r>
      <w:r w:rsidR="00014400">
        <w:t>along with</w:t>
      </w:r>
      <w:r w:rsidR="00701100">
        <w:t xml:space="preserve"> the </w:t>
      </w:r>
      <w:r w:rsidR="009A1E62">
        <w:t>authigenic</w:t>
      </w:r>
      <w:r w:rsidR="00701100">
        <w:t xml:space="preserve">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w:t>
      </w:r>
      <w:r w:rsidR="00701100">
        <w:t xml:space="preserve"> </w:t>
      </w:r>
      <w:proofErr w:type="spellStart"/>
      <w:r w:rsidR="00CC13F8">
        <w:t>Ciscato</w:t>
      </w:r>
      <w:proofErr w:type="spellEnd"/>
      <w:r w:rsidR="00CC13F8">
        <w:t xml:space="preserve"> et al. (2018) </w:t>
      </w:r>
      <w:r w:rsidR="007440DD">
        <w:t xml:space="preserve">instead </w:t>
      </w:r>
      <w:r w:rsidR="00014400">
        <w:t>c</w:t>
      </w:r>
      <w:r w:rsidR="005F5F58">
        <w:t>alculated the euxinic sink s</w:t>
      </w:r>
      <w:r w:rsidR="00C70B97">
        <w:t>imilar to</w:t>
      </w:r>
      <w:r w:rsidR="00014400">
        <w:t xml:space="preserve"> the productive region</w:t>
      </w:r>
      <w:r w:rsidR="00C70B97">
        <w:t xml:space="preserve"> OM</w:t>
      </w:r>
      <w:r w:rsidR="00014400">
        <w:t xml:space="preserve"> sink.</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F01593">
        <w:t>;</w:t>
      </w:r>
      <w:r w:rsidR="00CC13F8">
        <w:t xml:space="preserve"> </w:t>
      </w:r>
      <w:r w:rsidR="00F01593">
        <w:fldChar w:fldCharType="begin" w:fldLock="1"/>
      </w:r>
      <w:r w:rsidR="00FE756E">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rsidR="00F01593">
        <w:fldChar w:fldCharType="separate"/>
      </w:r>
      <w:r w:rsidR="00F01593" w:rsidRPr="00F01593">
        <w:rPr>
          <w:noProof/>
        </w:rPr>
        <w:t xml:space="preserve">Berner, </w:t>
      </w:r>
      <w:r w:rsidR="00F01593">
        <w:rPr>
          <w:noProof/>
        </w:rPr>
        <w:t>(</w:t>
      </w:r>
      <w:r w:rsidR="00F01593" w:rsidRPr="00F01593">
        <w:rPr>
          <w:noProof/>
        </w:rPr>
        <w:t>1982)</w:t>
      </w:r>
      <w:r w:rsidR="00F01593">
        <w:fldChar w:fldCharType="end"/>
      </w:r>
      <w:r w:rsidR="00CC13F8">
        <w:t xml:space="preserve">) and </w:t>
      </w:r>
      <w:r w:rsidR="00505699">
        <w:t>the Ni/TOC ratios from Black Sea euxinic sediments (0.54-1.49x10</w:t>
      </w:r>
      <w:r w:rsidR="00505699">
        <w:rPr>
          <w:vertAlign w:val="superscript"/>
        </w:rPr>
        <w:t>-3</w:t>
      </w:r>
      <w:r w:rsidR="00505699">
        <w:t xml:space="preserve"> Ni</w:t>
      </w:r>
      <w:r w:rsidR="00EA51EB">
        <w:t xml:space="preserve"> ppm</w:t>
      </w:r>
      <w:r w:rsidR="00505699">
        <w:t xml:space="preserve">/TOC </w:t>
      </w:r>
      <w:proofErr w:type="spellStart"/>
      <w:r w:rsidR="00505699">
        <w:t>wt</w:t>
      </w:r>
      <w:proofErr w:type="spellEnd"/>
      <w:r w:rsidR="00505699">
        <w:t xml:space="preserve">% </w:t>
      </w:r>
      <w:r w:rsidR="00505699">
        <w:fldChar w:fldCharType="begin" w:fldLock="1"/>
      </w:r>
      <w:r w:rsidR="00505699">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(Little et al., 2015; Vance et al., 2016)</w:t>
      </w:r>
      <w:r w:rsidR="00505699">
        <w:fldChar w:fldCharType="end"/>
      </w:r>
      <w:r w:rsidR="00CC13F8">
        <w:t xml:space="preserve"> </w:t>
      </w:r>
      <w:r w:rsidR="00505699">
        <w:t>to calculate a total flux of 0.15x10</w:t>
      </w:r>
      <w:r w:rsidR="00505699">
        <w:rPr>
          <w:vertAlign w:val="superscript"/>
        </w:rPr>
        <w:t>8</w:t>
      </w:r>
      <w:r w:rsidR="00505699">
        <w:t xml:space="preserve"> Ni mol/</w:t>
      </w:r>
      <w:proofErr w:type="spellStart"/>
      <w:r w:rsidR="00505699">
        <w:t>yr</w:t>
      </w:r>
      <w:proofErr w:type="spellEnd"/>
      <w:r w:rsidR="00505699">
        <w:t xml:space="preserve">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r w:rsidR="00D721C5">
        <w:t>quite</w:t>
      </w:r>
      <w:r w:rsidR="00505699">
        <w:t xml:space="preserve"> different, however, they are both very small relative to the other sinks and, therefore, unless the estimates are off by an order of magnitude, the euxinic sink is mostly unimportant in modern oceans. </w:t>
      </w:r>
      <w:del w:id="488" w:author="Eva Juliet Baransky" w:date="2021-09-03T10:22:00Z">
        <w:r w:rsidR="00866DC0" w:rsidDel="00084E99">
          <w:delText>The</w:delText>
        </w:r>
        <w:r w:rsidR="00505699" w:rsidDel="00084E99">
          <w:delText xml:space="preserve"> most often used</w:delText>
        </w:r>
        <w:r w:rsidR="00866DC0" w:rsidDel="00084E99">
          <w:delText xml:space="preserve"> value</w:delText>
        </w:r>
        <w:r w:rsidR="00505699" w:rsidDel="00084E99">
          <w:delText xml:space="preserve"> in Ni marine budgets </w:delText>
        </w:r>
        <w:r w:rsidR="00866DC0" w:rsidDel="00084E99">
          <w:delText xml:space="preserve">is </w:delText>
        </w:r>
        <w:r w:rsidR="00505699" w:rsidDel="00084E99">
          <w:delText>0.15x10</w:delText>
        </w:r>
        <w:r w:rsidR="00505699" w:rsidDel="00084E99">
          <w:rPr>
            <w:vertAlign w:val="superscript"/>
          </w:rPr>
          <w:delText>8</w:delText>
        </w:r>
        <w:r w:rsidR="00505699" w:rsidDel="00084E99">
          <w:delText xml:space="preserve"> Ni mol/yr </w:delText>
        </w:r>
        <w:r w:rsidR="00505699" w:rsidDel="00084E99">
          <w:fldChar w:fldCharType="begin" w:fldLock="1"/>
        </w:r>
        <w:r w:rsidR="003E52D0" w:rsidDel="00084E99">
          <w:del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delInstrText>
        </w:r>
        <w:r w:rsidR="00505699" w:rsidDel="00084E99">
          <w:fldChar w:fldCharType="separate"/>
        </w:r>
        <w:r w:rsidR="00505699" w:rsidRPr="00505699" w:rsidDel="00084E99">
          <w:rPr>
            <w:noProof/>
          </w:rPr>
          <w:delText>(Ciscato et al., 2018; Gueguen and Rouxel, 2021; Little et al., 2020)</w:delText>
        </w:r>
        <w:r w:rsidR="00505699" w:rsidDel="00084E99">
          <w:fldChar w:fldCharType="end"/>
        </w:r>
        <w:r w:rsidR="00505699" w:rsidDel="00084E99">
          <w:delText>.</w:delText>
        </w:r>
      </w:del>
    </w:p>
    <w:p w14:paraId="5B65570F" w14:textId="28E8D510" w:rsidR="006E23A5" w:rsidRDefault="006E23A5" w:rsidP="007B3FBB">
      <w:pPr>
        <w:spacing w:after="0"/>
        <w:jc w:val="both"/>
        <w:textAlignment w:val="baseline"/>
      </w:pPr>
      <w:commentRangeStart w:id="489"/>
      <w:ins w:id="490" w:author="Eva Juliet Baransky" w:date="2021-09-03T11:24:00Z">
        <w:r>
          <w:t>[insert new title for this section]</w:t>
        </w:r>
        <w:commentRangeEnd w:id="489"/>
        <w:r>
          <w:rPr>
            <w:rStyle w:val="CommentReference"/>
          </w:rPr>
          <w:commentReference w:id="489"/>
        </w:r>
      </w:ins>
    </w:p>
    <w:p w14:paraId="76E9026A" w14:textId="5A7B3EBB" w:rsidR="00B60691" w:rsidRDefault="00F80EC5" w:rsidP="00B33B93">
      <w:pPr>
        <w:spacing w:after="0"/>
        <w:jc w:val="both"/>
        <w:textAlignment w:val="baseline"/>
      </w:pPr>
      <w:r>
        <w:lastRenderedPageBreak/>
        <w:tab/>
      </w:r>
      <w:del w:id="491" w:author="Eva Juliet Baransky" w:date="2021-09-03T11:24:00Z">
        <w:r w:rsidR="009A56B7" w:rsidDel="006E23A5">
          <w:delText>Taking these values</w:delText>
        </w:r>
      </w:del>
      <w:ins w:id="492" w:author="Eva Juliet Baransky" w:date="2021-09-03T11:24:00Z">
        <w:r w:rsidR="006E23A5">
          <w:t>Taken</w:t>
        </w:r>
      </w:ins>
      <w:r w:rsidR="009A56B7">
        <w:t xml:space="preserve"> together, t</w:t>
      </w:r>
      <w:r>
        <w:t xml:space="preserve">he sum of the sources </w:t>
      </w:r>
      <w:r w:rsidR="00C43D53">
        <w:t>equates to 3.</w:t>
      </w:r>
      <w:r w:rsidR="00F157DA">
        <w:t>6</w:t>
      </w:r>
      <w:r w:rsidR="00C43D53">
        <w:t>x10</w:t>
      </w:r>
      <w:r w:rsidR="00C43D53">
        <w:rPr>
          <w:vertAlign w:val="superscript"/>
        </w:rPr>
        <w:t xml:space="preserve">8 </w:t>
      </w:r>
      <w:r w:rsidR="00C43D53">
        <w:t>Ni mol/</w:t>
      </w:r>
      <w:proofErr w:type="spellStart"/>
      <w:r w:rsidR="00C43D53">
        <w:t>yr</w:t>
      </w:r>
      <w:proofErr w:type="spellEnd"/>
      <w:r w:rsidR="00C43D53">
        <w:t xml:space="preserve"> </w:t>
      </w:r>
      <w:r w:rsidR="002236C1">
        <w:t xml:space="preserve">and the sum of the sinks equates to </w:t>
      </w:r>
      <w:r w:rsidR="00FA43F2">
        <w:t>6.</w:t>
      </w:r>
      <w:r w:rsidR="007218B6">
        <w:t>8</w:t>
      </w:r>
      <w:r w:rsidR="00FA43F2">
        <w:t>x10</w:t>
      </w:r>
      <w:r w:rsidR="00FA43F2">
        <w:rPr>
          <w:vertAlign w:val="superscript"/>
        </w:rPr>
        <w:t>8</w:t>
      </w:r>
      <w:r w:rsidR="00FA43F2">
        <w:t xml:space="preserve"> Ni mol/</w:t>
      </w:r>
      <w:proofErr w:type="spellStart"/>
      <w:r w:rsidR="00FA43F2">
        <w:t>yr</w:t>
      </w:r>
      <w:proofErr w:type="spellEnd"/>
      <w:r w:rsidR="00FA43F2">
        <w:t>, nearly double the sum of the sources.</w:t>
      </w:r>
      <w:r w:rsidR="000F1F4B">
        <w:t xml:space="preserve"> </w:t>
      </w:r>
      <w:r w:rsidR="00612258">
        <w:t>What is missing from our understanding of the Ni marine cycle?</w:t>
      </w:r>
    </w:p>
    <w:p w14:paraId="2A3AEE90" w14:textId="494E3327" w:rsidR="00556ED3" w:rsidRPr="00EA74D5" w:rsidDel="00F9734D" w:rsidRDefault="00556ED3" w:rsidP="00180F02">
      <w:pPr>
        <w:pStyle w:val="Heading2"/>
        <w:rPr>
          <w:del w:id="493" w:author="Eva Juliet Baransky" w:date="2021-09-03T10:24:00Z"/>
        </w:rPr>
      </w:pPr>
      <w:bookmarkStart w:id="494" w:name="_Toc78741996"/>
      <w:bookmarkStart w:id="495" w:name="_Toc78742112"/>
      <w:del w:id="496" w:author="Eva Juliet Baransky" w:date="2021-09-03T10:24:00Z">
        <w:r w:rsidRPr="00EA74D5" w:rsidDel="00F9734D">
          <w:delText>Resolving the imbalance</w:delText>
        </w:r>
        <w:bookmarkEnd w:id="494"/>
        <w:bookmarkEnd w:id="495"/>
      </w:del>
    </w:p>
    <w:p w14:paraId="0C5765F9" w14:textId="3C42BBC3" w:rsidR="00691521" w:rsidRDefault="00556ED3" w:rsidP="00F8651F">
      <w:pPr>
        <w:spacing w:after="0"/>
        <w:ind w:firstLine="720"/>
        <w:jc w:val="both"/>
        <w:textAlignment w:val="baseline"/>
        <w:rPr>
          <w:ins w:id="497" w:author="Eva Juliet Baransky" w:date="2021-09-03T10:50:00Z"/>
          <w:color w:val="000000"/>
        </w:rPr>
      </w:pPr>
      <w:del w:id="498" w:author="Eva Juliet Baransky" w:date="2021-09-03T10:24:00Z">
        <w:r w:rsidDel="00F9734D">
          <w:delText xml:space="preserve"> </w:delText>
        </w:r>
      </w:del>
      <w:r>
        <w:t xml:space="preserve">There are two potential causes of the </w:t>
      </w:r>
      <w:ins w:id="499" w:author="Laura W" w:date="2021-08-25T10:21:00Z">
        <w:r w:rsidR="00ED535D">
          <w:t xml:space="preserve">apparent </w:t>
        </w:r>
      </w:ins>
      <w:r>
        <w:t>imbalance</w:t>
      </w:r>
      <w:r w:rsidR="004E2483">
        <w:t>:</w:t>
      </w:r>
      <w:r>
        <w:t xml:space="preserve"> missing fluxes or inaccurate flux estimates. </w:t>
      </w:r>
      <w:r w:rsidR="00612258">
        <w:t xml:space="preserve">Clearly, even with the best efforts, the flux estimates described above are </w:t>
      </w:r>
      <w:ins w:id="500" w:author="Eva Juliet Baransky" w:date="2021-09-03T10:24:00Z">
        <w:r w:rsidR="00F9734D">
          <w:t>tenuous</w:t>
        </w:r>
      </w:ins>
      <w:ins w:id="501" w:author="Eva Juliet Baransky" w:date="2021-09-03T10:28:00Z">
        <w:r w:rsidR="00F9734D">
          <w:t xml:space="preserve">, </w:t>
        </w:r>
      </w:ins>
      <w:del w:id="502" w:author="Eva Juliet Baransky" w:date="2021-09-03T10:24:00Z">
        <w:r w:rsidR="00530330" w:rsidDel="00F9734D">
          <w:delText xml:space="preserve">often </w:delText>
        </w:r>
      </w:del>
      <w:del w:id="503" w:author="Eva Juliet Baransky" w:date="2021-09-03T10:28:00Z">
        <w:r w:rsidR="00612258" w:rsidDel="00F9734D">
          <w:delText>tenuously estimated</w:delText>
        </w:r>
        <w:r w:rsidR="00D01190" w:rsidDel="00F9734D">
          <w:delText xml:space="preserve"> or omitted and</w:delText>
        </w:r>
        <w:r w:rsidR="00612258" w:rsidDel="00F9734D">
          <w:delText xml:space="preserve"> </w:delText>
        </w:r>
      </w:del>
      <w:ins w:id="504" w:author="Eva Juliet Baransky" w:date="2021-09-03T10:29:00Z">
        <w:r w:rsidR="00F50BE1">
          <w:t xml:space="preserve">and </w:t>
        </w:r>
      </w:ins>
      <w:r w:rsidR="00612258">
        <w:t>hold significant uncertainties</w:t>
      </w:r>
      <w:ins w:id="505" w:author="Eva Juliet Baransky" w:date="2021-09-03T10:29:00Z">
        <w:r w:rsidR="00F50BE1">
          <w:t>,</w:t>
        </w:r>
      </w:ins>
      <w:ins w:id="506" w:author="Eva Juliet Baransky" w:date="2021-09-03T10:28:00Z">
        <w:r w:rsidR="00F9734D">
          <w:t xml:space="preserve"> </w:t>
        </w:r>
      </w:ins>
      <w:ins w:id="507" w:author="Eva Juliet Baransky" w:date="2021-09-03T10:29:00Z">
        <w:r w:rsidR="00F50BE1">
          <w:t>if not</w:t>
        </w:r>
        <w:r w:rsidR="00F9734D">
          <w:t xml:space="preserve"> omitted</w:t>
        </w:r>
        <w:r w:rsidR="00F50BE1">
          <w:t xml:space="preserve"> altogether</w:t>
        </w:r>
      </w:ins>
      <w:r w:rsidR="00612258">
        <w:t xml:space="preserve">. </w:t>
      </w:r>
      <w:del w:id="508" w:author="Eva Juliet Baransky" w:date="2021-09-01T12:23:00Z">
        <w:r w:rsidR="00343104" w:rsidDel="00873470">
          <w:delText>As shown</w:delText>
        </w:r>
        <w:r w:rsidR="00612258" w:rsidDel="00873470">
          <w:delText>,</w:delText>
        </w:r>
      </w:del>
      <w:ins w:id="509" w:author="Eva Juliet Baransky" w:date="2021-09-01T12:23:00Z">
        <w:r w:rsidR="00873470">
          <w:t>As discussed,</w:t>
        </w:r>
      </w:ins>
      <w:r w:rsidR="00612258">
        <w:t xml:space="preserve"> </w:t>
      </w:r>
      <w:r w:rsidR="004E2483">
        <w:t>refining th</w:t>
      </w:r>
      <w:ins w:id="510" w:author="Eva Juliet Baransky" w:date="2021-09-03T10:40:00Z">
        <w:r w:rsidR="00333C6E">
          <w:t>e</w:t>
        </w:r>
      </w:ins>
      <w:del w:id="511" w:author="Eva Juliet Baransky" w:date="2021-09-03T10:40:00Z">
        <w:r w:rsidR="004E2483" w:rsidDel="00333C6E">
          <w:delText>ose</w:delText>
        </w:r>
      </w:del>
      <w:ins w:id="512" w:author="Eva Juliet Baransky" w:date="2021-09-03T10:40:00Z">
        <w:r w:rsidR="00333C6E">
          <w:t xml:space="preserve"> estimates</w:t>
        </w:r>
      </w:ins>
      <w:r w:rsidR="004E2483">
        <w:t xml:space="preserve"> directly is very difficult, and thus </w:t>
      </w:r>
      <w:r w:rsidR="00FB6524">
        <w:t>many in the community</w:t>
      </w:r>
      <w:r w:rsidR="004E2483">
        <w:t xml:space="preserve"> </w:t>
      </w:r>
      <w:del w:id="513" w:author="Eva Juliet Baransky" w:date="2021-09-03T10:40:00Z">
        <w:r w:rsidR="004E2483" w:rsidDel="00333C6E">
          <w:delText>aim to</w:delText>
        </w:r>
      </w:del>
      <w:ins w:id="514" w:author="Eva Juliet Baransky" w:date="2021-09-03T10:40:00Z">
        <w:r w:rsidR="00333C6E">
          <w:t>have</w:t>
        </w:r>
      </w:ins>
      <w:r w:rsidR="004E2483">
        <w:t xml:space="preserve"> appl</w:t>
      </w:r>
      <w:ins w:id="515" w:author="Eva Juliet Baransky" w:date="2021-09-03T10:40:00Z">
        <w:r w:rsidR="00333C6E">
          <w:t>ied</w:t>
        </w:r>
      </w:ins>
      <w:del w:id="516" w:author="Eva Juliet Baransky" w:date="2021-09-03T10:40:00Z">
        <w:r w:rsidR="004E2483" w:rsidDel="00333C6E">
          <w:delText>y</w:delText>
        </w:r>
      </w:del>
      <w:r w:rsidR="004E2483">
        <w:t xml:space="preserve"> a new constraint to the puzzle</w:t>
      </w:r>
      <w:ins w:id="517" w:author="Eva Juliet Baransky" w:date="2021-09-03T10:44:00Z">
        <w:r w:rsidR="00C62D30">
          <w:t>, Ni isotopic composition (δ</w:t>
        </w:r>
        <w:r w:rsidR="00C62D30">
          <w:rPr>
            <w:vertAlign w:val="superscript"/>
          </w:rPr>
          <w:t>60</w:t>
        </w:r>
        <w:r w:rsidR="00C62D30">
          <w:t>Ni</w:t>
        </w:r>
      </w:ins>
      <w:ins w:id="518" w:author="Eva Juliet Baransky" w:date="2021-09-03T10:49:00Z">
        <w:r w:rsidR="00DB62EB">
          <w:t>, eq. X</w:t>
        </w:r>
      </w:ins>
      <w:ins w:id="519" w:author="Eva Juliet Baransky" w:date="2021-09-03T10:44:00Z">
        <w:r w:rsidR="00C62D30">
          <w:t>)</w:t>
        </w:r>
      </w:ins>
      <w:r w:rsidR="0071211B">
        <w:t xml:space="preserve"> </w:t>
      </w:r>
      <w:r w:rsidR="0071211B">
        <w:fldChar w:fldCharType="begin" w:fldLock="1"/>
      </w:r>
      <w:r w:rsidR="001A7E7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w:t>
      </w:r>
      <w:r w:rsidR="001A7E77" w:rsidRPr="001A7E77">
        <w:rPr>
          <w:i/>
          <w:iCs/>
          <w:noProof/>
        </w:rPr>
        <w:t>e.g.,</w:t>
      </w:r>
      <w:r w:rsidR="001A7E77">
        <w:rPr>
          <w:noProof/>
        </w:rPr>
        <w:t xml:space="preserve"> </w:t>
      </w:r>
      <w:r w:rsidR="0071211B" w:rsidRPr="0071211B">
        <w:rPr>
          <w:noProof/>
        </w:rPr>
        <w:t>Cameron and Vance, 2014; Ciscato et al., 2018; Little et al., 2020; Vance et al., 2016)</w:t>
      </w:r>
      <w:r w:rsidR="0071211B">
        <w:fldChar w:fldCharType="end"/>
      </w:r>
      <w:r w:rsidR="004E2483">
        <w:t>. A</w:t>
      </w:r>
      <w:r>
        <w:t>ssuming</w:t>
      </w:r>
      <w:r w:rsidRPr="004164EA">
        <w:t xml:space="preserve"> the ocean is </w:t>
      </w:r>
      <w:r>
        <w:t>at or near</w:t>
      </w:r>
      <w:r w:rsidRPr="004164EA">
        <w:t xml:space="preserve"> steady state with respect to Ni,</w:t>
      </w:r>
      <w:r>
        <w:t xml:space="preserve"> </w:t>
      </w:r>
      <w:r w:rsidRPr="004164EA">
        <w:t xml:space="preserve">the </w:t>
      </w:r>
      <w:ins w:id="520" w:author="Eva Juliet Baransky" w:date="2021-09-03T10:49:00Z">
        <w:r w:rsidR="00DB62EB">
          <w:t xml:space="preserve">elemental </w:t>
        </w:r>
      </w:ins>
      <w:r w:rsidRPr="004164EA">
        <w:t xml:space="preserve">fluxes </w:t>
      </w:r>
      <w:r w:rsidRPr="009E7278">
        <w:rPr>
          <w:u w:val="single"/>
        </w:rPr>
        <w:t>and</w:t>
      </w:r>
      <w:r w:rsidRPr="004164EA">
        <w:t xml:space="preserve"> </w:t>
      </w:r>
      <w:del w:id="521" w:author="Eva Juliet Baransky" w:date="2021-09-03T10:49:00Z">
        <w:r w:rsidRPr="004164EA" w:rsidDel="00DB62EB">
          <w:delText xml:space="preserve">the </w:delText>
        </w:r>
      </w:del>
      <w:proofErr w:type="spellStart"/>
      <w:ins w:id="522" w:author="Eva Juliet Baransky" w:date="2021-09-03T10:49:00Z">
        <w:r w:rsidR="00DB62EB">
          <w:t>flux</w:t>
        </w:r>
      </w:ins>
      <w:del w:id="523" w:author="Eva Juliet Baransky" w:date="2021-09-03T10:49:00Z">
        <w:r w:rsidRPr="004164EA" w:rsidDel="00DB62EB">
          <w:delText xml:space="preserve">abundance </w:delText>
        </w:r>
      </w:del>
      <w:r w:rsidRPr="004164EA">
        <w:t>weighted</w:t>
      </w:r>
      <w:proofErr w:type="spellEnd"/>
      <w:r w:rsidRPr="004164EA">
        <w:t xml:space="preserve"> isotopic compositions</w:t>
      </w:r>
      <w:r>
        <w:t xml:space="preserve"> of the Ni sources and sinks should balance</w:t>
      </w:r>
      <w:r w:rsidR="00B24539">
        <w:t xml:space="preserve"> (eq. X </w:t>
      </w:r>
      <w:del w:id="524" w:author="Eva Juliet Baransky" w:date="2021-09-03T10:49:00Z">
        <w:r w:rsidR="00B24539" w:rsidDel="00DB62EB">
          <w:delText>and X)</w:delText>
        </w:r>
      </w:del>
      <w:r>
        <w:t xml:space="preserve">. Therefore, </w:t>
      </w:r>
      <w:r w:rsidR="00342053">
        <w:t>one</w:t>
      </w:r>
      <w:r>
        <w:t xml:space="preserv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w:t>
      </w:r>
      <w:del w:id="525" w:author="Eva Juliet Baransky" w:date="2021-09-03T10:49:00Z">
        <w:r w:rsidRPr="004164EA" w:rsidDel="00DB62EB">
          <w:rPr>
            <w:color w:val="000000"/>
            <w:vertAlign w:val="superscript"/>
          </w:rPr>
          <w:delText>/58</w:delText>
        </w:r>
      </w:del>
      <w:r w:rsidRPr="004164EA">
        <w:rPr>
          <w:color w:val="000000"/>
        </w:rPr>
        <w:t>Ni</w:t>
      </w:r>
      <w:r w:rsidR="00FB18D4">
        <w:rPr>
          <w:color w:val="000000"/>
        </w:rPr>
        <w:t>).</w:t>
      </w:r>
      <w:r w:rsidR="000E03B2">
        <w:rPr>
          <w:color w:val="000000"/>
        </w:rPr>
        <w:t xml:space="preserve"> </w:t>
      </w:r>
      <w:bookmarkStart w:id="526" w:name="_Hlk63688902"/>
      <w:r w:rsidR="006A1E60">
        <w:rPr>
          <w:color w:val="000000"/>
        </w:rPr>
        <w:t>This approach has been successfully applied to</w:t>
      </w:r>
      <w:r w:rsidR="004F3221">
        <w:rPr>
          <w:color w:val="000000"/>
        </w:rPr>
        <w:t xml:space="preserve"> support</w:t>
      </w:r>
      <w:r w:rsidR="00FE756E">
        <w:rPr>
          <w:color w:val="000000"/>
        </w:rPr>
        <w:t xml:space="preserve"> the balance of inputs and outputs for</w:t>
      </w:r>
      <w:r w:rsidR="006A1E60">
        <w:rPr>
          <w:color w:val="000000"/>
        </w:rPr>
        <w:t xml:space="preserve"> other elemental cycles (</w:t>
      </w:r>
      <w:r w:rsidR="006A1E60" w:rsidRPr="009E7278">
        <w:rPr>
          <w:i/>
          <w:iCs/>
          <w:color w:val="000000"/>
        </w:rPr>
        <w:t>e.g.,</w:t>
      </w:r>
      <w:r w:rsidR="006A1E60">
        <w:rPr>
          <w:color w:val="000000"/>
        </w:rPr>
        <w:t xml:space="preserve"> Mo</w:t>
      </w:r>
      <w:r w:rsidR="00FE756E">
        <w:rPr>
          <w:color w:val="000000"/>
        </w:rPr>
        <w:t xml:space="preserve">, </w:t>
      </w:r>
      <w:r w:rsidR="00FE756E">
        <w:rPr>
          <w:color w:val="000000"/>
        </w:rPr>
        <w:fldChar w:fldCharType="begin" w:fldLock="1"/>
      </w:r>
      <w:r w:rsidR="00B3453D">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sidR="00FE756E">
        <w:rPr>
          <w:color w:val="000000"/>
        </w:rPr>
        <w:fldChar w:fldCharType="separate"/>
      </w:r>
      <w:r w:rsidR="00FE756E">
        <w:rPr>
          <w:noProof/>
          <w:color w:val="000000"/>
        </w:rPr>
        <w:t xml:space="preserve">summaryized in </w:t>
      </w:r>
      <w:r w:rsidR="00FE756E" w:rsidRPr="00FE756E">
        <w:rPr>
          <w:noProof/>
          <w:color w:val="000000"/>
        </w:rPr>
        <w:t xml:space="preserve">Kendall et al. </w:t>
      </w:r>
      <w:r w:rsidR="00FE756E">
        <w:rPr>
          <w:noProof/>
          <w:color w:val="000000"/>
        </w:rPr>
        <w:t>(</w:t>
      </w:r>
      <w:r w:rsidR="00FE756E" w:rsidRPr="00FE756E">
        <w:rPr>
          <w:noProof/>
          <w:color w:val="000000"/>
        </w:rPr>
        <w:t>2017)</w:t>
      </w:r>
      <w:r w:rsidR="00FE756E">
        <w:rPr>
          <w:color w:val="000000"/>
        </w:rPr>
        <w:fldChar w:fldCharType="end"/>
      </w:r>
      <w:r w:rsidR="006A1E60">
        <w:rPr>
          <w:color w:val="000000"/>
        </w:rPr>
        <w:t xml:space="preserve">), and is currently in use to better constrain </w:t>
      </w:r>
      <w:ins w:id="527" w:author="Eva Juliet Baransky" w:date="2021-09-03T10:41:00Z">
        <w:r w:rsidR="00742DAE">
          <w:rPr>
            <w:color w:val="000000"/>
          </w:rPr>
          <w:t xml:space="preserve">other apparent </w:t>
        </w:r>
      </w:ins>
      <w:ins w:id="528" w:author="Eva Juliet Baransky" w:date="2021-09-03T11:10:00Z">
        <w:r w:rsidR="001E34DF">
          <w:rPr>
            <w:color w:val="000000"/>
          </w:rPr>
          <w:t xml:space="preserve">marine metal budget </w:t>
        </w:r>
      </w:ins>
      <w:ins w:id="529" w:author="Eva Juliet Baransky" w:date="2021-09-03T10:41:00Z">
        <w:r w:rsidR="00742DAE">
          <w:rPr>
            <w:color w:val="000000"/>
          </w:rPr>
          <w:t>imbalances</w:t>
        </w:r>
      </w:ins>
      <w:del w:id="530" w:author="Eva Juliet Baransky" w:date="2021-09-03T10:41:00Z">
        <w:r w:rsidR="006A1E60" w:rsidDel="00742DAE">
          <w:rPr>
            <w:color w:val="000000"/>
          </w:rPr>
          <w:delText>similarly e</w:delText>
        </w:r>
      </w:del>
      <w:del w:id="531" w:author="Eva Juliet Baransky" w:date="2021-09-01T12:24:00Z">
        <w:r w:rsidR="006A1E60" w:rsidDel="00873470">
          <w:rPr>
            <w:color w:val="000000"/>
          </w:rPr>
          <w:delText>lusive metals</w:delText>
        </w:r>
      </w:del>
      <w:r w:rsidR="006A1E60">
        <w:rPr>
          <w:color w:val="000000"/>
        </w:rPr>
        <w:t xml:space="preserve"> (</w:t>
      </w:r>
      <w:r w:rsidR="006A1E60" w:rsidRPr="00B3453D">
        <w:rPr>
          <w:i/>
          <w:iCs/>
          <w:color w:val="000000"/>
        </w:rPr>
        <w:t>e.g.,</w:t>
      </w:r>
      <w:r w:rsidR="006A1E60">
        <w:rPr>
          <w:color w:val="000000"/>
        </w:rPr>
        <w:t xml:space="preserve"> Cu, Zn</w:t>
      </w:r>
      <w:r w:rsidR="00B3453D">
        <w:rPr>
          <w:color w:val="000000"/>
        </w:rPr>
        <w:t xml:space="preserve">; </w:t>
      </w:r>
      <w:r w:rsidR="00B3453D">
        <w:rPr>
          <w:color w:val="000000"/>
        </w:rPr>
        <w:fldChar w:fldCharType="begin" w:fldLock="1"/>
      </w:r>
      <w:r w:rsidR="00926242">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sidR="00B3453D">
        <w:rPr>
          <w:color w:val="000000"/>
        </w:rPr>
        <w:fldChar w:fldCharType="separate"/>
      </w:r>
      <w:r w:rsidR="00B3453D" w:rsidRPr="00B3453D">
        <w:rPr>
          <w:noProof/>
          <w:color w:val="000000"/>
        </w:rPr>
        <w:t xml:space="preserve">Little et al. </w:t>
      </w:r>
      <w:r w:rsidR="00B3453D">
        <w:rPr>
          <w:noProof/>
          <w:color w:val="000000"/>
        </w:rPr>
        <w:t>(</w:t>
      </w:r>
      <w:r w:rsidR="00B3453D" w:rsidRPr="00B3453D">
        <w:rPr>
          <w:noProof/>
          <w:color w:val="000000"/>
        </w:rPr>
        <w:t>2014)</w:t>
      </w:r>
      <w:r w:rsidR="00B3453D">
        <w:rPr>
          <w:color w:val="000000"/>
        </w:rPr>
        <w:fldChar w:fldCharType="end"/>
      </w:r>
      <w:r w:rsidR="006A1E60">
        <w:rPr>
          <w:color w:val="000000"/>
        </w:rPr>
        <w:t xml:space="preserve">). </w:t>
      </w:r>
    </w:p>
    <w:p w14:paraId="3C539A5A" w14:textId="0DAF6176" w:rsidR="00DB62EB" w:rsidRPr="006E23A5" w:rsidRDefault="00691521" w:rsidP="00F8651F">
      <w:pPr>
        <w:spacing w:after="0"/>
        <w:ind w:firstLine="720"/>
        <w:jc w:val="both"/>
        <w:textAlignment w:val="baseline"/>
        <w:rPr>
          <w:ins w:id="532" w:author="Eva Juliet Baransky" w:date="2021-09-03T11:24:00Z"/>
          <w:rFonts w:ascii="Cambria Math" w:hAnsi="Cambria Math" w:cs="Cambria Math"/>
        </w:rPr>
      </w:pPr>
      <w:ins w:id="533" w:author="Eva Juliet Baransky" w:date="2021-09-03T10:50:00Z">
        <w:r w:rsidRPr="00691521">
          <w:rPr>
            <w:rFonts w:ascii="Cambria Math" w:hAnsi="Cambria Math" w:cs="Cambria Math"/>
          </w:rPr>
          <w:br/>
        </w:r>
      </w:ins>
      <m:oMathPara>
        <m:oMath>
          <m:sSub>
            <m:sSubPr>
              <m:ctrlPr>
                <w:ins w:id="534" w:author="Eva Juliet Baransky" w:date="2021-09-03T11:27:00Z">
                  <w:rPr>
                    <w:rFonts w:ascii="Cambria Math" w:hAnsi="Cambria Math" w:cs="Cambria Math"/>
                  </w:rPr>
                </w:ins>
              </m:ctrlPr>
            </m:sSubPr>
            <m:e>
              <m:r>
                <w:ins w:id="535" w:author="Eva Juliet Baransky" w:date="2021-09-03T11:27:00Z">
                  <m:rPr>
                    <m:sty m:val="p"/>
                  </m:rPr>
                  <w:rPr>
                    <w:rFonts w:ascii="Cambria Math" w:hAnsi="Cambria Math" w:cs="Cambria Math"/>
                  </w:rPr>
                  <m:t>δ</m:t>
                </w:ins>
              </m:r>
              <m:sPre>
                <m:sPrePr>
                  <m:ctrlPr>
                    <w:ins w:id="536" w:author="Eva Juliet Baransky" w:date="2021-09-03T11:27:00Z">
                      <w:rPr>
                        <w:rFonts w:ascii="Cambria Math" w:hAnsi="Cambria Math" w:cs="Cambria Math"/>
                      </w:rPr>
                    </w:ins>
                  </m:ctrlPr>
                </m:sPrePr>
                <m:sub/>
                <m:sup>
                  <m:r>
                    <w:ins w:id="537" w:author="Eva Juliet Baransky" w:date="2021-09-03T11:27:00Z">
                      <w:rPr>
                        <w:rFonts w:ascii="Cambria Math" w:hAnsi="Cambria Math" w:cs="Cambria Math"/>
                      </w:rPr>
                      <m:t>x</m:t>
                    </w:ins>
                  </m:r>
                </m:sup>
                <m:e>
                  <m:r>
                    <w:ins w:id="538" w:author="Eva Juliet Baransky" w:date="2021-09-03T11:27:00Z">
                      <w:rPr>
                        <w:rFonts w:ascii="Cambria Math" w:hAnsi="Cambria Math" w:cs="Cambria Math"/>
                      </w:rPr>
                      <m:t>Ni</m:t>
                    </w:ins>
                  </m:r>
                </m:e>
              </m:sPre>
            </m:e>
            <m:sub>
              <m:r>
                <w:ins w:id="539" w:author="Eva Juliet Baransky" w:date="2021-09-03T11:27:00Z">
                  <w:rPr>
                    <w:rFonts w:ascii="Cambria Math" w:hAnsi="Cambria Math" w:cs="Cambria Math"/>
                  </w:rPr>
                  <m:t>sample</m:t>
                </w:ins>
              </m:r>
            </m:sub>
          </m:sSub>
          <m:r>
            <w:ins w:id="540" w:author="Eva Juliet Baransky" w:date="2021-09-03T10:50:00Z">
              <m:rPr>
                <m:sty m:val="p"/>
              </m:rPr>
              <w:rPr>
                <w:rFonts w:ascii="Cambria Math" w:hAnsi="Cambria Math" w:cs="Cambria Math"/>
              </w:rPr>
              <m:t>=</m:t>
            </w:ins>
          </m:r>
          <m:d>
            <m:dPr>
              <m:ctrlPr>
                <w:ins w:id="541" w:author="Eva Juliet Baransky" w:date="2021-09-03T10:50:00Z">
                  <w:rPr>
                    <w:rFonts w:ascii="Cambria Math" w:hAnsi="Cambria Math"/>
                  </w:rPr>
                </w:ins>
              </m:ctrlPr>
            </m:dPr>
            <m:e>
              <m:f>
                <m:fPr>
                  <m:ctrlPr>
                    <w:ins w:id="542" w:author="Eva Juliet Baransky" w:date="2021-09-03T10:50:00Z">
                      <w:rPr>
                        <w:rFonts w:ascii="Cambria Math" w:hAnsi="Cambria Math"/>
                        <w:i/>
                      </w:rPr>
                    </w:ins>
                  </m:ctrlPr>
                </m:fPr>
                <m:num>
                  <m:sSub>
                    <m:sSubPr>
                      <m:ctrlPr>
                        <w:ins w:id="543" w:author="Eva Juliet Baransky" w:date="2021-09-03T10:50:00Z">
                          <w:rPr>
                            <w:rFonts w:ascii="Cambria Math" w:hAnsi="Cambria Math"/>
                            <w:i/>
                          </w:rPr>
                        </w:ins>
                      </m:ctrlPr>
                    </m:sSubPr>
                    <m:e>
                      <m:f>
                        <m:fPr>
                          <m:ctrlPr>
                            <w:ins w:id="544" w:author="Eva Juliet Baransky" w:date="2021-09-03T10:50:00Z">
                              <w:rPr>
                                <w:rFonts w:ascii="Cambria Math" w:hAnsi="Cambria Math"/>
                                <w:i/>
                              </w:rPr>
                            </w:ins>
                          </m:ctrlPr>
                        </m:fPr>
                        <m:num>
                          <m:sPre>
                            <m:sPrePr>
                              <m:ctrlPr>
                                <w:ins w:id="545" w:author="Eva Juliet Baransky" w:date="2021-09-03T10:50:00Z">
                                  <w:rPr>
                                    <w:rFonts w:ascii="Cambria Math" w:hAnsi="Cambria Math"/>
                                    <w:i/>
                                  </w:rPr>
                                </w:ins>
                              </m:ctrlPr>
                            </m:sPrePr>
                            <m:sub/>
                            <m:sup>
                              <m:r>
                                <w:ins w:id="546" w:author="Eva Juliet Baransky" w:date="2021-09-03T10:50:00Z">
                                  <w:rPr>
                                    <w:rFonts w:ascii="Cambria Math" w:hAnsi="Cambria Math"/>
                                  </w:rPr>
                                  <m:t>x</m:t>
                                </w:ins>
                              </m:r>
                            </m:sup>
                            <m:e>
                              <m:r>
                                <w:ins w:id="547" w:author="Eva Juliet Baransky" w:date="2021-09-03T10:50:00Z">
                                  <w:rPr>
                                    <w:rFonts w:ascii="Cambria Math" w:hAnsi="Cambria Math"/>
                                  </w:rPr>
                                  <m:t>Ni</m:t>
                                </w:ins>
                              </m:r>
                            </m:e>
                          </m:sPre>
                        </m:num>
                        <m:den>
                          <m:sPre>
                            <m:sPrePr>
                              <m:ctrlPr>
                                <w:ins w:id="548" w:author="Eva Juliet Baransky" w:date="2021-09-03T10:50:00Z">
                                  <w:rPr>
                                    <w:rFonts w:ascii="Cambria Math" w:hAnsi="Cambria Math"/>
                                    <w:i/>
                                  </w:rPr>
                                </w:ins>
                              </m:ctrlPr>
                            </m:sPrePr>
                            <m:sub/>
                            <m:sup>
                              <m:r>
                                <w:ins w:id="549" w:author="Eva Juliet Baransky" w:date="2021-09-03T10:50:00Z">
                                  <w:rPr>
                                    <w:rFonts w:ascii="Cambria Math" w:hAnsi="Cambria Math"/>
                                  </w:rPr>
                                  <m:t>58</m:t>
                                </w:ins>
                              </m:r>
                            </m:sup>
                            <m:e>
                              <m:r>
                                <w:ins w:id="550" w:author="Eva Juliet Baransky" w:date="2021-09-03T10:50:00Z">
                                  <w:rPr>
                                    <w:rFonts w:ascii="Cambria Math" w:hAnsi="Cambria Math"/>
                                  </w:rPr>
                                  <m:t>Ni</m:t>
                                </w:ins>
                              </m:r>
                            </m:e>
                          </m:sPre>
                        </m:den>
                      </m:f>
                    </m:e>
                    <m:sub>
                      <m:r>
                        <w:ins w:id="551" w:author="Eva Juliet Baransky" w:date="2021-09-03T10:50:00Z">
                          <w:rPr>
                            <w:rFonts w:ascii="Cambria Math" w:hAnsi="Cambria Math"/>
                          </w:rPr>
                          <m:t>sample</m:t>
                        </w:ins>
                      </m:r>
                    </m:sub>
                  </m:sSub>
                </m:num>
                <m:den>
                  <m:sSub>
                    <m:sSubPr>
                      <m:ctrlPr>
                        <w:ins w:id="552" w:author="Eva Juliet Baransky" w:date="2021-09-03T10:50:00Z">
                          <w:rPr>
                            <w:rFonts w:ascii="Cambria Math" w:hAnsi="Cambria Math"/>
                            <w:i/>
                          </w:rPr>
                        </w:ins>
                      </m:ctrlPr>
                    </m:sSubPr>
                    <m:e>
                      <m:f>
                        <m:fPr>
                          <m:ctrlPr>
                            <w:ins w:id="553" w:author="Eva Juliet Baransky" w:date="2021-09-03T10:50:00Z">
                              <w:rPr>
                                <w:rFonts w:ascii="Cambria Math" w:hAnsi="Cambria Math"/>
                                <w:i/>
                              </w:rPr>
                            </w:ins>
                          </m:ctrlPr>
                        </m:fPr>
                        <m:num>
                          <m:sPre>
                            <m:sPrePr>
                              <m:ctrlPr>
                                <w:ins w:id="554" w:author="Eva Juliet Baransky" w:date="2021-09-03T10:50:00Z">
                                  <w:rPr>
                                    <w:rFonts w:ascii="Cambria Math" w:hAnsi="Cambria Math"/>
                                    <w:i/>
                                  </w:rPr>
                                </w:ins>
                              </m:ctrlPr>
                            </m:sPrePr>
                            <m:sub/>
                            <m:sup>
                              <m:r>
                                <w:ins w:id="555" w:author="Eva Juliet Baransky" w:date="2021-09-03T10:50:00Z">
                                  <w:rPr>
                                    <w:rFonts w:ascii="Cambria Math" w:hAnsi="Cambria Math"/>
                                  </w:rPr>
                                  <m:t>x</m:t>
                                </w:ins>
                              </m:r>
                            </m:sup>
                            <m:e>
                              <m:r>
                                <w:ins w:id="556" w:author="Eva Juliet Baransky" w:date="2021-09-03T10:50:00Z">
                                  <w:rPr>
                                    <w:rFonts w:ascii="Cambria Math" w:hAnsi="Cambria Math"/>
                                  </w:rPr>
                                  <m:t>Ni</m:t>
                                </w:ins>
                              </m:r>
                            </m:e>
                          </m:sPre>
                        </m:num>
                        <m:den>
                          <m:sPre>
                            <m:sPrePr>
                              <m:ctrlPr>
                                <w:ins w:id="557" w:author="Eva Juliet Baransky" w:date="2021-09-03T10:50:00Z">
                                  <w:rPr>
                                    <w:rFonts w:ascii="Cambria Math" w:hAnsi="Cambria Math"/>
                                    <w:i/>
                                  </w:rPr>
                                </w:ins>
                              </m:ctrlPr>
                            </m:sPrePr>
                            <m:sub/>
                            <m:sup>
                              <m:r>
                                <w:ins w:id="558" w:author="Eva Juliet Baransky" w:date="2021-09-03T10:50:00Z">
                                  <w:rPr>
                                    <w:rFonts w:ascii="Cambria Math" w:hAnsi="Cambria Math"/>
                                  </w:rPr>
                                  <m:t>58</m:t>
                                </w:ins>
                              </m:r>
                            </m:sup>
                            <m:e>
                              <m:r>
                                <w:ins w:id="559" w:author="Eva Juliet Baransky" w:date="2021-09-03T10:50:00Z">
                                  <w:rPr>
                                    <w:rFonts w:ascii="Cambria Math" w:hAnsi="Cambria Math"/>
                                  </w:rPr>
                                  <m:t>Ni</m:t>
                                </w:ins>
                              </m:r>
                            </m:e>
                          </m:sPre>
                        </m:den>
                      </m:f>
                    </m:e>
                    <m:sub>
                      <m:r>
                        <w:ins w:id="560" w:author="Eva Juliet Baransky" w:date="2021-09-03T10:50:00Z">
                          <w:rPr>
                            <w:rFonts w:ascii="Cambria Math" w:hAnsi="Cambria Math"/>
                          </w:rPr>
                          <m:t>SRM 986</m:t>
                        </w:ins>
                      </m:r>
                    </m:sub>
                  </m:sSub>
                </m:den>
              </m:f>
              <m:r>
                <w:ins w:id="561" w:author="Eva Juliet Baransky" w:date="2021-09-03T10:50:00Z">
                  <w:rPr>
                    <w:rFonts w:ascii="Cambria Math" w:hAnsi="Cambria Math"/>
                  </w:rPr>
                  <m:t>-1</m:t>
                </w:ins>
              </m:r>
            </m:e>
          </m:d>
          <m:r>
            <w:ins w:id="562" w:author="Eva Juliet Baransky" w:date="2021-09-03T10:50:00Z">
              <w:rPr>
                <w:rFonts w:ascii="Cambria Math" w:hAnsi="Cambria Math"/>
              </w:rPr>
              <m:t>×1000‰ where SRM 986 is a Ni isotope standard</m:t>
            </w:ins>
          </m:r>
        </m:oMath>
      </m:oMathPara>
    </w:p>
    <w:p w14:paraId="04C7911F" w14:textId="77777777" w:rsidR="006E23A5" w:rsidRDefault="006E23A5" w:rsidP="00F8651F">
      <w:pPr>
        <w:spacing w:after="0"/>
        <w:ind w:firstLine="720"/>
        <w:jc w:val="both"/>
        <w:textAlignment w:val="baseline"/>
        <w:rPr>
          <w:ins w:id="563" w:author="Eva Juliet Baransky" w:date="2021-09-03T10:49:00Z"/>
          <w:color w:val="000000"/>
        </w:rPr>
      </w:pPr>
    </w:p>
    <w:p w14:paraId="3E0E20CE" w14:textId="7D1D7B9F" w:rsidR="00691521" w:rsidRPr="008A6DA1" w:rsidRDefault="006E23A5" w:rsidP="00F8651F">
      <w:pPr>
        <w:spacing w:after="0"/>
        <w:ind w:firstLine="720"/>
        <w:jc w:val="both"/>
        <w:textAlignment w:val="baseline"/>
        <w:rPr>
          <w:ins w:id="564" w:author="Eva Juliet Baransky" w:date="2021-09-03T11:28:00Z"/>
          <w:iCs/>
          <w:color w:val="222222"/>
          <w:shd w:val="clear" w:color="auto" w:fill="FFFFFF"/>
        </w:rPr>
      </w:pPr>
      <m:oMathPara>
        <m:oMath>
          <m:nary>
            <m:naryPr>
              <m:chr m:val="∑"/>
              <m:limLoc m:val="undOvr"/>
              <m:ctrlPr>
                <w:ins w:id="565" w:author="Eva Juliet Baransky" w:date="2021-09-03T11:27:00Z">
                  <w:rPr>
                    <w:rFonts w:ascii="Cambria Math" w:hAnsi="Cambria Math"/>
                    <w:i/>
                    <w:iCs/>
                    <w:color w:val="222222"/>
                    <w:shd w:val="clear" w:color="auto" w:fill="FFFFFF"/>
                  </w:rPr>
                </w:ins>
              </m:ctrlPr>
            </m:naryPr>
            <m:sub>
              <m:r>
                <w:ins w:id="566" w:author="Eva Juliet Baransky" w:date="2021-09-03T11:27:00Z">
                  <w:rPr>
                    <w:rFonts w:ascii="Cambria Math" w:hAnsi="Cambria Math"/>
                    <w:color w:val="222222"/>
                    <w:shd w:val="clear" w:color="auto" w:fill="FFFFFF"/>
                  </w:rPr>
                  <m:t>i</m:t>
                </w:ins>
              </m:r>
              <m:r>
                <w:ins w:id="567" w:author="Eva Juliet Baransky" w:date="2021-09-03T11:27:00Z">
                  <m:rPr>
                    <m:sty m:val="p"/>
                  </m:rPr>
                  <w:rPr>
                    <w:rFonts w:ascii="Cambria Math" w:hAnsi="Cambria Math"/>
                    <w:color w:val="222222"/>
                    <w:shd w:val="clear" w:color="auto" w:fill="FFFFFF"/>
                  </w:rPr>
                  <m:t>=</m:t>
                </w:ins>
              </m:r>
              <m:r>
                <w:ins w:id="568" w:author="Eva Juliet Baransky" w:date="2021-09-03T11:27:00Z">
                  <w:rPr>
                    <w:rFonts w:ascii="Cambria Math" w:hAnsi="Cambria Math"/>
                    <w:color w:val="222222"/>
                    <w:shd w:val="clear" w:color="auto" w:fill="FFFFFF"/>
                  </w:rPr>
                  <m:t>input</m:t>
                </w:ins>
              </m:r>
            </m:sub>
            <m:sup/>
            <m:e>
              <m:sSub>
                <m:sSubPr>
                  <m:ctrlPr>
                    <w:ins w:id="569" w:author="Eva Juliet Baransky" w:date="2021-09-03T11:27:00Z">
                      <w:rPr>
                        <w:rFonts w:ascii="Cambria Math" w:hAnsi="Cambria Math"/>
                        <w:i/>
                        <w:iCs/>
                        <w:color w:val="222222"/>
                        <w:shd w:val="clear" w:color="auto" w:fill="FFFFFF"/>
                      </w:rPr>
                    </w:ins>
                  </m:ctrlPr>
                </m:sSubPr>
                <m:e>
                  <m:r>
                    <w:ins w:id="570" w:author="Eva Juliet Baransky" w:date="2021-09-03T11:27:00Z">
                      <w:rPr>
                        <w:rFonts w:ascii="Cambria Math" w:hAnsi="Cambria Math"/>
                        <w:color w:val="222222"/>
                        <w:shd w:val="clear" w:color="auto" w:fill="FFFFFF"/>
                      </w:rPr>
                      <m:t>Flux</m:t>
                    </w:ins>
                  </m:r>
                </m:e>
                <m:sub>
                  <m:r>
                    <w:ins w:id="571" w:author="Eva Juliet Baransky" w:date="2021-09-03T11:27:00Z">
                      <w:rPr>
                        <w:rFonts w:ascii="Cambria Math" w:hAnsi="Cambria Math"/>
                        <w:color w:val="222222"/>
                        <w:shd w:val="clear" w:color="auto" w:fill="FFFFFF"/>
                      </w:rPr>
                      <m:t>i</m:t>
                    </w:ins>
                  </m:r>
                </m:sub>
              </m:sSub>
              <m:r>
                <w:ins w:id="572" w:author="Eva Juliet Baransky" w:date="2021-09-03T11:27:00Z">
                  <m:rPr>
                    <m:sty m:val="p"/>
                  </m:rPr>
                  <w:rPr>
                    <w:rFonts w:ascii="Cambria Math" w:hAnsi="Cambria Math"/>
                    <w:color w:val="222222"/>
                    <w:shd w:val="clear" w:color="auto" w:fill="FFFFFF"/>
                  </w:rPr>
                  <m:t>×</m:t>
                </w:ins>
              </m:r>
              <m:r>
                <w:ins w:id="573" w:author="Eva Juliet Baransky" w:date="2021-09-03T11:27:00Z">
                  <w:rPr>
                    <w:rFonts w:ascii="Cambria Math" w:hAnsi="Cambria Math"/>
                    <w:color w:val="222222"/>
                    <w:shd w:val="clear" w:color="auto" w:fill="FFFFFF"/>
                  </w:rPr>
                  <m:t>δ</m:t>
                </w:ins>
              </m:r>
              <m:sPre>
                <m:sPrePr>
                  <m:ctrlPr>
                    <w:ins w:id="574" w:author="Eva Juliet Baransky" w:date="2021-09-03T11:27:00Z">
                      <w:rPr>
                        <w:rFonts w:ascii="Cambria Math" w:hAnsi="Cambria Math"/>
                        <w:i/>
                        <w:iCs/>
                        <w:color w:val="222222"/>
                        <w:shd w:val="clear" w:color="auto" w:fill="FFFFFF"/>
                      </w:rPr>
                    </w:ins>
                  </m:ctrlPr>
                </m:sPrePr>
                <m:sub/>
                <m:sup>
                  <m:r>
                    <w:ins w:id="575" w:author="Eva Juliet Baransky" w:date="2021-09-03T11:27:00Z">
                      <w:rPr>
                        <w:rFonts w:ascii="Cambria Math" w:hAnsi="Cambria Math"/>
                        <w:color w:val="222222"/>
                        <w:shd w:val="clear" w:color="auto" w:fill="FFFFFF"/>
                      </w:rPr>
                      <m:t>60</m:t>
                    </w:ins>
                  </m:r>
                </m:sup>
                <m:e>
                  <m:sSub>
                    <m:sSubPr>
                      <m:ctrlPr>
                        <w:ins w:id="576" w:author="Eva Juliet Baransky" w:date="2021-09-03T11:27:00Z">
                          <w:rPr>
                            <w:rFonts w:ascii="Cambria Math" w:hAnsi="Cambria Math"/>
                            <w:i/>
                            <w:iCs/>
                            <w:color w:val="222222"/>
                            <w:shd w:val="clear" w:color="auto" w:fill="FFFFFF"/>
                          </w:rPr>
                        </w:ins>
                      </m:ctrlPr>
                    </m:sSubPr>
                    <m:e>
                      <m:r>
                        <w:ins w:id="577" w:author="Eva Juliet Baransky" w:date="2021-09-03T11:27:00Z">
                          <w:rPr>
                            <w:rFonts w:ascii="Cambria Math" w:hAnsi="Cambria Math"/>
                            <w:color w:val="222222"/>
                            <w:shd w:val="clear" w:color="auto" w:fill="FFFFFF"/>
                          </w:rPr>
                          <m:t>Ni</m:t>
                        </w:ins>
                      </m:r>
                    </m:e>
                    <m:sub>
                      <m:r>
                        <w:ins w:id="578" w:author="Eva Juliet Baransky" w:date="2021-09-03T11:27:00Z">
                          <w:rPr>
                            <w:rFonts w:ascii="Cambria Math" w:hAnsi="Cambria Math"/>
                            <w:color w:val="222222"/>
                            <w:shd w:val="clear" w:color="auto" w:fill="FFFFFF"/>
                          </w:rPr>
                          <m:t>i</m:t>
                        </w:ins>
                      </m:r>
                    </m:sub>
                  </m:sSub>
                </m:e>
              </m:sPre>
            </m:e>
          </m:nary>
          <m:r>
            <w:ins w:id="579" w:author="Eva Juliet Baransky" w:date="2021-09-03T11:27:00Z">
              <m:rPr>
                <m:sty m:val="p"/>
              </m:rPr>
              <w:rPr>
                <w:rFonts w:ascii="Cambria Math" w:hAnsi="Cambria Math"/>
                <w:color w:val="222222"/>
                <w:shd w:val="clear" w:color="auto" w:fill="FFFFFF"/>
              </w:rPr>
              <m:t>=</m:t>
            </w:ins>
          </m:r>
          <m:nary>
            <m:naryPr>
              <m:chr m:val="∑"/>
              <m:limLoc m:val="undOvr"/>
              <m:ctrlPr>
                <w:ins w:id="580" w:author="Eva Juliet Baransky" w:date="2021-09-03T11:27:00Z">
                  <w:rPr>
                    <w:rFonts w:ascii="Cambria Math" w:hAnsi="Cambria Math"/>
                    <w:i/>
                    <w:iCs/>
                    <w:color w:val="222222"/>
                    <w:shd w:val="clear" w:color="auto" w:fill="FFFFFF"/>
                  </w:rPr>
                </w:ins>
              </m:ctrlPr>
            </m:naryPr>
            <m:sub>
              <m:r>
                <w:ins w:id="581" w:author="Eva Juliet Baransky" w:date="2021-09-03T11:27:00Z">
                  <w:rPr>
                    <w:rFonts w:ascii="Cambria Math" w:hAnsi="Cambria Math"/>
                    <w:color w:val="222222"/>
                    <w:shd w:val="clear" w:color="auto" w:fill="FFFFFF"/>
                  </w:rPr>
                  <m:t>j</m:t>
                </w:ins>
              </m:r>
              <m:r>
                <w:ins w:id="582" w:author="Eva Juliet Baransky" w:date="2021-09-03T11:27:00Z">
                  <m:rPr>
                    <m:sty m:val="p"/>
                  </m:rPr>
                  <w:rPr>
                    <w:rFonts w:ascii="Cambria Math" w:hAnsi="Cambria Math"/>
                    <w:color w:val="222222"/>
                    <w:shd w:val="clear" w:color="auto" w:fill="FFFFFF"/>
                  </w:rPr>
                  <m:t>=</m:t>
                </w:ins>
              </m:r>
              <m:r>
                <w:ins w:id="583" w:author="Eva Juliet Baransky" w:date="2021-09-03T11:27:00Z">
                  <w:rPr>
                    <w:rFonts w:ascii="Cambria Math" w:hAnsi="Cambria Math"/>
                    <w:color w:val="222222"/>
                    <w:shd w:val="clear" w:color="auto" w:fill="FFFFFF"/>
                  </w:rPr>
                  <m:t>output</m:t>
                </w:ins>
              </m:r>
            </m:sub>
            <m:sup/>
            <m:e>
              <m:sSub>
                <m:sSubPr>
                  <m:ctrlPr>
                    <w:ins w:id="584" w:author="Eva Juliet Baransky" w:date="2021-09-03T11:27:00Z">
                      <w:rPr>
                        <w:rFonts w:ascii="Cambria Math" w:hAnsi="Cambria Math"/>
                        <w:i/>
                        <w:iCs/>
                        <w:color w:val="222222"/>
                        <w:shd w:val="clear" w:color="auto" w:fill="FFFFFF"/>
                      </w:rPr>
                    </w:ins>
                  </m:ctrlPr>
                </m:sSubPr>
                <m:e>
                  <m:r>
                    <w:ins w:id="585" w:author="Eva Juliet Baransky" w:date="2021-09-03T11:27:00Z">
                      <w:rPr>
                        <w:rFonts w:ascii="Cambria Math" w:hAnsi="Cambria Math"/>
                        <w:color w:val="222222"/>
                        <w:shd w:val="clear" w:color="auto" w:fill="FFFFFF"/>
                      </w:rPr>
                      <m:t>Flux</m:t>
                    </w:ins>
                  </m:r>
                </m:e>
                <m:sub>
                  <m:r>
                    <w:ins w:id="586" w:author="Eva Juliet Baransky" w:date="2021-09-03T11:27:00Z">
                      <w:rPr>
                        <w:rFonts w:ascii="Cambria Math" w:hAnsi="Cambria Math"/>
                        <w:color w:val="222222"/>
                        <w:shd w:val="clear" w:color="auto" w:fill="FFFFFF"/>
                      </w:rPr>
                      <m:t>j</m:t>
                    </w:ins>
                  </m:r>
                </m:sub>
              </m:sSub>
              <m:r>
                <w:ins w:id="587" w:author="Eva Juliet Baransky" w:date="2021-09-03T11:27:00Z">
                  <m:rPr>
                    <m:sty m:val="p"/>
                  </m:rPr>
                  <w:rPr>
                    <w:rFonts w:ascii="Cambria Math" w:hAnsi="Cambria Math"/>
                    <w:color w:val="222222"/>
                    <w:shd w:val="clear" w:color="auto" w:fill="FFFFFF"/>
                  </w:rPr>
                  <m:t>×</m:t>
                </w:ins>
              </m:r>
              <m:r>
                <w:ins w:id="588" w:author="Eva Juliet Baransky" w:date="2021-09-03T11:27:00Z">
                  <w:rPr>
                    <w:rFonts w:ascii="Cambria Math" w:hAnsi="Cambria Math"/>
                    <w:color w:val="222222"/>
                    <w:shd w:val="clear" w:color="auto" w:fill="FFFFFF"/>
                  </w:rPr>
                  <m:t>δ</m:t>
                </w:ins>
              </m:r>
              <m:sPre>
                <m:sPrePr>
                  <m:ctrlPr>
                    <w:ins w:id="589" w:author="Eva Juliet Baransky" w:date="2021-09-03T11:27:00Z">
                      <w:rPr>
                        <w:rFonts w:ascii="Cambria Math" w:hAnsi="Cambria Math"/>
                        <w:i/>
                        <w:iCs/>
                        <w:color w:val="222222"/>
                        <w:shd w:val="clear" w:color="auto" w:fill="FFFFFF"/>
                      </w:rPr>
                    </w:ins>
                  </m:ctrlPr>
                </m:sPrePr>
                <m:sub/>
                <m:sup>
                  <m:r>
                    <w:ins w:id="590" w:author="Eva Juliet Baransky" w:date="2021-09-03T11:28:00Z">
                      <w:rPr>
                        <w:rFonts w:ascii="Cambria Math" w:hAnsi="Cambria Math"/>
                        <w:color w:val="222222"/>
                        <w:shd w:val="clear" w:color="auto" w:fill="FFFFFF"/>
                      </w:rPr>
                      <m:t>60</m:t>
                    </w:ins>
                  </m:r>
                </m:sup>
                <m:e>
                  <m:sSub>
                    <m:sSubPr>
                      <m:ctrlPr>
                        <w:ins w:id="591" w:author="Eva Juliet Baransky" w:date="2021-09-03T11:27:00Z">
                          <w:rPr>
                            <w:rFonts w:ascii="Cambria Math" w:hAnsi="Cambria Math"/>
                            <w:i/>
                            <w:iCs/>
                            <w:color w:val="222222"/>
                            <w:shd w:val="clear" w:color="auto" w:fill="FFFFFF"/>
                          </w:rPr>
                        </w:ins>
                      </m:ctrlPr>
                    </m:sSubPr>
                    <m:e>
                      <m:r>
                        <w:ins w:id="592" w:author="Eva Juliet Baransky" w:date="2021-09-03T11:27:00Z">
                          <w:rPr>
                            <w:rFonts w:ascii="Cambria Math" w:hAnsi="Cambria Math"/>
                            <w:color w:val="222222"/>
                            <w:shd w:val="clear" w:color="auto" w:fill="FFFFFF"/>
                          </w:rPr>
                          <m:t>Ni</m:t>
                        </w:ins>
                      </m:r>
                    </m:e>
                    <m:sub>
                      <m:r>
                        <w:ins w:id="593" w:author="Eva Juliet Baransky" w:date="2021-09-03T11:27:00Z">
                          <w:rPr>
                            <w:rFonts w:ascii="Cambria Math" w:hAnsi="Cambria Math"/>
                            <w:color w:val="222222"/>
                            <w:shd w:val="clear" w:color="auto" w:fill="FFFFFF"/>
                          </w:rPr>
                          <m:t>j</m:t>
                        </w:ins>
                      </m:r>
                    </m:sub>
                  </m:sSub>
                </m:e>
              </m:sPre>
            </m:e>
          </m:nary>
        </m:oMath>
      </m:oMathPara>
    </w:p>
    <w:p w14:paraId="6F1C7DDE" w14:textId="77777777" w:rsidR="008A6DA1" w:rsidRDefault="008A6DA1" w:rsidP="00F8651F">
      <w:pPr>
        <w:spacing w:after="0"/>
        <w:ind w:firstLine="720"/>
        <w:jc w:val="both"/>
        <w:textAlignment w:val="baseline"/>
        <w:rPr>
          <w:ins w:id="594" w:author="Eva Juliet Baransky" w:date="2021-09-03T10:50:00Z"/>
          <w:color w:val="222222"/>
          <w:shd w:val="clear" w:color="auto" w:fill="FFFFFF"/>
        </w:rPr>
      </w:pPr>
    </w:p>
    <w:p w14:paraId="7D069984" w14:textId="0287C15A" w:rsidR="00C62D30" w:rsidDel="0018116B" w:rsidRDefault="00556ED3" w:rsidP="0018116B">
      <w:pPr>
        <w:spacing w:after="0"/>
        <w:ind w:firstLine="720"/>
        <w:jc w:val="both"/>
        <w:textAlignment w:val="baseline"/>
        <w:rPr>
          <w:del w:id="595" w:author="Eva Juliet Baransky" w:date="2021-09-03T11:18:00Z"/>
        </w:rPr>
      </w:pPr>
      <w:r>
        <w:rPr>
          <w:color w:val="222222"/>
          <w:shd w:val="clear" w:color="auto" w:fill="FFFFFF"/>
        </w:rPr>
        <w:t>To apply this approach, we must know t</w:t>
      </w:r>
      <w:r w:rsidRPr="004A56F7">
        <w:rPr>
          <w:color w:val="222222"/>
          <w:shd w:val="clear" w:color="auto" w:fill="FFFFFF"/>
        </w:rPr>
        <w:t>he isotopic compositions of major fluxes</w:t>
      </w:r>
      <w:ins w:id="596" w:author="Eva Juliet Baransky" w:date="2021-09-03T11:02:00Z">
        <w:r w:rsidR="001C754D">
          <w:rPr>
            <w:color w:val="222222"/>
            <w:shd w:val="clear" w:color="auto" w:fill="FFFFFF"/>
          </w:rPr>
          <w:t xml:space="preserve">. </w:t>
        </w:r>
      </w:ins>
      <w:ins w:id="597" w:author="Eva Juliet Baransky" w:date="2021-09-03T11:05:00Z">
        <w:r w:rsidR="006A1C1E">
          <w:rPr>
            <w:color w:val="222222"/>
            <w:shd w:val="clear" w:color="auto" w:fill="FFFFFF"/>
          </w:rPr>
          <w:t>Initial investigations</w:t>
        </w:r>
      </w:ins>
      <w:ins w:id="598" w:author="Eva Juliet Baransky" w:date="2021-09-03T11:03:00Z">
        <w:r w:rsidR="006A1C1E">
          <w:rPr>
            <w:color w:val="222222"/>
            <w:shd w:val="clear" w:color="auto" w:fill="FFFFFF"/>
          </w:rPr>
          <w:t xml:space="preserve"> found that all</w:t>
        </w:r>
      </w:ins>
      <w:ins w:id="599" w:author="Eva Juliet Baransky" w:date="2021-09-03T11:04:00Z">
        <w:r w:rsidR="006A1C1E">
          <w:rPr>
            <w:color w:val="222222"/>
            <w:shd w:val="clear" w:color="auto" w:fill="FFFFFF"/>
          </w:rPr>
          <w:t xml:space="preserve"> known major</w:t>
        </w:r>
      </w:ins>
      <w:ins w:id="600" w:author="Eva Juliet Baransky" w:date="2021-09-03T11:03:00Z">
        <w:r w:rsidR="006A1C1E">
          <w:rPr>
            <w:color w:val="222222"/>
            <w:shd w:val="clear" w:color="auto" w:fill="FFFFFF"/>
          </w:rPr>
          <w:t xml:space="preserve"> sinks were isotopically heavier than sources</w:t>
        </w:r>
      </w:ins>
      <w:ins w:id="601" w:author="Eva Juliet Baransky" w:date="2021-09-03T11:04:00Z">
        <w:r w:rsidR="006A1C1E">
          <w:rPr>
            <w:color w:val="222222"/>
            <w:shd w:val="clear" w:color="auto" w:fill="FFFFFF"/>
          </w:rPr>
          <w:t xml:space="preserve">, suggesting a missing light sink or heavy source or </w:t>
        </w:r>
        <w:r w:rsidR="006A1C1E">
          <w:t>largely misunderstood isotopic compositions</w:t>
        </w:r>
      </w:ins>
      <w:ins w:id="602" w:author="Eva Juliet Baransky" w:date="2021-09-03T11:05:00Z">
        <w:r w:rsidR="006A1C1E">
          <w:t xml:space="preserve"> </w:t>
        </w:r>
      </w:ins>
      <w:ins w:id="603" w:author="Eva Juliet Baransky" w:date="2021-09-03T11:06:00Z">
        <w:r w:rsidR="006A1C1E">
          <w:fldChar w:fldCharType="begin" w:fldLock="1"/>
        </w:r>
      </w:ins>
      <w:r w:rsidR="002F4C6A">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America","id":"ITEM-3","issue":"27","issued":{"date-parts":[["2009"]]},"page":"10944-10948","title":"A biomarker based on the stable isotopes of nickel","type":"article-journal","volume":"106"},"uris":["http://www.mendeley.com/documents/?uuid=e00ef182-4fae-311a-985e-b77beb2c3686"]}],"mendeley":{"formattedCitation":"(Cameron et al., 2009; Cameron and Vance, 2014; Gall et al., 2013)","plainTextFormattedCitation":"(Cameron et al., 2009; Cameron and Vance, 2014; Gall et al., 2013)","previouslyFormattedCitation":"(Cameron et al., 2009; Cameron and Vance, 2014; Gall et al., 2013)"},"properties":{"noteIndex":0},"schema":"https://github.com/citation-style-language/schema/raw/master/csl-citation.json"}</w:instrText>
      </w:r>
      <w:r w:rsidR="006A1C1E">
        <w:fldChar w:fldCharType="separate"/>
      </w:r>
      <w:r w:rsidR="006A1C1E" w:rsidRPr="006A1C1E">
        <w:rPr>
          <w:noProof/>
        </w:rPr>
        <w:t>(Cameron et al., 2009; Cameron and Vance, 2014; Gall et al., 2013)</w:t>
      </w:r>
      <w:ins w:id="604" w:author="Eva Juliet Baransky" w:date="2021-09-03T11:06:00Z">
        <w:r w:rsidR="006A1C1E">
          <w:fldChar w:fldCharType="end"/>
        </w:r>
      </w:ins>
      <w:ins w:id="605" w:author="Eva Juliet Baransky" w:date="2021-09-03T11:05:00Z">
        <w:r w:rsidR="006A1C1E">
          <w:t xml:space="preserve">. </w:t>
        </w:r>
      </w:ins>
      <w:commentRangeStart w:id="606"/>
      <w:ins w:id="607" w:author="Eva Juliet Baransky" w:date="2021-09-03T11:06:00Z">
        <w:r w:rsidR="006A1C1E">
          <w:t>Subsequent studies</w:t>
        </w:r>
      </w:ins>
      <w:ins w:id="608" w:author="Eva Juliet Baransky" w:date="2021-09-03T11:09:00Z">
        <w:r w:rsidR="007A0757">
          <w:t xml:space="preserve"> have </w:t>
        </w:r>
      </w:ins>
      <w:commentRangeEnd w:id="606"/>
      <w:ins w:id="609" w:author="Eva Juliet Baransky" w:date="2021-09-03T11:10:00Z">
        <w:r w:rsidR="001E34DF">
          <w:rPr>
            <w:rStyle w:val="CommentReference"/>
          </w:rPr>
          <w:commentReference w:id="606"/>
        </w:r>
      </w:ins>
      <w:ins w:id="610" w:author="Eva Juliet Baransky" w:date="2021-09-03T11:09:00Z">
        <w:r w:rsidR="007A0757">
          <w:t xml:space="preserve">yet to </w:t>
        </w:r>
      </w:ins>
      <w:ins w:id="611" w:author="Eva Juliet Baransky" w:date="2021-09-03T11:12:00Z">
        <w:r w:rsidR="002F4C6A">
          <w:t xml:space="preserve">conclusively </w:t>
        </w:r>
      </w:ins>
      <w:ins w:id="612" w:author="Eva Juliet Baransky" w:date="2021-09-03T11:09:00Z">
        <w:r w:rsidR="007A0757">
          <w:t xml:space="preserve">identify the missing light sink or </w:t>
        </w:r>
      </w:ins>
      <w:ins w:id="613" w:author="Eva Juliet Baransky" w:date="2021-09-03T11:10:00Z">
        <w:r w:rsidR="007A0757">
          <w:t xml:space="preserve">heavy source, and mostly either </w:t>
        </w:r>
        <w:r w:rsidR="001E34DF">
          <w:t xml:space="preserve">corroborated the </w:t>
        </w:r>
      </w:ins>
      <w:ins w:id="614" w:author="Eva Juliet Baransky" w:date="2021-09-03T11:11:00Z">
        <w:r w:rsidR="001E34DF">
          <w:t xml:space="preserve">findings of early studies or </w:t>
        </w:r>
        <w:r w:rsidR="00FE303B">
          <w:t>highlighted area</w:t>
        </w:r>
        <w:r w:rsidR="00DA755B">
          <w:t xml:space="preserve">s </w:t>
        </w:r>
      </w:ins>
      <w:ins w:id="615" w:author="Eva Juliet Baransky" w:date="2021-09-03T11:12:00Z">
        <w:r w:rsidR="002F4C6A">
          <w:t>which require</w:t>
        </w:r>
      </w:ins>
      <w:ins w:id="616" w:author="Eva Juliet Baransky" w:date="2021-09-03T11:13:00Z">
        <w:r w:rsidR="002F4C6A">
          <w:t xml:space="preserve"> further exploration </w:t>
        </w:r>
      </w:ins>
      <w:ins w:id="617" w:author="Eva Juliet Baransky" w:date="2021-09-03T11:15:00Z">
        <w:r w:rsidR="002F4C6A">
          <w:fldChar w:fldCharType="begin" w:fldLock="1"/>
        </w:r>
      </w:ins>
      <w:r w:rsidR="00BF5181">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Letters","id":"ITEM-5","issued":{"date-parts":[["2020"]]},"page":"116461","publisher":"Elsevier B.V.","title":"Towards balancing the oceanic Ni budget","type":"article-journal","volume":"547"},"uris":["http://www.mendeley.com/documents/?uuid=f607925b-4382-4ec6-84d0-54cce6d64a1c"]},{"id":"ITEM-6","itemData":{"author":[{"dropping-particle":"","family":"Gueguen","given":"B.","non-dropping-particle":"","parse-names":false,"suffix":""},{"dropping-particle":"","family":"Rouxel","given":"O.","non-dropping-particle":"","parse-names":false,"suffix":""},{"dropping-particle":"","family":"Fouquet","given":"Y.","non-dropping-particle":"","parse-names":false,"suffix":""}],"container-title":"Chemical Geology","id":"ITEM-6","issue":"May 2020","issued":{"date-parts":[["2020"]]},"title":"Nickel isotopes and rare earth elements systematics in marine hydrogenetic and hydrothermal ferromanganese deposits","type":"article-journal","volume":"560"},"uris":["http://www.mendeley.com/documents/?uuid=1b2691ed-a6d4-4564-b681-51e1306835e8"]},{"id":"ITEM-7","itemData":{"DOI":"10.1016/j.chemgeo.2020.119481","ISSN":"00092541","abstract":"Manganese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Geology","id":"ITEM-7","issue":"October 2019","issued":{"date-parts":[["2020"]]},"title":"Large nickel isotope fractionation caused by surface complexation reactions with hexagonal birnessite","type":"article-journal","volume":"537"},"uris":["http://www.mendeley.com/documents/?uuid=056c7e25-af00-4cb6-8f5b-0576e0b1990b"]},{"id":"ITEM-8","itemData":{"DOI":"10.1016/j.gca.2021.02.019","ISSN":"00167037","abstract":"The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Acta","id":"ITEM-8","issued":{"date-parts":[["2021"]]},"page":"184-198","title":"Nickel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 Gueguen et al., 2020, 2016; Gueguen and Rouxel, 2021; Little et al., 2020; Sorensen et al., 2020; Vance et al., 2016)","plainTextFormattedCitation":"(Alvarez et al., 2021; Ciscato et al., 2018; Gueguen et al., 2020, 2016; Gueguen and Rouxel, 2021; Little et al., 2020; Sorensen et al., 2020; Vance et al., 2016)","previouslyFormattedCitation":"(Alvarez et al., 2021; Ciscato et al., 2018; Gueguen et al., 2020, 2016; Gueguen and Rouxel, 2021; Little et al., 2020; Sorensen et al., 2020; Vance et al., 2016)"},"properties":{"noteIndex":0},"schema":"https://github.com/citation-style-language/schema/raw/master/csl-citation.json"}</w:instrText>
      </w:r>
      <w:r w:rsidR="002F4C6A">
        <w:fldChar w:fldCharType="separate"/>
      </w:r>
      <w:r w:rsidR="002F4C6A" w:rsidRPr="002F4C6A">
        <w:rPr>
          <w:noProof/>
        </w:rPr>
        <w:t>(Alvarez et al., 2021; Ciscato et al., 2018; Gueguen et al., 2020, 2016; Gueguen and Rouxel, 2021; Little et al., 2020; Sorensen et al., 2020; Vance et al., 2016)</w:t>
      </w:r>
      <w:ins w:id="618" w:author="Eva Juliet Baransky" w:date="2021-09-03T11:15:00Z">
        <w:r w:rsidR="002F4C6A">
          <w:fldChar w:fldCharType="end"/>
        </w:r>
      </w:ins>
      <w:ins w:id="619" w:author="Eva Juliet Baransky" w:date="2021-09-03T11:17:00Z">
        <w:r w:rsidR="002F4C6A">
          <w:t xml:space="preserve">. </w:t>
        </w:r>
      </w:ins>
      <w:ins w:id="620" w:author="Eva Juliet Baransky" w:date="2021-09-03T11:18:00Z">
        <w:r w:rsidR="002F4C6A">
          <w:t>While the isotopic compositions of known sources are reasonably well characterized, the sinks are difficult to ascertain.</w:t>
        </w:r>
      </w:ins>
      <w:moveToRangeStart w:id="621" w:author="Eva Juliet Baransky" w:date="2021-09-03T11:18:00Z" w:name="move81560322"/>
      <w:moveTo w:id="622" w:author="Eva Juliet Baransky" w:date="2021-09-03T11:18:00Z">
        <w:del w:id="623" w:author="Eva Juliet Baransky" w:date="2021-09-03T11:18:00Z">
          <w:r w:rsidR="002F4C6A" w:rsidDel="002F4C6A">
            <w:delText>.</w:delText>
          </w:r>
        </w:del>
        <w:r w:rsidR="002F4C6A">
          <w:t xml:space="preserve"> But which fluxes are the most in need of additional examination and which fluxes may be significant, but are missing from the previous budgets? To address these questions, we first look at what is known about the isotopic composition of components within the previously modeled marine Ni budgets</w:t>
        </w:r>
      </w:moveTo>
      <w:moveToRangeEnd w:id="621"/>
      <w:del w:id="624" w:author="Eva Juliet Baransky" w:date="2021-09-03T11:18:00Z">
        <w:r w:rsidDel="0018116B">
          <w:rPr>
            <w:color w:val="222222"/>
            <w:shd w:val="clear" w:color="auto" w:fill="FFFFFF"/>
          </w:rPr>
          <w:delText>.</w:delText>
        </w:r>
        <w:r w:rsidDel="0018116B">
          <w:delText xml:space="preserve"> </w:delText>
        </w:r>
        <w:r w:rsidR="00036D67" w:rsidDel="002F4C6A">
          <w:delText>While the isotopic compositions of known sources</w:delText>
        </w:r>
        <w:r w:rsidR="001E347A" w:rsidDel="002F4C6A">
          <w:delText xml:space="preserve"> </w:delText>
        </w:r>
        <w:r w:rsidR="00036D67" w:rsidDel="002F4C6A">
          <w:delText>are reasonably well characterized, the sinks</w:delText>
        </w:r>
        <w:r w:rsidR="00494B1A" w:rsidDel="002F4C6A">
          <w:delText xml:space="preserve"> </w:delText>
        </w:r>
        <w:r w:rsidR="00036D67" w:rsidDel="002F4C6A">
          <w:delText xml:space="preserve">are difficult to ascertain. </w:delText>
        </w:r>
      </w:del>
      <w:del w:id="625" w:author="Eva Juliet Baransky" w:date="2021-09-03T10:51:00Z">
        <w:r w:rsidR="00036D67" w:rsidDel="008F6E4A">
          <w:delText>Once the major isotope parameters have been identified, we can apply the isotope mass balance constraint, evaluate the flux estimates, and hopefully resolve the mass imbalance.</w:delText>
        </w:r>
      </w:del>
      <w:bookmarkEnd w:id="526"/>
    </w:p>
    <w:p w14:paraId="3299848F" w14:textId="57D7207E" w:rsidR="00556ED3" w:rsidRDefault="006B559F" w:rsidP="002E27E8">
      <w:pPr>
        <w:ind w:firstLine="720"/>
        <w:jc w:val="both"/>
      </w:pPr>
      <w:del w:id="626" w:author="Eva Juliet Baransky" w:date="2021-09-03T11:18:00Z">
        <w:r w:rsidDel="0018116B">
          <w:lastRenderedPageBreak/>
          <w:delText>Maybe unsurprisingly</w:delText>
        </w:r>
        <w:r w:rsidR="004555DF" w:rsidDel="0018116B">
          <w:delText>,</w:delText>
        </w:r>
        <w:r w:rsidR="00A275CE" w:rsidDel="0018116B">
          <w:delText xml:space="preserve"> </w:delText>
        </w:r>
        <w:r w:rsidR="00B6460C" w:rsidDel="0018116B">
          <w:delText xml:space="preserve">there is an isotope mass imbalance. </w:delText>
        </w:r>
        <w:r w:rsidR="002F1C8B" w:rsidDel="0018116B">
          <w:delText>The known s</w:delText>
        </w:r>
        <w:r w:rsidR="00AD46AB" w:rsidDel="0018116B">
          <w:delText>ources</w:delText>
        </w:r>
        <w:r w:rsidR="002F1C8B" w:rsidDel="0018116B">
          <w:delText xml:space="preserve"> are isotopically lighter than the </w:delText>
        </w:r>
        <w:r w:rsidR="00AD46AB" w:rsidDel="0018116B">
          <w:delText>oceans and t</w:delText>
        </w:r>
        <w:r w:rsidR="00B6460C" w:rsidDel="0018116B">
          <w:delText xml:space="preserve">he known sinks are </w:delText>
        </w:r>
        <w:r w:rsidR="00BF5FAB" w:rsidDel="0018116B">
          <w:delText xml:space="preserve">seemingly </w:delText>
        </w:r>
        <w:r w:rsidR="00543DEE" w:rsidDel="0018116B">
          <w:delText>incredibly</w:delText>
        </w:r>
        <w:r w:rsidR="00AD46AB" w:rsidDel="0018116B">
          <w:delText xml:space="preserve"> variable</w:delText>
        </w:r>
        <w:r w:rsidR="00B60691" w:rsidDel="0018116B">
          <w:delText xml:space="preserve"> or have isotopic compositions greater than or equal to the ocean</w:delText>
        </w:r>
        <w:r w:rsidR="00B6460C" w:rsidDel="0018116B">
          <w:delText xml:space="preserve">. The combination of these imbalances points to a significant missing component (or components) or </w:delText>
        </w:r>
        <w:r w:rsidR="00EF1D15" w:rsidDel="0018116B">
          <w:delText xml:space="preserve">largely misunderstood </w:delText>
        </w:r>
        <w:r w:rsidR="00B6460C" w:rsidDel="0018116B">
          <w:delText>isotopic compositions</w:delText>
        </w:r>
      </w:del>
      <w:moveFromRangeStart w:id="627" w:author="Eva Juliet Baransky" w:date="2021-09-03T11:18:00Z" w:name="move81560322"/>
      <w:moveFrom w:id="628" w:author="Eva Juliet Baransky" w:date="2021-09-03T11:18:00Z">
        <w:del w:id="629" w:author="Eva Juliet Baransky" w:date="2021-09-03T11:18:00Z">
          <w:r w:rsidR="00B6460C" w:rsidDel="0018116B">
            <w:delText>.</w:delText>
          </w:r>
          <w:r w:rsidR="00CE1F8C" w:rsidDel="0018116B">
            <w:delText xml:space="preserve"> </w:delText>
          </w:r>
          <w:r w:rsidR="008A6CFB" w:rsidDel="0018116B">
            <w:delText>But which fluxes are the most</w:delText>
          </w:r>
          <w:r w:rsidR="00294630" w:rsidDel="0018116B">
            <w:delText xml:space="preserve"> in need of</w:delText>
          </w:r>
          <w:r w:rsidR="004928C1" w:rsidDel="0018116B">
            <w:delText xml:space="preserve"> </w:delText>
          </w:r>
          <w:r w:rsidR="00543DEE" w:rsidDel="0018116B">
            <w:delText xml:space="preserve">additional </w:delText>
          </w:r>
          <w:r w:rsidR="00294630" w:rsidDel="0018116B">
            <w:delText xml:space="preserve">examination and which fluxes </w:delText>
          </w:r>
          <w:r w:rsidR="00793E4E" w:rsidDel="0018116B">
            <w:delText xml:space="preserve">may </w:delText>
          </w:r>
          <w:r w:rsidR="005B27D9" w:rsidDel="0018116B">
            <w:delText xml:space="preserve">be significant, but are </w:delText>
          </w:r>
          <w:r w:rsidR="00294630" w:rsidDel="0018116B">
            <w:delText>missing from the</w:delText>
          </w:r>
          <w:r w:rsidR="00543DEE" w:rsidDel="0018116B">
            <w:delText xml:space="preserve"> previous</w:delText>
          </w:r>
          <w:r w:rsidR="00294630" w:rsidDel="0018116B">
            <w:delText xml:space="preserve"> budget</w:delText>
          </w:r>
          <w:r w:rsidR="00543DEE" w:rsidDel="0018116B">
            <w:delText>s</w:delText>
          </w:r>
          <w:r w:rsidR="008A6CFB" w:rsidDel="0018116B">
            <w:delText xml:space="preserve">? </w:delText>
          </w:r>
          <w:r w:rsidR="0099059B" w:rsidDel="0018116B">
            <w:delText xml:space="preserve">To address these questions, we first look at what is known about the isotopic composition of </w:delText>
          </w:r>
          <w:r w:rsidR="006D7D22" w:rsidDel="0018116B">
            <w:delText xml:space="preserve">components within the </w:delText>
          </w:r>
          <w:r w:rsidR="00400D81" w:rsidDel="0018116B">
            <w:delText xml:space="preserve">previously modeled </w:delText>
          </w:r>
          <w:r w:rsidR="006D7D22" w:rsidDel="0018116B">
            <w:delText>marine Ni budget</w:delText>
          </w:r>
          <w:r w:rsidR="000B7A27" w:rsidDel="0018116B">
            <w:delText>s</w:delText>
          </w:r>
        </w:del>
      </w:moveFrom>
      <w:moveFromRangeEnd w:id="627"/>
      <w:del w:id="630" w:author="Eva Juliet Baransky" w:date="2021-09-03T11:18:00Z">
        <w:r w:rsidR="00400D81" w:rsidDel="0018116B">
          <w:delText>.</w:delText>
        </w:r>
      </w:del>
    </w:p>
    <w:p w14:paraId="05939996" w14:textId="77777777" w:rsidR="009C1F6B" w:rsidRPr="007B7C1C" w:rsidRDefault="009C1F6B" w:rsidP="00180F02">
      <w:pPr>
        <w:pStyle w:val="Heading2"/>
      </w:pPr>
      <w:bookmarkStart w:id="631" w:name="_Toc78741997"/>
      <w:bookmarkStart w:id="632" w:name="_Toc78742113"/>
      <w:r w:rsidRPr="007B7C1C">
        <w:t>Oceans</w:t>
      </w:r>
      <w:bookmarkEnd w:id="631"/>
      <w:bookmarkEnd w:id="632"/>
    </w:p>
    <w:p w14:paraId="5FBEDFF3" w14:textId="6E9E1AFC" w:rsidR="009C1F6B" w:rsidRPr="00F8651F" w:rsidRDefault="00096DBE" w:rsidP="00F8651F">
      <w:pPr>
        <w:spacing w:after="0"/>
        <w:ind w:firstLine="720"/>
        <w:jc w:val="both"/>
        <w:textAlignment w:val="baseline"/>
      </w:pPr>
      <w:del w:id="633" w:author="Eva Juliet Baransky" w:date="2021-09-01T12:24:00Z">
        <w:r w:rsidDel="00873470">
          <w:delText xml:space="preserve">The oceans are often the point of reference </w:delText>
        </w:r>
        <w:r w:rsidR="00E161A3" w:rsidDel="00873470">
          <w:delText>for the</w:delText>
        </w:r>
        <w:r w:rsidR="00F1173B" w:rsidDel="00873470">
          <w:delText xml:space="preserve"> isotopically light</w:delText>
        </w:r>
        <w:r w:rsidDel="00873470">
          <w:delText xml:space="preserve"> or heav</w:delText>
        </w:r>
        <w:r w:rsidR="00F1173B" w:rsidDel="00873470">
          <w:delText xml:space="preserve">y </w:delText>
        </w:r>
        <w:r w:rsidR="00E161A3" w:rsidDel="00873470">
          <w:delText xml:space="preserve">character of </w:delText>
        </w:r>
        <w:r w:rsidR="00F1173B" w:rsidDel="00873470">
          <w:delText xml:space="preserve">a </w:delText>
        </w:r>
        <w:r w:rsidDel="00873470">
          <w:delText xml:space="preserve">flux and will be described first. </w:delText>
        </w:r>
      </w:del>
      <w:r w:rsidR="00467D72">
        <w:t xml:space="preserve">The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xml:space="preserve">‰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9C1F6B">
        <w:fldChar w:fldCharType="separate"/>
      </w:r>
      <w:r w:rsidR="009C1F6B" w:rsidRPr="00621DF7">
        <w:rPr>
          <w:noProof/>
        </w:rPr>
        <w:t>(Archer et al., 2020; Takano et al., 2017; Yang et al., 2020)</w:t>
      </w:r>
      <w:r w:rsidR="009C1F6B">
        <w:fldChar w:fldCharType="end"/>
      </w:r>
      <w:r w:rsidR="009C1F6B">
        <w:t xml:space="preserve"> while the surface ocean varies.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w:t>
      </w:r>
      <w:proofErr w:type="spellStart"/>
      <w:r w:rsidR="009C1F6B">
        <w:t>nM.</w:t>
      </w:r>
      <w:proofErr w:type="spellEnd"/>
      <w:r w:rsidR="009C1F6B">
        <w:t xml:space="preserve"> </w:t>
      </w:r>
      <w:r w:rsidR="00F1173B">
        <w:t>In contrast</w:t>
      </w:r>
      <w:r w:rsidR="009C1F6B">
        <w:t xml:space="preserve">, the Indian sector of the Southern Ocean, which displays a </w:t>
      </w:r>
      <w:r w:rsidR="00467D72">
        <w:t>nutrient like</w:t>
      </w:r>
      <w:r w:rsidR="009C1F6B">
        <w:t xml:space="preserve"> surface [Ni] depletion</w:t>
      </w:r>
      <w:r w:rsidR="00926242">
        <w:t xml:space="preserve"> although less pronounced</w:t>
      </w:r>
      <w:r w:rsidR="009C1F6B">
        <w:t xml:space="preserve">, shows no enrichment in the heavier isotopes in surface waters </w:t>
      </w:r>
      <w:r w:rsidR="009C1F6B">
        <w:fldChar w:fldCharType="begin" w:fldLock="1"/>
      </w:r>
      <w:r w:rsidR="007F5A41">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biogeochemistry","type":"article-journal"},"uris":["http://www.mendeley.com/documents/?uuid=62f64afa-d63a-38d2-8f6e-b05515fb65de"]}],"mendeley":{"formattedCitation":"(R. M. Wang et al., 2019)","plainTextFormattedCitation":"(R. M. Wang et al., 2019)","previouslyFormattedCitation":"(R. M. Wang et al., 2019)"},"properties":{"noteIndex":0},"schema":"https://github.com/citation-style-language/schema/raw/master/csl-citation.json"}</w:instrText>
      </w:r>
      <w:r w:rsidR="009C1F6B">
        <w:fldChar w:fldCharType="separate"/>
      </w:r>
      <w:r w:rsidR="00337B1E" w:rsidRPr="00337B1E">
        <w:rPr>
          <w:noProof/>
        </w:rPr>
        <w:t>(R. M. Wang et al., 2019)</w:t>
      </w:r>
      <w:r w:rsidR="009C1F6B">
        <w:fldChar w:fldCharType="end"/>
      </w:r>
      <w:r w:rsidR="009C1F6B">
        <w:t xml:space="preserve">. This discrepancy may be due to regional biology; </w:t>
      </w:r>
      <w:r w:rsidR="00926242">
        <w:fldChar w:fldCharType="begin" w:fldLock="1"/>
      </w:r>
      <w:r w:rsidR="00633D28">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rsidR="00926242">
        <w:fldChar w:fldCharType="separate"/>
      </w:r>
      <w:r w:rsidR="00926242" w:rsidRPr="00926242">
        <w:rPr>
          <w:noProof/>
        </w:rPr>
        <w:t xml:space="preserve">Archer et al. </w:t>
      </w:r>
      <w:r w:rsidR="003E3C38">
        <w:rPr>
          <w:noProof/>
        </w:rPr>
        <w:t>(</w:t>
      </w:r>
      <w:r w:rsidR="00926242" w:rsidRPr="00926242">
        <w:rPr>
          <w:noProof/>
        </w:rPr>
        <w:t>2020)</w:t>
      </w:r>
      <w:r w:rsidR="00926242">
        <w:fldChar w:fldCharType="end"/>
      </w:r>
      <w:r w:rsidR="003E3C38">
        <w:t xml:space="preserve"> </w:t>
      </w:r>
      <w:r w:rsidR="009C1F6B">
        <w:t>hypothesize that the differing dominating species</w:t>
      </w:r>
      <w:r w:rsidR="00A46D62">
        <w:t xml:space="preserve"> </w:t>
      </w:r>
      <w:r w:rsidR="009C1F6B">
        <w:t>between south (diatom dominated) and north (cyanobacteria dominated) of the polar front results in the differing surface water isotopic compositions</w:t>
      </w:r>
      <w:commentRangeStart w:id="634"/>
      <w:r w:rsidR="009C1F6B">
        <w:t xml:space="preserve">. </w:t>
      </w:r>
      <w:commentRangeEnd w:id="634"/>
      <w:r w:rsidR="00F32252">
        <w:rPr>
          <w:rStyle w:val="CommentReference"/>
        </w:rPr>
        <w:commentReference w:id="634"/>
      </w:r>
      <w:r w:rsidR="009C1F6B">
        <w:t xml:space="preserve"> </w:t>
      </w:r>
    </w:p>
    <w:p w14:paraId="1CD69DA7" w14:textId="6A051336" w:rsidR="00F801C6" w:rsidRPr="007B7C1C" w:rsidRDefault="00F801C6" w:rsidP="00180F02">
      <w:pPr>
        <w:pStyle w:val="Heading2"/>
      </w:pPr>
      <w:bookmarkStart w:id="635" w:name="_Toc78741998"/>
      <w:bookmarkStart w:id="636" w:name="_Toc78742114"/>
      <w:r w:rsidRPr="007B7C1C">
        <w:t>Inputs</w:t>
      </w:r>
      <w:bookmarkEnd w:id="635"/>
      <w:bookmarkEnd w:id="636"/>
    </w:p>
    <w:p w14:paraId="09983C41" w14:textId="796DDF84" w:rsidR="00D3726A" w:rsidRDefault="00C345E3" w:rsidP="00F801C6">
      <w:pPr>
        <w:spacing w:after="0"/>
        <w:ind w:firstLine="720"/>
        <w:jc w:val="both"/>
        <w:textAlignment w:val="baseline"/>
        <w:rPr>
          <w:ins w:id="637" w:author="Eva Juliet Baransky" w:date="2021-09-01T13:19:00Z"/>
        </w:rPr>
      </w:pPr>
      <w:commentRangeStart w:id="638"/>
      <w:del w:id="639" w:author="Eva Juliet Baransky" w:date="2021-09-03T13:14:00Z">
        <w:r w:rsidDel="00BF5181">
          <w:delText>All known</w:delText>
        </w:r>
        <w:r w:rsidR="00F801C6" w:rsidDel="00BF5181">
          <w:delText xml:space="preserve"> sources </w:delText>
        </w:r>
        <w:r w:rsidDel="00BF5181">
          <w:delText>are</w:delText>
        </w:r>
        <w:r w:rsidR="00F801C6" w:rsidDel="00BF5181">
          <w:delText xml:space="preserve"> isotopically lighter than oceans. </w:delText>
        </w:r>
        <w:commentRangeEnd w:id="638"/>
        <w:r w:rsidR="00A107B2" w:rsidDel="00BF5181">
          <w:rPr>
            <w:rStyle w:val="CommentReference"/>
          </w:rPr>
          <w:commentReference w:id="638"/>
        </w:r>
      </w:del>
      <w:r w:rsidR="003B25CC">
        <w:t>The isotopic composition of continental crust, which we assume to represent that of dust,</w:t>
      </w:r>
      <w:r w:rsidR="00F801C6">
        <w:t xml:space="preserve"> </w:t>
      </w:r>
      <w:ins w:id="640" w:author="Eva Juliet Baransky" w:date="2021-09-01T13:21:00Z">
        <w:r w:rsidR="00012460">
          <w:t>has a tight range between</w:t>
        </w:r>
      </w:ins>
      <w:ins w:id="641" w:author="Eva Juliet Baransky" w:date="2021-09-01T13:20:00Z">
        <w:r w:rsidR="00D3726A">
          <w:t xml:space="preserve"> </w:t>
        </w:r>
      </w:ins>
      <w:del w:id="642" w:author="Eva Juliet Baransky" w:date="2021-09-01T13:20:00Z">
        <w:r w:rsidR="00F801C6" w:rsidDel="00D3726A">
          <w:delText>has a limited isotopic composition</w:delText>
        </w:r>
      </w:del>
      <w:del w:id="643" w:author="Eva Juliet Baransky" w:date="2021-09-01T13:21:00Z">
        <w:r w:rsidR="00F801C6" w:rsidDel="00012460">
          <w:delText>, from</w:delText>
        </w:r>
      </w:del>
      <w:r w:rsidR="00F801C6">
        <w:t xml:space="preserve"> -0.1</w:t>
      </w:r>
      <w:ins w:id="644" w:author="Eva Juliet Baransky" w:date="2021-09-01T13:21:00Z">
        <w:r w:rsidR="00012460">
          <w:t>‰</w:t>
        </w:r>
      </w:ins>
      <w:r w:rsidR="00F801C6">
        <w:t xml:space="preserve"> </w:t>
      </w:r>
      <w:ins w:id="645" w:author="Eva Juliet Baransky" w:date="2021-09-01T13:21:00Z">
        <w:r w:rsidR="00012460">
          <w:t>and</w:t>
        </w:r>
      </w:ins>
      <w:del w:id="646" w:author="Eva Juliet Baransky" w:date="2021-09-01T13:21:00Z">
        <w:r w:rsidR="00F801C6" w:rsidDel="00012460">
          <w:delText>to</w:delText>
        </w:r>
      </w:del>
      <w:r w:rsidR="00F801C6">
        <w:t xml:space="preserve">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w:t>
      </w:r>
      <w:r w:rsidR="006F68F5">
        <w:t>analyzed</w:t>
      </w:r>
      <w:r w:rsidR="00806402">
        <w:t xml:space="preserve"> across multiple studies have </w:t>
      </w:r>
      <w:r w:rsidR="0051169D">
        <w:t xml:space="preserve">a </w:t>
      </w:r>
      <w:r w:rsidR="00806402">
        <w:t>δ</w:t>
      </w:r>
      <w:r w:rsidR="00591E6A">
        <w:rPr>
          <w:vertAlign w:val="superscript"/>
        </w:rPr>
        <w:t>60</w:t>
      </w:r>
      <w:r w:rsidR="00806402">
        <w:t xml:space="preserve">Ni </w:t>
      </w:r>
      <w:r w:rsidR="0051169D">
        <w:t>range</w:t>
      </w:r>
      <w:r w:rsidR="008C2ABF">
        <w:t xml:space="preserve"> from</w:t>
      </w:r>
      <w:r w:rsidR="00806402">
        <w:t xml:space="preserve"> 0.01 to 0.21‰, and loess standards have a</w:t>
      </w:r>
      <w:r w:rsidR="00C74C57">
        <w:t xml:space="preserve"> </w:t>
      </w:r>
      <w:r w:rsidR="00591E6A">
        <w:t>δ</w:t>
      </w:r>
      <w:r w:rsidR="00591E6A">
        <w:rPr>
          <w:vertAlign w:val="superscript"/>
        </w:rPr>
        <w:t>60</w:t>
      </w:r>
      <w:r w:rsidR="00591E6A">
        <w:t>Ni</w:t>
      </w:r>
      <w:r w:rsidR="00C74C57">
        <w:t xml:space="preserve"> range of </w:t>
      </w:r>
      <w:r w:rsidR="0051169D">
        <w:t>0.03 to 0.21‰</w:t>
      </w:r>
      <w:r w:rsidR="00300A50">
        <w:t xml:space="preserve"> </w:t>
      </w:r>
      <w:commentRangeStart w:id="647"/>
      <w:r w:rsidR="00300A50">
        <w:fldChar w:fldCharType="begin" w:fldLock="1"/>
      </w:r>
      <w:r w:rsidR="00BE1BB3">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E1BB3">
        <w:rPr>
          <w:rFonts w:ascii="Cambria Math" w:hAnsi="Cambria Math" w:cs="Cambria Math"/>
        </w:rPr>
        <w:instrText>∼</w:instrText>
      </w:r>
      <w:r w:rsidR="00BE1BB3">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300A50">
        <w:fldChar w:fldCharType="end"/>
      </w:r>
      <w:commentRangeEnd w:id="647"/>
      <w:r w:rsidR="006C1E38">
        <w:rPr>
          <w:rStyle w:val="CommentReference"/>
        </w:rPr>
        <w:commentReference w:id="647"/>
      </w:r>
      <w:r w:rsidR="0051169D">
        <w:t>.</w:t>
      </w:r>
      <w:ins w:id="648" w:author="Eva Juliet Baransky" w:date="2021-09-01T13:20:00Z">
        <w:r w:rsidR="00012460">
          <w:t xml:space="preserve"> </w:t>
        </w:r>
      </w:ins>
    </w:p>
    <w:p w14:paraId="7F1ED2D9" w14:textId="38CE462F" w:rsidR="0040238B" w:rsidRDefault="00806402" w:rsidP="00625A69">
      <w:pPr>
        <w:spacing w:after="0"/>
        <w:ind w:firstLine="720"/>
        <w:jc w:val="both"/>
        <w:textAlignment w:val="baseline"/>
        <w:rPr>
          <w:ins w:id="649" w:author="Eva Juliet Baransky" w:date="2021-09-03T14:09:00Z"/>
        </w:rPr>
      </w:pPr>
      <w:r>
        <w:t xml:space="preserve"> </w:t>
      </w:r>
      <w:ins w:id="650" w:author="Eva Juliet Baransky" w:date="2021-09-03T13:33:00Z">
        <w:r w:rsidR="00990E7F">
          <w:t xml:space="preserve">There have been two </w:t>
        </w:r>
      </w:ins>
      <w:ins w:id="651" w:author="Eva Juliet Baransky" w:date="2021-09-03T13:40:00Z">
        <w:r w:rsidR="00A468B1">
          <w:t>studies</w:t>
        </w:r>
      </w:ins>
      <w:ins w:id="652" w:author="Eva Juliet Baransky" w:date="2021-09-03T13:33:00Z">
        <w:r w:rsidR="00990E7F">
          <w:t xml:space="preserve"> of the Ni isotopic composition of the dissolved load of rivers, and while there is a large range, the flux weighted average is clearly below the</w:t>
        </w:r>
      </w:ins>
      <w:ins w:id="653" w:author="Eva Juliet Baransky" w:date="2021-09-03T13:34:00Z">
        <w:r w:rsidR="00990E7F">
          <w:t xml:space="preserve"> Ni isotopic composition of the oceans. </w:t>
        </w:r>
      </w:ins>
      <w:ins w:id="654" w:author="Eva Juliet Baransky" w:date="2021-09-03T13:33:00Z">
        <w:r w:rsidR="00990E7F">
          <w:t xml:space="preserve"> </w:t>
        </w:r>
      </w:ins>
      <w:ins w:id="655" w:author="Eva Juliet Baransky" w:date="2021-09-03T13:34:00Z">
        <w:r w:rsidR="00990E7F">
          <w:t>Cameron and Vance (2014) performed a broad survey of the Ni isotopic composition of th</w:t>
        </w:r>
      </w:ins>
      <w:ins w:id="656" w:author="Eva Juliet Baransky" w:date="2021-09-01T13:22:00Z">
        <w:r w:rsidR="00604402">
          <w:t>e dissolve load of</w:t>
        </w:r>
      </w:ins>
      <w:ins w:id="657" w:author="Eva Juliet Baransky" w:date="2021-09-03T13:47:00Z">
        <w:r w:rsidR="00A468B1">
          <w:t xml:space="preserve"> some of the world’s largest</w:t>
        </w:r>
      </w:ins>
      <w:ins w:id="658" w:author="Eva Juliet Baransky" w:date="2021-09-01T13:22:00Z">
        <w:r w:rsidR="00604402">
          <w:t xml:space="preserve"> </w:t>
        </w:r>
      </w:ins>
      <w:del w:id="659" w:author="Eva Juliet Baransky" w:date="2021-09-01T13:22:00Z">
        <w:r w:rsidR="00112EDF" w:rsidDel="00604402">
          <w:delText>R</w:delText>
        </w:r>
      </w:del>
      <w:ins w:id="660" w:author="Eva Juliet Baransky" w:date="2021-09-01T13:22:00Z">
        <w:r w:rsidR="00604402">
          <w:t>r</w:t>
        </w:r>
      </w:ins>
      <w:r w:rsidR="00112EDF">
        <w:t>ivers</w:t>
      </w:r>
      <w:ins w:id="661" w:author="Eva Juliet Baransky" w:date="2021-09-03T13:35:00Z">
        <w:r w:rsidR="00990E7F">
          <w:t xml:space="preserve">. </w:t>
        </w:r>
      </w:ins>
      <w:ins w:id="662" w:author="Eva Juliet Baransky" w:date="2021-09-03T13:48:00Z">
        <w:r w:rsidR="00D86E31">
          <w:t>They found a broad range of compositions (</w:t>
        </w:r>
        <w:r w:rsidR="00D86E31" w:rsidRPr="00D86E31">
          <w:t>0.29</w:t>
        </w:r>
        <w:r w:rsidR="00D86E31">
          <w:t>‰</w:t>
        </w:r>
        <w:r w:rsidR="00D86E31" w:rsidRPr="00D86E31">
          <w:t xml:space="preserve"> to 1.34</w:t>
        </w:r>
        <w:r w:rsidR="00D86E31">
          <w:t>‰</w:t>
        </w:r>
      </w:ins>
      <w:ins w:id="663" w:author="Eva Juliet Baransky" w:date="2021-09-03T13:50:00Z">
        <w:r w:rsidR="00D86E31">
          <w:t xml:space="preserve">) and a </w:t>
        </w:r>
        <w:r w:rsidR="00D86E31">
          <w:t>flux weighted average</w:t>
        </w:r>
        <w:r w:rsidR="00D86E31">
          <w:t xml:space="preserve"> composition</w:t>
        </w:r>
        <w:r w:rsidR="00D86E31">
          <w:t xml:space="preserve"> </w:t>
        </w:r>
        <w:r w:rsidR="00D86E31">
          <w:t>of</w:t>
        </w:r>
        <w:r w:rsidR="00D86E31">
          <w:t xml:space="preserve"> 0.8</w:t>
        </w:r>
      </w:ins>
      <w:ins w:id="664" w:author="Eva Juliet Baransky" w:date="2021-09-03T14:08:00Z">
        <w:r w:rsidR="0040238B">
          <w:t>0</w:t>
        </w:r>
      </w:ins>
      <w:ins w:id="665" w:author="Eva Juliet Baransky" w:date="2021-09-03T13:50:00Z">
        <w:r w:rsidR="00D86E31">
          <w:t>‰</w:t>
        </w:r>
        <w:r w:rsidR="00D86E31">
          <w:t xml:space="preserve">. </w:t>
        </w:r>
      </w:ins>
      <w:ins w:id="666" w:author="Eva Juliet Baransky" w:date="2021-09-03T13:51:00Z">
        <w:r w:rsidR="00D86E31">
          <w:t>Isot</w:t>
        </w:r>
      </w:ins>
      <w:ins w:id="667" w:author="Eva Juliet Baransky" w:date="2021-09-03T13:54:00Z">
        <w:r w:rsidR="001F2D4C">
          <w:t>o</w:t>
        </w:r>
      </w:ins>
      <w:ins w:id="668" w:author="Eva Juliet Baransky" w:date="2021-09-03T13:51:00Z">
        <w:r w:rsidR="00D86E31">
          <w:t>pic composition</w:t>
        </w:r>
      </w:ins>
      <w:ins w:id="669" w:author="Eva Juliet Baransky" w:date="2021-09-03T13:55:00Z">
        <w:r w:rsidR="001F2D4C">
          <w:t>s</w:t>
        </w:r>
      </w:ins>
      <w:ins w:id="670" w:author="Eva Juliet Baransky" w:date="2021-09-03T13:51:00Z">
        <w:r w:rsidR="00D86E31">
          <w:t xml:space="preserve"> g</w:t>
        </w:r>
      </w:ins>
      <w:ins w:id="671" w:author="Eva Juliet Baransky" w:date="2021-09-03T13:49:00Z">
        <w:r w:rsidR="00D86E31">
          <w:t xml:space="preserve">enerally correlated with [Ni] and suggested a </w:t>
        </w:r>
      </w:ins>
      <w:ins w:id="672" w:author="Eva Juliet Baransky" w:date="2021-09-03T13:51:00Z">
        <w:r w:rsidR="00D86E31">
          <w:t>role</w:t>
        </w:r>
      </w:ins>
      <w:ins w:id="673" w:author="Eva Juliet Baransky" w:date="2021-09-03T13:55:00Z">
        <w:r w:rsidR="001F2D4C">
          <w:t xml:space="preserve"> of partitioning between solid phase and solution </w:t>
        </w:r>
      </w:ins>
      <w:ins w:id="674" w:author="Eva Juliet Baransky" w:date="2021-09-03T13:51:00Z">
        <w:r w:rsidR="00D86E31">
          <w:t xml:space="preserve">either </w:t>
        </w:r>
      </w:ins>
      <w:ins w:id="675" w:author="Eva Juliet Baransky" w:date="2021-09-03T13:55:00Z">
        <w:r w:rsidR="001F2D4C">
          <w:t xml:space="preserve">during </w:t>
        </w:r>
      </w:ins>
      <w:ins w:id="676" w:author="Eva Juliet Baransky" w:date="2021-09-03T13:51:00Z">
        <w:r w:rsidR="00D86E31">
          <w:t>weathering</w:t>
        </w:r>
      </w:ins>
      <w:ins w:id="677" w:author="Eva Juliet Baransky" w:date="2021-09-03T13:55:00Z">
        <w:r w:rsidR="001F2D4C">
          <w:t xml:space="preserve"> or transport. </w:t>
        </w:r>
      </w:ins>
      <w:ins w:id="678" w:author="Eva Juliet Baransky" w:date="2021-09-03T14:02:00Z">
        <w:r w:rsidR="0050609B">
          <w:t xml:space="preserve">A </w:t>
        </w:r>
      </w:ins>
      <w:ins w:id="679" w:author="Eva Juliet Baransky" w:date="2021-09-03T14:03:00Z">
        <w:r w:rsidR="0050609B">
          <w:t>later, detailed study of the Amazon and its tributaries largely supported this interpretation (see below for further disc</w:t>
        </w:r>
      </w:ins>
      <w:ins w:id="680" w:author="Eva Juliet Baransky" w:date="2021-09-03T14:04:00Z">
        <w:r w:rsidR="0050609B">
          <w:t>ussion)</w:t>
        </w:r>
      </w:ins>
      <w:ins w:id="681" w:author="Eva Juliet Baransky" w:date="2021-09-03T14:03:00Z">
        <w:r w:rsidR="0050609B">
          <w:t xml:space="preserve"> a</w:t>
        </w:r>
      </w:ins>
      <w:ins w:id="682" w:author="Eva Juliet Baransky" w:date="2021-09-03T14:04:00Z">
        <w:r w:rsidR="0050609B">
          <w:t xml:space="preserve">nd slightly widened the range of and increased the flux weighted average Ni isotopic composition of the dissolved load of rivers </w:t>
        </w:r>
      </w:ins>
      <w:ins w:id="683" w:author="Eva Juliet Baransky" w:date="2021-09-03T14:07:00Z">
        <w:r w:rsidR="0040238B">
          <w:t>(0.18</w:t>
        </w:r>
        <w:r w:rsidR="0040238B">
          <w:t>‰</w:t>
        </w:r>
        <w:r w:rsidR="0040238B">
          <w:t xml:space="preserve"> to 1.38</w:t>
        </w:r>
        <w:r w:rsidR="0040238B">
          <w:t>‰</w:t>
        </w:r>
        <w:r w:rsidR="0040238B">
          <w:t>, flux weighted average = 0.90</w:t>
        </w:r>
        <w:r w:rsidR="0040238B">
          <w:t>‰</w:t>
        </w:r>
        <w:r w:rsidR="0040238B">
          <w:t>)</w:t>
        </w:r>
      </w:ins>
      <w:ins w:id="684" w:author="Eva Juliet Baransky" w:date="2021-09-03T14:08:00Z">
        <w:r w:rsidR="0040238B">
          <w:t xml:space="preserve"> </w:t>
        </w:r>
        <w:r w:rsidR="0040238B">
          <w:fldChar w:fldCharType="begin" w:fldLock="1"/>
        </w:r>
      </w:ins>
      <w:r w:rsidR="0040238B">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2021)"},"properties":{"noteIndex":0},"schema":"https://github.com/citation-style-language/schema/raw/master/csl-citation.json"}</w:instrText>
      </w:r>
      <w:r w:rsidR="0040238B">
        <w:fldChar w:fldCharType="separate"/>
      </w:r>
      <w:r w:rsidR="0040238B" w:rsidRPr="0040238B">
        <w:rPr>
          <w:noProof/>
        </w:rPr>
        <w:t>(Revels et al., 2021)</w:t>
      </w:r>
      <w:ins w:id="685" w:author="Eva Juliet Baransky" w:date="2021-09-03T14:08:00Z">
        <w:r w:rsidR="0040238B">
          <w:fldChar w:fldCharType="end"/>
        </w:r>
      </w:ins>
      <w:ins w:id="686" w:author="Eva Juliet Baransky" w:date="2021-09-03T14:04:00Z">
        <w:r w:rsidR="0050609B">
          <w:t xml:space="preserve">. </w:t>
        </w:r>
      </w:ins>
    </w:p>
    <w:p w14:paraId="706AD98B" w14:textId="1733C005" w:rsidR="00F801C6" w:rsidRDefault="0040238B" w:rsidP="00EA4D84">
      <w:pPr>
        <w:spacing w:after="0"/>
        <w:ind w:firstLine="720"/>
        <w:jc w:val="both"/>
        <w:textAlignment w:val="baseline"/>
      </w:pPr>
      <w:ins w:id="687" w:author="Eva Juliet Baransky" w:date="2021-09-03T14:09:00Z">
        <w:r>
          <w:t>In the search for a</w:t>
        </w:r>
      </w:ins>
      <w:ins w:id="688" w:author="Eva Juliet Baransky" w:date="2021-09-03T14:11:00Z">
        <w:r w:rsidR="00625A69">
          <w:t>n isotopically heavy</w:t>
        </w:r>
      </w:ins>
      <w:ins w:id="689" w:author="Eva Juliet Baransky" w:date="2021-09-03T14:09:00Z">
        <w:r>
          <w:t xml:space="preserve"> source of Ni, Revels et al. (2021) performed an incredibly</w:t>
        </w:r>
        <w:r>
          <w:t xml:space="preserve"> detailed</w:t>
        </w:r>
      </w:ins>
      <w:ins w:id="690" w:author="Eva Juliet Baransky" w:date="2021-09-03T14:10:00Z">
        <w:r>
          <w:t xml:space="preserve"> </w:t>
        </w:r>
      </w:ins>
      <w:ins w:id="691" w:author="Eva Juliet Baransky" w:date="2021-09-03T14:09:00Z">
        <w:r>
          <w:t xml:space="preserve">study of the suspended load of the Amazon river </w:t>
        </w:r>
      </w:ins>
      <w:ins w:id="692" w:author="Eva Juliet Baransky" w:date="2021-09-03T14:10:00Z">
        <w:r>
          <w:t>and its tributaries</w:t>
        </w:r>
        <w:r w:rsidR="00423BF0">
          <w:t xml:space="preserve"> </w:t>
        </w:r>
        <w:r w:rsidR="00423BF0">
          <w:t>and found that all SPL phases (</w:t>
        </w:r>
        <w:r w:rsidR="00423BF0" w:rsidRPr="00D725ED">
          <w:rPr>
            <w:i/>
            <w:iCs/>
          </w:rPr>
          <w:t>i.e.,</w:t>
        </w:r>
        <w:r w:rsidR="00423BF0">
          <w:t xml:space="preserve"> carbonates, oxides, organic, and residual) were isotopically lighter than </w:t>
        </w:r>
        <w:r w:rsidR="00423BF0">
          <w:lastRenderedPageBreak/>
          <w:t>solution (all &lt;0.35‰ compared to ~0.9</w:t>
        </w:r>
        <w:r w:rsidR="00423BF0">
          <w:t>0</w:t>
        </w:r>
        <w:r w:rsidR="00423BF0">
          <w:t xml:space="preserve">‰ of rivers) </w:t>
        </w:r>
        <w:r w:rsidR="00423BF0">
          <w:fldChar w:fldCharType="begin" w:fldLock="1"/>
        </w:r>
        <w:r w:rsidR="00423BF0">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423BF0">
          <w:fldChar w:fldCharType="separate"/>
        </w:r>
        <w:r w:rsidR="00423BF0" w:rsidRPr="000C2B40">
          <w:rPr>
            <w:noProof/>
          </w:rPr>
          <w:t>(Revels et al., 2021)</w:t>
        </w:r>
        <w:r w:rsidR="00423BF0">
          <w:fldChar w:fldCharType="end"/>
        </w:r>
        <w:r>
          <w:t xml:space="preserve">. </w:t>
        </w:r>
      </w:ins>
      <w:ins w:id="693" w:author="Eva Juliet Baransky" w:date="2021-09-03T14:18:00Z">
        <w:r w:rsidR="00D22AF7">
          <w:t xml:space="preserve">Nickel was </w:t>
        </w:r>
      </w:ins>
      <w:ins w:id="694" w:author="Eva Juliet Baransky" w:date="2021-09-03T14:19:00Z">
        <w:r w:rsidR="009E3922">
          <w:t>generally mostly</w:t>
        </w:r>
      </w:ins>
      <w:ins w:id="695" w:author="Eva Juliet Baransky" w:date="2021-09-03T14:18:00Z">
        <w:r w:rsidR="00D22AF7">
          <w:t xml:space="preserve"> hosted by oxides and residual </w:t>
        </w:r>
      </w:ins>
      <w:ins w:id="696" w:author="Eva Juliet Baransky" w:date="2021-09-03T14:19:00Z">
        <w:r w:rsidR="00D22AF7">
          <w:t>parti</w:t>
        </w:r>
      </w:ins>
      <w:ins w:id="697" w:author="Eva Juliet Baransky" w:date="2021-09-03T14:20:00Z">
        <w:r w:rsidR="009E3922">
          <w:t>cles</w:t>
        </w:r>
      </w:ins>
      <w:ins w:id="698" w:author="Eva Juliet Baransky" w:date="2021-09-03T14:19:00Z">
        <w:r w:rsidR="00D22AF7">
          <w:t xml:space="preserve">. </w:t>
        </w:r>
      </w:ins>
      <w:ins w:id="699" w:author="Eva Juliet Baransky" w:date="2021-09-03T14:16:00Z">
        <w:r w:rsidR="00D22AF7">
          <w:t xml:space="preserve">They </w:t>
        </w:r>
      </w:ins>
      <w:ins w:id="700" w:author="Eva Juliet Baransky" w:date="2021-09-03T14:17:00Z">
        <w:r w:rsidR="00D22AF7">
          <w:t xml:space="preserve">concluded that the main control on the isotopic composition of the dissolved load </w:t>
        </w:r>
      </w:ins>
      <w:ins w:id="701" w:author="Eva Juliet Baransky" w:date="2021-09-03T14:20:00Z">
        <w:r w:rsidR="00062A3A">
          <w:t>is Ni removal with</w:t>
        </w:r>
      </w:ins>
      <w:ins w:id="702" w:author="Eva Juliet Baransky" w:date="2021-09-03T14:21:00Z">
        <w:r w:rsidR="00062A3A">
          <w:t xml:space="preserve"> secondary minerals, such as Fe oxides, during weathering or transport.</w:t>
        </w:r>
      </w:ins>
      <w:ins w:id="703" w:author="Eva Juliet Baransky" w:date="2021-09-03T14:17:00Z">
        <w:r w:rsidR="00D22AF7">
          <w:t xml:space="preserve"> </w:t>
        </w:r>
      </w:ins>
      <w:del w:id="704" w:author="Eva Juliet Baransky" w:date="2021-09-03T14:23:00Z">
        <w:r w:rsidR="00112EDF" w:rsidDel="005C3C78">
          <w:delText>, the largest known source,</w:delText>
        </w:r>
        <w:r w:rsidR="00F801C6" w:rsidDel="005C3C78">
          <w:delText xml:space="preserve"> </w:delText>
        </w:r>
        <w:r w:rsidR="00A30EB1" w:rsidDel="005C3C78">
          <w:delText>appear to be</w:delText>
        </w:r>
        <w:r w:rsidR="00F801C6" w:rsidDel="005C3C78">
          <w:delText xml:space="preserve"> isotopically vari</w:delText>
        </w:r>
        <w:r w:rsidR="00112EDF" w:rsidDel="005C3C78">
          <w:delText>able</w:delText>
        </w:r>
        <w:r w:rsidR="00F801C6" w:rsidDel="005C3C78">
          <w:delText xml:space="preserve">, from </w:delText>
        </w:r>
        <w:r w:rsidR="00F801C6" w:rsidRPr="004C7D64" w:rsidDel="005C3C78">
          <w:delText>+0.</w:delText>
        </w:r>
        <w:r w:rsidR="00121DEE" w:rsidDel="005C3C78">
          <w:delText>18</w:delText>
        </w:r>
        <w:r w:rsidR="00F801C6" w:rsidRPr="004C7D64" w:rsidDel="005C3C78">
          <w:delText xml:space="preserve"> to +1.3</w:delText>
        </w:r>
        <w:r w:rsidR="00F801C6" w:rsidDel="005C3C78">
          <w:delText>8‰</w:delText>
        </w:r>
        <w:r w:rsidR="0020016B" w:rsidDel="005C3C78">
          <w:delText xml:space="preserve"> </w:delText>
        </w:r>
        <w:r w:rsidR="00F801C6" w:rsidDel="005C3C78">
          <w:delText xml:space="preserve">, </w:delText>
        </w:r>
        <w:r w:rsidR="000608EF" w:rsidDel="005C3C78">
          <w:delText>but cluster distinctly below typical ocean δ</w:delText>
        </w:r>
        <w:r w:rsidR="000608EF" w:rsidDel="005C3C78">
          <w:rPr>
            <w:vertAlign w:val="superscript"/>
          </w:rPr>
          <w:delText>60</w:delText>
        </w:r>
        <w:r w:rsidR="000608EF" w:rsidDel="005C3C78">
          <w:delText xml:space="preserve">Ni values, </w:delText>
        </w:r>
        <w:r w:rsidR="00F801C6" w:rsidDel="005C3C78">
          <w:delText xml:space="preserve">with an </w:delText>
        </w:r>
        <w:r w:rsidR="00BD2883" w:rsidDel="005C3C78">
          <w:delText xml:space="preserve">average </w:delText>
        </w:r>
        <w:r w:rsidR="00F801C6" w:rsidDel="005C3C78">
          <w:delText xml:space="preserve">isotopic composition of +0.9‰ </w:delText>
        </w:r>
        <w:r w:rsidR="00F801C6" w:rsidDel="005C3C78">
          <w:fldChar w:fldCharType="begin" w:fldLock="1"/>
        </w:r>
        <w:r w:rsidR="00F801C6" w:rsidDel="005C3C78">
          <w:del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delInstrText>
        </w:r>
        <w:r w:rsidR="00F801C6" w:rsidDel="005C3C78">
          <w:fldChar w:fldCharType="separate"/>
        </w:r>
        <w:r w:rsidR="00F801C6" w:rsidRPr="00621DF7" w:rsidDel="005C3C78">
          <w:rPr>
            <w:noProof/>
          </w:rPr>
          <w:delText>(Cameron and Vance, 2014; Revels et al., 2021)</w:delText>
        </w:r>
        <w:r w:rsidR="00F801C6" w:rsidDel="005C3C78">
          <w:fldChar w:fldCharType="end"/>
        </w:r>
        <w:r w:rsidR="00F801C6" w:rsidDel="005C3C78">
          <w:delText xml:space="preserve">. </w:delText>
        </w:r>
        <w:commentRangeStart w:id="705"/>
        <w:commentRangeStart w:id="706"/>
        <w:r w:rsidR="00F801C6" w:rsidDel="005C3C78">
          <w:delText xml:space="preserve">The difference in isotopic composition </w:delText>
        </w:r>
        <w:r w:rsidR="0069715F" w:rsidDel="005C3C78">
          <w:delText xml:space="preserve">between </w:delText>
        </w:r>
        <w:r w:rsidR="00F801C6" w:rsidDel="005C3C78">
          <w:delText xml:space="preserve"> rivers and continental crust </w:delText>
        </w:r>
        <w:r w:rsidR="000608EF" w:rsidDel="005C3C78">
          <w:delText>can be explained by weathering</w:delText>
        </w:r>
        <w:r w:rsidR="000A393C" w:rsidDel="005C3C78">
          <w:delText>;</w:delText>
        </w:r>
        <w:r w:rsidR="00B7390E" w:rsidDel="005C3C78">
          <w:delText xml:space="preserve"> </w:delText>
        </w:r>
      </w:del>
      <w:ins w:id="707" w:author="Eva Juliet Baransky" w:date="2021-09-03T14:23:00Z">
        <w:r w:rsidR="005C3C78">
          <w:t xml:space="preserve"> Experimental and natural data demonstrate that </w:t>
        </w:r>
      </w:ins>
      <w:r w:rsidR="00B7390E">
        <w:t>Fe</w:t>
      </w:r>
      <w:r w:rsidR="000A393C">
        <w:t xml:space="preserve"> oxides</w:t>
      </w:r>
      <w:ins w:id="708" w:author="Eva Juliet Baransky" w:date="2021-09-03T14:23:00Z">
        <w:r w:rsidR="005C3C78">
          <w:t>,</w:t>
        </w:r>
      </w:ins>
      <w:r w:rsidR="000A393C">
        <w:t xml:space="preserve"> produced from weathering of</w:t>
      </w:r>
      <w:r w:rsidR="00F801C6">
        <w:t xml:space="preserve"> </w:t>
      </w:r>
      <w:r w:rsidR="008C2ABF">
        <w:t>ultra-mafic</w:t>
      </w:r>
      <w:r w:rsidR="00F801C6">
        <w:t xml:space="preserve"> t</w:t>
      </w:r>
      <w:r w:rsidR="008C2ABF">
        <w:t>o</w:t>
      </w:r>
      <w:r w:rsidR="00F801C6">
        <w:t xml:space="preserve"> mafic rocks</w:t>
      </w:r>
      <w:del w:id="709" w:author="Eva Juliet Baransky" w:date="2021-09-03T14:23:00Z">
        <w:r w:rsidR="000A393C" w:rsidDel="005C3C78">
          <w:delText>,</w:delText>
        </w:r>
      </w:del>
      <w:r w:rsidR="00F801C6">
        <w:t xml:space="preserve"> which host the majority of the crust’s Ni</w:t>
      </w:r>
      <w:r w:rsidR="00536DF2">
        <w:t xml:space="preserve"> exposed to weathering</w:t>
      </w:r>
      <w:r w:rsidR="000A393C">
        <w:t xml:space="preserve">, </w:t>
      </w:r>
      <w:del w:id="710" w:author="Eva Juliet Baransky" w:date="2021-09-03T14:23:00Z">
        <w:r w:rsidR="000A393C" w:rsidDel="005C3C78">
          <w:delText>have been shown experimentally and in natural settings to</w:delText>
        </w:r>
        <w:r w:rsidR="00F801C6" w:rsidDel="005C3C78">
          <w:delText xml:space="preserve"> </w:delText>
        </w:r>
      </w:del>
      <w:ins w:id="711" w:author="Eva Juliet Baransky" w:date="2021-09-03T14:24:00Z">
        <w:r w:rsidR="005C3C78">
          <w:t xml:space="preserve"> </w:t>
        </w:r>
      </w:ins>
      <w:r w:rsidR="00F801C6">
        <w:t>sorb isotopically light Ni (</w:t>
      </w:r>
      <w:commentRangeStart w:id="712"/>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commentRangeEnd w:id="712"/>
      <w:r w:rsidR="00633D28">
        <w:rPr>
          <w:rStyle w:val="CommentReference"/>
        </w:rPr>
        <w:commentReference w:id="712"/>
      </w:r>
      <w:r w:rsidR="00F801C6" w:rsidRPr="000D4903">
        <w:t>=</w:t>
      </w:r>
      <w:r w:rsidR="00F801C6">
        <w:t xml:space="preserve"> </w:t>
      </w:r>
      <w:r w:rsidR="00F801C6" w:rsidRPr="000D4903">
        <w:t>+0.35 ± 0.</w:t>
      </w:r>
      <w:r w:rsidR="00F801C6">
        <w:t>2</w:t>
      </w:r>
      <w:r w:rsidR="00F801C6" w:rsidRPr="000D4903">
        <w:t>0‰</w:t>
      </w:r>
      <w:r w:rsidR="00F801C6">
        <w:t xml:space="preserve"> 2sd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w:t>
      </w:r>
      <w:r w:rsidR="00633D28">
        <w:t xml:space="preserve">) </w:t>
      </w:r>
      <w:r w:rsidR="00633D28">
        <w:fldChar w:fldCharType="begin" w:fldLock="1"/>
      </w:r>
      <w:r w:rsidR="009B167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rsidR="00633D28">
        <w:fldChar w:fldCharType="separate"/>
      </w:r>
      <w:r w:rsidR="00633D28" w:rsidRPr="00633D28">
        <w:rPr>
          <w:noProof/>
        </w:rPr>
        <w:t>(Gueguen et al., 2018; Spivak-Birndorf et al., 2018; Wasylenki et al., 2015)</w:t>
      </w:r>
      <w:r w:rsidR="00633D28">
        <w:fldChar w:fldCharType="end"/>
      </w:r>
      <w:ins w:id="713" w:author="Eva Juliet Baransky" w:date="2021-09-03T14:26:00Z">
        <w:r w:rsidR="00F9247A">
          <w:t xml:space="preserve">. </w:t>
        </w:r>
      </w:ins>
      <w:ins w:id="714" w:author="Eva Juliet Baransky" w:date="2021-09-03T14:27:00Z">
        <w:r w:rsidR="00F9247A">
          <w:t>Even if the Amazon river has a SPL</w:t>
        </w:r>
        <w:r w:rsidR="00F9247A">
          <w:t xml:space="preserve"> </w:t>
        </w:r>
        <w:r w:rsidR="00F9247A">
          <w:t xml:space="preserve">not representative of the global SPL, given the trends observed by Revels et al. (2021) and experimentally derived isotope fractionations </w:t>
        </w:r>
        <w:r w:rsidR="00F9247A">
          <w:fldChar w:fldCharType="begin" w:fldLock="1"/>
        </w:r>
        <w:r w:rsidR="00F9247A">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rsidR="00F9247A">
          <w:fldChar w:fldCharType="separate"/>
        </w:r>
        <w:r w:rsidR="00F9247A" w:rsidRPr="00947BAF">
          <w:rPr>
            <w:noProof/>
          </w:rPr>
          <w:t>(Gueguen et al., 2018; Wasylenki et al., 2015)</w:t>
        </w:r>
        <w:r w:rsidR="00F9247A">
          <w:fldChar w:fldCharType="end"/>
        </w:r>
        <w:r w:rsidR="00F9247A">
          <w:t xml:space="preserve">, it seems unlikely that the </w:t>
        </w:r>
        <w:r w:rsidR="00F9247A">
          <w:t>SPL input</w:t>
        </w:r>
        <w:r w:rsidR="00F9247A">
          <w:t xml:space="preserve"> would be anything, but isotopically light relative to seawater</w:t>
        </w:r>
      </w:ins>
      <w:ins w:id="715" w:author="Eva Juliet Baransky" w:date="2021-09-03T14:28:00Z">
        <w:r w:rsidR="00F9247A">
          <w:t xml:space="preserve">. </w:t>
        </w:r>
      </w:ins>
      <w:del w:id="716" w:author="Eva Juliet Baransky" w:date="2021-09-03T14:26:00Z">
        <w:r w:rsidR="000A393C" w:rsidDel="00F9247A">
          <w:delText>.</w:delText>
        </w:r>
      </w:del>
      <w:del w:id="717" w:author="Eva Juliet Baransky" w:date="2021-09-03T14:28:00Z">
        <w:r w:rsidR="000A393C" w:rsidDel="00F9247A">
          <w:delText xml:space="preserve"> Therefore, the </w:delText>
        </w:r>
        <w:r w:rsidR="000608EF" w:rsidDel="00F9247A">
          <w:delText>rivers</w:delText>
        </w:r>
        <w:r w:rsidR="000A393C" w:rsidDel="00F9247A">
          <w:delText xml:space="preserve"> </w:delText>
        </w:r>
        <w:r w:rsidR="000608EF" w:rsidDel="00F9247A">
          <w:delText>are</w:delText>
        </w:r>
        <w:r w:rsidR="000A393C" w:rsidDel="00F9247A">
          <w:delText xml:space="preserve"> expected to be isotopically heavier than the </w:delText>
        </w:r>
        <w:r w:rsidR="000608EF" w:rsidDel="00F9247A">
          <w:delText>continents</w:delText>
        </w:r>
        <w:r w:rsidR="00AF340A" w:rsidDel="00F9247A">
          <w:delText>.</w:delText>
        </w:r>
        <w:r w:rsidR="00F801C6" w:rsidDel="00F9247A">
          <w:delText xml:space="preserve"> </w:delText>
        </w:r>
        <w:commentRangeEnd w:id="705"/>
        <w:r w:rsidR="00D14131" w:rsidDel="00F9247A">
          <w:rPr>
            <w:rStyle w:val="CommentReference"/>
          </w:rPr>
          <w:commentReference w:id="705"/>
        </w:r>
        <w:commentRangeEnd w:id="706"/>
        <w:r w:rsidR="00ED535D" w:rsidDel="00F9247A">
          <w:rPr>
            <w:rStyle w:val="CommentReference"/>
          </w:rPr>
          <w:commentReference w:id="706"/>
        </w:r>
        <w:r w:rsidR="00F801C6" w:rsidDel="00F9247A">
          <w:delText xml:space="preserve">In summary, </w:delText>
        </w:r>
        <w:r w:rsidR="00976DCF" w:rsidDel="00F9247A">
          <w:delText xml:space="preserve">the </w:delText>
        </w:r>
        <w:r w:rsidR="00F801C6" w:rsidDel="00F9247A">
          <w:delText>Ni isotopic composition</w:delText>
        </w:r>
        <w:r w:rsidR="00976DCF" w:rsidDel="00F9247A">
          <w:delText xml:space="preserve"> of sources</w:delText>
        </w:r>
        <w:r w:rsidR="00F801C6" w:rsidDel="00F9247A">
          <w:delText xml:space="preserve"> </w:delText>
        </w:r>
        <w:r w:rsidR="00D03BD7" w:rsidDel="00F9247A">
          <w:delText xml:space="preserve">seem relatively well known, </w:delText>
        </w:r>
        <w:r w:rsidR="00F801C6" w:rsidDel="00F9247A">
          <w:delText xml:space="preserve">are restricted to a range </w:delText>
        </w:r>
        <w:r w:rsidR="0081540A" w:rsidDel="00F9247A">
          <w:delText>below 1.4</w:delText>
        </w:r>
        <w:r w:rsidR="0062693B" w:rsidDel="00F9247A">
          <w:delText>0</w:delText>
        </w:r>
        <w:r w:rsidR="006E0134" w:rsidDel="00F9247A">
          <w:delText>‰</w:delText>
        </w:r>
        <w:r w:rsidR="00D03BD7" w:rsidDel="00F9247A">
          <w:delText>,</w:delText>
        </w:r>
        <w:r w:rsidR="00F801C6" w:rsidDel="00F9247A">
          <w:delText xml:space="preserve"> </w:delText>
        </w:r>
        <w:r w:rsidR="003E5FC6" w:rsidDel="00F9247A">
          <w:delText>and ha</w:delText>
        </w:r>
        <w:r w:rsidR="00D03BD7" w:rsidDel="00F9247A">
          <w:delText>ve</w:delText>
        </w:r>
        <w:r w:rsidR="003E5FC6" w:rsidDel="00F9247A">
          <w:delText xml:space="preserve"> an abundance weighted isotopic composition of </w:delText>
        </w:r>
        <w:r w:rsidR="0062693B" w:rsidDel="00F9247A">
          <w:delText>0.88</w:delText>
        </w:r>
        <w:r w:rsidR="007B79FB" w:rsidDel="00F9247A">
          <w:delText>‰</w:delText>
        </w:r>
        <w:r w:rsidR="003E5FC6" w:rsidDel="00F9247A">
          <w:delText xml:space="preserve"> </w:delText>
        </w:r>
        <w:r w:rsidR="00F801C6" w:rsidDel="00F9247A">
          <w:delText xml:space="preserve">which </w:delText>
        </w:r>
        <w:r w:rsidR="0094191D" w:rsidDel="00F9247A">
          <w:delText>is</w:delText>
        </w:r>
        <w:r w:rsidR="007B79FB" w:rsidDel="00F9247A">
          <w:delText xml:space="preserve"> significantly isotopically</w:delText>
        </w:r>
        <w:r w:rsidR="00F801C6" w:rsidDel="00F9247A">
          <w:delText xml:space="preserve"> lighter than seawater (ca. 1.3</w:delText>
        </w:r>
        <w:r w:rsidR="006E0134" w:rsidDel="00F9247A">
          <w:delText>‰</w:delText>
        </w:r>
        <w:r w:rsidR="00F801C6" w:rsidDel="00F9247A">
          <w:delText xml:space="preserve"> to 1.</w:delText>
        </w:r>
        <w:r w:rsidR="007B79FB" w:rsidDel="00F9247A">
          <w:delText>8</w:delText>
        </w:r>
        <w:r w:rsidR="00F801C6" w:rsidDel="00F9247A">
          <w:delText>‰).</w:delText>
        </w:r>
      </w:del>
      <w:moveToRangeStart w:id="718" w:author="Eva Juliet Baransky" w:date="2021-09-03T13:24:00Z" w:name="move81567906"/>
      <w:moveTo w:id="719" w:author="Eva Juliet Baransky" w:date="2021-09-03T13:24:00Z">
        <w:del w:id="720" w:author="Eva Juliet Baransky" w:date="2021-09-03T14:28:00Z">
          <w:r w:rsidR="002D356D" w:rsidDel="00F9247A">
            <w:delText>While this source pushes the marine Ni budget in the right mass direction, what does this mean for the isotope mass balance (which also must be satisfied)? A recent study diligently explored the Ni isotopic composition in a variety of SPL particles of the Amazon river’s major tributaries and found that all SPL phases (</w:delText>
          </w:r>
          <w:r w:rsidR="002D356D" w:rsidRPr="00D725ED" w:rsidDel="00F9247A">
            <w:rPr>
              <w:i/>
              <w:iCs/>
            </w:rPr>
            <w:delText>i.e.,</w:delText>
          </w:r>
          <w:r w:rsidR="002D356D" w:rsidDel="00F9247A">
            <w:delText xml:space="preserve"> carbonates, oxides, organic, and residual) were isotopically lighter than solution (all &lt;0.35‰ compared to ~0.9‰ of rivers) </w:delText>
          </w:r>
          <w:r w:rsidR="002D356D" w:rsidDel="00F9247A">
            <w:fldChar w:fldCharType="begin" w:fldLock="1"/>
          </w:r>
          <w:r w:rsidR="002D356D" w:rsidDel="00F9247A">
            <w:del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delInstrText>
          </w:r>
          <w:r w:rsidR="002D356D" w:rsidDel="00F9247A">
            <w:fldChar w:fldCharType="separate"/>
          </w:r>
          <w:r w:rsidR="002D356D" w:rsidRPr="000C2B40" w:rsidDel="00F9247A">
            <w:rPr>
              <w:noProof/>
            </w:rPr>
            <w:delText>(Revels et al., 2021)</w:delText>
          </w:r>
          <w:r w:rsidR="002D356D" w:rsidDel="00F9247A">
            <w:fldChar w:fldCharType="end"/>
          </w:r>
          <w:r w:rsidR="002D356D" w:rsidDel="00F9247A">
            <w:delText xml:space="preserve">. Therefore, </w:delText>
          </w:r>
          <w:r w:rsidR="002D356D" w:rsidRPr="001B2BC9" w:rsidDel="00F9247A">
            <w:delText>even if the entire particulate load were mobilized</w:delText>
          </w:r>
          <w:r w:rsidR="002D356D" w:rsidDel="00F9247A">
            <w:delText xml:space="preserve"> </w:delText>
          </w:r>
          <w:r w:rsidR="002D356D" w:rsidRPr="001B2BC9" w:rsidDel="00F9247A">
            <w:delText xml:space="preserve">and </w:delText>
          </w:r>
          <w:r w:rsidR="002D356D" w:rsidDel="00F9247A">
            <w:delText>dissolved</w:delText>
          </w:r>
          <w:r w:rsidR="002D356D" w:rsidRPr="001B2BC9" w:rsidDel="00F9247A">
            <w:delText xml:space="preserve"> in the oceans, it would provide isotopically light Ni and worsen the isotope imbalance</w:delText>
          </w:r>
          <w:r w:rsidR="002D356D" w:rsidDel="00F9247A">
            <w:delText>.</w:delText>
          </w:r>
        </w:del>
        <w:del w:id="721" w:author="Eva Juliet Baransky" w:date="2021-09-03T14:27:00Z">
          <w:r w:rsidR="002D356D" w:rsidDel="00F9247A">
            <w:delText xml:space="preserve"> Even if the Amazon river has a SPL phase composition not representative of the global SPL, given the trends observed by Revels et al. (2021) and experimentally derived isotope fractionations </w:delText>
          </w:r>
          <w:r w:rsidR="002D356D" w:rsidDel="00F9247A">
            <w:fldChar w:fldCharType="begin" w:fldLock="1"/>
          </w:r>
          <w:r w:rsidR="002D356D" w:rsidDel="00F9247A">
            <w:del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delInstrText>
          </w:r>
          <w:r w:rsidR="002D356D" w:rsidDel="00F9247A">
            <w:fldChar w:fldCharType="separate"/>
          </w:r>
          <w:r w:rsidR="002D356D" w:rsidRPr="00947BAF" w:rsidDel="00F9247A">
            <w:rPr>
              <w:noProof/>
            </w:rPr>
            <w:delText>(Gueguen et al., 2018; Wasylenki et al., 2015)</w:delText>
          </w:r>
          <w:r w:rsidR="002D356D" w:rsidDel="00F9247A">
            <w:fldChar w:fldCharType="end"/>
          </w:r>
          <w:r w:rsidR="002D356D" w:rsidDel="00F9247A">
            <w:delText>, it seems unlikely that the source would be anything, but isotopically light relative to seawater</w:delText>
          </w:r>
        </w:del>
        <w:del w:id="722" w:author="Eva Juliet Baransky" w:date="2021-09-03T14:28:00Z">
          <w:r w:rsidR="002D356D" w:rsidDel="00F9247A">
            <w:delText xml:space="preserve">. </w:delText>
          </w:r>
        </w:del>
      </w:moveTo>
      <w:moveToRangeEnd w:id="718"/>
      <w:r w:rsidR="00F801C6">
        <w:t xml:space="preserve"> </w:t>
      </w:r>
    </w:p>
    <w:p w14:paraId="5E5B7FD2" w14:textId="785256A2" w:rsidR="00F801C6" w:rsidRDefault="00F801C6" w:rsidP="00180F02">
      <w:pPr>
        <w:pStyle w:val="Heading2"/>
      </w:pPr>
      <w:bookmarkStart w:id="723" w:name="_Toc78741999"/>
      <w:bookmarkStart w:id="724" w:name="_Toc78742115"/>
      <w:r w:rsidRPr="007B7C1C">
        <w:t>Outputs</w:t>
      </w:r>
      <w:bookmarkEnd w:id="723"/>
      <w:bookmarkEnd w:id="724"/>
    </w:p>
    <w:p w14:paraId="09D27BC4" w14:textId="54C383A1" w:rsidR="004F0413" w:rsidRDefault="004F0413" w:rsidP="00180F02">
      <w:pPr>
        <w:pStyle w:val="Heading4"/>
      </w:pPr>
      <w:r>
        <w:t>Fe-Mn deposits</w:t>
      </w:r>
    </w:p>
    <w:p w14:paraId="6545F9BB" w14:textId="65CBB261" w:rsidR="00DD78C1" w:rsidRDefault="00ED37C7" w:rsidP="00976B22">
      <w:pPr>
        <w:spacing w:after="0"/>
        <w:ind w:firstLine="720"/>
        <w:jc w:val="both"/>
        <w:textAlignment w:val="baseline"/>
      </w:pPr>
      <w:r>
        <w:t>The isotopic composition</w:t>
      </w:r>
      <w:ins w:id="725" w:author="Laura W" w:date="2021-08-25T10:48:00Z">
        <w:r w:rsidR="00D279E6">
          <w:t>s</w:t>
        </w:r>
      </w:ins>
      <w:r>
        <w:t xml:space="preserve"> of the outputs further exacerbate</w:t>
      </w:r>
      <w:del w:id="726" w:author="Laura W" w:date="2021-08-25T10:48:00Z">
        <w:r w:rsidDel="00D279E6">
          <w:delText>s</w:delText>
        </w:r>
      </w:del>
      <w:r w:rsidR="002C1D3B">
        <w:t>, or at the very least complicate</w:t>
      </w:r>
      <w:del w:id="727" w:author="Laura W" w:date="2021-08-25T10:48:00Z">
        <w:r w:rsidR="002C1D3B" w:rsidDel="00D279E6">
          <w:delText>s</w:delText>
        </w:r>
      </w:del>
      <w:r w:rsidR="002C1D3B">
        <w:t>,</w:t>
      </w:r>
      <w:r>
        <w:t xml:space="preserve"> the</w:t>
      </w:r>
      <w:r w:rsidR="00614C47">
        <w:t xml:space="preserve"> isotope imbalance</w:t>
      </w:r>
      <w:r w:rsidR="00DA33D5">
        <w:t>.</w:t>
      </w:r>
      <w:r>
        <w:t xml:space="preserve"> </w:t>
      </w:r>
      <w:r w:rsidR="00B722D1">
        <w:t xml:space="preserve">The Fe-Mn deposit </w:t>
      </w:r>
      <w:r w:rsidR="00976B22">
        <w:t xml:space="preserve">sink may be </w:t>
      </w:r>
      <w:commentRangeStart w:id="728"/>
      <w:r w:rsidR="00976B22">
        <w:t xml:space="preserve">the </w:t>
      </w:r>
      <w:ins w:id="729" w:author="Eva Juliet Baransky" w:date="2021-09-01T12:12:00Z">
        <w:r w:rsidR="003441A0">
          <w:t>largest sink</w:t>
        </w:r>
      </w:ins>
      <w:ins w:id="730" w:author="Eva Juliet Baransky" w:date="2021-09-01T12:13:00Z">
        <w:r w:rsidR="003441A0">
          <w:t xml:space="preserve"> (see above section)</w:t>
        </w:r>
      </w:ins>
      <w:del w:id="731" w:author="Eva Juliet Baransky" w:date="2021-09-01T12:13:00Z">
        <w:r w:rsidR="00976B22" w:rsidDel="003441A0">
          <w:delText>most important</w:delText>
        </w:r>
        <w:commentRangeEnd w:id="728"/>
        <w:r w:rsidR="00056828" w:rsidDel="003441A0">
          <w:rPr>
            <w:rStyle w:val="CommentReference"/>
          </w:rPr>
          <w:commentReference w:id="728"/>
        </w:r>
      </w:del>
      <w:r w:rsidR="00976B22">
        <w:t>, but</w:t>
      </w:r>
      <w:commentRangeStart w:id="732"/>
      <w:r w:rsidR="00976B22">
        <w:t xml:space="preserve"> also the most difficult to determine what is representative</w:t>
      </w:r>
      <w:r w:rsidR="008C78F6">
        <w:t xml:space="preserve">, perhaps because of </w:t>
      </w:r>
      <w:r w:rsidR="00AB2AF0">
        <w:t>the many sediment types this sink is expected to represent</w:t>
      </w:r>
      <w:commentRangeEnd w:id="732"/>
      <w:r w:rsidR="003441A0">
        <w:rPr>
          <w:rStyle w:val="CommentReference"/>
        </w:rPr>
        <w:commentReference w:id="732"/>
      </w:r>
      <w:r w:rsidR="00976B22">
        <w:t>.</w:t>
      </w:r>
      <w:r w:rsidR="00962D88">
        <w:t xml:space="preserve"> </w:t>
      </w:r>
      <w:r w:rsidR="00AB2AF0">
        <w:t>In marine Ni budgets, Fe-Mn deposits are often</w:t>
      </w:r>
      <w:r w:rsidR="002B23BF">
        <w:t xml:space="preserve"> </w:t>
      </w:r>
      <w:r w:rsidR="00962D88">
        <w:t xml:space="preserve">isotopically represented by hydrogenetic Fe-Mn </w:t>
      </w:r>
      <w:r w:rsidR="00AB2AF0">
        <w:t>crusts</w:t>
      </w:r>
      <w:r w:rsidR="00962D88">
        <w:t>.</w:t>
      </w:r>
      <w:r w:rsidR="00976B22">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measured 24 surface scrapings of Fe-Mn crusts across the globe and, given the homogeneity of the</w:t>
      </w:r>
      <w:r w:rsidR="009D20EB">
        <w:t xml:space="preserve"> deep</w:t>
      </w:r>
      <w:r w:rsidR="00976B22">
        <w:t xml:space="preserve"> ocean (</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They did not observe any strong correlation between δ</w:t>
      </w:r>
      <w:r w:rsidR="00976B22" w:rsidRPr="004874FA">
        <w:rPr>
          <w:vertAlign w:val="superscript"/>
        </w:rPr>
        <w:t>60</w:t>
      </w:r>
      <w:r w:rsidR="00976B22">
        <w:t>Ni and ocean basin, oxygen saturation or Ni concentration (Fig xx), but there was a mild correlation between δ</w:t>
      </w:r>
      <w:r w:rsidR="00976B22" w:rsidRPr="004874FA">
        <w:rPr>
          <w:vertAlign w:val="superscript"/>
        </w:rPr>
        <w:t>60</w:t>
      </w:r>
      <w:r w:rsidR="00976B22">
        <w:t xml:space="preserve">Ni and distance to continental shelf, likely reflecting the contribution of isotopically lighter </w:t>
      </w:r>
      <w:r w:rsidR="005726C9">
        <w:t>detrital</w:t>
      </w:r>
      <w:r w:rsidR="00C3493E">
        <w:t xml:space="preserve"> </w:t>
      </w:r>
      <w:r w:rsidR="00976B22">
        <w:t xml:space="preserve">sediments. A subsequent study of four North and South Pacific Fe-M crust </w:t>
      </w:r>
      <w:r w:rsidR="0051496D">
        <w:t>~</w:t>
      </w:r>
      <w:r w:rsidR="00976B22">
        <w:t xml:space="preserve">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w:t>
      </w:r>
      <w:r w:rsidR="00976B22" w:rsidRPr="001F5B4B">
        <w:lastRenderedPageBreak/>
        <w:t xml:space="preserve">2sd, n = 21 </w:t>
      </w:r>
      <w:r w:rsidR="00976B22">
        <w:t>for South Pacific)</w:t>
      </w:r>
      <w:r w:rsidR="00B04C6B">
        <w:t xml:space="preserve"> </w:t>
      </w:r>
      <w:r w:rsidR="009B167B">
        <w:fldChar w:fldCharType="begin" w:fldLock="1"/>
      </w:r>
      <w:r w:rsidR="004D64B8">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9B167B">
        <w:fldChar w:fldCharType="separate"/>
      </w:r>
      <w:r w:rsidR="009B167B" w:rsidRPr="009B167B">
        <w:rPr>
          <w:noProof/>
        </w:rPr>
        <w:t>(Gueguen et al., 2016)</w:t>
      </w:r>
      <w:r w:rsidR="009B167B">
        <w:fldChar w:fldCharType="end"/>
      </w:r>
      <w:r w:rsidR="00976B22">
        <w:t>.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w:t>
      </w:r>
      <w:r w:rsidR="00D838E2">
        <w:t xml:space="preserve">deposits generally </w:t>
      </w:r>
      <w:r w:rsidR="00976B22">
        <w:t xml:space="preserve">incorporate isotopically </w:t>
      </w:r>
      <w:r w:rsidR="00976B22" w:rsidRPr="00F6565A">
        <w:rPr>
          <w:u w:val="single"/>
        </w:rPr>
        <w:t>heavy</w:t>
      </w:r>
      <w:r w:rsidR="00976B22">
        <w:t xml:space="preserve"> Ni relative to solution. </w:t>
      </w:r>
    </w:p>
    <w:p w14:paraId="6BC59242" w14:textId="30F6545A" w:rsidR="00976B22" w:rsidRDefault="00DD78C1" w:rsidP="00C531E7">
      <w:pPr>
        <w:spacing w:after="0"/>
        <w:ind w:firstLine="720"/>
        <w:jc w:val="both"/>
        <w:textAlignment w:val="baseline"/>
      </w:pPr>
      <w:r>
        <w:t xml:space="preserve">However, </w:t>
      </w:r>
      <w:r w:rsidR="001B70F0">
        <w:t>if we consider</w:t>
      </w:r>
      <w:r>
        <w:t xml:space="preserve"> </w:t>
      </w:r>
      <w:r w:rsidR="00747404">
        <w:t xml:space="preserve">virtually any </w:t>
      </w:r>
      <w:r>
        <w:t xml:space="preserve">other Fe-Mn sediment type, there is </w:t>
      </w:r>
      <w:r w:rsidR="0022345D">
        <w:t xml:space="preserve">no </w:t>
      </w:r>
      <w:commentRangeStart w:id="733"/>
      <w:r w:rsidR="0022345D">
        <w:t>clear consensus</w:t>
      </w:r>
      <w:r w:rsidR="00846DD7">
        <w:t xml:space="preserve"> </w:t>
      </w:r>
      <w:ins w:id="734" w:author="Laura W" w:date="2021-08-25T10:28:00Z">
        <w:r w:rsidR="00ED535D">
          <w:t xml:space="preserve">regarding </w:t>
        </w:r>
      </w:ins>
      <w:r w:rsidR="00846DD7">
        <w:t>whether</w:t>
      </w:r>
      <w:r w:rsidR="0022345D">
        <w:t xml:space="preserve"> Fe-Mn deposits </w:t>
      </w:r>
      <w:r w:rsidR="00846DD7">
        <w:t>have an insignificant</w:t>
      </w:r>
      <w:r w:rsidR="00D838E2">
        <w:t xml:space="preserve"> or extreme</w:t>
      </w:r>
      <w:r w:rsidR="0022345D">
        <w:t xml:space="preserve"> fractionation</w:t>
      </w:r>
      <w:r w:rsidR="00F04CA3">
        <w:t xml:space="preserve"> </w:t>
      </w:r>
      <w:commentRangeEnd w:id="733"/>
      <w:r w:rsidR="00056828">
        <w:rPr>
          <w:rStyle w:val="CommentReference"/>
        </w:rPr>
        <w:commentReference w:id="733"/>
      </w:r>
      <w:r w:rsidR="00F04CA3">
        <w:t>(and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 xml:space="preserve">hydrothermal Fe-Mn crusts </w:t>
      </w:r>
      <w:r w:rsidR="00D838E2">
        <w:t>are</w:t>
      </w:r>
      <w:r w:rsidR="00B74B14">
        <w:t xml:space="preserv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w:t>
      </w:r>
      <w:commentRangeStart w:id="735"/>
      <w:r w:rsidR="00B24766">
        <w:t xml:space="preserve">hydrothermal fluid </w:t>
      </w:r>
      <w:commentRangeEnd w:id="735"/>
      <w:r w:rsidR="00ED535D">
        <w:rPr>
          <w:rStyle w:val="CommentReference"/>
        </w:rPr>
        <w:commentReference w:id="735"/>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ins w:id="736" w:author="Eva Juliet Baransky" w:date="2021-09-01T12:14:00Z">
        <w:r w:rsidR="003441A0">
          <w:t>The handful of Fe-Mn</w:t>
        </w:r>
      </w:ins>
      <w:del w:id="737" w:author="Eva Juliet Baransky" w:date="2021-09-01T12:14:00Z">
        <w:r w:rsidR="00E36A39" w:rsidDel="003441A0">
          <w:delText>Ferromanganese</w:delText>
        </w:r>
      </w:del>
      <w:r w:rsidR="00E36A39">
        <w:t xml:space="preserve"> nodules</w:t>
      </w:r>
      <w:ins w:id="738" w:author="Eva Juliet Baransky" w:date="2021-09-01T12:14:00Z">
        <w:r w:rsidR="003441A0">
          <w:t xml:space="preserve"> analyzed</w:t>
        </w:r>
      </w:ins>
      <w:r w:rsidR="00E36A39">
        <w:t xml:space="preserve"> also </w:t>
      </w:r>
      <w:del w:id="739" w:author="Eva Juliet Baransky" w:date="2021-09-01T12:14:00Z">
        <w:r w:rsidR="00E36A39" w:rsidDel="003441A0">
          <w:delText xml:space="preserve">have typically </w:delText>
        </w:r>
      </w:del>
      <w:ins w:id="740" w:author="Laura W" w:date="2021-08-25T10:29:00Z">
        <w:del w:id="741" w:author="Eva Juliet Baransky" w:date="2021-09-01T12:14:00Z">
          <w:r w:rsidR="00056828" w:rsidDel="003441A0">
            <w:delText>have</w:delText>
          </w:r>
        </w:del>
      </w:ins>
      <w:ins w:id="742" w:author="Eva Juliet Baransky" w:date="2021-09-01T12:14:00Z">
        <w:r w:rsidR="003441A0">
          <w:t>exhibit</w:t>
        </w:r>
      </w:ins>
      <w:ins w:id="743" w:author="Laura W" w:date="2021-08-25T10:29:00Z">
        <w:r w:rsidR="00056828">
          <w:t xml:space="preserve"> </w:t>
        </w:r>
      </w:ins>
      <w:r w:rsidR="00E36A39">
        <w:t xml:space="preserve">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B52A7B">
        <w:t>This range in δ</w:t>
      </w:r>
      <w:r w:rsidR="00B52A7B" w:rsidRPr="004874FA">
        <w:rPr>
          <w:vertAlign w:val="superscript"/>
        </w:rPr>
        <w:t>60</w:t>
      </w:r>
      <w:r w:rsidR="00B52A7B">
        <w:t>Ni has been attributed to differences in mineralogy (</w:t>
      </w:r>
      <w:proofErr w:type="spellStart"/>
      <w:r w:rsidR="00B52A7B">
        <w:t>phyl</w:t>
      </w:r>
      <w:r w:rsidR="00AF66ED">
        <w:t>l</w:t>
      </w:r>
      <w:r w:rsidR="00B52A7B">
        <w:t>omanganates</w:t>
      </w:r>
      <w:proofErr w:type="spellEnd"/>
      <w:r w:rsidR="00B52A7B">
        <w:t xml:space="preserve"> </w:t>
      </w:r>
      <w:r w:rsidR="009E19AB">
        <w:t>or</w:t>
      </w:r>
      <w:r w:rsidR="00B52A7B">
        <w:t xml:space="preserve"> todor</w:t>
      </w:r>
      <w:ins w:id="744" w:author="Laura W" w:date="2021-08-25T10:30:00Z">
        <w:r w:rsidR="00056828">
          <w:t>o</w:t>
        </w:r>
      </w:ins>
      <w:r w:rsidR="00B52A7B">
        <w:t xml:space="preserve">kite), but </w:t>
      </w:r>
      <w:r w:rsidR="00545822">
        <w:t xml:space="preserve">with such a small sample size </w:t>
      </w:r>
      <w:r w:rsidR="00CA010B">
        <w:t>with limited</w:t>
      </w:r>
      <w:r w:rsidR="00545822">
        <w:t xml:space="preserve"> mineralogy data, </w:t>
      </w:r>
      <w:commentRangeStart w:id="745"/>
      <w:r w:rsidR="00545822">
        <w:t xml:space="preserve">this is a tentative explanation </w:t>
      </w:r>
      <w:commentRangeEnd w:id="745"/>
      <w:r w:rsidR="00056828">
        <w:rPr>
          <w:rStyle w:val="CommentReference"/>
        </w:rPr>
        <w:commentReference w:id="745"/>
      </w:r>
      <w:r w:rsidR="00545822">
        <w:fldChar w:fldCharType="begin" w:fldLock="1"/>
      </w:r>
      <w:r w:rsidR="00375D35">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45822">
        <w:fldChar w:fldCharType="separate"/>
      </w:r>
      <w:r w:rsidR="00545822" w:rsidRPr="00545822">
        <w:rPr>
          <w:noProof/>
        </w:rPr>
        <w:t>(Little et al., 2020)</w:t>
      </w:r>
      <w:r w:rsidR="00545822">
        <w:fldChar w:fldCharType="end"/>
      </w:r>
      <w:r w:rsidR="00545822">
        <w:t xml:space="preserve">. </w:t>
      </w:r>
      <w:commentRangeStart w:id="746"/>
      <w:r w:rsidR="00C531E7">
        <w:t xml:space="preserve">Finally, and maybe most extreme, </w:t>
      </w:r>
      <w:r w:rsidR="00976B22">
        <w:t>the dissolution of Mn oxides</w:t>
      </w:r>
      <w:r w:rsidR="002A0011">
        <w:t>, and release of its associated Ni,</w:t>
      </w:r>
      <w:r w:rsidR="00976B22">
        <w:t xml:space="preserve"> in the water column of the Black Sea corresponds to a </w:t>
      </w:r>
      <w:r w:rsidR="002A0011">
        <w:t xml:space="preserve">significant </w:t>
      </w:r>
      <w:r w:rsidR="00976B22">
        <w:t xml:space="preserve">decrease in </w:t>
      </w:r>
      <w:r w:rsidR="00976B22" w:rsidRPr="00E75FB7">
        <w:t>δ</w:t>
      </w:r>
      <w:r w:rsidR="00976B22" w:rsidRPr="00E75FB7">
        <w:rPr>
          <w:vertAlign w:val="superscript"/>
        </w:rPr>
        <w:t>60/58</w:t>
      </w:r>
      <w:r w:rsidR="00976B22" w:rsidRPr="00E75FB7">
        <w:t>Ni</w:t>
      </w:r>
      <w:r w:rsidR="00976B22">
        <w:rPr>
          <w:vertAlign w:val="subscript"/>
        </w:rPr>
        <w:t>solution</w:t>
      </w:r>
      <w:r w:rsidR="00976B22">
        <w:t>,</w:t>
      </w:r>
      <w:r w:rsidR="00C531E7">
        <w:t xml:space="preserve"> with a </w:t>
      </w:r>
      <w:r w:rsidR="00976B22">
        <w:t xml:space="preserve">calculated </w:t>
      </w:r>
      <w:r w:rsidR="00976B22" w:rsidRPr="00E75FB7">
        <w:t>Δ</w:t>
      </w:r>
      <w:r w:rsidR="00976B22" w:rsidRPr="00E75FB7">
        <w:rPr>
          <w:vertAlign w:val="superscript"/>
        </w:rPr>
        <w:t>60/58</w:t>
      </w:r>
      <w:r w:rsidR="00976B22" w:rsidRPr="00E75FB7">
        <w:t>Ni</w:t>
      </w:r>
      <w:r w:rsidR="00976B22" w:rsidRPr="00E75FB7">
        <w:rPr>
          <w:vertAlign w:val="subscript"/>
        </w:rPr>
        <w:t>solution-</w:t>
      </w:r>
      <w:r w:rsidR="00976B22">
        <w:rPr>
          <w:vertAlign w:val="subscript"/>
        </w:rPr>
        <w:t>s</w:t>
      </w:r>
      <w:r w:rsidR="00976B22" w:rsidRPr="00E75FB7">
        <w:rPr>
          <w:vertAlign w:val="subscript"/>
        </w:rPr>
        <w:t>o</w:t>
      </w:r>
      <w:r w:rsidR="00976B22">
        <w:rPr>
          <w:vertAlign w:val="subscript"/>
        </w:rPr>
        <w:t xml:space="preserve">lid </w:t>
      </w:r>
      <w:r w:rsidR="00976B22">
        <w:t>~ 4.0</w:t>
      </w:r>
      <w:r w:rsidR="00976B22" w:rsidRPr="00441EA8">
        <w:t>‰</w:t>
      </w:r>
      <w:r w:rsidR="00976B22">
        <w:t xml:space="preserve"> </w:t>
      </w:r>
      <w:r w:rsidR="00976B22">
        <w:fldChar w:fldCharType="begin" w:fldLock="1"/>
      </w:r>
      <w:r w:rsidR="00D94638">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976B22">
        <w:fldChar w:fldCharType="separate"/>
      </w:r>
      <w:r w:rsidR="00976B22" w:rsidRPr="00DA6852">
        <w:rPr>
          <w:noProof/>
        </w:rPr>
        <w:t>(Vance et al., 2016)</w:t>
      </w:r>
      <w:r w:rsidR="00976B22">
        <w:fldChar w:fldCharType="end"/>
      </w:r>
      <w:r w:rsidR="00976B22">
        <w:t>.</w:t>
      </w:r>
      <w:r w:rsidR="004851E4">
        <w:t xml:space="preserve"> </w:t>
      </w:r>
      <w:commentRangeEnd w:id="746"/>
      <w:r w:rsidR="00056828">
        <w:rPr>
          <w:rStyle w:val="CommentReference"/>
        </w:rPr>
        <w:commentReference w:id="746"/>
      </w:r>
      <w:r w:rsidR="004851E4">
        <w:t xml:space="preserve">From this set of data, </w:t>
      </w:r>
      <w:r w:rsidR="00D6574E">
        <w:t xml:space="preserve">it appears </w:t>
      </w:r>
      <w:r w:rsidR="001E7084">
        <w:t>Fe-Mn</w:t>
      </w:r>
      <w:r w:rsidR="00CD044B">
        <w:t xml:space="preserve"> deposits incorporate isotopically </w:t>
      </w:r>
      <w:r w:rsidR="00CD044B" w:rsidRPr="00D6574E">
        <w:rPr>
          <w:u w:val="single"/>
        </w:rPr>
        <w:t>light</w:t>
      </w:r>
      <w:r w:rsidR="00CD044B">
        <w:t xml:space="preserve"> Ni relative to solution</w:t>
      </w:r>
      <w:r w:rsidR="001E7084">
        <w:t>, a direct contradiction to the conclusion based on hydrogenetic Fe-Mn crusts.</w:t>
      </w:r>
    </w:p>
    <w:p w14:paraId="5797629D" w14:textId="2DAFE10D" w:rsidR="00976B22" w:rsidRDefault="00C97FF5" w:rsidP="00180F02">
      <w:pPr>
        <w:pStyle w:val="Heading4"/>
      </w:pPr>
      <w:r>
        <w:t>Organic Matter and Euxinic sediments</w:t>
      </w:r>
    </w:p>
    <w:p w14:paraId="76BC0220" w14:textId="2FB9DC28"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proofErr w:type="spellStart"/>
      <w:r w:rsidR="00E9238C" w:rsidRPr="00C43D94">
        <w:t>Ciscato</w:t>
      </w:r>
      <w:proofErr w:type="spellEnd"/>
      <w:r w:rsidR="00E9238C" w:rsidRPr="00C43D94">
        <w:t xml:space="preserve"> et al. (2018)</w:t>
      </w:r>
      <w:r w:rsidR="00C43D94" w:rsidRPr="00C43D94">
        <w:t xml:space="preserve"> obtained organic rich sediments from a productive upwelling region off the coast of Peru and performed a detrital Ni correction to obtain an authigenic δ</w:t>
      </w:r>
      <w:r w:rsidR="00C43D94" w:rsidRPr="00C43D94">
        <w:rPr>
          <w:vertAlign w:val="superscript"/>
        </w:rPr>
        <w:t>60</w:t>
      </w:r>
      <w:r w:rsidR="00C43D94" w:rsidRPr="00C43D94">
        <w:t>Ni range of 1.19‰ to 1.20‰, although the</w:t>
      </w:r>
      <w:r w:rsidR="008F663E">
        <w:t>ir</w:t>
      </w:r>
      <w:r w:rsidR="00C43D94" w:rsidRPr="00C43D94">
        <w:t xml:space="preserve"> best estimate is</w:t>
      </w:r>
      <w:r w:rsidR="00B541B4">
        <w:t xml:space="preserve"> oddly</w:t>
      </w:r>
      <w:r w:rsidR="00C43D94" w:rsidRPr="00C43D94">
        <w:t xml:space="preserve"> 1.22‰.</w:t>
      </w:r>
      <w:r w:rsidR="00C43D94">
        <w:t xml:space="preserve"> In contrast to the narrow</w:t>
      </w:r>
      <w:r w:rsidR="008F663E">
        <w:t xml:space="preserve"> range of modern sediments, there is</w:t>
      </w:r>
      <w:r w:rsidR="00F801C6">
        <w:t xml:space="preserve"> significant variation within shales (</w:t>
      </w:r>
      <w:bookmarkStart w:id="747" w:name="_Hlk78363445"/>
      <w:r w:rsidR="00F801C6" w:rsidRPr="00D12C41">
        <w:t>δ</w:t>
      </w:r>
      <w:r w:rsidR="00F801C6" w:rsidRPr="00D12C41">
        <w:rPr>
          <w:vertAlign w:val="superscript"/>
        </w:rPr>
        <w:t>60</w:t>
      </w:r>
      <w:r w:rsidR="00F801C6" w:rsidRPr="00D12C41">
        <w:t>Ni</w:t>
      </w:r>
      <w:bookmarkEnd w:id="747"/>
      <w:r w:rsidR="00F801C6" w:rsidRPr="00D12C41">
        <w:t xml:space="preserve"> = −0.84</w:t>
      </w:r>
      <w:r w:rsidR="00F20690" w:rsidRPr="00D12C41">
        <w:t>‰</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F20690">
        <w:t>To the best of our knowledge</w:t>
      </w:r>
      <w:r w:rsidR="00DA2E7B">
        <w:t xml:space="preserve">, there are no Ni isotope data for the </w:t>
      </w:r>
      <w:r w:rsidR="007A3C5D">
        <w:t xml:space="preserve">pelagic OM sink. </w:t>
      </w:r>
    </w:p>
    <w:p w14:paraId="7743781F" w14:textId="3CBA86C9" w:rsidR="00F801C6" w:rsidRDefault="007A3C5D" w:rsidP="00B722D1">
      <w:pPr>
        <w:spacing w:after="0"/>
        <w:ind w:firstLine="720"/>
        <w:jc w:val="both"/>
        <w:textAlignment w:val="baseline"/>
      </w:pPr>
      <w:r>
        <w:t xml:space="preserve">Again, a single </w:t>
      </w:r>
      <w:commentRangeStart w:id="748"/>
      <w:r>
        <w:t xml:space="preserve">paper has investigated </w:t>
      </w:r>
      <w:commentRangeEnd w:id="748"/>
      <w:r w:rsidR="00056828">
        <w:rPr>
          <w:rStyle w:val="CommentReference"/>
        </w:rPr>
        <w:commentReference w:id="748"/>
      </w:r>
      <w:r>
        <w:t xml:space="preserve">the </w:t>
      </w:r>
      <w:r w:rsidRPr="00D12C41">
        <w:t>δ</w:t>
      </w:r>
      <w:r w:rsidRPr="00D12C41">
        <w:rPr>
          <w:vertAlign w:val="superscript"/>
        </w:rPr>
        <w:t>60</w:t>
      </w:r>
      <w:r w:rsidRPr="00D12C41">
        <w:t>Ni</w:t>
      </w:r>
      <w:r>
        <w:t xml:space="preserve"> of euxinic sediments, but this is a small sink</w:t>
      </w:r>
      <w:r w:rsidR="00B77996">
        <w:t>, and its isotopic composition is not expected to have a major impact on the global marine isotope mass balance</w:t>
      </w:r>
      <w:r>
        <w:t xml:space="preserve">. </w:t>
      </w:r>
      <w:r w:rsidR="00056074">
        <w:t xml:space="preserve">To obtain a representation of the euxinic sink in the open ocean, </w:t>
      </w:r>
      <w:r w:rsidR="00A509BE">
        <w:fldChar w:fldCharType="begin" w:fldLock="1"/>
      </w:r>
      <w:r w:rsidR="00B77996">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 xml:space="preserve">Black </w:t>
      </w:r>
      <w:r w:rsidR="00236450">
        <w:t xml:space="preserve">Sea </w:t>
      </w:r>
      <w:r w:rsidR="00ED1F2D">
        <w:t>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w:t>
      </w:r>
      <w:r w:rsidR="00236450">
        <w:t xml:space="preserve">In </w:t>
      </w:r>
      <w:r w:rsidR="004D64B8">
        <w:t>published marine Ni budgets, eu</w:t>
      </w:r>
      <w:r w:rsidR="00F801C6">
        <w:t>xinic sediments are assigned a Ni isotopic composition of +0.45</w:t>
      </w:r>
      <w:r w:rsidR="00F801C6" w:rsidRPr="00BF6843">
        <w:t>‰</w:t>
      </w:r>
      <w:r w:rsidR="00F801C6">
        <w:t xml:space="preserve"> </w:t>
      </w:r>
      <w:r w:rsidR="00F801C6">
        <w:fldChar w:fldCharType="begin" w:fldLock="1"/>
      </w:r>
      <w:r w:rsidR="000B5C73">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rsidR="00F801C6">
        <w:fldChar w:fldCharType="separate"/>
      </w:r>
      <w:r w:rsidR="004D64B8" w:rsidRPr="004D64B8">
        <w:rPr>
          <w:noProof/>
        </w:rPr>
        <w:t>(Ciscato et al., 2018; Gueguen and Rouxel, 2021; Little et al., 2020)</w:t>
      </w:r>
      <w:r w:rsidR="00F801C6">
        <w:fldChar w:fldCharType="end"/>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3B3F0402" w14:textId="04019908" w:rsidR="00DA2E7B" w:rsidRDefault="00DA2E7B" w:rsidP="00B722D1">
      <w:pPr>
        <w:spacing w:after="0"/>
        <w:ind w:firstLine="720"/>
        <w:jc w:val="both"/>
        <w:textAlignment w:val="baseline"/>
      </w:pPr>
      <w:commentRangeStart w:id="749"/>
      <w:r>
        <w:t>The isotopic composition</w:t>
      </w:r>
      <w:r w:rsidR="007A3C5D">
        <w:t>s</w:t>
      </w:r>
      <w:r>
        <w:t xml:space="preserve"> of the </w:t>
      </w:r>
      <w:r w:rsidR="001C5AE0">
        <w:t xml:space="preserve">major </w:t>
      </w:r>
      <w:r>
        <w:t xml:space="preserve">sinks are clearly less known than the sources. The Ni isotopic composition of the largest known sink, Fe-Mn sediments, encompasses </w:t>
      </w:r>
      <w:r w:rsidR="007A3C5D">
        <w:t xml:space="preserve">the entire known natural range of Ni isotopic composition. </w:t>
      </w:r>
      <w:commentRangeEnd w:id="749"/>
      <w:r w:rsidR="00056828">
        <w:rPr>
          <w:rStyle w:val="CommentReference"/>
        </w:rPr>
        <w:commentReference w:id="749"/>
      </w:r>
      <w:r w:rsidR="007A3C5D">
        <w:t>The</w:t>
      </w:r>
      <w:r w:rsidR="000477F6">
        <w:t xml:space="preserve">re are only a handful of samples to represent </w:t>
      </w:r>
      <w:r w:rsidR="000477F6">
        <w:lastRenderedPageBreak/>
        <w:t>the upwelling region OM sink</w:t>
      </w:r>
      <w:r w:rsidR="005846EF">
        <w:t xml:space="preserve"> and there is no readily available measurements of </w:t>
      </w:r>
      <w:r w:rsidR="005846EF" w:rsidRPr="00D12C41">
        <w:t>δ</w:t>
      </w:r>
      <w:r w:rsidR="005846EF" w:rsidRPr="00D12C41">
        <w:rPr>
          <w:vertAlign w:val="superscript"/>
        </w:rPr>
        <w:t>60</w:t>
      </w:r>
      <w:r w:rsidR="005846EF" w:rsidRPr="00D12C41">
        <w:t>Ni</w:t>
      </w:r>
      <w:r w:rsidR="005846EF">
        <w:t xml:space="preserve"> in pelagic OM</w:t>
      </w:r>
      <w:r w:rsidR="000477F6">
        <w:t>.</w:t>
      </w:r>
      <w:r w:rsidR="00095794">
        <w:t xml:space="preserve"> </w:t>
      </w:r>
      <w:r w:rsidR="000477F6">
        <w:t xml:space="preserve">Work </w:t>
      </w:r>
      <w:r w:rsidR="00095794">
        <w:t xml:space="preserve">to better understand </w:t>
      </w:r>
      <w:r w:rsidR="00095794" w:rsidRPr="00D12C41">
        <w:t>δ</w:t>
      </w:r>
      <w:r w:rsidR="00095794" w:rsidRPr="00D12C41">
        <w:rPr>
          <w:vertAlign w:val="superscript"/>
        </w:rPr>
        <w:t>60</w:t>
      </w:r>
      <w:r w:rsidR="00095794" w:rsidRPr="00D12C41">
        <w:t>Ni</w:t>
      </w:r>
      <w:r w:rsidR="00095794">
        <w:t xml:space="preserve"> variability in Fe-Mn sediments and adding to the small OM sample set will surely be useful. </w:t>
      </w:r>
      <w:commentRangeStart w:id="750"/>
      <w:del w:id="751" w:author="Eva Juliet Baransky" w:date="2021-09-02T21:54:00Z">
        <w:r w:rsidR="00C47D4A" w:rsidDel="00A4366F">
          <w:delText>But, w</w:delText>
        </w:r>
        <w:r w:rsidR="000477F6" w:rsidDel="00A4366F">
          <w:delText>hat about</w:delText>
        </w:r>
        <w:r w:rsidR="008928B0" w:rsidDel="00A4366F">
          <w:delText xml:space="preserve"> the fluxes that have been often omitted from previous marine Ni budgets</w:delText>
        </w:r>
        <w:r w:rsidR="000477F6" w:rsidDel="00A4366F">
          <w:delText xml:space="preserve">? </w:delText>
        </w:r>
        <w:commentRangeEnd w:id="750"/>
        <w:r w:rsidR="00A03023" w:rsidDel="00A4366F">
          <w:rPr>
            <w:rStyle w:val="CommentReference"/>
          </w:rPr>
          <w:commentReference w:id="750"/>
        </w:r>
      </w:del>
    </w:p>
    <w:p w14:paraId="2557F066" w14:textId="12E06878" w:rsidR="00F801C6" w:rsidRDefault="00DA2E7B" w:rsidP="00FE7CB2">
      <w:pPr>
        <w:pStyle w:val="Heading2"/>
      </w:pPr>
      <w:bookmarkStart w:id="752" w:name="_Toc78742000"/>
      <w:bookmarkStart w:id="753" w:name="_Toc78742116"/>
      <w:r>
        <w:t xml:space="preserve">Missing </w:t>
      </w:r>
      <w:r w:rsidR="00180F02">
        <w:t>Components</w:t>
      </w:r>
      <w:bookmarkEnd w:id="752"/>
      <w:bookmarkEnd w:id="753"/>
    </w:p>
    <w:p w14:paraId="50E16CD6" w14:textId="5B42680A" w:rsidR="00F801C6" w:rsidRPr="0013151A" w:rsidDel="00A4366F" w:rsidRDefault="00F801C6" w:rsidP="00180F02">
      <w:pPr>
        <w:pStyle w:val="Heading4"/>
        <w:rPr>
          <w:del w:id="754" w:author="Eva Juliet Baransky" w:date="2021-09-02T21:52:00Z"/>
        </w:rPr>
      </w:pPr>
      <w:commentRangeStart w:id="755"/>
      <w:commentRangeStart w:id="756"/>
      <w:del w:id="757" w:author="Eva Juliet Baransky" w:date="2021-09-02T21:52:00Z">
        <w:r w:rsidRPr="0013151A" w:rsidDel="00A4366F">
          <w:delText xml:space="preserve">Hydrothermal </w:delText>
        </w:r>
        <w:r w:rsidR="00DE0DAE" w:rsidDel="00A4366F">
          <w:delText>Fluid</w:delText>
        </w:r>
        <w:commentRangeEnd w:id="755"/>
        <w:r w:rsidR="008928B0" w:rsidDel="00A4366F">
          <w:rPr>
            <w:rStyle w:val="CommentReference"/>
            <w:rFonts w:ascii="Times New Roman" w:eastAsia="Times New Roman" w:hAnsi="Times New Roman" w:cs="Times New Roman"/>
            <w:i w:val="0"/>
            <w:iCs w:val="0"/>
            <w:color w:val="auto"/>
          </w:rPr>
          <w:commentReference w:id="755"/>
        </w:r>
        <w:commentRangeEnd w:id="756"/>
        <w:r w:rsidR="00056828" w:rsidDel="00A4366F">
          <w:rPr>
            <w:rStyle w:val="CommentReference"/>
            <w:rFonts w:ascii="Times New Roman" w:eastAsia="Times New Roman" w:hAnsi="Times New Roman" w:cs="Times New Roman"/>
            <w:i w:val="0"/>
            <w:iCs w:val="0"/>
            <w:color w:val="auto"/>
          </w:rPr>
          <w:commentReference w:id="756"/>
        </w:r>
      </w:del>
    </w:p>
    <w:p w14:paraId="731926FB" w14:textId="69DAC70D" w:rsidR="00F801C6" w:rsidRDefault="00F801C6" w:rsidP="00F801C6">
      <w:pPr>
        <w:ind w:firstLine="720"/>
        <w:jc w:val="both"/>
      </w:pPr>
      <w:del w:id="758" w:author="Eva Juliet Baransky" w:date="2021-09-02T21:52:00Z">
        <w:r w:rsidDel="00A4366F">
          <w:delText xml:space="preserve">Hydrothermal </w:delText>
        </w:r>
        <w:r w:rsidR="00E43264" w:rsidDel="00A4366F">
          <w:delText xml:space="preserve">fluid </w:delText>
        </w:r>
        <w:r w:rsidDel="00A4366F">
          <w:delText xml:space="preserve">has been suggested as a possible Ni source, but no </w:delText>
        </w:r>
        <w:commentRangeStart w:id="759"/>
        <w:r w:rsidDel="00A4366F">
          <w:delText xml:space="preserve">data </w:delText>
        </w:r>
        <w:commentRangeEnd w:id="759"/>
        <w:r w:rsidR="00056828" w:rsidDel="00A4366F">
          <w:rPr>
            <w:rStyle w:val="CommentReference"/>
          </w:rPr>
          <w:commentReference w:id="759"/>
        </w:r>
        <w:r w:rsidDel="00A4366F">
          <w:delText>yet suggest</w:delText>
        </w:r>
      </w:del>
      <w:del w:id="760" w:author="Eva Juliet Baransky" w:date="2021-08-29T11:39:00Z">
        <w:r w:rsidDel="00DF2536">
          <w:delText>s</w:delText>
        </w:r>
      </w:del>
      <w:del w:id="761" w:author="Eva Juliet Baransky" w:date="2021-09-02T21:52:00Z">
        <w:r w:rsidDel="00A4366F">
          <w:delText xml:space="preserve"> that hydrothermal activity is of the appropriate magnitude or isotopic composition to account for the isotope </w:delText>
        </w:r>
        <w:r w:rsidR="00AA601D" w:rsidDel="00A4366F">
          <w:delText xml:space="preserve">mass </w:delText>
        </w:r>
        <w:r w:rsidDel="00A4366F">
          <w:delText xml:space="preserve">imbalance. </w:delText>
        </w:r>
        <w:r w:rsidR="0065584F" w:rsidDel="00A4366F">
          <w:delText xml:space="preserve">To robustly investigate this flux, each </w:delText>
        </w:r>
        <w:r w:rsidR="004B1B16" w:rsidDel="00A4366F">
          <w:delText>hydrothermal regime</w:delText>
        </w:r>
        <w:r w:rsidR="0065584F" w:rsidDel="00A4366F">
          <w:delText xml:space="preserve"> must be consi</w:delText>
        </w:r>
        <w:r w:rsidR="004B1B16" w:rsidDel="00A4366F">
          <w:delText>dered individually</w:delText>
        </w:r>
        <w:r w:rsidR="0065584F" w:rsidDel="00A4366F">
          <w:delText>, as they may have different Ni fluxes</w:delText>
        </w:r>
        <w:r w:rsidR="00285E2F" w:rsidDel="00A4366F">
          <w:delText xml:space="preserve">. </w:delText>
        </w:r>
        <w:r w:rsidR="00CF2A5C" w:rsidDel="00A4366F">
          <w:delText xml:space="preserve">For </w:delText>
        </w:r>
        <w:r w:rsidR="00AD5DDD" w:rsidDel="00A4366F">
          <w:delText xml:space="preserve">fluids from </w:delText>
        </w:r>
        <w:r w:rsidR="00CF2A5C" w:rsidDel="00A4366F">
          <w:delText xml:space="preserve">high temperature on axis systems, </w:delText>
        </w:r>
        <w:r w:rsidR="00AD5DDD" w:rsidDel="00A4366F">
          <w:delText xml:space="preserve">to the best of our knowledge, </w:delText>
        </w:r>
        <w:r w:rsidR="00CF2A5C" w:rsidDel="00A4366F">
          <w:delText>th</w:delText>
        </w:r>
        <w:r w:rsidR="00AD5DDD" w:rsidDel="00A4366F">
          <w:delText xml:space="preserve">e highest observed [Ni] is ~3 μM from the Rainbow vent field on the Mid-Atlantic Ridge </w:delText>
        </w:r>
        <w:r w:rsidR="00AD5DDD" w:rsidDel="00A4366F">
          <w:fldChar w:fldCharType="begin" w:fldLock="1"/>
        </w:r>
        <w:r w:rsidR="00307069" w:rsidDel="00A4366F">
          <w:del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delInstrText>
        </w:r>
        <w:r w:rsidR="00307069" w:rsidDel="00A4366F">
          <w:rPr>
            <w:rFonts w:ascii="Cambria Math" w:hAnsi="Cambria Math" w:cs="Cambria Math"/>
          </w:rPr>
          <w:delInstrText>∼</w:delInstrText>
        </w:r>
        <w:r w:rsidR="00307069" w:rsidDel="00A4366F">
          <w:delInstrText xml:space="preserve"> 10 black smokers emitting acidic (pH </w:delInstrText>
        </w:r>
        <w:r w:rsidR="00307069" w:rsidDel="00A4366F">
          <w:rPr>
            <w:rFonts w:ascii="Cambria Math" w:hAnsi="Cambria Math" w:cs="Cambria Math"/>
          </w:rPr>
          <w:delInstrText>∼</w:delInstrText>
        </w:r>
        <w:r w:rsidR="00307069" w:rsidDel="00A4366F">
          <w:del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delInstrText>
        </w:r>
        <w:r w:rsidR="00AD5DDD" w:rsidDel="00A4366F">
          <w:fldChar w:fldCharType="separate"/>
        </w:r>
        <w:r w:rsidR="00AD5DDD" w:rsidRPr="00AD5DDD" w:rsidDel="00A4366F">
          <w:rPr>
            <w:noProof/>
          </w:rPr>
          <w:delText>(Douville et al., 2002)</w:delText>
        </w:r>
        <w:r w:rsidR="00AD5DDD" w:rsidDel="00A4366F">
          <w:fldChar w:fldCharType="end"/>
        </w:r>
        <w:r w:rsidR="00AD5DDD" w:rsidDel="00A4366F">
          <w:delText xml:space="preserve">. Ciscato et al. (2018) </w:delText>
        </w:r>
        <w:r w:rsidR="00D653B6" w:rsidDel="00A4366F">
          <w:delText>highlighted</w:delText>
        </w:r>
        <w:r w:rsidR="00AD5DDD" w:rsidDel="00A4366F">
          <w:delText xml:space="preserve"> that even if all of the hydrothermal fluid was so enriched in Ni, </w:delText>
        </w:r>
        <w:r w:rsidR="00307069" w:rsidDel="00A4366F">
          <w:delText>assuming an axial flux of 3x10</w:delText>
        </w:r>
        <w:r w:rsidR="00307069" w:rsidDel="00A4366F">
          <w:rPr>
            <w:vertAlign w:val="superscript"/>
          </w:rPr>
          <w:delText>13</w:delText>
        </w:r>
        <w:r w:rsidR="00D653B6" w:rsidDel="00A4366F">
          <w:rPr>
            <w:vertAlign w:val="superscript"/>
          </w:rPr>
          <w:delText xml:space="preserve"> </w:delText>
        </w:r>
        <w:r w:rsidR="00307069" w:rsidDel="00A4366F">
          <w:delText xml:space="preserve">kg/yr </w:delText>
        </w:r>
        <w:r w:rsidR="00307069" w:rsidDel="00A4366F">
          <w:fldChar w:fldCharType="begin" w:fldLock="1"/>
        </w:r>
        <w:r w:rsidR="00307069" w:rsidDel="00A4366F">
          <w:del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delInstrText>
        </w:r>
        <w:r w:rsidR="00307069" w:rsidDel="00A4366F">
          <w:fldChar w:fldCharType="separate"/>
        </w:r>
        <w:r w:rsidR="00307069" w:rsidRPr="00307069" w:rsidDel="00A4366F">
          <w:rPr>
            <w:noProof/>
          </w:rPr>
          <w:delText>(Elderfield and Schultz, 1996)</w:delText>
        </w:r>
        <w:r w:rsidR="00307069" w:rsidDel="00A4366F">
          <w:fldChar w:fldCharType="end"/>
        </w:r>
        <w:r w:rsidR="00307069" w:rsidDel="00A4366F">
          <w:delText>, the total flux from these types of hydrothermal systems would be less than 25% of the riverine Ni flux (calculated as 9x10</w:delText>
        </w:r>
        <w:r w:rsidR="00307069" w:rsidDel="00A4366F">
          <w:rPr>
            <w:vertAlign w:val="superscript"/>
          </w:rPr>
          <w:delText>7</w:delText>
        </w:r>
        <w:r w:rsidR="00307069" w:rsidDel="00A4366F">
          <w:delText xml:space="preserve"> Ni mol/yr her</w:delText>
        </w:r>
        <w:commentRangeStart w:id="762"/>
        <w:r w:rsidR="00307069" w:rsidDel="00A4366F">
          <w:delText>e).</w:delText>
        </w:r>
        <w:r w:rsidR="00CF2A5C" w:rsidDel="00A4366F">
          <w:delText xml:space="preserve"> </w:delText>
        </w:r>
        <w:commentRangeEnd w:id="762"/>
        <w:r w:rsidR="00307069" w:rsidDel="00A4366F">
          <w:rPr>
            <w:rStyle w:val="CommentReference"/>
          </w:rPr>
          <w:commentReference w:id="762"/>
        </w:r>
        <w:r w:rsidR="00307069" w:rsidDel="00A4366F">
          <w:delText xml:space="preserve">Vent fluids collected from six Mid-Atlantic Ridge hydrothermal systems </w:delText>
        </w:r>
        <w:r w:rsidR="00D653B6" w:rsidDel="00A4366F">
          <w:delText>all had Ni concentrations</w:delText>
        </w:r>
        <w:r w:rsidR="00307069" w:rsidDel="00A4366F">
          <w:delText xml:space="preserve"> </w:delText>
        </w:r>
        <w:r w:rsidR="009850AA" w:rsidDel="00A4366F">
          <w:delText xml:space="preserve">less than </w:delText>
        </w:r>
        <w:r w:rsidR="00307069" w:rsidDel="00A4366F">
          <w:delText>2</w:delText>
        </w:r>
        <w:r w:rsidR="00307069" w:rsidRPr="00307069" w:rsidDel="00A4366F">
          <w:delText xml:space="preserve"> </w:delText>
        </w:r>
        <w:r w:rsidR="00307069" w:rsidDel="00A4366F">
          <w:delText xml:space="preserve">μM </w:delText>
        </w:r>
        <w:r w:rsidR="00307069" w:rsidDel="00A4366F">
          <w:fldChar w:fldCharType="begin" w:fldLock="1"/>
        </w:r>
        <w:r w:rsidR="00CF00AC" w:rsidDel="00A4366F">
          <w:del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delInstrText>
        </w:r>
        <w:r w:rsidR="00CF00AC" w:rsidDel="00A4366F">
          <w:rPr>
            <w:rFonts w:ascii="Cambria Math" w:hAnsi="Cambria Math" w:cs="Cambria Math"/>
          </w:rPr>
          <w:delInstrText>∼</w:delInstrText>
        </w:r>
        <w:r w:rsidR="00CF00AC" w:rsidDel="00A4366F">
          <w:delInstrText xml:space="preserve"> 10 black smokers emitting acidic (pH </w:delInstrText>
        </w:r>
        <w:r w:rsidR="00CF00AC" w:rsidDel="00A4366F">
          <w:rPr>
            <w:rFonts w:ascii="Cambria Math" w:hAnsi="Cambria Math" w:cs="Cambria Math"/>
          </w:rPr>
          <w:delInstrText>∼</w:delInstrText>
        </w:r>
        <w:r w:rsidR="00CF00AC" w:rsidDel="00A4366F">
          <w:del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delInstrText>
        </w:r>
        <w:r w:rsidR="00307069" w:rsidDel="00A4366F">
          <w:fldChar w:fldCharType="separate"/>
        </w:r>
        <w:r w:rsidR="00307069" w:rsidRPr="00307069" w:rsidDel="00A4366F">
          <w:rPr>
            <w:noProof/>
          </w:rPr>
          <w:delText>(Douville et al., 2002</w:delText>
        </w:r>
        <w:r w:rsidR="00307069" w:rsidDel="00A4366F">
          <w:rPr>
            <w:noProof/>
          </w:rPr>
          <w:delText xml:space="preserve"> and references therein</w:delText>
        </w:r>
        <w:r w:rsidR="00307069" w:rsidRPr="00307069" w:rsidDel="00A4366F">
          <w:rPr>
            <w:noProof/>
          </w:rPr>
          <w:delText>)</w:delText>
        </w:r>
        <w:r w:rsidR="00307069" w:rsidDel="00A4366F">
          <w:fldChar w:fldCharType="end"/>
        </w:r>
        <w:r w:rsidR="00307069" w:rsidDel="00A4366F">
          <w:delText>. In addition, t</w:delText>
        </w:r>
        <w:r w:rsidDel="00A4366F">
          <w:delText>here is no observed increase in [Ni] across the Mid-Atlantic Ridge from the GEOTRACES transect GP16</w:delText>
        </w:r>
        <w:r w:rsidR="00307069" w:rsidDel="00A4366F">
          <w:delText>, suggesting these types of hydrothermal systems are not a significant input of Ni</w:delText>
        </w:r>
        <w:r w:rsidDel="00A4366F">
          <w:delText xml:space="preserve"> (Fig XXX) (cite ciscato </w:delText>
        </w:r>
        <w:r w:rsidR="00307069" w:rsidDel="00A4366F">
          <w:delText>and</w:delText>
        </w:r>
        <w:r w:rsidDel="00A4366F">
          <w:delText xml:space="preserve"> geotraces?)</w:delText>
        </w:r>
        <w:r w:rsidR="00307069" w:rsidDel="00A4366F">
          <w:delText>.</w:delText>
        </w:r>
        <w:r w:rsidDel="00A4366F">
          <w:delText xml:space="preserve"> Low temperature</w:delText>
        </w:r>
        <w:r w:rsidR="00C60EF2" w:rsidDel="00A4366F">
          <w:delText>,</w:delText>
        </w:r>
        <w:r w:rsidDel="00A4366F">
          <w:delText xml:space="preserve"> ridge flank systems, which have much larger fluxes of water</w:delText>
        </w:r>
        <w:r w:rsidR="004C791A" w:rsidDel="00A4366F">
          <w:delText xml:space="preserve"> than the high temperature than the high temperature systems</w:delText>
        </w:r>
        <w:r w:rsidDel="00A4366F">
          <w:delText xml:space="preserve">, also do not appear to be a source of Ni. </w:delText>
        </w:r>
        <w:r w:rsidDel="00A4366F">
          <w:fldChar w:fldCharType="begin" w:fldLock="1"/>
        </w:r>
        <w:r w:rsidDel="00A4366F">
          <w:del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delInstrText>
        </w:r>
        <w:r w:rsidDel="00A4366F">
          <w:rPr>
            <w:rFonts w:ascii="Cambria Math" w:hAnsi="Cambria Math" w:cs="Cambria Math"/>
          </w:rPr>
          <w:delInstrText>∼</w:delInstrText>
        </w:r>
        <w:r w:rsidDel="00A4366F">
          <w:del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delInstrText>
        </w:r>
        <w:r w:rsidDel="00A4366F">
          <w:rPr>
            <w:rFonts w:ascii="Cambria Math" w:hAnsi="Cambria Math" w:cs="Cambria Math"/>
          </w:rPr>
          <w:delInstrText>∼</w:delInstrText>
        </w:r>
        <w:r w:rsidDel="00A4366F">
          <w:del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delInstrText>
        </w:r>
        <w:r w:rsidDel="00A4366F">
          <w:rPr>
            <w:rFonts w:ascii="Cambria Math" w:hAnsi="Cambria Math" w:cs="Cambria Math"/>
          </w:rPr>
          <w:delInstrText>∼</w:delInstrText>
        </w:r>
        <w:r w:rsidDel="00A4366F">
          <w:del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delInstrText>
        </w:r>
        <w:r w:rsidDel="00A4366F">
          <w:fldChar w:fldCharType="separate"/>
        </w:r>
        <w:r w:rsidRPr="00C82032" w:rsidDel="00A4366F">
          <w:rPr>
            <w:noProof/>
          </w:rPr>
          <w:delText>(Wheat et al., 2003, 2002)</w:delText>
        </w:r>
        <w:r w:rsidDel="00A4366F">
          <w:fldChar w:fldCharType="end"/>
        </w:r>
        <w:r w:rsidDel="00A4366F">
          <w:delText xml:space="preserve"> conducted two studies exploring ~65℃ and 25℃ ridge flank systems and found a very small source (1.5% of the riverine flux) or a very small sink (-1.8% of the riverine flux, corrected for modern estimate of river flux)</w:delText>
        </w:r>
        <w:r w:rsidR="00570E02" w:rsidDel="00A4366F">
          <w:delText xml:space="preserve"> of Ni</w:delText>
        </w:r>
        <w:r w:rsidDel="00A4366F">
          <w:delText xml:space="preserve">, respectively. However, ridge flanks of these temperatures (≥25℃) account for only 25% of the total convective heat loss from ridge flank type hydrothermal systems (and </w:delText>
        </w:r>
        <w:r w:rsidRPr="00373D70" w:rsidDel="00A4366F">
          <w:delText>17% of the total oceanic convective heat loss</w:delText>
        </w:r>
        <w:r w:rsidDel="00A4366F">
          <w:delText xml:space="preserve">). The remaining 75% of the convective heat loss, and a significant portion of the fluid flux, comes from cooler ridge flank systems (≤25℃) which may </w:delText>
        </w:r>
        <w:r w:rsidR="000B31D1" w:rsidDel="00A4366F">
          <w:delText xml:space="preserve">create fluids with </w:delText>
        </w:r>
        <w:r w:rsidDel="00A4366F">
          <w:delText xml:space="preserve">different </w:delText>
        </w:r>
        <w:r w:rsidR="00B66D58" w:rsidDel="00A4366F">
          <w:delText>Ni concentrations</w:delText>
        </w:r>
        <w:r w:rsidDel="00A4366F">
          <w:delText xml:space="preserve"> and could either be a source or sink of Ni </w:delText>
        </w:r>
        <w:r w:rsidDel="00A4366F">
          <w:fldChar w:fldCharType="begin" w:fldLock="1"/>
        </w:r>
        <w:r w:rsidDel="00A4366F">
          <w:del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delInstrText>
        </w:r>
        <w:r w:rsidDel="00A4366F">
          <w:rPr>
            <w:rFonts w:ascii="Cambria Math" w:hAnsi="Cambria Math" w:cs="Cambria Math"/>
          </w:rPr>
          <w:delInstrText>∼</w:delInstrText>
        </w:r>
        <w:r w:rsidDel="00A4366F">
          <w:del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delInstrText>
        </w:r>
        <w:r w:rsidDel="00A4366F">
          <w:fldChar w:fldCharType="separate"/>
        </w:r>
        <w:r w:rsidRPr="001503EA" w:rsidDel="00A4366F">
          <w:rPr>
            <w:noProof/>
          </w:rPr>
          <w:delText>(Wheat et al., 2003)</w:delText>
        </w:r>
        <w:r w:rsidDel="00A4366F">
          <w:fldChar w:fldCharType="end"/>
        </w:r>
        <w:r w:rsidDel="00A4366F">
          <w:delText>.</w:delText>
        </w:r>
      </w:del>
    </w:p>
    <w:p w14:paraId="26F951D6" w14:textId="4B758933" w:rsidR="00F801C6" w:rsidRDefault="00F801C6" w:rsidP="008175C4">
      <w:pPr>
        <w:ind w:firstLine="720"/>
        <w:jc w:val="both"/>
      </w:pPr>
      <w:r>
        <w:t>If the hydrothermal flux was of the appropriate size, would it be the appropriate isotopic composition to balance the equation?</w:t>
      </w:r>
      <w:r w:rsidR="001E14AF">
        <w:t xml:space="preserve"> Most of </w:t>
      </w:r>
      <w:r w:rsidR="0095328E">
        <w:t xml:space="preserve">what </w:t>
      </w:r>
      <w:r w:rsidR="004F557D">
        <w:t>is</w:t>
      </w:r>
      <w:r w:rsidR="0095328E">
        <w:t xml:space="preserve"> know</w:t>
      </w:r>
      <w:r w:rsidR="004F557D">
        <w:t>n</w:t>
      </w:r>
      <w:r w:rsidR="0095328E">
        <w:t xml:space="preserve"> about the isotopic </w:t>
      </w:r>
      <w:r w:rsidR="0095328E" w:rsidRPr="0095328E">
        <w:t>composition</w:t>
      </w:r>
      <w:r w:rsidR="0095328E">
        <w:t xml:space="preserve"> of hydrothermal fluids is indirect, but al</w:t>
      </w:r>
      <w:r w:rsidR="00C612C1">
        <w:t>most al</w:t>
      </w:r>
      <w:r w:rsidR="0095328E">
        <w:t xml:space="preserve">l </w:t>
      </w:r>
      <w:r w:rsidR="00C612C1">
        <w:t xml:space="preserve">data </w:t>
      </w:r>
      <w:r w:rsidR="0095328E">
        <w:t xml:space="preserve">point to </w:t>
      </w:r>
      <w:r w:rsidR="00D10350">
        <w:t>hydrothermal fluids</w:t>
      </w:r>
      <w:r w:rsidR="0095328E">
        <w:t xml:space="preserve"> being isotopically light</w:t>
      </w:r>
      <w:r w:rsidR="00D10350">
        <w:t xml:space="preserve"> relative to seawater</w:t>
      </w:r>
      <w:r w:rsidR="0095328E">
        <w:t xml:space="preserve">. </w:t>
      </w:r>
      <w:commentRangeStart w:id="763"/>
      <w:r w:rsidR="00CA1607">
        <w:t>The</w:t>
      </w:r>
      <w:r w:rsidR="00C612C1">
        <w:t xml:space="preserve"> first estimate</w:t>
      </w:r>
      <w:del w:id="764" w:author="Eva Juliet Baransky" w:date="2021-08-29T11:39:00Z">
        <w:r w:rsidR="00C612C1" w:rsidDel="00C333C5">
          <w:delText>s</w:delText>
        </w:r>
      </w:del>
      <w:r w:rsidR="00C612C1">
        <w:t xml:space="preserve"> of hydrothermal fluid δ</w:t>
      </w:r>
      <w:r w:rsidR="00C612C1">
        <w:rPr>
          <w:vertAlign w:val="superscript"/>
        </w:rPr>
        <w:t>60</w:t>
      </w:r>
      <w:r w:rsidR="00C612C1">
        <w:t>Ni</w:t>
      </w:r>
      <w:r w:rsidR="001E14AF">
        <w:t xml:space="preserve"> </w:t>
      </w:r>
      <w:r w:rsidR="00C612C1">
        <w:t>wa</w:t>
      </w:r>
      <w:ins w:id="765" w:author="Eva Juliet Baransky" w:date="2021-08-29T11:39:00Z">
        <w:r w:rsidR="002A7DC2">
          <w:t>s</w:t>
        </w:r>
      </w:ins>
      <w:del w:id="766" w:author="Eva Juliet Baransky" w:date="2021-08-29T11:39:00Z">
        <w:r w:rsidR="00C612C1" w:rsidDel="00C333C5">
          <w:delText>s</w:delText>
        </w:r>
      </w:del>
      <w:r w:rsidR="00C612C1">
        <w:t xml:space="preserve"> also the only one </w:t>
      </w:r>
      <w:commentRangeEnd w:id="763"/>
      <w:r w:rsidR="004A733E">
        <w:rPr>
          <w:rStyle w:val="CommentReference"/>
        </w:rPr>
        <w:commentReference w:id="763"/>
      </w:r>
      <w:r w:rsidR="00C612C1">
        <w:t>to suggest that they were isotopically similar to seawater (~1.5‰)</w:t>
      </w:r>
      <w:r w:rsidR="00BB6B3E">
        <w:t>,</w:t>
      </w:r>
      <w:r w:rsidR="00C612C1">
        <w:t xml:space="preserve"> based on analyses of Fe-Mn crust</w:t>
      </w:r>
      <w:r w:rsidR="006B796D">
        <w:t>s</w:t>
      </w:r>
      <w:r w:rsidR="00C612C1">
        <w:t xml:space="preserve"> near the </w:t>
      </w:r>
      <w:r w:rsidR="008E13FF">
        <w:t>mid-ocean ridge</w:t>
      </w:r>
      <w:r w:rsidR="00C8082E">
        <w:t xml:space="preserve"> </w:t>
      </w:r>
      <w:r w:rsidR="00C612C1">
        <w:fldChar w:fldCharType="begin" w:fldLock="1"/>
      </w:r>
      <w:r w:rsidR="00D73E7C">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C612C1">
        <w:fldChar w:fldCharType="separate"/>
      </w:r>
      <w:r w:rsidR="00C612C1" w:rsidRPr="00C612C1">
        <w:rPr>
          <w:noProof/>
        </w:rPr>
        <w:t>(Gall et al., 2013)</w:t>
      </w:r>
      <w:r w:rsidR="00C612C1">
        <w:fldChar w:fldCharType="end"/>
      </w:r>
      <w:r w:rsidR="00C612C1">
        <w:t xml:space="preserve">. </w:t>
      </w:r>
      <w:r w:rsidR="00BB6B3E">
        <w:t>However, there was no correlation with δ</w:t>
      </w:r>
      <w:r w:rsidR="00BB6B3E">
        <w:rPr>
          <w:vertAlign w:val="superscript"/>
        </w:rPr>
        <w:t>60</w:t>
      </w:r>
      <w:r w:rsidR="00BB6B3E">
        <w:t xml:space="preserve">Ni and distance from a mid-ocean ridge. </w:t>
      </w:r>
      <w:r w:rsidR="006B796D">
        <w:t>Other estimates focused on the narrow range of δ</w:t>
      </w:r>
      <w:r w:rsidR="006B796D">
        <w:rPr>
          <w:vertAlign w:val="superscript"/>
        </w:rPr>
        <w:t>60</w:t>
      </w:r>
      <w:r w:rsidR="006B796D">
        <w:t xml:space="preserve">Ni for </w:t>
      </w:r>
      <w:r w:rsidR="004B6D70">
        <w:t>ultramafic and mafic rock</w:t>
      </w:r>
      <w:r w:rsidR="006B796D">
        <w:t xml:space="preserve"> (</w:t>
      </w:r>
      <w:r w:rsidR="003653C6">
        <w:t>~</w:t>
      </w:r>
      <w:commentRangeStart w:id="767"/>
      <w:r w:rsidR="003653C6">
        <w:t>0.1</w:t>
      </w:r>
      <w:commentRangeEnd w:id="767"/>
      <w:r w:rsidR="004B6D70">
        <w:rPr>
          <w:rStyle w:val="CommentReference"/>
        </w:rPr>
        <w:commentReference w:id="767"/>
      </w:r>
      <w:r w:rsidR="006B796D">
        <w:t>‰</w:t>
      </w:r>
      <w:r w:rsidR="00D73E7C">
        <w:t xml:space="preserve">, </w:t>
      </w:r>
      <w:r w:rsidR="00D73E7C">
        <w:fldChar w:fldCharType="begin" w:fldLock="1"/>
      </w:r>
      <w:r w:rsidR="00D277D7">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D277D7">
        <w:rPr>
          <w:rFonts w:ascii="Cambria Math" w:hAnsi="Cambria Math" w:cs="Cambria Math"/>
        </w:rPr>
        <w:instrText>∼</w:instrText>
      </w:r>
      <w:r w:rsidR="00D277D7">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rsidR="00D73E7C">
        <w:fldChar w:fldCharType="separate"/>
      </w:r>
      <w:r w:rsidR="00D73E7C" w:rsidRPr="00D73E7C">
        <w:rPr>
          <w:noProof/>
        </w:rPr>
        <w:t>Cameron et al., 2009; Elliott and Steele, 2017; Gall et al., 2013; Gueguen et al., 2013; Wu et al., 2019)</w:t>
      </w:r>
      <w:r w:rsidR="00D73E7C">
        <w:fldChar w:fldCharType="end"/>
      </w:r>
      <w:r w:rsidR="008C3E0A">
        <w:t>,</w:t>
      </w:r>
      <w:r w:rsidR="006B796D">
        <w:t xml:space="preserve"> </w:t>
      </w:r>
      <w:r w:rsidR="008C3E0A">
        <w:t>from which hydrothermal fluids derive their composition</w:t>
      </w:r>
      <w:r w:rsidR="006B796D">
        <w:t>, and assumed a similar δ</w:t>
      </w:r>
      <w:r w:rsidR="006B796D">
        <w:rPr>
          <w:vertAlign w:val="superscript"/>
        </w:rPr>
        <w:t>60</w:t>
      </w:r>
      <w:r w:rsidR="006B796D">
        <w:t xml:space="preserve">Ni </w:t>
      </w:r>
      <w:r w:rsidR="00D73E7C">
        <w:t xml:space="preserve">for the hydrothermal fluid </w:t>
      </w:r>
      <w:r w:rsidR="00D277D7">
        <w:fldChar w:fldCharType="begin" w:fldLock="1"/>
      </w:r>
      <w:r w:rsidR="004B6D7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rsidR="00D277D7">
        <w:fldChar w:fldCharType="separate"/>
      </w:r>
      <w:r w:rsidR="003653C6" w:rsidRPr="003653C6">
        <w:rPr>
          <w:noProof/>
        </w:rPr>
        <w:t>(Ciscato et al., 2018; Gueguen and Rouxel, 2021)</w:t>
      </w:r>
      <w:r w:rsidR="00D277D7">
        <w:fldChar w:fldCharType="end"/>
      </w:r>
      <w:r w:rsidR="00D277D7">
        <w:t xml:space="preserve">. </w:t>
      </w:r>
      <w:r w:rsidR="00013FFA">
        <w:t>O</w:t>
      </w:r>
      <w:r w:rsidR="00433D24">
        <w:t xml:space="preserve">ne study documented </w:t>
      </w:r>
      <w:r w:rsidR="001B31B8">
        <w:t>a form of hydrothermal interaction</w:t>
      </w:r>
      <w:r w:rsidR="00013FFA">
        <w:t xml:space="preserve"> by measuring </w:t>
      </w:r>
      <w:r w:rsidR="00433D24">
        <w:t xml:space="preserve">the change in isotopic composition as seawater interacted with lava from the 2018 </w:t>
      </w:r>
      <w:r w:rsidR="00433D24" w:rsidRPr="00433D24">
        <w:t xml:space="preserve">eruption of </w:t>
      </w:r>
      <w:proofErr w:type="spellStart"/>
      <w:r w:rsidR="00433D24" w:rsidRPr="00433D24">
        <w:t>Kīlauea</w:t>
      </w:r>
      <w:proofErr w:type="spellEnd"/>
      <w:r w:rsidR="00433D24" w:rsidRPr="00433D24">
        <w:t xml:space="preserve"> </w:t>
      </w:r>
      <w:r w:rsidR="00433D24">
        <w:t xml:space="preserve">and found for the </w:t>
      </w:r>
      <w:r w:rsidR="009830CE">
        <w:t>δ</w:t>
      </w:r>
      <w:r w:rsidR="009830CE">
        <w:rPr>
          <w:vertAlign w:val="superscript"/>
        </w:rPr>
        <w:t>60</w:t>
      </w:r>
      <w:r w:rsidR="009830CE">
        <w:t xml:space="preserve">Ni </w:t>
      </w:r>
      <w:r w:rsidR="00433D24">
        <w:t xml:space="preserve">data followed mixing between </w:t>
      </w:r>
      <w:r w:rsidR="00C602DA">
        <w:t>two end-</w:t>
      </w:r>
      <w:r w:rsidR="00433D24">
        <w:t xml:space="preserve">members isotopically similar to seawater and </w:t>
      </w:r>
      <w:r w:rsidR="00433D24">
        <w:lastRenderedPageBreak/>
        <w:t>basalt</w:t>
      </w:r>
      <w:r w:rsidR="005A5BF3">
        <w:t xml:space="preserve"> (0.1</w:t>
      </w:r>
      <w:r w:rsidR="00A1304E">
        <w:t xml:space="preserve"> to 0.3‰</w:t>
      </w:r>
      <w:r w:rsidR="005A5BF3">
        <w:t>)</w:t>
      </w:r>
      <w:r w:rsidR="00CD21BD">
        <w:t xml:space="preserve"> </w:t>
      </w:r>
      <w:r w:rsidR="00CD21BD">
        <w:fldChar w:fldCharType="begin" w:fldLock="1"/>
      </w:r>
      <w:r w:rsidR="0016202C">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rsidR="00CD21BD">
        <w:fldChar w:fldCharType="separate"/>
      </w:r>
      <w:r w:rsidR="00CD21BD" w:rsidRPr="00CD21BD">
        <w:rPr>
          <w:noProof/>
        </w:rPr>
        <w:t>(Hawco et al., 2020)</w:t>
      </w:r>
      <w:r w:rsidR="00CD21BD">
        <w:fldChar w:fldCharType="end"/>
      </w:r>
      <w:r w:rsidR="00433D24">
        <w:t>.</w:t>
      </w:r>
      <w:r w:rsidR="004B6D70">
        <w:t xml:space="preserve"> </w:t>
      </w:r>
      <w:r w:rsidR="004B6D70">
        <w:fldChar w:fldCharType="begin" w:fldLock="1"/>
      </w:r>
      <w:r w:rsidR="00433D24">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rsidR="004B6D70">
        <w:fldChar w:fldCharType="separate"/>
      </w:r>
      <w:r w:rsidR="004B6D70" w:rsidRPr="004B6D70">
        <w:rPr>
          <w:noProof/>
        </w:rPr>
        <w:t xml:space="preserve">Pašava et al., </w:t>
      </w:r>
      <w:r w:rsidR="004B6D70">
        <w:rPr>
          <w:noProof/>
        </w:rPr>
        <w:t>(</w:t>
      </w:r>
      <w:r w:rsidR="004B6D70" w:rsidRPr="004B6D70">
        <w:rPr>
          <w:noProof/>
        </w:rPr>
        <w:t>2019)</w:t>
      </w:r>
      <w:r w:rsidR="004B6D70">
        <w:fldChar w:fldCharType="end"/>
      </w:r>
      <w:r w:rsidR="004B6D70">
        <w:t xml:space="preserve"> measured </w:t>
      </w:r>
      <w:r w:rsidR="001D0E59">
        <w:t>a</w:t>
      </w:r>
      <w:r w:rsidR="004B6D70">
        <w:t xml:space="preserve"> δ</w:t>
      </w:r>
      <w:r w:rsidR="004B6D70">
        <w:rPr>
          <w:vertAlign w:val="superscript"/>
        </w:rPr>
        <w:t>60</w:t>
      </w:r>
      <w:r w:rsidR="004B6D70">
        <w:t>Ni</w:t>
      </w:r>
      <w:r w:rsidR="001D0E59">
        <w:t xml:space="preserve"> value of -0.24‰</w:t>
      </w:r>
      <w:r w:rsidR="004B6D70">
        <w:t xml:space="preserve"> from </w:t>
      </w:r>
      <w:r w:rsidR="00966A8E">
        <w:t xml:space="preserve">a </w:t>
      </w:r>
      <w:r w:rsidR="001D0E59">
        <w:t xml:space="preserve">pyrite-marcasite crust within the </w:t>
      </w:r>
      <w:proofErr w:type="spellStart"/>
      <w:r w:rsidR="00966A8E">
        <w:t>Logatchev</w:t>
      </w:r>
      <w:proofErr w:type="spellEnd"/>
      <w:r w:rsidR="00966A8E">
        <w:t xml:space="preserve"> hydrothermal field, Mid-Atlantic Ridge</w:t>
      </w:r>
      <w:r w:rsidR="001D0E59">
        <w:t>. Besides the estimate of Gall</w:t>
      </w:r>
      <w:r w:rsidR="000879B8">
        <w:t xml:space="preserve"> et al. (2013), all available data indicate hydrothermal fluids are isotopically light relative to seawater and would exacerbate the isotope mass imbalance.</w:t>
      </w:r>
    </w:p>
    <w:p w14:paraId="45C552E3" w14:textId="06968F3E" w:rsidR="00F801C6" w:rsidRDefault="00F801C6" w:rsidP="00180F02">
      <w:pPr>
        <w:pStyle w:val="Heading4"/>
      </w:pPr>
      <w:r w:rsidRPr="00864E6B">
        <w:t xml:space="preserve">Riverine </w:t>
      </w:r>
      <w:r w:rsidR="00180F02">
        <w:t xml:space="preserve">Suspended </w:t>
      </w:r>
      <w:r w:rsidRPr="00864E6B">
        <w:t>Particulate Load</w:t>
      </w:r>
    </w:p>
    <w:p w14:paraId="3E09A7A1" w14:textId="6194A815" w:rsidR="00F801C6" w:rsidRDefault="00F801C6" w:rsidP="00F801C6">
      <w:pPr>
        <w:ind w:firstLine="720"/>
        <w:jc w:val="both"/>
      </w:pPr>
      <w:bookmarkStart w:id="768" w:name="_Hlk76031051"/>
      <w:moveFromRangeStart w:id="769" w:author="Eva Juliet Baransky" w:date="2021-09-01T20:43:00Z" w:name="move81421399"/>
      <w:moveFrom w:id="770" w:author="Eva Juliet Baransky" w:date="2021-09-01T20:43:00Z">
        <w:r w:rsidRPr="0056021C" w:rsidDel="00700A18">
          <w:t>The</w:t>
        </w:r>
        <w:r w:rsidDel="00700A18">
          <w:t xml:space="preserve"> suspended particulate load (SPL) of rivers has been suggested as potential resolution to the mass and isotope imbalance, but</w:t>
        </w:r>
        <w:r w:rsidR="00A527DF" w:rsidDel="00700A18">
          <w:t>, again,</w:t>
        </w:r>
        <w:r w:rsidDel="00700A18">
          <w:t xml:space="preserve"> there are two problems</w:t>
        </w:r>
        <w:r w:rsidR="00A527DF" w:rsidDel="00700A18">
          <w:t>:</w:t>
        </w:r>
        <w:r w:rsidDel="00700A18">
          <w:t xml:space="preserve"> the debated size</w:t>
        </w:r>
        <w:r w:rsidR="00A527DF" w:rsidDel="00700A18">
          <w:t xml:space="preserve"> of</w:t>
        </w:r>
        <w:r w:rsidDel="00700A18">
          <w:t xml:space="preserve"> this flux and the generally isotopically light composition of the known components</w:t>
        </w:r>
        <w:r w:rsidR="002162BC" w:rsidDel="00700A18">
          <w:t xml:space="preserve"> relative to </w:t>
        </w:r>
        <w:r w:rsidR="00ED213D" w:rsidDel="00700A18">
          <w:t>seawater and their source fluid</w:t>
        </w:r>
        <w:r w:rsidDel="00700A18">
          <w:t>. The SPL consists of a variety of particles (</w:t>
        </w:r>
        <w:r w:rsidRPr="007D2158" w:rsidDel="00700A18">
          <w:rPr>
            <w:i/>
            <w:iCs/>
          </w:rPr>
          <w:t>e.g.,</w:t>
        </w:r>
        <w:r w:rsidDel="00700A18">
          <w:t xml:space="preserve"> clays, carbonates, Fe and Mn oxyhydroxides, organic complexes) which can contain a significant fraction of the total riverine load for a given metal </w:t>
        </w:r>
        <w:r w:rsidDel="00700A18">
          <w:fldChar w:fldCharType="begin" w:fldLock="1"/>
        </w:r>
        <w:r w:rsidDel="00700A18">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rsidDel="00700A18">
          <w:fldChar w:fldCharType="separate"/>
        </w:r>
        <w:r w:rsidRPr="00A52C3B" w:rsidDel="00700A18">
          <w:rPr>
            <w:noProof/>
          </w:rPr>
          <w:t>(Gaillardet et al., 2003; Gibbs, 1973)</w:t>
        </w:r>
        <w:r w:rsidDel="00700A18">
          <w:fldChar w:fldCharType="end"/>
        </w:r>
        <w:r w:rsidDel="00700A18">
          <w:t xml:space="preserve">. A handful of studies have calculated the SPL Ni/dissolved Ni in a variety of rivers and determined a wide range of values (0.4 to 40), with a large portion hosted by Fe and Mn oxyhydroxide phases </w:t>
        </w:r>
        <w:r w:rsidDel="00700A18">
          <w:fldChar w:fldCharType="begin" w:fldLock="1"/>
        </w:r>
        <w:r w:rsidR="00FC69B0" w:rsidDel="00700A18">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rsidDel="00700A18">
          <w:fldChar w:fldCharType="separate"/>
        </w:r>
        <w:r w:rsidR="00FC69B0" w:rsidRPr="00FC69B0" w:rsidDel="00700A18">
          <w:rPr>
            <w:noProof/>
          </w:rPr>
          <w:t>(Gibbs, 1977, 1973; Revels et al., 2021; Seyler and Boaventura, 2003; Viers et al., 2009)</w:t>
        </w:r>
        <w:r w:rsidDel="00700A18">
          <w:fldChar w:fldCharType="end"/>
        </w:r>
        <w:r w:rsidDel="00700A18">
          <w:t>. Depending on the study, either a very small portion or the entirety (including the silicate fraction) of the</w:t>
        </w:r>
        <w:r w:rsidR="0055397F" w:rsidDel="00700A18">
          <w:t xml:space="preserve"> Ni in the</w:t>
        </w:r>
        <w:r w:rsidDel="00700A18">
          <w:t xml:space="preserve"> SPL would have to be mobilized to resolve the mass imbalance. </w:t>
        </w:r>
        <w:r w:rsidR="00A2364D" w:rsidDel="00700A18">
          <w:t xml:space="preserve">The sparse data documenting estuarine processes, where labile Ni associated with the riverine SPL would </w:t>
        </w:r>
        <w:r w:rsidR="00F875F9" w:rsidDel="00700A18">
          <w:t xml:space="preserve">likely </w:t>
        </w:r>
        <w:r w:rsidR="00A2364D" w:rsidDel="00700A18">
          <w:t>desorb</w:t>
        </w:r>
        <w:commentRangeStart w:id="771"/>
        <w:commentRangeEnd w:id="771"/>
        <w:r w:rsidR="00A2364D" w:rsidDel="00700A18">
          <w:rPr>
            <w:rStyle w:val="CommentReference"/>
          </w:rPr>
          <w:commentReference w:id="771"/>
        </w:r>
        <w:r w:rsidR="00A2364D" w:rsidDel="00700A18">
          <w:t xml:space="preserve"> and enter the dissolved pool</w:t>
        </w:r>
        <w:r w:rsidR="002039F4" w:rsidDel="00700A18">
          <w:t xml:space="preserve">, </w:t>
        </w:r>
        <w:r w:rsidR="00A2364D" w:rsidDel="00700A18">
          <w:t xml:space="preserve">suggest </w:t>
        </w:r>
        <w:r w:rsidR="002039F4" w:rsidDel="00700A18">
          <w:t xml:space="preserve">conservative behavior in estuaries </w:t>
        </w:r>
        <w:r w:rsidR="00375D35" w:rsidDel="00700A18">
          <w:fldChar w:fldCharType="begin" w:fldLock="1"/>
        </w:r>
        <w:r w:rsidR="00C70B97" w:rsidDel="00700A18">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rsidR="00375D35" w:rsidDel="00700A18">
          <w:fldChar w:fldCharType="separate"/>
        </w:r>
        <w:r w:rsidR="00375D35" w:rsidRPr="00375D35" w:rsidDel="00700A18">
          <w:rPr>
            <w:noProof/>
          </w:rPr>
          <w:t>(Boyle et al., 1982; Edmond et al., 1985)</w:t>
        </w:r>
        <w:r w:rsidR="00375D35" w:rsidDel="00700A18">
          <w:fldChar w:fldCharType="end"/>
        </w:r>
        <w:r w:rsidR="002039F4" w:rsidDel="00700A18">
          <w:t xml:space="preserve">. </w:t>
        </w:r>
      </w:moveFrom>
      <w:moveFromRangeEnd w:id="769"/>
    </w:p>
    <w:bookmarkEnd w:id="768"/>
    <w:p w14:paraId="1370AB2D" w14:textId="5D6CD5E2" w:rsidR="00F801C6" w:rsidRDefault="00F801C6" w:rsidP="00F801C6">
      <w:pPr>
        <w:ind w:firstLine="720"/>
        <w:jc w:val="both"/>
        <w:rPr>
          <w:ins w:id="772" w:author="Eva Juliet Baransky" w:date="2021-08-28T17:03:00Z"/>
        </w:rPr>
      </w:pPr>
      <w:moveFromRangeStart w:id="773" w:author="Eva Juliet Baransky" w:date="2021-09-03T13:24:00Z" w:name="move81567906"/>
      <w:moveFrom w:id="774" w:author="Eva Juliet Baransky" w:date="2021-09-03T13:24:00Z">
        <w:r w:rsidDel="002D356D">
          <w:t xml:space="preserve">While this source pushes </w:t>
        </w:r>
        <w:r w:rsidR="00A2364D" w:rsidDel="002D356D">
          <w:t xml:space="preserve">the </w:t>
        </w:r>
        <w:r w:rsidR="00D363F7" w:rsidDel="002D356D">
          <w:t>marine Ni</w:t>
        </w:r>
        <w:r w:rsidR="00A2364D" w:rsidDel="002D356D">
          <w:t xml:space="preserve"> budget</w:t>
        </w:r>
        <w:r w:rsidDel="002D356D">
          <w:t xml:space="preserve"> in the right mass direction, what does this mean for the isotope mass balance</w:t>
        </w:r>
        <w:r w:rsidR="00F22159" w:rsidDel="002D356D">
          <w:t xml:space="preserve"> (which also </w:t>
        </w:r>
        <w:r w:rsidR="00E24D2D" w:rsidDel="002D356D">
          <w:t>must</w:t>
        </w:r>
        <w:r w:rsidR="00F22159" w:rsidDel="002D356D">
          <w:t xml:space="preserve"> be satisfied)</w:t>
        </w:r>
        <w:r w:rsidDel="002D356D">
          <w:t>? A recent study</w:t>
        </w:r>
        <w:r w:rsidR="00E24D2D" w:rsidDel="002D356D">
          <w:t xml:space="preserve"> diligently</w:t>
        </w:r>
        <w:r w:rsidDel="002D356D">
          <w:t xml:space="preserve"> explored the Ni isotopic composition in a variety of SPL particles of the Amazon river</w:t>
        </w:r>
        <w:r w:rsidR="000170A2" w:rsidDel="002D356D">
          <w:t>’s</w:t>
        </w:r>
        <w:r w:rsidDel="002D356D">
          <w:t xml:space="preserve"> major tributaries and found that all SPL phases (</w:t>
        </w:r>
        <w:r w:rsidRPr="00D725ED" w:rsidDel="002D356D">
          <w:rPr>
            <w:i/>
            <w:iCs/>
          </w:rPr>
          <w:t>i.e.,</w:t>
        </w:r>
        <w:r w:rsidDel="002D356D">
          <w:t xml:space="preserve"> carbonates, oxides, organic, and residual) were isotopically lighter than solution (all &lt;0.35‰ compared to ~0.9‰ of rivers) </w:t>
        </w:r>
        <w:r w:rsidDel="002D356D">
          <w:fldChar w:fldCharType="begin" w:fldLock="1"/>
        </w:r>
        <w:r w:rsidDel="002D356D">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Del="002D356D">
          <w:fldChar w:fldCharType="separate"/>
        </w:r>
        <w:r w:rsidRPr="000C2B40" w:rsidDel="002D356D">
          <w:rPr>
            <w:noProof/>
          </w:rPr>
          <w:t>(Revels et al., 2021)</w:t>
        </w:r>
        <w:r w:rsidDel="002D356D">
          <w:fldChar w:fldCharType="end"/>
        </w:r>
        <w:r w:rsidR="004A0CD4" w:rsidDel="002D356D">
          <w:t xml:space="preserve">. </w:t>
        </w:r>
        <w:r w:rsidDel="002D356D">
          <w:t xml:space="preserve">Therefore, </w:t>
        </w:r>
        <w:r w:rsidRPr="001B2BC9" w:rsidDel="002D356D">
          <w:t>even if the entire particulate load were mobilized</w:t>
        </w:r>
        <w:r w:rsidDel="002D356D">
          <w:t xml:space="preserve"> </w:t>
        </w:r>
        <w:r w:rsidRPr="001B2BC9" w:rsidDel="002D356D">
          <w:t xml:space="preserve">and </w:t>
        </w:r>
        <w:r w:rsidR="00461F7D" w:rsidDel="002D356D">
          <w:t>dissolved</w:t>
        </w:r>
        <w:r w:rsidRPr="001B2BC9" w:rsidDel="002D356D">
          <w:t xml:space="preserve"> in the oceans, it would provide isotopically light Ni and worsen the isotope imbalance</w:t>
        </w:r>
        <w:r w:rsidDel="002D356D">
          <w:t xml:space="preserve">. </w:t>
        </w:r>
        <w:r w:rsidR="00AE2750" w:rsidDel="002D356D">
          <w:t>Even if the Amazon river has a SPL phase composition not representative of the global SPL, given</w:t>
        </w:r>
        <w:r w:rsidR="00A240A2" w:rsidDel="002D356D">
          <w:t xml:space="preserve"> the </w:t>
        </w:r>
        <w:r w:rsidDel="002D356D">
          <w:t xml:space="preserve">trends observed by Revels et al. </w:t>
        </w:r>
        <w:r w:rsidR="000E58D5" w:rsidDel="002D356D">
          <w:t>(</w:t>
        </w:r>
        <w:r w:rsidDel="002D356D">
          <w:t>2021</w:t>
        </w:r>
        <w:r w:rsidR="000E58D5" w:rsidDel="002D356D">
          <w:t>)</w:t>
        </w:r>
        <w:r w:rsidDel="002D356D">
          <w:t xml:space="preserve"> and</w:t>
        </w:r>
        <w:r w:rsidR="000E58D5" w:rsidDel="002D356D">
          <w:t xml:space="preserve"> experimentally derived isotope fractionations </w:t>
        </w:r>
        <w:r w:rsidDel="002D356D">
          <w:fldChar w:fldCharType="begin" w:fldLock="1"/>
        </w:r>
        <w:r w:rsidDel="002D356D">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rsidDel="002D356D">
          <w:fldChar w:fldCharType="separate"/>
        </w:r>
        <w:r w:rsidRPr="00947BAF" w:rsidDel="002D356D">
          <w:rPr>
            <w:noProof/>
          </w:rPr>
          <w:t>(Gueguen et al., 2018; Wasylenki et al., 2015)</w:t>
        </w:r>
        <w:r w:rsidDel="002D356D">
          <w:fldChar w:fldCharType="end"/>
        </w:r>
        <w:r w:rsidR="00A240A2" w:rsidDel="002D356D">
          <w:t xml:space="preserve">, it seems unlikely that the source would be anything, but isotopically light relative to </w:t>
        </w:r>
        <w:r w:rsidR="00364CAE" w:rsidDel="002D356D">
          <w:t>seawater</w:t>
        </w:r>
        <w:r w:rsidDel="002D356D">
          <w:t xml:space="preserve">. </w:t>
        </w:r>
      </w:moveFrom>
      <w:moveFromRangeEnd w:id="773"/>
    </w:p>
    <w:p w14:paraId="57399837" w14:textId="269AB2DA" w:rsidR="00666FFD" w:rsidRPr="0097499C" w:rsidRDefault="0023765A" w:rsidP="003A38B5">
      <w:pPr>
        <w:ind w:firstLine="720"/>
        <w:jc w:val="both"/>
        <w:rPr>
          <w:ins w:id="775" w:author="Eva Juliet Baransky" w:date="2021-08-29T10:40:00Z"/>
        </w:rPr>
      </w:pPr>
      <w:ins w:id="776" w:author="Eva Juliet Baransky" w:date="2021-08-29T19:03:00Z">
        <w:r>
          <w:t xml:space="preserve"> </w:t>
        </w:r>
      </w:ins>
    </w:p>
    <w:p w14:paraId="7E517505" w14:textId="06B72B44" w:rsidR="00F46BC1" w:rsidRDefault="001A33B2" w:rsidP="00E23F5B">
      <w:pPr>
        <w:jc w:val="both"/>
        <w:rPr>
          <w:ins w:id="777" w:author="Eva Juliet Baransky" w:date="2021-09-01T10:42:00Z"/>
        </w:rPr>
      </w:pPr>
      <w:ins w:id="778" w:author="Eva Juliet Baransky" w:date="2021-08-28T19:50:00Z">
        <w:r>
          <w:tab/>
        </w:r>
      </w:ins>
      <w:commentRangeStart w:id="779"/>
      <w:ins w:id="780" w:author="Eva Juliet Baransky" w:date="2021-09-01T09:24:00Z">
        <w:r w:rsidR="000345CE">
          <w:t>There ma</w:t>
        </w:r>
      </w:ins>
      <w:commentRangeEnd w:id="779"/>
      <w:ins w:id="781" w:author="Eva Juliet Baransky" w:date="2021-09-01T12:00:00Z">
        <w:r w:rsidR="00B06A94">
          <w:rPr>
            <w:rStyle w:val="CommentReference"/>
          </w:rPr>
          <w:commentReference w:id="779"/>
        </w:r>
      </w:ins>
      <w:ins w:id="782" w:author="Eva Juliet Baransky" w:date="2021-09-01T09:24:00Z">
        <w:r w:rsidR="000345CE">
          <w:t xml:space="preserve">y be direct Ni isotope </w:t>
        </w:r>
      </w:ins>
      <w:ins w:id="783" w:author="Eva Juliet Baransky" w:date="2021-09-01T09:29:00Z">
        <w:r w:rsidR="000345CE">
          <w:t>measurements</w:t>
        </w:r>
      </w:ins>
      <w:ins w:id="784" w:author="Eva Juliet Baransky" w:date="2021-09-01T09:24:00Z">
        <w:r w:rsidR="000345CE">
          <w:t xml:space="preserve"> of the benthic flux in the not too distant future</w:t>
        </w:r>
      </w:ins>
      <w:ins w:id="785" w:author="Eva Juliet Baransky" w:date="2021-09-01T09:25:00Z">
        <w:r w:rsidR="000345CE">
          <w:t xml:space="preserve"> </w:t>
        </w:r>
        <w:r w:rsidR="000345CE">
          <w:fldChar w:fldCharType="begin" w:fldLock="1"/>
        </w:r>
      </w:ins>
      <w:r w:rsidR="00DE20CA">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0345CE">
        <w:fldChar w:fldCharType="separate"/>
      </w:r>
      <w:r w:rsidR="000345CE" w:rsidRPr="000345CE">
        <w:rPr>
          <w:noProof/>
        </w:rPr>
        <w:t>(Little et al., 2020)</w:t>
      </w:r>
      <w:ins w:id="786" w:author="Eva Juliet Baransky" w:date="2021-09-01T09:25:00Z">
        <w:r w:rsidR="000345CE">
          <w:fldChar w:fldCharType="end"/>
        </w:r>
      </w:ins>
      <w:ins w:id="787" w:author="Eva Juliet Baransky" w:date="2021-09-01T09:24:00Z">
        <w:r w:rsidR="000345CE">
          <w:t>, but</w:t>
        </w:r>
      </w:ins>
      <w:ins w:id="788" w:author="Eva Juliet Baransky" w:date="2021-09-01T09:31:00Z">
        <w:r w:rsidR="000345CE">
          <w:t>,</w:t>
        </w:r>
      </w:ins>
      <w:ins w:id="789" w:author="Eva Juliet Baransky" w:date="2021-09-01T09:24:00Z">
        <w:r w:rsidR="000345CE">
          <w:t xml:space="preserve"> in the meantime, </w:t>
        </w:r>
      </w:ins>
      <w:ins w:id="790" w:author="Eva Juliet Baransky" w:date="2021-09-01T09:52:00Z">
        <w:r w:rsidR="00DE20CA">
          <w:t>authors</w:t>
        </w:r>
      </w:ins>
      <w:ins w:id="791" w:author="Eva Juliet Baransky" w:date="2021-09-01T09:29:00Z">
        <w:r w:rsidR="000345CE">
          <w:t xml:space="preserve"> have </w:t>
        </w:r>
      </w:ins>
      <w:ins w:id="792" w:author="Eva Juliet Baransky" w:date="2021-09-01T09:33:00Z">
        <w:r w:rsidR="00071D27">
          <w:t>attempted to estimate t</w:t>
        </w:r>
      </w:ins>
      <w:ins w:id="793" w:author="Eva Juliet Baransky" w:date="2021-09-01T09:29:00Z">
        <w:r w:rsidR="000345CE">
          <w:t>he flux’s isotopic composition given the</w:t>
        </w:r>
      </w:ins>
      <w:ins w:id="794" w:author="Eva Juliet Baransky" w:date="2021-09-01T09:33:00Z">
        <w:r w:rsidR="00071D27">
          <w:t xml:space="preserve"> </w:t>
        </w:r>
      </w:ins>
      <w:ins w:id="795" w:author="Eva Juliet Baransky" w:date="2021-09-01T09:29:00Z">
        <w:r w:rsidR="000345CE">
          <w:t xml:space="preserve">available, </w:t>
        </w:r>
      </w:ins>
      <w:ins w:id="796" w:author="Eva Juliet Baransky" w:date="2021-09-01T09:34:00Z">
        <w:r w:rsidR="00071D27">
          <w:t xml:space="preserve">yet </w:t>
        </w:r>
      </w:ins>
      <w:ins w:id="797" w:author="Eva Juliet Baransky" w:date="2021-09-01T09:29:00Z">
        <w:r w:rsidR="000345CE">
          <w:t>conflicting, information about Ni fraction with Mn oxides.</w:t>
        </w:r>
      </w:ins>
      <w:ins w:id="798" w:author="Eva Juliet Baransky" w:date="2021-09-01T09:24:00Z">
        <w:r w:rsidR="000345CE">
          <w:t xml:space="preserve"> </w:t>
        </w:r>
      </w:ins>
      <w:ins w:id="799" w:author="Eva Juliet Baransky" w:date="2021-08-29T19:15:00Z">
        <w:r w:rsidR="00FA147F">
          <w:t>Little et al. (2020) hypothesize</w:t>
        </w:r>
      </w:ins>
      <w:ins w:id="800" w:author="Eva Juliet Baransky" w:date="2021-09-01T09:41:00Z">
        <w:r w:rsidR="00071D27">
          <w:t xml:space="preserve"> a </w:t>
        </w:r>
      </w:ins>
      <w:ins w:id="801" w:author="Eva Juliet Baransky" w:date="2021-09-01T09:42:00Z">
        <w:r w:rsidR="00071D27">
          <w:t>mechanism</w:t>
        </w:r>
      </w:ins>
      <w:ins w:id="802" w:author="Eva Juliet Baransky" w:date="2021-09-01T09:41:00Z">
        <w:r w:rsidR="00071D27">
          <w:t xml:space="preserve"> that results in an isotopically heavy</w:t>
        </w:r>
      </w:ins>
      <w:ins w:id="803" w:author="Eva Juliet Baransky" w:date="2021-08-29T19:15:00Z">
        <w:r w:rsidR="00FA147F">
          <w:t xml:space="preserve"> </w:t>
        </w:r>
      </w:ins>
      <w:ins w:id="804" w:author="Eva Juliet Baransky" w:date="2021-08-29T19:12:00Z">
        <w:r w:rsidR="00574E73">
          <w:t xml:space="preserve">benthic </w:t>
        </w:r>
      </w:ins>
      <w:ins w:id="805" w:author="Eva Juliet Baransky" w:date="2021-09-01T09:41:00Z">
        <w:r w:rsidR="00071D27">
          <w:t>flux</w:t>
        </w:r>
      </w:ins>
      <w:ins w:id="806" w:author="Eva Juliet Baransky" w:date="2021-08-29T19:15:00Z">
        <w:r w:rsidR="00FA147F">
          <w:t xml:space="preserve">, however no </w:t>
        </w:r>
        <w:r w:rsidR="00DF7CE5">
          <w:t xml:space="preserve">available </w:t>
        </w:r>
        <w:r w:rsidR="00FA147F">
          <w:t xml:space="preserve">data </w:t>
        </w:r>
      </w:ins>
      <w:ins w:id="807" w:author="Eva Juliet Baransky" w:date="2021-09-01T09:42:00Z">
        <w:r w:rsidR="00071D27">
          <w:t>strongly supports this interpretation</w:t>
        </w:r>
      </w:ins>
      <w:ins w:id="808" w:author="Eva Juliet Baransky" w:date="2021-08-29T19:15:00Z">
        <w:r w:rsidR="00FA147F">
          <w:t>.</w:t>
        </w:r>
      </w:ins>
      <w:ins w:id="809" w:author="Eva Juliet Baransky" w:date="2021-09-01T09:42:00Z">
        <w:r w:rsidR="00071D27">
          <w:t xml:space="preserve"> In</w:t>
        </w:r>
      </w:ins>
      <w:ins w:id="810" w:author="Eva Juliet Baransky" w:date="2021-09-01T11:56:00Z">
        <w:r w:rsidR="005D4568">
          <w:t xml:space="preserve"> this</w:t>
        </w:r>
      </w:ins>
      <w:ins w:id="811" w:author="Eva Juliet Baransky" w:date="2021-09-01T09:42:00Z">
        <w:r w:rsidR="00071D27">
          <w:t xml:space="preserve"> mechanism, </w:t>
        </w:r>
      </w:ins>
      <w:ins w:id="812" w:author="Eva Juliet Baransky" w:date="2021-08-29T19:50:00Z">
        <w:r w:rsidR="008B4861">
          <w:t xml:space="preserve">Ni </w:t>
        </w:r>
      </w:ins>
      <w:ins w:id="813" w:author="Eva Juliet Baransky" w:date="2021-09-01T09:42:00Z">
        <w:r w:rsidR="00071D27">
          <w:t>arrives</w:t>
        </w:r>
      </w:ins>
      <w:ins w:id="814" w:author="Eva Juliet Baransky" w:date="2021-09-01T09:43:00Z">
        <w:r w:rsidR="00071D27">
          <w:t xml:space="preserve"> to the sediment</w:t>
        </w:r>
      </w:ins>
      <w:ins w:id="815" w:author="Eva Juliet Baransky" w:date="2021-09-01T09:42:00Z">
        <w:r w:rsidR="00071D27">
          <w:t xml:space="preserve"> </w:t>
        </w:r>
      </w:ins>
      <w:ins w:id="816" w:author="Eva Juliet Baransky" w:date="2021-08-29T19:50:00Z">
        <w:r w:rsidR="008B4861">
          <w:t>associated with Mn oxides with an isotopic composition similar to Fe-Mn crusts (</w:t>
        </w:r>
      </w:ins>
      <w:ins w:id="817" w:author="Eva Juliet Baransky" w:date="2021-08-29T19:51:00Z">
        <w:r w:rsidR="00F737BE">
          <w:t>~1.6‰</w:t>
        </w:r>
      </w:ins>
      <w:ins w:id="818" w:author="Eva Juliet Baransky" w:date="2021-08-29T19:50:00Z">
        <w:r w:rsidR="008B4861">
          <w:t>)</w:t>
        </w:r>
      </w:ins>
      <w:ins w:id="819" w:author="Eva Juliet Baransky" w:date="2021-08-29T19:51:00Z">
        <w:r w:rsidR="007D14CA">
          <w:t xml:space="preserve"> </w:t>
        </w:r>
      </w:ins>
      <w:ins w:id="820" w:author="Eva Juliet Baransky" w:date="2021-09-01T10:30:00Z">
        <w:r w:rsidR="0019363B">
          <w:t xml:space="preserve">which uptake isotopically </w:t>
        </w:r>
        <w:r w:rsidR="0019363B" w:rsidRPr="0019363B">
          <w:rPr>
            <w:i/>
            <w:iCs/>
            <w:rPrChange w:id="821" w:author="Eva Juliet Baransky" w:date="2021-09-01T10:30:00Z">
              <w:rPr/>
            </w:rPrChange>
          </w:rPr>
          <w:t>heavy</w:t>
        </w:r>
        <w:r w:rsidR="0019363B">
          <w:t xml:space="preserve"> Ni relative to solution </w:t>
        </w:r>
      </w:ins>
      <w:ins w:id="822" w:author="Eva Juliet Baransky" w:date="2021-08-29T19:52:00Z">
        <w:r w:rsidR="007D14CA">
          <w:fldChar w:fldCharType="begin" w:fldLock="1"/>
        </w:r>
      </w:ins>
      <w:r w:rsidR="0093477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Cenozoic","type":"article-journal"},"uris":["http://www.mendeley.com/documents/?uuid=eba36b56-9394-3871-a5ea-b25c17a99b28"]},{"id":"ITEM-4","itemData":{"DOI":"10.1016/j.gca.2016.06.005","ISSN":"00167037","abstract":"Ferromanganese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Acta","id":"ITEM-4","issued":{"date-parts":[["2016"]]},"title":"Comparative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Little et al., 2020)","plainTextFormattedCitation":"(Gall et al., 2013; Gueguen et al., 2020, 2016; Little et al., 2020)","previouslyFormattedCitation":"(Gall et al., 2013; Gueguen et al., 2020, 2016; Little et al., 2020)"},"properties":{"noteIndex":0},"schema":"https://github.com/citation-style-language/schema/raw/master/csl-citation.json"}</w:instrText>
      </w:r>
      <w:r w:rsidR="007D14CA">
        <w:fldChar w:fldCharType="separate"/>
      </w:r>
      <w:r w:rsidR="007D14CA" w:rsidRPr="007D14CA">
        <w:rPr>
          <w:noProof/>
        </w:rPr>
        <w:t>(Gall et al., 2013; Gueguen et al., 2020, 2016; Little et al., 2020)</w:t>
      </w:r>
      <w:ins w:id="823" w:author="Eva Juliet Baransky" w:date="2021-08-29T19:52:00Z">
        <w:r w:rsidR="007D14CA">
          <w:fldChar w:fldCharType="end"/>
        </w:r>
      </w:ins>
      <w:ins w:id="824" w:author="Eva Juliet Baransky" w:date="2021-08-29T19:53:00Z">
        <w:r w:rsidR="007D14CA">
          <w:t xml:space="preserve">. </w:t>
        </w:r>
        <w:r w:rsidR="00D459BF">
          <w:t>As the sediment is buried and organic matter is oxidi</w:t>
        </w:r>
      </w:ins>
      <w:ins w:id="825" w:author="Eva Juliet Baransky" w:date="2021-08-29T19:54:00Z">
        <w:r w:rsidR="00D459BF">
          <w:t xml:space="preserve">zed, Mn oxides are </w:t>
        </w:r>
      </w:ins>
      <w:ins w:id="826" w:author="Eva Juliet Baransky" w:date="2021-08-29T20:01:00Z">
        <w:r w:rsidR="00113BCE">
          <w:t>reduced,</w:t>
        </w:r>
      </w:ins>
      <w:ins w:id="827" w:author="Eva Juliet Baransky" w:date="2021-08-29T19:54:00Z">
        <w:r w:rsidR="00D459BF">
          <w:t xml:space="preserve"> and Ni is released</w:t>
        </w:r>
        <w:r w:rsidR="00B254BD">
          <w:t xml:space="preserve">. </w:t>
        </w:r>
      </w:ins>
      <w:ins w:id="828" w:author="Eva Juliet Baransky" w:date="2021-09-01T09:43:00Z">
        <w:r w:rsidR="00EA42E2">
          <w:t>Assuming quantitat</w:t>
        </w:r>
      </w:ins>
      <w:ins w:id="829" w:author="Eva Juliet Baransky" w:date="2021-09-01T09:44:00Z">
        <w:r w:rsidR="00EA42E2">
          <w:t xml:space="preserve">ive reduction, </w:t>
        </w:r>
      </w:ins>
      <w:ins w:id="830" w:author="Eva Juliet Baransky" w:date="2021-09-01T10:31:00Z">
        <w:r w:rsidR="0019363B">
          <w:t>the</w:t>
        </w:r>
      </w:ins>
      <w:ins w:id="831" w:author="Eva Juliet Baransky" w:date="2021-09-01T09:53:00Z">
        <w:r w:rsidR="00166070">
          <w:t xml:space="preserve"> porewater has a</w:t>
        </w:r>
      </w:ins>
      <w:ins w:id="832" w:author="Eva Juliet Baransky" w:date="2021-09-01T10:30:00Z">
        <w:r w:rsidR="0019363B">
          <w:t xml:space="preserve"> Ni</w:t>
        </w:r>
      </w:ins>
      <w:ins w:id="833" w:author="Eva Juliet Baransky" w:date="2021-09-01T09:53:00Z">
        <w:r w:rsidR="00166070">
          <w:t xml:space="preserve"> isotopic </w:t>
        </w:r>
        <w:r w:rsidR="00166070">
          <w:lastRenderedPageBreak/>
          <w:t xml:space="preserve">composition of </w:t>
        </w:r>
      </w:ins>
      <w:ins w:id="834" w:author="Eva Juliet Baransky" w:date="2021-09-01T09:54:00Z">
        <w:r w:rsidR="00166070">
          <w:t xml:space="preserve">1.6 </w:t>
        </w:r>
        <w:r w:rsidR="00166070">
          <w:t>‰</w:t>
        </w:r>
        <w:r w:rsidR="00166070">
          <w:rPr>
            <w:rStyle w:val="FootnoteReference"/>
          </w:rPr>
          <w:footnoteReference w:id="3"/>
        </w:r>
        <w:r w:rsidR="00166070">
          <w:t xml:space="preserve">. </w:t>
        </w:r>
      </w:ins>
      <w:ins w:id="871" w:author="Eva Juliet Baransky" w:date="2021-08-29T19:54:00Z">
        <w:r w:rsidR="00B254BD">
          <w:t xml:space="preserve">Next, Mn </w:t>
        </w:r>
      </w:ins>
      <w:ins w:id="872" w:author="Eva Juliet Baransky" w:date="2021-08-29T19:55:00Z">
        <w:r w:rsidR="00B254BD">
          <w:t>is re</w:t>
        </w:r>
      </w:ins>
      <w:ins w:id="873" w:author="Eva Juliet Baransky" w:date="2021-08-29T20:01:00Z">
        <w:r w:rsidR="00113BCE">
          <w:t>-</w:t>
        </w:r>
      </w:ins>
      <w:ins w:id="874" w:author="Eva Juliet Baransky" w:date="2021-08-29T19:55:00Z">
        <w:r w:rsidR="00B254BD">
          <w:t xml:space="preserve">oxidized as it diffuses </w:t>
        </w:r>
      </w:ins>
      <w:ins w:id="875" w:author="Eva Juliet Baransky" w:date="2021-08-29T20:01:00Z">
        <w:r w:rsidR="00113BCE">
          <w:t>upwards,</w:t>
        </w:r>
      </w:ins>
      <w:ins w:id="876" w:author="Eva Juliet Baransky" w:date="2021-08-29T19:55:00Z">
        <w:r w:rsidR="00B254BD">
          <w:t xml:space="preserve"> and some Ni resorbs </w:t>
        </w:r>
        <w:r w:rsidR="00377A05">
          <w:t>to the Mn oxides.</w:t>
        </w:r>
      </w:ins>
      <w:ins w:id="877" w:author="Eva Juliet Baransky" w:date="2021-09-01T10:31:00Z">
        <w:r w:rsidR="0019363B">
          <w:t xml:space="preserve"> An </w:t>
        </w:r>
        <w:r w:rsidR="0019363B">
          <w:t xml:space="preserve">experimental Ni-birnessite sorption study </w:t>
        </w:r>
      </w:ins>
      <w:ins w:id="878" w:author="Eva Juliet Baransky" w:date="2021-08-29T19:59:00Z">
        <w:r w:rsidR="00934776">
          <w:t xml:space="preserve">recorded </w:t>
        </w:r>
      </w:ins>
      <w:ins w:id="879" w:author="Eva Juliet Baransky" w:date="2021-08-29T19:56:00Z">
        <w:r w:rsidR="00922EEE">
          <w:t>extreme isotope fractionations</w:t>
        </w:r>
      </w:ins>
      <w:ins w:id="880" w:author="Eva Juliet Baransky" w:date="2021-08-29T19:59:00Z">
        <w:r w:rsidR="00934776">
          <w:t xml:space="preserve"> between surface sorbed Ni and Ni in solution</w:t>
        </w:r>
      </w:ins>
      <w:ins w:id="881" w:author="Eva Juliet Baransky" w:date="2021-08-29T20:00:00Z">
        <w:r w:rsidR="00934776">
          <w:t xml:space="preserve">, </w:t>
        </w:r>
      </w:ins>
      <w:ins w:id="882" w:author="Eva Juliet Baransky" w:date="2021-09-01T10:34:00Z">
        <w:r w:rsidR="005B6846">
          <w:t>(</w:t>
        </w:r>
      </w:ins>
      <w:ins w:id="883" w:author="Eva Juliet Baransky" w:date="2021-08-29T20:00:00Z">
        <w:r w:rsidR="00934776">
          <w:t>Δ</w:t>
        </w:r>
        <w:r w:rsidR="00934776">
          <w:rPr>
            <w:vertAlign w:val="superscript"/>
          </w:rPr>
          <w:t>60</w:t>
        </w:r>
        <w:r w:rsidR="00934776">
          <w:t>Ni</w:t>
        </w:r>
        <w:r w:rsidR="00934776">
          <w:rPr>
            <w:vertAlign w:val="subscript"/>
          </w:rPr>
          <w:t>Mn oxides-solution</w:t>
        </w:r>
        <w:r w:rsidR="00934776">
          <w:softHyphen/>
          <w:t xml:space="preserve"> =  </w:t>
        </w:r>
        <w:r w:rsidR="00934776" w:rsidRPr="00934776">
          <w:t>−2.76‰ to −3.35‰</w:t>
        </w:r>
      </w:ins>
      <w:ins w:id="884" w:author="Eva Juliet Baransky" w:date="2021-09-01T10:34:00Z">
        <w:r w:rsidR="005B6846">
          <w:t>)</w:t>
        </w:r>
      </w:ins>
      <w:ins w:id="885" w:author="Eva Juliet Baransky" w:date="2021-08-29T20:01:00Z">
        <w:r w:rsidR="00EC410A">
          <w:t xml:space="preserve"> </w:t>
        </w:r>
        <w:r w:rsidR="00EC410A">
          <w:fldChar w:fldCharType="begin" w:fldLock="1"/>
        </w:r>
      </w:ins>
      <w:r w:rsidR="006060F2">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EC410A">
        <w:fldChar w:fldCharType="separate"/>
      </w:r>
      <w:r w:rsidR="00EC410A" w:rsidRPr="00EC410A">
        <w:rPr>
          <w:noProof/>
        </w:rPr>
        <w:t>(Sorensen et al., 2020)</w:t>
      </w:r>
      <w:ins w:id="886" w:author="Eva Juliet Baransky" w:date="2021-08-29T20:01:00Z">
        <w:r w:rsidR="00EC410A">
          <w:fldChar w:fldCharType="end"/>
        </w:r>
        <w:r w:rsidR="00EC410A">
          <w:t>.</w:t>
        </w:r>
      </w:ins>
      <w:ins w:id="887" w:author="Eva Juliet Baransky" w:date="2021-09-01T10:33:00Z">
        <w:r w:rsidR="005B6846">
          <w:t xml:space="preserve"> Given this fractionation</w:t>
        </w:r>
      </w:ins>
      <w:ins w:id="888" w:author="Eva Juliet Baransky" w:date="2021-09-01T10:34:00Z">
        <w:r w:rsidR="005B6846">
          <w:t>, Little et al (2</w:t>
        </w:r>
      </w:ins>
      <w:ins w:id="889" w:author="Eva Juliet Baransky" w:date="2021-09-01T10:35:00Z">
        <w:r w:rsidR="005B6846">
          <w:t xml:space="preserve">020) </w:t>
        </w:r>
        <w:proofErr w:type="spellStart"/>
        <w:r w:rsidR="005B6846">
          <w:t>infered</w:t>
        </w:r>
        <w:proofErr w:type="spellEnd"/>
        <w:r w:rsidR="005B6846">
          <w:t xml:space="preserve"> isotopically </w:t>
        </w:r>
        <w:r w:rsidR="005B6846" w:rsidRPr="005B6846">
          <w:rPr>
            <w:i/>
            <w:iCs/>
            <w:rPrChange w:id="890" w:author="Eva Juliet Baransky" w:date="2021-09-01T10:35:00Z">
              <w:rPr/>
            </w:rPrChange>
          </w:rPr>
          <w:t>light</w:t>
        </w:r>
        <w:r w:rsidR="005B6846">
          <w:t xml:space="preserve"> Ni would sorb to the precipitated Mn oxides and the leftover benthic flux Ni would therefore be extremely isotopically heavy (~3</w:t>
        </w:r>
        <w:r w:rsidR="005B6846" w:rsidRPr="00934776">
          <w:t>‰</w:t>
        </w:r>
        <w:r w:rsidR="005B6846">
          <w:t>).</w:t>
        </w:r>
      </w:ins>
    </w:p>
    <w:p w14:paraId="435DCEE6" w14:textId="090E2952" w:rsidR="00F85EA2" w:rsidDel="0076131F" w:rsidRDefault="00F46BC1" w:rsidP="0076131F">
      <w:pPr>
        <w:ind w:firstLine="720"/>
        <w:jc w:val="both"/>
        <w:rPr>
          <w:del w:id="891" w:author="Eva Juliet Baransky" w:date="2021-09-01T11:29:00Z"/>
        </w:rPr>
      </w:pPr>
      <w:ins w:id="892" w:author="Eva Juliet Baransky" w:date="2021-09-01T10:43:00Z">
        <w:r>
          <w:t xml:space="preserve">With little information, Little et al. (2020) were forced to make assumptions </w:t>
        </w:r>
      </w:ins>
      <w:ins w:id="893" w:author="Eva Juliet Baransky" w:date="2021-09-01T10:44:00Z">
        <w:r>
          <w:t>about the benthic flux mechanism</w:t>
        </w:r>
        <w:r w:rsidR="00032788">
          <w:t xml:space="preserve">. Unfortunately, these assumptions are </w:t>
        </w:r>
      </w:ins>
      <w:ins w:id="894" w:author="Eva Juliet Baransky" w:date="2021-09-01T10:45:00Z">
        <w:r w:rsidR="00032788">
          <w:t xml:space="preserve">not </w:t>
        </w:r>
      </w:ins>
      <w:ins w:id="895" w:author="Eva Juliet Baransky" w:date="2021-09-01T10:44:00Z">
        <w:r w:rsidR="00032788">
          <w:t xml:space="preserve">internally </w:t>
        </w:r>
      </w:ins>
      <w:ins w:id="896" w:author="Eva Juliet Baransky" w:date="2021-09-01T10:45:00Z">
        <w:r w:rsidR="00032788">
          <w:t>consistent</w:t>
        </w:r>
      </w:ins>
      <w:ins w:id="897" w:author="Eva Juliet Baransky" w:date="2021-09-01T10:48:00Z">
        <w:r w:rsidR="00032788">
          <w:t xml:space="preserve"> or supported by sediment data.</w:t>
        </w:r>
      </w:ins>
      <w:ins w:id="898" w:author="Eva Juliet Baransky" w:date="2021-09-01T10:49:00Z">
        <w:r w:rsidR="00DD38FA">
          <w:t xml:space="preserve"> The proposed mechanism </w:t>
        </w:r>
      </w:ins>
      <w:ins w:id="899" w:author="Eva Juliet Baransky" w:date="2021-09-01T10:50:00Z">
        <w:r w:rsidR="00236AC9">
          <w:t xml:space="preserve">requires that Mn oxides sorb isotopically </w:t>
        </w:r>
      </w:ins>
      <w:ins w:id="900" w:author="Eva Juliet Baransky" w:date="2021-09-01T10:51:00Z">
        <w:r w:rsidR="00236AC9">
          <w:t xml:space="preserve">heavy Ni </w:t>
        </w:r>
      </w:ins>
      <w:ins w:id="901" w:author="Eva Juliet Baransky" w:date="2021-09-01T10:52:00Z">
        <w:r w:rsidR="00236AC9">
          <w:t>when Ni is delivered to the sediment</w:t>
        </w:r>
      </w:ins>
      <w:ins w:id="902" w:author="Eva Juliet Baransky" w:date="2021-09-01T10:53:00Z">
        <w:r w:rsidR="00A41A93">
          <w:t xml:space="preserve">, but then sorbs isotopically light Ni when </w:t>
        </w:r>
      </w:ins>
      <w:ins w:id="903" w:author="Eva Juliet Baransky" w:date="2021-09-01T10:55:00Z">
        <w:r w:rsidR="00497564">
          <w:t xml:space="preserve">Ni resorbs </w:t>
        </w:r>
      </w:ins>
      <w:ins w:id="904" w:author="Eva Juliet Baransky" w:date="2021-09-01T11:00:00Z">
        <w:r w:rsidR="00497564">
          <w:t>to the</w:t>
        </w:r>
      </w:ins>
      <w:ins w:id="905" w:author="Eva Juliet Baransky" w:date="2021-09-01T10:55:00Z">
        <w:r w:rsidR="00497564">
          <w:t xml:space="preserve"> </w:t>
        </w:r>
      </w:ins>
      <w:ins w:id="906" w:author="Eva Juliet Baransky" w:date="2021-09-01T11:00:00Z">
        <w:r w:rsidR="00497564">
          <w:t>Mn oxide cap.</w:t>
        </w:r>
      </w:ins>
      <w:ins w:id="907" w:author="Eva Juliet Baransky" w:date="2021-09-01T11:01:00Z">
        <w:r w:rsidR="000874AA">
          <w:t xml:space="preserve"> </w:t>
        </w:r>
      </w:ins>
      <w:ins w:id="908" w:author="Eva Juliet Baransky" w:date="2021-09-01T11:03:00Z">
        <w:r w:rsidR="007A5ECC">
          <w:t>In addition</w:t>
        </w:r>
      </w:ins>
      <w:ins w:id="909" w:author="Eva Juliet Baransky" w:date="2021-09-01T11:01:00Z">
        <w:r w:rsidR="000874AA">
          <w:t>,</w:t>
        </w:r>
      </w:ins>
      <w:ins w:id="910" w:author="Eva Juliet Baransky" w:date="2021-09-01T11:03:00Z">
        <w:r w:rsidR="007A5ECC">
          <w:t xml:space="preserve"> perhaps most problematic for this hypothesis,</w:t>
        </w:r>
      </w:ins>
      <w:ins w:id="911" w:author="Eva Juliet Baransky" w:date="2021-09-01T11:01:00Z">
        <w:r w:rsidR="000874AA">
          <w:t xml:space="preserve"> </w:t>
        </w:r>
      </w:ins>
      <w:ins w:id="912" w:author="Eva Juliet Baransky" w:date="2021-09-01T11:03:00Z">
        <w:r w:rsidR="007A5ECC">
          <w:t xml:space="preserve">one would expect the sediments to reflect drastic isotopic changes in the Mn reduction </w:t>
        </w:r>
      </w:ins>
      <w:ins w:id="913" w:author="Eva Juliet Baransky" w:date="2021-09-01T11:04:00Z">
        <w:r w:rsidR="007A5ECC">
          <w:t xml:space="preserve">zone and Mn oxide cap, but </w:t>
        </w:r>
      </w:ins>
      <w:ins w:id="914" w:author="Eva Juliet Baransky" w:date="2021-09-01T11:06:00Z">
        <w:r w:rsidR="00927BC6">
          <w:t>this i</w:t>
        </w:r>
      </w:ins>
      <w:ins w:id="915" w:author="Eva Juliet Baransky" w:date="2021-09-01T11:07:00Z">
        <w:r w:rsidR="00927BC6">
          <w:t xml:space="preserve">s not reflected in the sediment data. </w:t>
        </w:r>
      </w:ins>
      <w:ins w:id="916" w:author="Eva Juliet Baransky" w:date="2021-09-01T11:08:00Z">
        <w:r w:rsidR="00927BC6">
          <w:t>In fact,</w:t>
        </w:r>
      </w:ins>
      <w:ins w:id="917" w:author="Eva Juliet Baransky" w:date="2021-09-01T11:16:00Z">
        <w:r w:rsidR="00927BC6">
          <w:t xml:space="preserve"> </w:t>
        </w:r>
        <w:r w:rsidR="009B2053">
          <w:t>the Ni isotopic compositions of sediments</w:t>
        </w:r>
      </w:ins>
      <w:ins w:id="918" w:author="Eva Juliet Baransky" w:date="2021-09-01T11:08:00Z">
        <w:r w:rsidR="00927BC6">
          <w:t xml:space="preserve"> </w:t>
        </w:r>
      </w:ins>
      <w:ins w:id="919" w:author="Eva Juliet Baransky" w:date="2021-09-01T11:16:00Z">
        <w:r w:rsidR="009B2053">
          <w:t>are</w:t>
        </w:r>
      </w:ins>
      <w:ins w:id="920" w:author="Eva Juliet Baransky" w:date="2021-09-01T11:08:00Z">
        <w:r w:rsidR="00927BC6">
          <w:t xml:space="preserve"> generally flat across the reduction and oxidation zone</w:t>
        </w:r>
      </w:ins>
      <w:ins w:id="921" w:author="Eva Juliet Baransky" w:date="2021-09-01T11:09:00Z">
        <w:r w:rsidR="00927BC6">
          <w:t xml:space="preserve">s </w:t>
        </w:r>
      </w:ins>
      <w:ins w:id="922" w:author="Eva Juliet Baransky" w:date="2021-09-01T11:15:00Z">
        <w:r w:rsidR="00927BC6">
          <w:fldChar w:fldCharType="begin" w:fldLock="1"/>
        </w:r>
      </w:ins>
      <w:r w:rsidR="009B2053">
        <w:instrText>ADDIN CSL_CITATION {"citationItems":[{"id":"ITEM-1","itemData":{"author":[{"dropping-particle":"","family":"Fleischmann","given":"Sarah","non-dropping-particle":"","parse-names":false,"suffix":""},{"dropping-particle":"","family":"Chatterjee","given":"Aditi","non-dropping-particle":"","parse-names":false,"suffix":""},{"dropping-particle":"","family":"McManus","given":"James","non-dropping-particle":"","parse-names":false,"suffix":""},{"dropping-particle":"","family":"Vance","given":"Derek","non-dropping-particle":"","parse-names":false,"suffix":""}],"container-title":"Goldschmidt","id":"ITEM-1","issued":{"date-parts":[["2021"]]},"title":"The oceanic budget of nickel: new concentration and isotope data from Mn-rich pelagic sediments","type":"paper-conference"},"uris":["http://www.mendeley.com/documents/?uuid=454adb56-417e-43af-be64-c13d74e5526d"]},{"id":"ITEM-2","itemData":{"DOI":"10.1016/j.epsl.2020.116461","ISSN":"0012821X","abstract":"Nickel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budget","type":"article-journal","volume":"547"},"uris":["http://www.mendeley.com/documents/?uuid=f607925b-4382-4ec6-84d0-54cce6d64a1c"]}],"mendeley":{"formattedCitation":"(Fleischmann et al., 2021; Little et al., 2020)","plainTextFormattedCitation":"(Fleischmann et al., 2021; Little et al., 2020)","previouslyFormattedCitation":"(Fleischmann et al., 2021; Little et al., 2020)"},"properties":{"noteIndex":0},"schema":"https://github.com/citation-style-language/schema/raw/master/csl-citation.json"}</w:instrText>
      </w:r>
      <w:r w:rsidR="00927BC6">
        <w:fldChar w:fldCharType="separate"/>
      </w:r>
      <w:r w:rsidR="00927BC6" w:rsidRPr="00927BC6">
        <w:rPr>
          <w:noProof/>
        </w:rPr>
        <w:t>(Fleischmann et al., 2021; Little et al., 2020)</w:t>
      </w:r>
      <w:ins w:id="923" w:author="Eva Juliet Baransky" w:date="2021-09-01T11:15:00Z">
        <w:r w:rsidR="00927BC6">
          <w:fldChar w:fldCharType="end"/>
        </w:r>
      </w:ins>
      <w:ins w:id="924" w:author="Eva Juliet Baransky" w:date="2021-09-01T11:16:00Z">
        <w:r w:rsidR="009B2053">
          <w:t xml:space="preserve"> For example, </w:t>
        </w:r>
      </w:ins>
      <w:ins w:id="925" w:author="Eva Juliet Baransky" w:date="2021-09-01T11:17:00Z">
        <w:r w:rsidR="009B2053">
          <w:t xml:space="preserve">at MANOP site M, the sediment </w:t>
        </w:r>
      </w:ins>
      <w:ins w:id="926" w:author="Eva Juliet Baransky" w:date="2021-09-01T11:26:00Z">
        <w:r w:rsidR="00651EB4">
          <w:t xml:space="preserve">Ni concentration </w:t>
        </w:r>
      </w:ins>
      <w:ins w:id="927" w:author="Eva Juliet Baransky" w:date="2021-09-01T11:17:00Z">
        <w:r w:rsidR="009B2053">
          <w:t xml:space="preserve">plummets </w:t>
        </w:r>
      </w:ins>
      <w:ins w:id="928" w:author="Eva Juliet Baransky" w:date="2021-09-01T11:18:00Z">
        <w:r w:rsidR="009B2053">
          <w:t xml:space="preserve">by </w:t>
        </w:r>
      </w:ins>
      <w:ins w:id="929" w:author="Eva Juliet Baransky" w:date="2021-09-01T11:28:00Z">
        <w:r w:rsidR="00651EB4">
          <w:t>over 50%</w:t>
        </w:r>
      </w:ins>
      <w:ins w:id="930" w:author="Eva Juliet Baransky" w:date="2021-09-01T11:26:00Z">
        <w:r w:rsidR="00651EB4">
          <w:t xml:space="preserve"> </w:t>
        </w:r>
      </w:ins>
      <w:ins w:id="931" w:author="Eva Juliet Baransky" w:date="2021-09-01T11:18:00Z">
        <w:r w:rsidR="009B2053">
          <w:t xml:space="preserve">across the Mn reduction zone </w:t>
        </w:r>
      </w:ins>
      <w:ins w:id="932" w:author="Eva Juliet Baransky" w:date="2021-09-01T11:28:00Z">
        <w:r w:rsidR="00651EB4">
          <w:t>(from ~880ppm to 380 ppm)</w:t>
        </w:r>
        <w:r w:rsidR="00651EB4">
          <w:t>,</w:t>
        </w:r>
        <w:r w:rsidR="00651EB4">
          <w:t xml:space="preserve"> </w:t>
        </w:r>
      </w:ins>
      <w:ins w:id="933" w:author="Eva Juliet Baransky" w:date="2021-09-01T11:18:00Z">
        <w:r w:rsidR="009B2053">
          <w:t xml:space="preserve">and pore water Ni </w:t>
        </w:r>
      </w:ins>
      <w:ins w:id="934" w:author="Eva Juliet Baransky" w:date="2021-09-01T11:20:00Z">
        <w:r w:rsidR="009B2053">
          <w:t>concentrations</w:t>
        </w:r>
      </w:ins>
      <w:ins w:id="935" w:author="Eva Juliet Baransky" w:date="2021-09-01T11:18:00Z">
        <w:r w:rsidR="009B2053">
          <w:t xml:space="preserve"> increase from </w:t>
        </w:r>
      </w:ins>
      <w:ins w:id="936" w:author="Eva Juliet Baransky" w:date="2021-09-01T11:20:00Z">
        <w:r w:rsidR="009B2053">
          <w:t>1</w:t>
        </w:r>
      </w:ins>
      <w:ins w:id="937" w:author="Eva Juliet Baransky" w:date="2021-09-01T11:19:00Z">
        <w:r w:rsidR="009B2053">
          <w:t>0nM to 200nM</w:t>
        </w:r>
      </w:ins>
      <w:ins w:id="938" w:author="Eva Juliet Baransky" w:date="2021-09-01T11:20:00Z">
        <w:r w:rsidR="009B2053">
          <w:t>, but the Ni isoto</w:t>
        </w:r>
      </w:ins>
      <w:ins w:id="939" w:author="Eva Juliet Baransky" w:date="2021-09-01T11:21:00Z">
        <w:r w:rsidR="009B2053">
          <w:t>pic composition</w:t>
        </w:r>
      </w:ins>
      <w:ins w:id="940" w:author="Eva Juliet Baransky" w:date="2021-09-01T11:22:00Z">
        <w:r w:rsidR="009B2053">
          <w:t xml:space="preserve"> of the sediment</w:t>
        </w:r>
      </w:ins>
      <w:ins w:id="941" w:author="Eva Juliet Baransky" w:date="2021-09-01T11:21:00Z">
        <w:r w:rsidR="009B2053">
          <w:t xml:space="preserve"> </w:t>
        </w:r>
      </w:ins>
      <w:ins w:id="942" w:author="Eva Juliet Baransky" w:date="2021-09-01T11:24:00Z">
        <w:r w:rsidR="009B2053">
          <w:t>varies by only 0.1‰</w:t>
        </w:r>
      </w:ins>
      <w:ins w:id="943" w:author="Eva Juliet Baransky" w:date="2021-09-01T11:23:00Z">
        <w:r w:rsidR="009B2053">
          <w:t xml:space="preserve"> </w:t>
        </w:r>
      </w:ins>
      <w:ins w:id="944" w:author="Eva Juliet Baransky" w:date="2021-09-01T11:22:00Z">
        <w:r w:rsidR="009B2053">
          <w:fldChar w:fldCharType="begin" w:fldLock="1"/>
        </w:r>
      </w:ins>
      <w:r w:rsidR="00284BFA">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budget","type":"article-journal","volume":"547"},"uris":["http://www.mendeley.com/documents/?uuid=f607925b-4382-4ec6-84d0-54cce6d64a1c"]}],"mendeley":{"formattedCitation":"(Klinkhammer, 1980; Little et al., 2020)","plainTextFormattedCitation":"(Klinkhammer, 1980; Little et al., 2020)","previouslyFormattedCitation":"(Klinkhammer, 1980; Little et al., 2020)"},"properties":{"noteIndex":0},"schema":"https://github.com/citation-style-language/schema/raw/master/csl-citation.json"}</w:instrText>
      </w:r>
      <w:r w:rsidR="009B2053">
        <w:fldChar w:fldCharType="separate"/>
      </w:r>
      <w:r w:rsidR="009B2053" w:rsidRPr="009B2053">
        <w:rPr>
          <w:noProof/>
        </w:rPr>
        <w:t>(Klinkhammer, 1980; Little et al., 2020)</w:t>
      </w:r>
      <w:ins w:id="945" w:author="Eva Juliet Baransky" w:date="2021-09-01T11:22:00Z">
        <w:r w:rsidR="009B2053">
          <w:fldChar w:fldCharType="end"/>
        </w:r>
      </w:ins>
      <w:ins w:id="946" w:author="Eva Juliet Baransky" w:date="2021-09-01T11:28:00Z">
        <w:r w:rsidR="0076131F">
          <w:t xml:space="preserve">. </w:t>
        </w:r>
      </w:ins>
      <w:ins w:id="947" w:author="Eva Juliet Baransky" w:date="2021-09-01T11:30:00Z">
        <w:r w:rsidR="00840CFD">
          <w:t xml:space="preserve">Nickel isotope analysis of porewaters </w:t>
        </w:r>
      </w:ins>
      <w:ins w:id="948" w:author="Eva Juliet Baransky" w:date="2021-09-01T11:31:00Z">
        <w:r w:rsidR="00840CFD">
          <w:t xml:space="preserve">and </w:t>
        </w:r>
      </w:ins>
      <w:ins w:id="949" w:author="Eva Juliet Baransky" w:date="2021-09-01T11:32:00Z">
        <w:r w:rsidR="00840CFD">
          <w:t xml:space="preserve">further experiments of Ni sorption onto Mn oxides will </w:t>
        </w:r>
      </w:ins>
      <w:ins w:id="950" w:author="Eva Juliet Baransky" w:date="2021-09-01T11:34:00Z">
        <w:r w:rsidR="00840CFD">
          <w:t>add great value to</w:t>
        </w:r>
        <w:r w:rsidR="005B3710">
          <w:t xml:space="preserve"> this discussion, but, </w:t>
        </w:r>
      </w:ins>
      <w:ins w:id="951" w:author="Eva Juliet Baransky" w:date="2021-09-01T11:35:00Z">
        <w:r w:rsidR="00E15413">
          <w:t>f</w:t>
        </w:r>
      </w:ins>
      <w:ins w:id="952" w:author="Eva Juliet Baransky" w:date="2021-09-01T11:36:00Z">
        <w:r w:rsidR="00E15413">
          <w:t>or the reasons above</w:t>
        </w:r>
      </w:ins>
      <w:ins w:id="953" w:author="Eva Juliet Baransky" w:date="2021-09-01T11:34:00Z">
        <w:r w:rsidR="005B3710">
          <w:t xml:space="preserve">, the proposed hypothesis </w:t>
        </w:r>
      </w:ins>
      <w:ins w:id="954" w:author="Eva Juliet Baransky" w:date="2021-09-01T11:36:00Z">
        <w:r w:rsidR="00E15413">
          <w:t xml:space="preserve">currently </w:t>
        </w:r>
      </w:ins>
      <w:ins w:id="955" w:author="Eva Juliet Baransky" w:date="2021-09-01T11:35:00Z">
        <w:r w:rsidR="00E15413">
          <w:t>appears impro</w:t>
        </w:r>
      </w:ins>
      <w:ins w:id="956" w:author="Eva Juliet Baransky" w:date="2021-09-01T11:36:00Z">
        <w:r w:rsidR="00E15413">
          <w:t xml:space="preserve">bable. </w:t>
        </w:r>
      </w:ins>
    </w:p>
    <w:p w14:paraId="6E06860E" w14:textId="6EEDFB35" w:rsidR="00F801C6" w:rsidRPr="000C2B40" w:rsidRDefault="00F801C6" w:rsidP="00180F02">
      <w:pPr>
        <w:pStyle w:val="Heading4"/>
      </w:pPr>
      <w:r w:rsidRPr="000C2B40">
        <w:t>Carbonate</w:t>
      </w:r>
      <w:r w:rsidR="00180F02">
        <w:t>s</w:t>
      </w:r>
    </w:p>
    <w:p w14:paraId="3F8D262E" w14:textId="19D47725" w:rsidR="002916F2" w:rsidRPr="00E3424E" w:rsidRDefault="00693E6E" w:rsidP="00E31A8B">
      <w:pPr>
        <w:ind w:firstLine="720"/>
        <w:jc w:val="both"/>
      </w:pPr>
      <w:ins w:id="957" w:author="Eva Juliet Baransky" w:date="2021-09-01T12:17:00Z">
        <w:r>
          <w:t xml:space="preserve">Every year, a massive amount of carbonate </w:t>
        </w:r>
      </w:ins>
      <w:ins w:id="958" w:author="Eva Juliet Baransky" w:date="2021-09-01T12:18:00Z">
        <w:r w:rsidR="00740100">
          <w:t>is</w:t>
        </w:r>
      </w:ins>
      <w:ins w:id="959" w:author="Eva Juliet Baransky" w:date="2021-09-01T12:17:00Z">
        <w:r>
          <w:t xml:space="preserve"> deposited </w:t>
        </w:r>
      </w:ins>
      <w:ins w:id="960" w:author="Eva Juliet Baransky" w:date="2021-09-01T12:19:00Z">
        <w:r w:rsidR="005A26D3">
          <w:fldChar w:fldCharType="begin" w:fldLock="1"/>
        </w:r>
      </w:ins>
      <w:r w:rsidR="00D73735">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1995)","manualFormatting":"(e.g., 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5A26D3">
        <w:fldChar w:fldCharType="separate"/>
      </w:r>
      <w:r w:rsidR="005A26D3" w:rsidRPr="00376A8E">
        <w:rPr>
          <w:noProof/>
        </w:rPr>
        <w:t>(</w:t>
      </w:r>
      <w:ins w:id="961" w:author="Eva Juliet Baransky" w:date="2021-09-01T12:19:00Z">
        <w:r w:rsidR="00376A8E" w:rsidRPr="00376A8E">
          <w:rPr>
            <w:i/>
            <w:iCs/>
            <w:noProof/>
            <w:rPrChange w:id="962" w:author="Eva Juliet Baransky" w:date="2021-09-01T12:19:00Z">
              <w:rPr>
                <w:noProof/>
              </w:rPr>
            </w:rPrChange>
          </w:rPr>
          <w:t>e.g.,</w:t>
        </w:r>
        <w:r w:rsidR="00376A8E">
          <w:rPr>
            <w:noProof/>
          </w:rPr>
          <w:t xml:space="preserve"> </w:t>
        </w:r>
      </w:ins>
      <w:r w:rsidR="005A26D3" w:rsidRPr="005A26D3">
        <w:rPr>
          <w:noProof/>
        </w:rPr>
        <w:t>Hayes et al., 2021; Milliman and Droxler, 1995)</w:t>
      </w:r>
      <w:ins w:id="963" w:author="Eva Juliet Baransky" w:date="2021-09-01T12:19:00Z">
        <w:r w:rsidR="005A26D3">
          <w:fldChar w:fldCharType="end"/>
        </w:r>
      </w:ins>
      <w:del w:id="964" w:author="Eva Juliet Baransky" w:date="2021-09-01T12:18:00Z">
        <w:r w:rsidR="00F801C6" w:rsidDel="00740100">
          <w:delText xml:space="preserve">Carbonate’s </w:delText>
        </w:r>
      </w:del>
      <w:del w:id="965" w:author="Eva Juliet Baransky" w:date="2021-09-01T11:36:00Z">
        <w:r w:rsidR="00F801C6" w:rsidDel="00F064AA">
          <w:delText>ubiquity</w:delText>
        </w:r>
      </w:del>
      <w:del w:id="966" w:author="Eva Juliet Baransky" w:date="2021-09-01T11:37:00Z">
        <w:r w:rsidR="00F801C6" w:rsidDel="00E375F5">
          <w:delText xml:space="preserve"> in marine settings </w:delText>
        </w:r>
      </w:del>
      <w:ins w:id="967" w:author="Eva Juliet Baransky" w:date="2021-09-01T11:37:00Z">
        <w:r w:rsidR="00E375F5">
          <w:t xml:space="preserve">which </w:t>
        </w:r>
      </w:ins>
      <w:r w:rsidR="00F801C6">
        <w:t xml:space="preserve">makes </w:t>
      </w:r>
      <w:ins w:id="968" w:author="Eva Juliet Baransky" w:date="2021-09-01T11:37:00Z">
        <w:r w:rsidR="00E375F5">
          <w:t>them</w:t>
        </w:r>
      </w:ins>
      <w:del w:id="969" w:author="Eva Juliet Baransky" w:date="2021-09-01T11:37:00Z">
        <w:r w:rsidR="00F801C6" w:rsidDel="00E375F5">
          <w:delText>it</w:delText>
        </w:r>
      </w:del>
      <w:r w:rsidR="00F801C6">
        <w:t xml:space="preserve"> an attractive candidate as </w:t>
      </w:r>
      <w:r w:rsidR="00033D7D">
        <w:t>a</w:t>
      </w:r>
      <w:r w:rsidR="00F801C6">
        <w:t xml:space="preserve"> missing light sink</w:t>
      </w:r>
      <w:r w:rsidR="006A77F0">
        <w:t>,</w:t>
      </w:r>
      <w:r w:rsidR="00F801C6">
        <w:t xml:space="preserve"> but greatly variable estimates of the flux size and isotopic composition (and the unknown impact of diagenesis) make it </w:t>
      </w:r>
      <w:r w:rsidR="003E52D0">
        <w:t>challenging to determine</w:t>
      </w:r>
      <w:r w:rsidR="00F801C6">
        <w:t xml:space="preserve"> their importance to the budget. </w:t>
      </w:r>
      <w:r w:rsidR="0016202C">
        <w:t xml:space="preserve">An initial estimate of the Ni flux into carbonate exclusively focused on the Ni </w:t>
      </w:r>
      <w:r w:rsidR="0047233C">
        <w:t>associated</w:t>
      </w:r>
      <w:r w:rsidR="0016202C">
        <w:t xml:space="preserve"> with organic matter associated </w:t>
      </w:r>
      <w:r w:rsidR="0047233C">
        <w:t>derived from</w:t>
      </w:r>
      <w:r w:rsidR="0016202C">
        <w:t xml:space="preserve"> the carbonate flux </w:t>
      </w:r>
      <w:r w:rsidR="0016202C">
        <w:fldChar w:fldCharType="begin" w:fldLock="1"/>
      </w:r>
      <w:r w:rsidR="00EF112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16202C">
        <w:fldChar w:fldCharType="separate"/>
      </w:r>
      <w:r w:rsidR="0016202C" w:rsidRPr="0016202C">
        <w:rPr>
          <w:noProof/>
        </w:rPr>
        <w:t>(Ciscato et al., 2018)</w:t>
      </w:r>
      <w:r w:rsidR="0016202C">
        <w:fldChar w:fldCharType="end"/>
      </w:r>
      <w:r w:rsidR="0016202C">
        <w:t xml:space="preserve">. They used the organic carbon flux into </w:t>
      </w:r>
      <w:r w:rsidR="008323A9">
        <w:t xml:space="preserve">shallow water </w:t>
      </w:r>
      <w:r w:rsidR="0016202C">
        <w:t>carbonates (</w:t>
      </w:r>
      <w:r w:rsidR="00EF112B">
        <w:t>6x10</w:t>
      </w:r>
      <w:r w:rsidR="00EF112B">
        <w:rPr>
          <w:vertAlign w:val="superscript"/>
        </w:rPr>
        <w:t>12</w:t>
      </w:r>
      <w:r w:rsidR="00AB30EE">
        <w:t xml:space="preserve"> g</w:t>
      </w:r>
      <w:r w:rsidR="00EF112B">
        <w:t xml:space="preserve"> </w:t>
      </w:r>
      <w:proofErr w:type="spellStart"/>
      <w:r w:rsidR="00EF112B">
        <w:t>C</w:t>
      </w:r>
      <w:r w:rsidR="00EF112B">
        <w:rPr>
          <w:vertAlign w:val="subscript"/>
        </w:rPr>
        <w:t>org</w:t>
      </w:r>
      <w:proofErr w:type="spellEnd"/>
      <w:r w:rsidR="00EF112B">
        <w:t>/</w:t>
      </w:r>
      <w:proofErr w:type="spellStart"/>
      <w:r w:rsidR="00EF112B">
        <w:t>yr</w:t>
      </w:r>
      <w:proofErr w:type="spellEnd"/>
      <w:r w:rsidR="00544E8A">
        <w:t xml:space="preserve"> </w:t>
      </w:r>
      <w:r w:rsidR="00AA47DE">
        <w:t>±</w:t>
      </w:r>
      <w:r w:rsidR="00544E8A">
        <w:t xml:space="preserve"> 50% </w:t>
      </w:r>
      <w:r w:rsidR="00EF112B">
        <w:t>;</w:t>
      </w:r>
      <w:r w:rsidR="00EF112B">
        <w:fldChar w:fldCharType="begin" w:fldLock="1"/>
      </w:r>
      <w:r w:rsidR="00D955B2">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rsidR="00EF112B">
        <w:fldChar w:fldCharType="separate"/>
      </w:r>
      <w:r w:rsidR="00EF112B">
        <w:rPr>
          <w:noProof/>
        </w:rPr>
        <w:t xml:space="preserve"> </w:t>
      </w:r>
      <w:r w:rsidR="00EF112B" w:rsidRPr="00EF112B">
        <w:rPr>
          <w:noProof/>
        </w:rPr>
        <w:t>Berner, 1990, 1982)</w:t>
      </w:r>
      <w:r w:rsidR="00EF112B">
        <w:fldChar w:fldCharType="end"/>
      </w:r>
      <w:r w:rsidR="0016202C">
        <w:t xml:space="preserve"> </w:t>
      </w:r>
      <w:r w:rsidR="00EF112B">
        <w:t>and</w:t>
      </w:r>
      <w:r w:rsidR="0016202C">
        <w:t xml:space="preserve"> the Ni/TOC</w:t>
      </w:r>
      <w:r w:rsidR="004972F6">
        <w:t xml:space="preserve"> ratio</w:t>
      </w:r>
      <w:r w:rsidR="00602C00">
        <w:t xml:space="preserve"> (0.3-4.3x10</w:t>
      </w:r>
      <w:r w:rsidR="00602C00">
        <w:rPr>
          <w:vertAlign w:val="superscript"/>
        </w:rPr>
        <w:t>-4</w:t>
      </w:r>
      <w:r w:rsidR="00602C00">
        <w:t xml:space="preserve"> Ni ppm/TOC </w:t>
      </w:r>
      <w:proofErr w:type="spellStart"/>
      <w:r w:rsidR="00602C00">
        <w:t>wt</w:t>
      </w:r>
      <w:proofErr w:type="spellEnd"/>
      <w:r w:rsidR="00602C00">
        <w:t>%)</w:t>
      </w:r>
      <w:r w:rsidR="0016202C">
        <w:t xml:space="preserve"> from a set of </w:t>
      </w:r>
      <w:r w:rsidR="004C2051">
        <w:t>carbonate rich (34-75%) samples from a coastal lagoon</w:t>
      </w:r>
      <w:r w:rsidR="00EF112B">
        <w:t xml:space="preserve"> to calculate a Ni flux into carbonates of </w:t>
      </w:r>
      <w:r w:rsidR="00D955B2">
        <w:t>0.31</w:t>
      </w:r>
      <w:r w:rsidR="003F4896">
        <w:t>x10</w:t>
      </w:r>
      <w:r w:rsidR="003F4896">
        <w:rPr>
          <w:vertAlign w:val="superscript"/>
        </w:rPr>
        <w:t>7</w:t>
      </w:r>
      <w:r w:rsidR="00D75FC8">
        <w:t xml:space="preserve"> to </w:t>
      </w:r>
      <w:r w:rsidR="00D955B2">
        <w:t>4.4x10</w:t>
      </w:r>
      <w:r w:rsidR="00D955B2">
        <w:rPr>
          <w:vertAlign w:val="superscript"/>
        </w:rPr>
        <w:t xml:space="preserve">7 </w:t>
      </w:r>
      <w:r w:rsidR="00D955B2">
        <w:t>Ni mol/</w:t>
      </w:r>
      <w:proofErr w:type="spellStart"/>
      <w:r w:rsidR="00D955B2">
        <w:t>yr</w:t>
      </w:r>
      <w:proofErr w:type="spellEnd"/>
      <w:r w:rsidR="00D955B2">
        <w:t xml:space="preserve"> </w:t>
      </w:r>
      <w:r w:rsidR="00D955B2">
        <w:fldChar w:fldCharType="begin" w:fldLock="1"/>
      </w:r>
      <w:r w:rsidR="00997E4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D955B2">
        <w:fldChar w:fldCharType="separate"/>
      </w:r>
      <w:r w:rsidR="00D955B2" w:rsidRPr="00D955B2">
        <w:rPr>
          <w:noProof/>
        </w:rPr>
        <w:t>(Ciscato et al., 2018)</w:t>
      </w:r>
      <w:r w:rsidR="00D955B2">
        <w:fldChar w:fldCharType="end"/>
      </w:r>
      <w:r w:rsidR="007C4CB5">
        <w:t>,</w:t>
      </w:r>
      <w:r w:rsidR="00552BDC">
        <w:t xml:space="preserve"> an order of magnitude smaller than the organic matter or Fe-Mn deposit flux</w:t>
      </w:r>
      <w:r w:rsidR="00041B4A">
        <w:t>es</w:t>
      </w:r>
      <w:r w:rsidR="00552BDC">
        <w:t xml:space="preserve">. </w:t>
      </w:r>
      <w:r w:rsidR="007C4CB5">
        <w:t>However, t</w:t>
      </w:r>
      <w:r w:rsidR="00D955B2">
        <w:t xml:space="preserve">his calculation omits any Ni that might be </w:t>
      </w:r>
      <w:r w:rsidR="004477A3">
        <w:t>incorporated within</w:t>
      </w:r>
      <w:r w:rsidR="00D955B2">
        <w:t xml:space="preserve"> the inorganic components of carbonates</w:t>
      </w:r>
      <w:r w:rsidR="007C4CB5">
        <w:t xml:space="preserve">, which makes up a significant portion of the mass flux </w:t>
      </w:r>
      <w:r w:rsidR="002D49B7">
        <w:fldChar w:fldCharType="begin" w:fldLock="1"/>
      </w:r>
      <w:r w:rsidR="0017420D">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2D49B7">
        <w:fldChar w:fldCharType="separate"/>
      </w:r>
      <w:r w:rsidR="009A19EB" w:rsidRPr="009A19EB">
        <w:rPr>
          <w:noProof/>
        </w:rPr>
        <w:t>(Hayes et al., 2021; Milliman and Droxler, 1995)</w:t>
      </w:r>
      <w:r w:rsidR="002D49B7">
        <w:fldChar w:fldCharType="end"/>
      </w:r>
      <w:r w:rsidR="00D955B2">
        <w:t>.</w:t>
      </w:r>
      <w:r w:rsidR="00D252F7">
        <w:t xml:space="preserve"> </w:t>
      </w:r>
      <w:r w:rsidR="00997E47">
        <w:t xml:space="preserve">Alternatively, </w:t>
      </w:r>
      <w:r w:rsidR="00997E47">
        <w:fldChar w:fldCharType="begin" w:fldLock="1"/>
      </w:r>
      <w:r w:rsidR="00E31A8B">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997E47">
        <w:fldChar w:fldCharType="separate"/>
      </w:r>
      <w:r w:rsidR="00997E47" w:rsidRPr="00997E47">
        <w:rPr>
          <w:noProof/>
        </w:rPr>
        <w:t xml:space="preserve">Alvarez et al. </w:t>
      </w:r>
      <w:r w:rsidR="00997E47">
        <w:rPr>
          <w:noProof/>
        </w:rPr>
        <w:t>(</w:t>
      </w:r>
      <w:r w:rsidR="00997E47" w:rsidRPr="00997E47">
        <w:rPr>
          <w:noProof/>
        </w:rPr>
        <w:t>2021)</w:t>
      </w:r>
      <w:r w:rsidR="00997E47">
        <w:fldChar w:fldCharType="end"/>
      </w:r>
      <w:r w:rsidR="00997E47">
        <w:t xml:space="preserve"> </w:t>
      </w:r>
      <w:r w:rsidR="00552BDC">
        <w:t xml:space="preserve">estimated </w:t>
      </w:r>
      <w:r w:rsidR="00D170ED">
        <w:t>a</w:t>
      </w:r>
      <w:r w:rsidR="00552BDC">
        <w:t xml:space="preserve"> </w:t>
      </w:r>
      <w:r w:rsidR="00E3424E">
        <w:t xml:space="preserve">Ni flux into carbonates </w:t>
      </w:r>
      <w:r w:rsidR="00D170ED">
        <w:t xml:space="preserve">of </w:t>
      </w:r>
      <w:r w:rsidR="00D170ED" w:rsidRPr="00022324">
        <w:t>1.5</w:t>
      </w:r>
      <w:r w:rsidR="00D170ED">
        <w:t xml:space="preserve"> to </w:t>
      </w:r>
      <w:r w:rsidR="00D170ED" w:rsidRPr="00022324">
        <w:t>6.7</w:t>
      </w:r>
      <w:r w:rsidR="00D170ED">
        <w:t>x</w:t>
      </w:r>
      <w:r w:rsidR="00D170ED" w:rsidRPr="00022324">
        <w:t>10</w:t>
      </w:r>
      <w:r w:rsidR="00D170ED">
        <w:rPr>
          <w:vertAlign w:val="superscript"/>
        </w:rPr>
        <w:t>8</w:t>
      </w:r>
      <w:r w:rsidR="00D170ED">
        <w:t xml:space="preserve"> Ni mol/</w:t>
      </w:r>
      <w:proofErr w:type="spellStart"/>
      <w:r w:rsidR="00D170ED">
        <w:t>yr</w:t>
      </w:r>
      <w:proofErr w:type="spellEnd"/>
      <w:r w:rsidR="00D170ED">
        <w:t xml:space="preserve"> </w:t>
      </w:r>
      <w:r w:rsidR="00E3424E">
        <w:t xml:space="preserve">using the </w:t>
      </w:r>
      <w:r w:rsidR="00022324">
        <w:t xml:space="preserve">annual </w:t>
      </w:r>
      <w:r w:rsidR="00E3424E">
        <w:t>flux of CaCO</w:t>
      </w:r>
      <w:r w:rsidR="00E3424E">
        <w:softHyphen/>
      </w:r>
      <w:r w:rsidR="00E3424E">
        <w:rPr>
          <w:vertAlign w:val="subscript"/>
        </w:rPr>
        <w:t xml:space="preserve">3 </w:t>
      </w:r>
      <w:r w:rsidR="00E3424E">
        <w:t>(</w:t>
      </w:r>
      <w:r w:rsidR="00E3424E" w:rsidRPr="00E3424E">
        <w:t>3.2</w:t>
      </w:r>
      <w:r w:rsidR="00AD0BE5">
        <w:t>x</w:t>
      </w:r>
      <w:r w:rsidR="00AD0BE5" w:rsidRPr="00E3424E">
        <w:t>10</w:t>
      </w:r>
      <w:r w:rsidR="00AD0BE5">
        <w:rPr>
          <w:vertAlign w:val="superscript"/>
        </w:rPr>
        <w:t>13</w:t>
      </w:r>
      <w:r w:rsidR="00E3424E" w:rsidRPr="00E3424E">
        <w:t xml:space="preserve"> </w:t>
      </w:r>
      <w:r w:rsidR="00E16003">
        <w:t>to</w:t>
      </w:r>
      <w:r w:rsidR="00E3424E" w:rsidRPr="00E3424E">
        <w:t xml:space="preserve"> 14.7</w:t>
      </w:r>
      <w:r w:rsidR="00E3424E">
        <w:t>x</w:t>
      </w:r>
      <w:r w:rsidR="00E3424E" w:rsidRPr="00E3424E">
        <w:t>10</w:t>
      </w:r>
      <w:r w:rsidR="00E3424E">
        <w:rPr>
          <w:vertAlign w:val="superscript"/>
        </w:rPr>
        <w:t>13</w:t>
      </w:r>
      <w:r w:rsidR="00E3424E" w:rsidRPr="00E3424E">
        <w:t xml:space="preserve"> mol </w:t>
      </w:r>
      <w:r w:rsidR="00E3424E">
        <w:t>CaCO</w:t>
      </w:r>
      <w:r w:rsidR="00E3424E">
        <w:rPr>
          <w:vertAlign w:val="subscript"/>
        </w:rPr>
        <w:t>3</w:t>
      </w:r>
      <w:r w:rsidR="00E3424E">
        <w:t>/</w:t>
      </w:r>
      <w:proofErr w:type="spellStart"/>
      <w:r w:rsidR="00E3424E">
        <w:t>yr</w:t>
      </w:r>
      <w:proofErr w:type="spellEnd"/>
      <w:r w:rsidR="00E3424E">
        <w:t xml:space="preserve">; </w:t>
      </w:r>
      <w:r w:rsidR="005533B9">
        <w:t>Alvarez et al. (2021) and references therein</w:t>
      </w:r>
      <w:r w:rsidR="00E3424E">
        <w:t>)</w:t>
      </w:r>
      <w:r w:rsidR="00382EF9">
        <w:t xml:space="preserve"> and an average </w:t>
      </w:r>
      <w:r w:rsidR="00382EF9">
        <w:lastRenderedPageBreak/>
        <w:t xml:space="preserve">concentration of Ni </w:t>
      </w:r>
      <w:r w:rsidR="0017420D">
        <w:t xml:space="preserve">in carbonates derived </w:t>
      </w:r>
      <w:r w:rsidR="00382EF9">
        <w:t xml:space="preserve">from </w:t>
      </w:r>
      <w:r w:rsidR="00C77BBE">
        <w:t xml:space="preserve">a </w:t>
      </w:r>
      <w:r w:rsidR="00E13E4B">
        <w:t>C</w:t>
      </w:r>
      <w:r w:rsidR="001534E7">
        <w:t xml:space="preserve">arboniferous marine limestone section </w:t>
      </w:r>
      <w:r w:rsidR="0017420D">
        <w:t xml:space="preserve">in South China (2.7 ppm Ni; </w:t>
      </w:r>
      <w:r w:rsidR="0017420D">
        <w:fldChar w:fldCharType="begin" w:fldLock="1"/>
      </w:r>
      <w:r w:rsidR="004E1641">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rsidR="0017420D">
        <w:fldChar w:fldCharType="separate"/>
      </w:r>
      <w:r w:rsidR="0017420D" w:rsidRPr="0017420D">
        <w:rPr>
          <w:noProof/>
        </w:rPr>
        <w:t xml:space="preserve">Zhao and Zheng, </w:t>
      </w:r>
      <w:r w:rsidR="0017420D">
        <w:rPr>
          <w:noProof/>
        </w:rPr>
        <w:t>(</w:t>
      </w:r>
      <w:r w:rsidR="0017420D" w:rsidRPr="0017420D">
        <w:rPr>
          <w:noProof/>
        </w:rPr>
        <w:t>2014)</w:t>
      </w:r>
      <w:r w:rsidR="0017420D">
        <w:fldChar w:fldCharType="end"/>
      </w:r>
      <w:r w:rsidR="0017420D">
        <w:t>)</w:t>
      </w:r>
      <w:r w:rsidR="00FF54E4">
        <w:t xml:space="preserve">. </w:t>
      </w:r>
      <w:r w:rsidR="004C6D5F">
        <w:t>It is unclear how applicable the Ni concentration in buried, carboniferous marine limestones would be to the modern carbonate flux</w:t>
      </w:r>
      <w:r w:rsidR="00935E3E">
        <w:t xml:space="preserve">, especially without information on the impact of diagenesis on </w:t>
      </w:r>
      <w:r w:rsidR="00D170ED">
        <w:t xml:space="preserve">the </w:t>
      </w:r>
      <w:r w:rsidR="0062032E">
        <w:t xml:space="preserve">carbonate </w:t>
      </w:r>
      <w:r w:rsidR="00D170ED">
        <w:t>Ni concentration</w:t>
      </w:r>
      <w:r w:rsidR="004C6D5F">
        <w:t>.</w:t>
      </w:r>
      <w:r w:rsidR="00544E8A">
        <w:t xml:space="preserve"> Depending on the chosen estimate, the carbonate flux is either as important as the OM or Fe-Mn deposits </w:t>
      </w:r>
      <w:r w:rsidR="00157528">
        <w:t xml:space="preserve">fluxes </w:t>
      </w:r>
      <w:r w:rsidR="00544E8A">
        <w:t xml:space="preserve">or as inconsequential to the modern budget as the euxinic flux. </w:t>
      </w:r>
    </w:p>
    <w:p w14:paraId="1AD6F928" w14:textId="696F6C73" w:rsidR="000F320D" w:rsidRDefault="00602245" w:rsidP="00BB59A2">
      <w:pPr>
        <w:ind w:firstLine="720"/>
        <w:jc w:val="both"/>
      </w:pPr>
      <w:r>
        <w:t>No study</w:t>
      </w:r>
      <w:r w:rsidR="003270FA">
        <w:t xml:space="preserve"> yet</w:t>
      </w:r>
      <w:r>
        <w:t xml:space="preserve"> has</w:t>
      </w:r>
      <w:r w:rsidR="003270FA">
        <w:t xml:space="preserve"> </w:t>
      </w:r>
      <w:r>
        <w:t>measured</w:t>
      </w:r>
      <w:r w:rsidR="003270FA">
        <w:t xml:space="preserve"> </w:t>
      </w:r>
      <w:r w:rsidRPr="00C02FCE">
        <w:t>δ</w:t>
      </w:r>
      <w:r w:rsidRPr="00C02FCE">
        <w:rPr>
          <w:vertAlign w:val="superscript"/>
        </w:rPr>
        <w:t>60</w:t>
      </w:r>
      <w:r w:rsidRPr="00C02FCE">
        <w:t>Ni</w:t>
      </w:r>
      <w:r>
        <w:t xml:space="preserve"> </w:t>
      </w:r>
      <w:r w:rsidR="003270FA">
        <w:t>in</w:t>
      </w:r>
      <w:r w:rsidR="001E0120">
        <w:t xml:space="preserve"> modern</w:t>
      </w:r>
      <w:r w:rsidR="003270FA">
        <w:t xml:space="preserve"> </w:t>
      </w:r>
      <w:r>
        <w:t xml:space="preserve">marine </w:t>
      </w:r>
      <w:r w:rsidR="001E0120">
        <w:t>carbonates</w:t>
      </w:r>
      <w:r>
        <w:t xml:space="preserve">, but </w:t>
      </w:r>
      <w:r w:rsidR="008B611A">
        <w:t>the sparse</w:t>
      </w:r>
      <w:r>
        <w:t xml:space="preserve"> available </w:t>
      </w:r>
      <w:r w:rsidR="003270FA">
        <w:t xml:space="preserve">data suggest they </w:t>
      </w:r>
      <w:r w:rsidR="008B611A">
        <w:t>are</w:t>
      </w:r>
      <w:r w:rsidR="003270FA">
        <w:t xml:space="preserve"> isotopically light relative </w:t>
      </w:r>
      <w:r w:rsidR="00DD7E4A">
        <w:t xml:space="preserve">to </w:t>
      </w:r>
      <w:r w:rsidR="003270FA">
        <w:t>or similar to seawater.</w:t>
      </w:r>
      <w:r w:rsidR="00F801C6" w:rsidRPr="00C02FCE">
        <w:t xml:space="preserve"> </w:t>
      </w:r>
      <w:r w:rsidR="004E1641">
        <w:t xml:space="preserve">The first attempt to estimate the </w:t>
      </w:r>
      <w:r w:rsidR="004E1641" w:rsidRPr="00C02FCE">
        <w:t>δ</w:t>
      </w:r>
      <w:r w:rsidR="004E1641" w:rsidRPr="00C02FCE">
        <w:rPr>
          <w:vertAlign w:val="superscript"/>
        </w:rPr>
        <w:t>60</w:t>
      </w:r>
      <w:r w:rsidR="004E1641" w:rsidRPr="00C02FCE">
        <w:t xml:space="preserve">Ni </w:t>
      </w:r>
      <w:r w:rsidR="004E1641">
        <w:t xml:space="preserve">of carbonates focused on the organic associated </w:t>
      </w:r>
      <w:r w:rsidR="002A17CC">
        <w:t>Ni</w:t>
      </w:r>
      <w:r w:rsidR="004E1641">
        <w:t xml:space="preserve">. Carbonate rich coastal lagoon samples were leached to isolate the organic-rich pyrite fraction and </w:t>
      </w:r>
      <w:r w:rsidR="004123FB">
        <w:t xml:space="preserve">found a </w:t>
      </w:r>
      <w:r w:rsidR="004123FB" w:rsidRPr="00C02FCE">
        <w:t>δ</w:t>
      </w:r>
      <w:r w:rsidR="004123FB" w:rsidRPr="00C02FCE">
        <w:rPr>
          <w:vertAlign w:val="superscript"/>
        </w:rPr>
        <w:t>60</w:t>
      </w:r>
      <w:r w:rsidR="004123FB" w:rsidRPr="00C02FCE">
        <w:t>Ni</w:t>
      </w:r>
      <w:r w:rsidR="004123FB">
        <w:t xml:space="preserve"> range of </w:t>
      </w:r>
      <w:r w:rsidR="004123FB" w:rsidRPr="00C02FCE">
        <w:t>1.10–1.64‰</w:t>
      </w:r>
      <w:r w:rsidR="002D7381">
        <w:t xml:space="preserve"> </w:t>
      </w:r>
      <w:r w:rsidR="002D7381">
        <w:fldChar w:fldCharType="begin" w:fldLock="1"/>
      </w:r>
      <w:r w:rsidR="002D738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2D7381">
        <w:fldChar w:fldCharType="separate"/>
      </w:r>
      <w:r w:rsidR="002D7381" w:rsidRPr="004E1641">
        <w:rPr>
          <w:noProof/>
        </w:rPr>
        <w:t>(Ciscato et al., 2018)</w:t>
      </w:r>
      <w:r w:rsidR="002D7381">
        <w:fldChar w:fldCharType="end"/>
      </w:r>
      <w:r w:rsidR="004123FB" w:rsidRPr="00C02FCE">
        <w:t xml:space="preserve">. </w:t>
      </w:r>
      <w:r w:rsidR="002A17CC">
        <w:t xml:space="preserve">Again, this omits Ni associated with the inorganic fraction. </w:t>
      </w:r>
      <w:r w:rsidR="000C7A31">
        <w:t>A</w:t>
      </w:r>
      <w:r w:rsidR="00DB4CDC">
        <w:t xml:space="preserve">nother </w:t>
      </w:r>
      <w:r w:rsidR="000C7A31">
        <w:t xml:space="preserve">study measured </w:t>
      </w:r>
      <w:r w:rsidR="005C6395">
        <w:t xml:space="preserve">a </w:t>
      </w:r>
      <w:r w:rsidR="002A17CC" w:rsidRPr="00C02FCE">
        <w:t>δ</w:t>
      </w:r>
      <w:r w:rsidR="002A17CC" w:rsidRPr="00C02FCE">
        <w:rPr>
          <w:vertAlign w:val="superscript"/>
        </w:rPr>
        <w:t>60</w:t>
      </w:r>
      <w:r w:rsidR="002A17CC" w:rsidRPr="00C02FCE">
        <w:t>Ni</w:t>
      </w:r>
      <w:r w:rsidR="002A17CC">
        <w:t xml:space="preserve"> </w:t>
      </w:r>
      <w:r w:rsidR="005C6395">
        <w:t>of</w:t>
      </w:r>
      <w:r w:rsidR="002A17CC">
        <w:t xml:space="preserve"> 0.82</w:t>
      </w:r>
      <w:r w:rsidR="008A1360">
        <w:t xml:space="preserve"> </w:t>
      </w:r>
      <w:r w:rsidR="002A17CC">
        <w:t>±</w:t>
      </w:r>
      <w:r w:rsidR="008A1360">
        <w:t xml:space="preserve"> </w:t>
      </w:r>
      <w:r w:rsidR="002A17CC">
        <w:t>0.1‰</w:t>
      </w:r>
      <w:r w:rsidR="00332653">
        <w:t xml:space="preserve"> 2sd</w:t>
      </w:r>
      <w:r w:rsidR="000C7A31">
        <w:t xml:space="preserve"> in a </w:t>
      </w:r>
      <w:r w:rsidR="002A17CC">
        <w:t xml:space="preserve">single </w:t>
      </w:r>
      <w:r w:rsidR="000C7A31">
        <w:t>dolomite standard</w:t>
      </w:r>
      <w:r w:rsidR="002A17CC">
        <w:t>,</w:t>
      </w:r>
      <w:r w:rsidR="000C7A31">
        <w:t xml:space="preserve"> JDo-1</w:t>
      </w:r>
      <w:r w:rsidR="002A17CC">
        <w:t xml:space="preserve"> </w:t>
      </w:r>
      <w:r w:rsidR="00332653">
        <w:t xml:space="preserve">which is  </w:t>
      </w:r>
      <w:r w:rsidR="002A17CC">
        <w:t>a Permian dolomite from central Japan</w:t>
      </w:r>
      <w:r w:rsidR="000C7A31">
        <w:t xml:space="preserve"> </w:t>
      </w:r>
      <w:r w:rsidR="000C7A31">
        <w:fldChar w:fldCharType="begin" w:fldLock="1"/>
      </w:r>
      <w:r w:rsidR="00AD5DDD">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AD5DDD">
        <w:rPr>
          <w:rFonts w:ascii="Cambria Math" w:hAnsi="Cambria Math" w:cs="Cambria Math"/>
        </w:rPr>
        <w:instrText>∼</w:instrText>
      </w:r>
      <w:r w:rsidR="00AD5DDD">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0C7A31">
        <w:fldChar w:fldCharType="separate"/>
      </w:r>
      <w:r w:rsidR="000C7A31" w:rsidRPr="000C7A31">
        <w:rPr>
          <w:noProof/>
        </w:rPr>
        <w:t>(Wu et al., 2019)</w:t>
      </w:r>
      <w:r w:rsidR="000C7A31">
        <w:fldChar w:fldCharType="end"/>
      </w:r>
      <w:r w:rsidR="000C7A31">
        <w:t xml:space="preserve">. </w:t>
      </w:r>
      <w:r w:rsidR="006858EA">
        <w:fldChar w:fldCharType="begin" w:fldLock="1"/>
      </w:r>
      <w:r w:rsidR="000C7A31">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6858EA">
        <w:fldChar w:fldCharType="separate"/>
      </w:r>
      <w:r w:rsidR="006858EA" w:rsidRPr="006858EA">
        <w:rPr>
          <w:noProof/>
        </w:rPr>
        <w:t xml:space="preserve">Alvarez et al. </w:t>
      </w:r>
      <w:r w:rsidR="006858EA">
        <w:rPr>
          <w:noProof/>
        </w:rPr>
        <w:t>(</w:t>
      </w:r>
      <w:r w:rsidR="006858EA" w:rsidRPr="006858EA">
        <w:rPr>
          <w:noProof/>
        </w:rPr>
        <w:t>2021)</w:t>
      </w:r>
      <w:r w:rsidR="006858EA">
        <w:fldChar w:fldCharType="end"/>
      </w:r>
      <w:r w:rsidR="006858EA">
        <w:t xml:space="preserve"> experimentally</w:t>
      </w:r>
      <w:r w:rsidR="005455F8">
        <w:t xml:space="preserve"> investigated</w:t>
      </w:r>
      <w:r w:rsidR="006858EA">
        <w:t xml:space="preserve"> the relationship between Ni isotope fractionation and calcite precipitation rate</w:t>
      </w:r>
      <w:r w:rsidR="008B533F">
        <w:t xml:space="preserve"> </w:t>
      </w:r>
      <w:r w:rsidR="001F3414">
        <w:t xml:space="preserve">by precipitating calcite </w:t>
      </w:r>
      <w:r w:rsidR="00C31B67">
        <w:t xml:space="preserve">at varying rates </w:t>
      </w:r>
      <w:r w:rsidR="001F3414">
        <w:t>in the presence of Ni</w:t>
      </w:r>
      <w:r w:rsidR="00C31B67">
        <w:t xml:space="preserve"> and measuring the </w:t>
      </w:r>
      <w:r w:rsidR="00C31B67" w:rsidRPr="00C02FCE">
        <w:t>δ</w:t>
      </w:r>
      <w:r w:rsidR="00C31B67" w:rsidRPr="00C02FCE">
        <w:rPr>
          <w:vertAlign w:val="superscript"/>
        </w:rPr>
        <w:t>60</w:t>
      </w:r>
      <w:r w:rsidR="00C31B67" w:rsidRPr="00C02FCE">
        <w:t>Ni</w:t>
      </w:r>
      <w:r w:rsidR="00B46B59">
        <w:rPr>
          <w:vertAlign w:val="subscript"/>
        </w:rPr>
        <w:t>fluid</w:t>
      </w:r>
      <w:r w:rsidR="00C31B67">
        <w:rPr>
          <w:vertAlign w:val="subscript"/>
        </w:rPr>
        <w:t xml:space="preserve"> </w:t>
      </w:r>
      <w:r w:rsidR="00C31B67">
        <w:t xml:space="preserve">and </w:t>
      </w:r>
      <w:r w:rsidR="00C31B67" w:rsidRPr="00C02FCE">
        <w:t>δ</w:t>
      </w:r>
      <w:r w:rsidR="00C31B67" w:rsidRPr="00C02FCE">
        <w:rPr>
          <w:vertAlign w:val="superscript"/>
        </w:rPr>
        <w:t>60</w:t>
      </w:r>
      <w:r w:rsidR="00C31B67" w:rsidRPr="00C02FCE">
        <w:t>Ni</w:t>
      </w:r>
      <w:r w:rsidR="00B46B59">
        <w:rPr>
          <w:vertAlign w:val="subscript"/>
        </w:rPr>
        <w:t>calcite</w:t>
      </w:r>
      <w:r w:rsidR="00C31B67">
        <w:rPr>
          <w:vertAlign w:val="subscript"/>
        </w:rPr>
        <w:t xml:space="preserve"> </w:t>
      </w:r>
      <w:r w:rsidR="00C31B67">
        <w:t xml:space="preserve">once the solution composition </w:t>
      </w:r>
      <w:r w:rsidR="0048443E">
        <w:t>appeared</w:t>
      </w:r>
      <w:r w:rsidR="00C31B67">
        <w:t xml:space="preserve"> constant</w:t>
      </w:r>
      <w:r w:rsidR="006858EA">
        <w:t xml:space="preserve">. </w:t>
      </w:r>
      <w:commentRangeStart w:id="970"/>
      <w:del w:id="971" w:author="Eva Juliet Baransky" w:date="2021-08-27T10:11:00Z">
        <w:r w:rsidR="002F79FB" w:rsidDel="00DD3E02">
          <w:delText>Based off</w:delText>
        </w:r>
      </w:del>
      <w:ins w:id="972" w:author="Eva Juliet Baransky" w:date="2021-08-27T10:11:00Z">
        <w:r w:rsidR="00DD3E02">
          <w:t>Based on</w:t>
        </w:r>
      </w:ins>
      <w:r w:rsidR="002F79FB">
        <w:t xml:space="preserve"> the</w:t>
      </w:r>
      <w:r w:rsidR="001F3414">
        <w:t xml:space="preserve"> </w:t>
      </w:r>
      <w:r w:rsidR="00C31B67">
        <w:t>relationship</w:t>
      </w:r>
      <w:r w:rsidR="00B46B59">
        <w:t xml:space="preserve"> </w:t>
      </w:r>
      <w:r w:rsidR="001F3414">
        <w:t xml:space="preserve">they found between </w:t>
      </w:r>
      <w:r w:rsidR="00C31B67">
        <w:t>Δ</w:t>
      </w:r>
      <w:r w:rsidR="00B46B59">
        <w:rPr>
          <w:vertAlign w:val="superscript"/>
        </w:rPr>
        <w:t>60</w:t>
      </w:r>
      <w:r w:rsidR="00B46B59">
        <w:t>Ni</w:t>
      </w:r>
      <w:r w:rsidR="00B46B59">
        <w:rPr>
          <w:vertAlign w:val="subscript"/>
        </w:rPr>
        <w:t xml:space="preserve">calcite-fluid </w:t>
      </w:r>
      <w:r w:rsidR="00B46B59">
        <w:t xml:space="preserve">and precipitation rate, </w:t>
      </w:r>
      <w:r w:rsidR="008C62DC">
        <w:t xml:space="preserve">they asserted that the equilibrium </w:t>
      </w:r>
      <w:r w:rsidR="008D47AB">
        <w:t>isotope fractionation between fluid and solid</w:t>
      </w:r>
      <w:r w:rsidR="008C62DC">
        <w:rPr>
          <w:vertAlign w:val="subscript"/>
        </w:rPr>
        <w:t xml:space="preserve"> </w:t>
      </w:r>
      <w:r w:rsidR="008C62DC">
        <w:t xml:space="preserve">must be lower than the </w:t>
      </w:r>
      <w:r w:rsidR="008D47AB">
        <w:t xml:space="preserve">fractionation </w:t>
      </w:r>
      <w:r w:rsidR="00086EE1">
        <w:t>of</w:t>
      </w:r>
      <w:r w:rsidR="008C62DC">
        <w:t xml:space="preserve"> the</w:t>
      </w:r>
      <w:r w:rsidR="00086EE1">
        <w:t xml:space="preserve"> experiment with the</w:t>
      </w:r>
      <w:r w:rsidR="008C62DC">
        <w:t xml:space="preserve"> slowest precipitation rate</w:t>
      </w:r>
      <w:r w:rsidR="00086EE1">
        <w:t xml:space="preserve"> (Δ</w:t>
      </w:r>
      <w:r w:rsidR="00086EE1">
        <w:rPr>
          <w:vertAlign w:val="superscript"/>
        </w:rPr>
        <w:t>60</w:t>
      </w:r>
      <w:r w:rsidR="00086EE1">
        <w:t>Ni</w:t>
      </w:r>
      <w:r w:rsidR="00086EE1">
        <w:rPr>
          <w:vertAlign w:val="subscript"/>
        </w:rPr>
        <w:t xml:space="preserve">calcite-fluid </w:t>
      </w:r>
      <w:r w:rsidR="00086EE1">
        <w:t xml:space="preserve">&lt; -1‰). </w:t>
      </w:r>
      <w:commentRangeEnd w:id="970"/>
      <w:r w:rsidR="001F2BFE">
        <w:rPr>
          <w:rStyle w:val="CommentReference"/>
        </w:rPr>
        <w:commentReference w:id="970"/>
      </w:r>
      <w:r w:rsidR="00B74D68">
        <w:t xml:space="preserve">No additional justification or reasoning for this constraint on equilibrium </w:t>
      </w:r>
      <w:r w:rsidR="008D47AB">
        <w:t xml:space="preserve">fractionation </w:t>
      </w:r>
      <w:r w:rsidR="00B74D68">
        <w:t>was given.</w:t>
      </w:r>
      <w:r w:rsidR="00A07D76">
        <w:t xml:space="preserve"> </w:t>
      </w:r>
      <w:commentRangeStart w:id="973"/>
      <w:r w:rsidR="00A07D76">
        <w:t xml:space="preserve">In addition, to the best of our knowledge, no studies have explored how diagenesis may impact </w:t>
      </w:r>
      <w:r w:rsidR="00A07D76" w:rsidRPr="00C02FCE">
        <w:t>δ</w:t>
      </w:r>
      <w:r w:rsidR="00A07D76" w:rsidRPr="00C02FCE">
        <w:rPr>
          <w:vertAlign w:val="superscript"/>
        </w:rPr>
        <w:t>60</w:t>
      </w:r>
      <w:r w:rsidR="00A07D76" w:rsidRPr="00C02FCE">
        <w:t>Ni</w:t>
      </w:r>
      <w:r w:rsidR="00A07D76">
        <w:rPr>
          <w:vertAlign w:val="subscript"/>
        </w:rPr>
        <w:t>ca</w:t>
      </w:r>
      <w:r w:rsidR="00DF4278">
        <w:rPr>
          <w:vertAlign w:val="subscript"/>
        </w:rPr>
        <w:t>rbonate</w:t>
      </w:r>
      <w:r w:rsidR="00A07D76">
        <w:rPr>
          <w:vertAlign w:val="subscript"/>
        </w:rPr>
        <w:t xml:space="preserve"> </w:t>
      </w:r>
      <w:r w:rsidR="00A07D76">
        <w:t xml:space="preserve">and the effective isotopic composition of the carbonate flux. </w:t>
      </w:r>
      <w:commentRangeStart w:id="974"/>
      <w:r w:rsidR="00B74D68">
        <w:t xml:space="preserve"> </w:t>
      </w:r>
      <w:commentRangeEnd w:id="974"/>
      <w:r w:rsidR="00D534D9">
        <w:rPr>
          <w:rStyle w:val="CommentReference"/>
        </w:rPr>
        <w:commentReference w:id="974"/>
      </w:r>
      <w:commentRangeEnd w:id="973"/>
      <w:r w:rsidR="002E7B53">
        <w:rPr>
          <w:rStyle w:val="CommentReference"/>
        </w:rPr>
        <w:commentReference w:id="973"/>
      </w:r>
      <w:r w:rsidR="00AB0701">
        <w:t>From these spare observations</w:t>
      </w:r>
      <w:r w:rsidR="0078374E">
        <w:t>, it</w:t>
      </w:r>
      <w:r w:rsidR="00C31481">
        <w:t xml:space="preserve"> is unclear</w:t>
      </w:r>
      <w:r w:rsidR="0078374E">
        <w:t xml:space="preserve"> how important carbonates are to the</w:t>
      </w:r>
      <w:r w:rsidR="00401CCE">
        <w:t xml:space="preserve"> modern marine Ni</w:t>
      </w:r>
      <w:r w:rsidR="0078374E">
        <w:t xml:space="preserve"> budget</w:t>
      </w:r>
      <w:r w:rsidR="00DB0166">
        <w:t xml:space="preserve">. </w:t>
      </w:r>
      <w:r w:rsidR="0078374E">
        <w:t xml:space="preserve"> </w:t>
      </w:r>
      <w:r w:rsidR="00DB0166">
        <w:t>A</w:t>
      </w:r>
      <w:r w:rsidR="0078374E">
        <w:t>s a potentially larg</w:t>
      </w:r>
      <w:r w:rsidR="00DB0166">
        <w:t>e</w:t>
      </w:r>
      <w:r w:rsidR="006C717B">
        <w:t xml:space="preserve"> </w:t>
      </w:r>
      <w:r w:rsidR="0078374E">
        <w:t xml:space="preserve">and isotopically light </w:t>
      </w:r>
      <w:r w:rsidR="006C717B">
        <w:t>sink</w:t>
      </w:r>
      <w:r w:rsidR="00DB0166">
        <w:t>,</w:t>
      </w:r>
      <w:r w:rsidR="0078374E">
        <w:t xml:space="preserve"> </w:t>
      </w:r>
      <w:r w:rsidR="00DB0166">
        <w:t xml:space="preserve">it </w:t>
      </w:r>
      <w:r w:rsidR="006C717B">
        <w:t xml:space="preserve">seems that </w:t>
      </w:r>
      <w:r w:rsidR="00DB0166">
        <w:t>carbonates</w:t>
      </w:r>
      <w:r w:rsidR="006C717B">
        <w:t xml:space="preserve"> may help balance the overwhelmingly isotopically light </w:t>
      </w:r>
      <w:r w:rsidR="000E558D">
        <w:t>sources</w:t>
      </w:r>
      <w:r w:rsidR="00DB0166">
        <w:t xml:space="preserve"> and are an important sediment to investigate further</w:t>
      </w:r>
      <w:r w:rsidR="006C717B">
        <w:t>.</w:t>
      </w:r>
    </w:p>
    <w:bookmarkEnd w:id="3"/>
    <w:p w14:paraId="3BEF7DDE" w14:textId="77777777" w:rsidR="003D5F4C" w:rsidRDefault="003D5F4C" w:rsidP="003D5F4C"/>
    <w:sectPr w:rsidR="003D5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W" w:date="2021-08-25T10:45:00Z" w:initials="LEW">
    <w:p w14:paraId="17E244C6" w14:textId="77777777" w:rsidR="0098242F" w:rsidRDefault="0098242F">
      <w:pPr>
        <w:pStyle w:val="CommentText"/>
      </w:pPr>
      <w:r>
        <w:rPr>
          <w:rStyle w:val="CommentReference"/>
        </w:rPr>
        <w:annotationRef/>
      </w:r>
      <w:r>
        <w:t xml:space="preserve">I think the TOC should be more detailed in the lit review part. As it is, this TOC serves no purpose—a reader can’t skim it and actually know what to expect and in what order. </w:t>
      </w:r>
    </w:p>
    <w:p w14:paraId="4D0BC7BA" w14:textId="77777777" w:rsidR="00FC46C3" w:rsidRDefault="00FC46C3">
      <w:pPr>
        <w:pStyle w:val="CommentText"/>
      </w:pPr>
    </w:p>
    <w:p w14:paraId="5BF07605" w14:textId="6A188CBD" w:rsidR="00FC46C3" w:rsidRDefault="00FC46C3">
      <w:pPr>
        <w:pStyle w:val="CommentText"/>
      </w:pPr>
      <w:r>
        <w:t xml:space="preserve">Also, please tell me the document is not going to be so long that it really needs a TOC? </w:t>
      </w:r>
    </w:p>
  </w:comment>
  <w:comment w:id="12" w:author="Laura W" w:date="2021-08-25T09:59:00Z" w:initials="LEW">
    <w:p w14:paraId="1ABE9B04" w14:textId="77777777" w:rsidR="006A600C" w:rsidRDefault="006A600C">
      <w:pPr>
        <w:pStyle w:val="CommentText"/>
      </w:pPr>
      <w:r>
        <w:rPr>
          <w:rStyle w:val="CommentReference"/>
        </w:rPr>
        <w:annotationRef/>
      </w:r>
      <w:r>
        <w:t xml:space="preserve">Ok, ‘member how I was going to not get picky about writing? I so bad at that. Not sure I like “trace metal” used as an adjective. It just sounds weird. And the phrase “trace metal marine chemistry” doesn’t sound right to me. </w:t>
      </w:r>
    </w:p>
    <w:p w14:paraId="468BDDD0" w14:textId="77777777" w:rsidR="006A600C" w:rsidRDefault="006A600C">
      <w:pPr>
        <w:pStyle w:val="CommentText"/>
      </w:pPr>
    </w:p>
    <w:p w14:paraId="2A9C6684" w14:textId="1CCFFCD1" w:rsidR="006A600C" w:rsidRDefault="006A600C">
      <w:pPr>
        <w:pStyle w:val="CommentText"/>
      </w:pPr>
      <w:r>
        <w:t xml:space="preserve">Can you see how the first sentence is starting you off with a flat, almost-passive tone? One of those sentences that are a big turn-off when you encounter them as a reader. Can you flip it around to put emphasis where you want it and make it active, direct, and exciting? </w:t>
      </w:r>
    </w:p>
  </w:comment>
  <w:comment w:id="14" w:author="Eva Juliet Baransky" w:date="2021-08-01T14:35:00Z" w:initials="EJB">
    <w:p w14:paraId="25CB7CE1" w14:textId="1422F283" w:rsidR="00751245" w:rsidRDefault="00751245">
      <w:pPr>
        <w:pStyle w:val="CommentText"/>
      </w:pPr>
      <w:r>
        <w:rPr>
          <w:rStyle w:val="CommentReference"/>
        </w:rPr>
        <w:annotationRef/>
      </w:r>
      <w:r>
        <w:t xml:space="preserve">I need to get relevant references for this. </w:t>
      </w:r>
    </w:p>
  </w:comment>
  <w:comment w:id="47" w:author="Eva Juliet Baransky" w:date="2021-08-26T12:40:00Z" w:initials="EJB">
    <w:p w14:paraId="3FC12726" w14:textId="2CD310B7" w:rsidR="00E10378" w:rsidRDefault="00E10378">
      <w:pPr>
        <w:pStyle w:val="CommentText"/>
      </w:pPr>
      <w:r>
        <w:rPr>
          <w:rStyle w:val="CommentReference"/>
        </w:rPr>
        <w:annotationRef/>
      </w:r>
      <w:r w:rsidR="00050DB3">
        <w:t>Are these still the correct citations</w:t>
      </w:r>
    </w:p>
  </w:comment>
  <w:comment w:id="51" w:author="Eva Juliet Baransky" w:date="2021-08-01T14:52:00Z" w:initials="EJB">
    <w:p w14:paraId="5BEED328" w14:textId="77777777" w:rsidR="00731907" w:rsidRDefault="00731907">
      <w:pPr>
        <w:pStyle w:val="CommentText"/>
      </w:pPr>
      <w:r>
        <w:rPr>
          <w:rStyle w:val="CommentReference"/>
        </w:rPr>
        <w:annotationRef/>
      </w:r>
      <w:r>
        <w:t xml:space="preserve">Add citations to this paragraph </w:t>
      </w:r>
    </w:p>
    <w:p w14:paraId="638C937B" w14:textId="59796CB9" w:rsidR="00731907" w:rsidRDefault="00731907">
      <w:pPr>
        <w:pStyle w:val="CommentText"/>
      </w:pPr>
      <w:r>
        <w:t>Flesh out this paragraph</w:t>
      </w:r>
    </w:p>
  </w:comment>
  <w:comment w:id="122" w:author="Laura W" w:date="2021-08-25T10:08:00Z" w:initials="LEW">
    <w:p w14:paraId="6D709FDC" w14:textId="3E536350" w:rsidR="006A600C" w:rsidRDefault="006A600C">
      <w:pPr>
        <w:pStyle w:val="CommentText"/>
      </w:pPr>
      <w:r>
        <w:rPr>
          <w:rStyle w:val="CommentReference"/>
        </w:rPr>
        <w:annotationRef/>
      </w:r>
      <w:r w:rsidR="00BF767A">
        <w:t>Let’s get a little duck, just for fun?</w:t>
      </w:r>
    </w:p>
  </w:comment>
  <w:comment w:id="134" w:author="Eva Juliet Baransky" w:date="2021-09-03T11:20:00Z" w:initials="EJB">
    <w:p w14:paraId="574B7851" w14:textId="405834A3" w:rsidR="0018116B" w:rsidRDefault="0018116B">
      <w:pPr>
        <w:pStyle w:val="CommentText"/>
      </w:pPr>
      <w:r>
        <w:rPr>
          <w:rStyle w:val="CommentReference"/>
        </w:rPr>
        <w:annotationRef/>
      </w:r>
      <w:r>
        <w:t xml:space="preserve">Some people do not agree with this and think Ni exists as a NiCO3 or ligand bound ion </w:t>
      </w:r>
      <w:r w:rsidR="00C710A2">
        <w:t>dominantly</w:t>
      </w:r>
      <w:r>
        <w:t xml:space="preserve">? </w:t>
      </w:r>
      <w:proofErr w:type="spellStart"/>
      <w:r w:rsidR="00C710A2">
        <w:t>Tribovillard</w:t>
      </w:r>
      <w:proofErr w:type="spellEnd"/>
      <w:r w:rsidR="00C710A2">
        <w:t xml:space="preserve"> 2006</w:t>
      </w:r>
    </w:p>
  </w:comment>
  <w:comment w:id="177" w:author="Eva Juliet Baransky" w:date="2021-07-01T09:34:00Z" w:initials="EJB">
    <w:p w14:paraId="200E9E2A" w14:textId="77777777" w:rsidR="00A12A0F" w:rsidRDefault="00A12A0F" w:rsidP="00A12A0F">
      <w:pPr>
        <w:pStyle w:val="CommentText"/>
      </w:pPr>
      <w:r>
        <w:rPr>
          <w:rStyle w:val="CommentReference"/>
        </w:rPr>
        <w:annotationRef/>
      </w:r>
      <w:r>
        <w:t>Does this include anthropogenic particles and natural dust? I’m not really sure</w:t>
      </w:r>
    </w:p>
  </w:comment>
  <w:comment w:id="200" w:author="Eva Juliet Baransky" w:date="2021-09-01T20:42:00Z" w:initials="EJB">
    <w:p w14:paraId="716A179D" w14:textId="4CA1DCC3" w:rsidR="009E7D30" w:rsidRDefault="009E7D30">
      <w:pPr>
        <w:pStyle w:val="CommentText"/>
      </w:pPr>
      <w:r>
        <w:rPr>
          <w:rStyle w:val="CommentReference"/>
        </w:rPr>
        <w:annotationRef/>
      </w:r>
      <w:r>
        <w:t>I may want to define this a little</w:t>
      </w:r>
    </w:p>
  </w:comment>
  <w:comment w:id="229" w:author="Eva Juliet Baransky" w:date="2021-09-01T20:51:00Z" w:initials="EJB">
    <w:p w14:paraId="33819350" w14:textId="77777777" w:rsidR="007D2092" w:rsidRDefault="007D2092" w:rsidP="007D2092">
      <w:pPr>
        <w:pStyle w:val="CommentText"/>
      </w:pPr>
      <w:r>
        <w:rPr>
          <w:rStyle w:val="CommentReference"/>
        </w:rPr>
        <w:annotationRef/>
      </w:r>
      <w:r>
        <w:t>Brandi uses &lt;0.45</w:t>
      </w:r>
    </w:p>
  </w:comment>
  <w:comment w:id="227" w:author="Eva Juliet Baransky" w:date="2021-07-01T20:03:00Z" w:initials="EJB">
    <w:p w14:paraId="6D06F192" w14:textId="6298B211" w:rsidR="0015392C" w:rsidRDefault="0015392C" w:rsidP="0015392C">
      <w:pPr>
        <w:pStyle w:val="CommentText"/>
      </w:pPr>
      <w:r>
        <w:rPr>
          <w:rStyle w:val="CommentReference"/>
        </w:rPr>
        <w:annotationRef/>
      </w:r>
    </w:p>
    <w:p w14:paraId="360606D7" w14:textId="0AC4C4E9" w:rsidR="006C4B33" w:rsidRDefault="006C4B33" w:rsidP="0015392C">
      <w:pPr>
        <w:pStyle w:val="CommentText"/>
      </w:pPr>
      <w:r>
        <w:t xml:space="preserve">Double check all authors used this functional definition. </w:t>
      </w:r>
    </w:p>
  </w:comment>
  <w:comment w:id="305" w:author="Laura W" w:date="2021-08-25T10:37:00Z" w:initials="LEW">
    <w:p w14:paraId="73F59A81" w14:textId="77777777" w:rsidR="00A4366F" w:rsidRDefault="00A4366F" w:rsidP="00A4366F">
      <w:pPr>
        <w:pStyle w:val="CommentText"/>
      </w:pPr>
      <w:r>
        <w:rPr>
          <w:rStyle w:val="CommentReference"/>
        </w:rPr>
        <w:annotationRef/>
      </w:r>
      <w:r>
        <w:t>This is a plural noun.</w:t>
      </w:r>
    </w:p>
  </w:comment>
  <w:comment w:id="309" w:author="Eva Juliet Baransky" w:date="2021-09-03T11:22:00Z" w:initials="EJB">
    <w:p w14:paraId="35430BC7" w14:textId="0F00B402" w:rsidR="00077FC1" w:rsidRDefault="00077FC1">
      <w:pPr>
        <w:pStyle w:val="CommentText"/>
      </w:pPr>
      <w:r>
        <w:rPr>
          <w:rStyle w:val="CommentReference"/>
        </w:rPr>
        <w:annotationRef/>
      </w:r>
      <w:r>
        <w:t>Do this</w:t>
      </w:r>
    </w:p>
  </w:comment>
  <w:comment w:id="315" w:author="Eva Juliet Baransky" w:date="2021-09-02T21:58:00Z" w:initials="EJB">
    <w:p w14:paraId="7CC796AB" w14:textId="26BF8EA5" w:rsidR="00575264" w:rsidRDefault="00575264">
      <w:pPr>
        <w:pStyle w:val="CommentText"/>
      </w:pPr>
      <w:r>
        <w:rPr>
          <w:rStyle w:val="CommentReference"/>
        </w:rPr>
        <w:annotationRef/>
      </w:r>
      <w:r>
        <w:t>Combine these two sentences</w:t>
      </w:r>
    </w:p>
  </w:comment>
  <w:comment w:id="318" w:author="Eva Juliet Baransky" w:date="2021-08-28T19:16:00Z" w:initials="EJB">
    <w:p w14:paraId="7A56FC12" w14:textId="77777777" w:rsidR="00A4366F" w:rsidRDefault="00A4366F" w:rsidP="00A4366F">
      <w:pPr>
        <w:pStyle w:val="CommentText"/>
      </w:pPr>
      <w:r>
        <w:rPr>
          <w:rStyle w:val="CommentReference"/>
        </w:rPr>
        <w:annotationRef/>
      </w:r>
      <w:r>
        <w:t>Double check that this is the criteria</w:t>
      </w:r>
    </w:p>
  </w:comment>
  <w:comment w:id="322" w:author="Eva Juliet Baransky" w:date="2021-09-02T21:58:00Z" w:initials="EJB">
    <w:p w14:paraId="37DC7AA0" w14:textId="49A92972" w:rsidR="00086C9E" w:rsidRDefault="00086C9E">
      <w:pPr>
        <w:pStyle w:val="CommentText"/>
      </w:pPr>
      <w:r>
        <w:rPr>
          <w:rStyle w:val="CommentReference"/>
        </w:rPr>
        <w:annotationRef/>
      </w:r>
      <w:r>
        <w:t>Do I need this?</w:t>
      </w:r>
    </w:p>
  </w:comment>
  <w:comment w:id="380" w:author="Eva Juliet Baransky" w:date="2021-09-02T09:50:00Z" w:initials="EJB">
    <w:p w14:paraId="7F5D703F" w14:textId="5F2C928C" w:rsidR="00F50CEF" w:rsidRDefault="00F50CEF">
      <w:pPr>
        <w:pStyle w:val="CommentText"/>
      </w:pPr>
      <w:r>
        <w:rPr>
          <w:rStyle w:val="CommentReference"/>
        </w:rPr>
        <w:annotationRef/>
      </w:r>
      <w:r>
        <w:t xml:space="preserve">Maybe need to expand on peacock thing… it’s sort of </w:t>
      </w:r>
      <w:proofErr w:type="spellStart"/>
      <w:r>
        <w:t>wakward</w:t>
      </w:r>
      <w:proofErr w:type="spellEnd"/>
      <w:r>
        <w:t xml:space="preserve">. </w:t>
      </w:r>
    </w:p>
  </w:comment>
  <w:comment w:id="385" w:author="Eva Juliet Baransky" w:date="2021-08-27T10:27:00Z" w:initials="EJB">
    <w:p w14:paraId="09F66E1A" w14:textId="24C3E161" w:rsidR="00E77BC6" w:rsidRDefault="00E77BC6">
      <w:pPr>
        <w:pStyle w:val="CommentText"/>
      </w:pPr>
      <w:r>
        <w:rPr>
          <w:rStyle w:val="CommentReference"/>
        </w:rPr>
        <w:annotationRef/>
      </w:r>
      <w:r>
        <w:t xml:space="preserve">I write “as suggested by previous authors” because </w:t>
      </w:r>
      <w:proofErr w:type="spellStart"/>
      <w:r>
        <w:t>Geuguen</w:t>
      </w:r>
      <w:proofErr w:type="spellEnd"/>
      <w:r>
        <w:t xml:space="preserve"> 2021 does have these two sinks as separate parts of their mass balance, which implies they are two different sinks.</w:t>
      </w:r>
    </w:p>
  </w:comment>
  <w:comment w:id="406" w:author="Laura W" w:date="2021-08-25T10:20:00Z" w:initials="LEW">
    <w:p w14:paraId="314FF44D" w14:textId="48C07D05" w:rsidR="00A22C33" w:rsidRDefault="00A22C33">
      <w:pPr>
        <w:pStyle w:val="CommentText"/>
      </w:pPr>
      <w:r>
        <w:rPr>
          <w:rStyle w:val="CommentReference"/>
        </w:rPr>
        <w:annotationRef/>
      </w:r>
      <w:r>
        <w:t xml:space="preserve">Seems like the </w:t>
      </w:r>
      <w:proofErr w:type="spellStart"/>
      <w:r>
        <w:t>Klinkhammer</w:t>
      </w:r>
      <w:proofErr w:type="spellEnd"/>
      <w:r>
        <w:t xml:space="preserve">, </w:t>
      </w:r>
      <w:proofErr w:type="spellStart"/>
      <w:r>
        <w:t>Graybeal</w:t>
      </w:r>
      <w:proofErr w:type="spellEnd"/>
      <w:r>
        <w:t xml:space="preserve"> and Heath and Heggie papers should be showing up here? </w:t>
      </w:r>
    </w:p>
  </w:comment>
  <w:comment w:id="489" w:author="Eva Juliet Baransky" w:date="2021-09-03T11:24:00Z" w:initials="EJB">
    <w:p w14:paraId="4522616D" w14:textId="22BCA1CA" w:rsidR="006E23A5" w:rsidRDefault="006E23A5">
      <w:pPr>
        <w:pStyle w:val="CommentText"/>
      </w:pPr>
      <w:r>
        <w:rPr>
          <w:rStyle w:val="CommentReference"/>
        </w:rPr>
        <w:annotationRef/>
      </w:r>
      <w:r>
        <w:t>Do this</w:t>
      </w:r>
    </w:p>
  </w:comment>
  <w:comment w:id="606" w:author="Eva Juliet Baransky" w:date="2021-09-03T11:10:00Z" w:initials="EJB">
    <w:p w14:paraId="01D2FCEB" w14:textId="1D0283DB" w:rsidR="001E34DF" w:rsidRDefault="001E34DF">
      <w:pPr>
        <w:pStyle w:val="CommentText"/>
      </w:pPr>
      <w:r>
        <w:rPr>
          <w:rStyle w:val="CommentReference"/>
        </w:rPr>
        <w:annotationRef/>
      </w:r>
      <w:r>
        <w:t>I don’t think this tense is correct.</w:t>
      </w:r>
    </w:p>
  </w:comment>
  <w:comment w:id="634" w:author="Eva Juliet Baransky" w:date="2021-07-24T11:06:00Z" w:initials="EJB">
    <w:p w14:paraId="57126AD0" w14:textId="7AE28205" w:rsidR="00F32252" w:rsidRDefault="00F32252">
      <w:pPr>
        <w:pStyle w:val="CommentText"/>
      </w:pPr>
      <w:r>
        <w:rPr>
          <w:rStyle w:val="CommentReference"/>
        </w:rPr>
        <w:annotationRef/>
      </w:r>
      <w:r>
        <w:t>I should add something about the new shun-</w:t>
      </w:r>
      <w:proofErr w:type="spellStart"/>
      <w:r>
        <w:t>chung</w:t>
      </w:r>
      <w:proofErr w:type="spellEnd"/>
      <w:r>
        <w:t xml:space="preserve"> yang paper</w:t>
      </w:r>
    </w:p>
  </w:comment>
  <w:comment w:id="638" w:author="Eva Juliet Baransky" w:date="2021-09-01T13:22:00Z" w:initials="EJB">
    <w:p w14:paraId="58F1F25F" w14:textId="367DB7E5" w:rsidR="00A107B2" w:rsidRDefault="00A107B2">
      <w:pPr>
        <w:pStyle w:val="CommentText"/>
      </w:pPr>
      <w:r>
        <w:rPr>
          <w:rStyle w:val="CommentReference"/>
        </w:rPr>
        <w:annotationRef/>
      </w:r>
      <w:r>
        <w:t>Change topic sentence to be about dust</w:t>
      </w:r>
    </w:p>
  </w:comment>
  <w:comment w:id="647" w:author="Eva Juliet Baransky" w:date="2021-09-01T13:29:00Z" w:initials="EJB">
    <w:p w14:paraId="6C78D319" w14:textId="079553E8" w:rsidR="006C1E38" w:rsidRDefault="006C1E38">
      <w:pPr>
        <w:pStyle w:val="CommentText"/>
      </w:pPr>
      <w:r>
        <w:rPr>
          <w:rStyle w:val="CommentReference"/>
        </w:rPr>
        <w:annotationRef/>
      </w:r>
      <w:r>
        <w:t>Should add more references</w:t>
      </w:r>
    </w:p>
  </w:comment>
  <w:comment w:id="712" w:author="Eva Juliet Baransky" w:date="2021-08-01T19:43:00Z" w:initials="EJB">
    <w:p w14:paraId="36D66C19" w14:textId="2089CD1B" w:rsidR="00633D28" w:rsidRDefault="00633D28">
      <w:pPr>
        <w:pStyle w:val="CommentText"/>
      </w:pPr>
      <w:r>
        <w:rPr>
          <w:rStyle w:val="CommentReference"/>
        </w:rPr>
        <w:annotationRef/>
      </w:r>
      <w:r>
        <w:t>Need to define this somewhere</w:t>
      </w:r>
    </w:p>
  </w:comment>
  <w:comment w:id="705" w:author="Eva Juliet Baransky" w:date="2021-07-24T15:40:00Z" w:initials="EJB">
    <w:p w14:paraId="1DBBB4BD" w14:textId="152A1E1E" w:rsidR="00D14131" w:rsidRDefault="00D14131">
      <w:pPr>
        <w:pStyle w:val="CommentText"/>
      </w:pPr>
      <w:r>
        <w:rPr>
          <w:rStyle w:val="CommentReference"/>
        </w:rPr>
        <w:annotationRef/>
      </w:r>
      <w:r w:rsidR="00F875F9">
        <w:t xml:space="preserve">I feel like this doesn’t fit here. </w:t>
      </w:r>
    </w:p>
  </w:comment>
  <w:comment w:id="706" w:author="Laura W" w:date="2021-08-25T10:26:00Z" w:initials="LEW">
    <w:p w14:paraId="129833F5" w14:textId="77777777" w:rsidR="00ED535D" w:rsidRDefault="00ED535D">
      <w:pPr>
        <w:pStyle w:val="CommentText"/>
      </w:pPr>
      <w:r>
        <w:rPr>
          <w:rStyle w:val="CommentReference"/>
        </w:rPr>
        <w:annotationRef/>
      </w:r>
      <w:r>
        <w:t xml:space="preserve">I think you need to expand what you’ve said about rivers, saying a bit more about what approach and what samples Cameron and Vance used and same for Revels. Then this will fit. You have also said nothing at all about non-river inputs, including hydrothermal. </w:t>
      </w:r>
    </w:p>
    <w:p w14:paraId="554C34FC" w14:textId="77777777" w:rsidR="00056828" w:rsidRDefault="00056828">
      <w:pPr>
        <w:pStyle w:val="CommentText"/>
      </w:pPr>
    </w:p>
    <w:p w14:paraId="6DACA1C3" w14:textId="6A3C3D4E" w:rsidR="00056828" w:rsidRDefault="00056828">
      <w:pPr>
        <w:pStyle w:val="CommentText"/>
      </w:pPr>
      <w:r>
        <w:t xml:space="preserve">Ok, I see you have missing inputs and outputs below, but your readers don’t know that the “Inputs” header here is going to include only those that have been studied. They will wonder why you only mention rivers. </w:t>
      </w:r>
    </w:p>
  </w:comment>
  <w:comment w:id="728" w:author="Laura W" w:date="2021-08-25T10:34:00Z" w:initials="LEW">
    <w:p w14:paraId="7D786FCC" w14:textId="3FDD74CB" w:rsidR="00056828" w:rsidRDefault="00056828">
      <w:pPr>
        <w:pStyle w:val="CommentText"/>
      </w:pPr>
      <w:r>
        <w:rPr>
          <w:rStyle w:val="CommentReference"/>
        </w:rPr>
        <w:annotationRef/>
      </w:r>
      <w:r>
        <w:t>Evidence? Citations?</w:t>
      </w:r>
    </w:p>
  </w:comment>
  <w:comment w:id="732" w:author="Eva Juliet Baransky" w:date="2021-09-01T12:13:00Z" w:initials="EJB">
    <w:p w14:paraId="5287305E" w14:textId="3B15BD11" w:rsidR="003441A0" w:rsidRDefault="003441A0">
      <w:pPr>
        <w:pStyle w:val="CommentText"/>
      </w:pPr>
      <w:r>
        <w:rPr>
          <w:rStyle w:val="CommentReference"/>
        </w:rPr>
        <w:annotationRef/>
      </w:r>
      <w:r>
        <w:t>This is a trash sentence</w:t>
      </w:r>
    </w:p>
  </w:comment>
  <w:comment w:id="733" w:author="Laura W" w:date="2021-08-25T10:33:00Z" w:initials="LEW">
    <w:p w14:paraId="4CEEE337" w14:textId="75D739E4" w:rsidR="00056828" w:rsidRDefault="00056828">
      <w:pPr>
        <w:pStyle w:val="CommentText"/>
      </w:pPr>
      <w:r>
        <w:rPr>
          <w:rStyle w:val="CommentReference"/>
        </w:rPr>
        <w:annotationRef/>
      </w:r>
      <w:r>
        <w:t xml:space="preserve">Wait, there is a consensus about the deposits—the data are what they are. What EXACTLY has no consensus? </w:t>
      </w:r>
    </w:p>
  </w:comment>
  <w:comment w:id="735" w:author="Laura W" w:date="2021-08-25T10:28:00Z" w:initials="LEW">
    <w:p w14:paraId="5601B03F" w14:textId="7623F8FB" w:rsidR="00ED535D" w:rsidRDefault="00ED535D">
      <w:pPr>
        <w:pStyle w:val="CommentText"/>
      </w:pPr>
      <w:r>
        <w:rPr>
          <w:rStyle w:val="CommentReference"/>
        </w:rPr>
        <w:annotationRef/>
      </w:r>
      <w:r>
        <w:t xml:space="preserve">Never yet mentioned…. </w:t>
      </w:r>
    </w:p>
  </w:comment>
  <w:comment w:id="745" w:author="Laura W" w:date="2021-08-25T10:30:00Z" w:initials="LEW">
    <w:p w14:paraId="3E526025" w14:textId="1EB4837D" w:rsidR="00056828" w:rsidRDefault="00056828">
      <w:pPr>
        <w:pStyle w:val="CommentText"/>
      </w:pPr>
      <w:r>
        <w:rPr>
          <w:rStyle w:val="CommentReference"/>
        </w:rPr>
        <w:annotationRef/>
      </w:r>
      <w:r>
        <w:t xml:space="preserve">It’s worse than that—they have the </w:t>
      </w:r>
      <w:proofErr w:type="spellStart"/>
      <w:r>
        <w:t>phyllomanganates</w:t>
      </w:r>
      <w:proofErr w:type="spellEnd"/>
      <w:r>
        <w:t xml:space="preserve"> versus todorokite phases WRONG in some samples. </w:t>
      </w:r>
    </w:p>
  </w:comment>
  <w:comment w:id="746" w:author="Laura W" w:date="2021-08-25T10:31:00Z" w:initials="LEW">
    <w:p w14:paraId="2CB5C166" w14:textId="77777777" w:rsidR="00056828" w:rsidRDefault="00056828">
      <w:pPr>
        <w:pStyle w:val="CommentText"/>
      </w:pPr>
      <w:r>
        <w:rPr>
          <w:rStyle w:val="CommentReference"/>
        </w:rPr>
        <w:annotationRef/>
      </w:r>
      <w:r>
        <w:t xml:space="preserve">I doubt any of your committee members will be able to understand this sentence. </w:t>
      </w:r>
      <w:proofErr w:type="spellStart"/>
      <w:r>
        <w:t>Gotta</w:t>
      </w:r>
      <w:proofErr w:type="spellEnd"/>
      <w:r>
        <w:t xml:space="preserve"> give them what they need. And they will be confused about why this is in the “outputs” section. </w:t>
      </w:r>
    </w:p>
    <w:p w14:paraId="6701AFC3" w14:textId="77777777" w:rsidR="00056828" w:rsidRDefault="00056828">
      <w:pPr>
        <w:pStyle w:val="CommentText"/>
      </w:pPr>
    </w:p>
    <w:p w14:paraId="0E25219D" w14:textId="041C4E27" w:rsidR="00056828" w:rsidRDefault="00056828">
      <w:pPr>
        <w:pStyle w:val="CommentText"/>
      </w:pPr>
      <w:r>
        <w:t xml:space="preserve">I would not use solid-solution, but </w:t>
      </w:r>
      <w:proofErr w:type="spellStart"/>
      <w:r>
        <w:t>MnOx</w:t>
      </w:r>
      <w:proofErr w:type="spellEnd"/>
      <w:r>
        <w:t xml:space="preserve"> particle-water.</w:t>
      </w:r>
    </w:p>
  </w:comment>
  <w:comment w:id="748" w:author="Laura W" w:date="2021-08-25T10:33:00Z" w:initials="LEW">
    <w:p w14:paraId="5CD4D9CF" w14:textId="1F00D1AC" w:rsidR="00056828" w:rsidRDefault="00056828">
      <w:pPr>
        <w:pStyle w:val="CommentText"/>
      </w:pPr>
      <w:r>
        <w:rPr>
          <w:rStyle w:val="CommentReference"/>
        </w:rPr>
        <w:annotationRef/>
      </w:r>
      <w:r>
        <w:t>Papers can’t investigate. No brains.</w:t>
      </w:r>
    </w:p>
  </w:comment>
  <w:comment w:id="749" w:author="Laura W" w:date="2021-08-25T10:35:00Z" w:initials="LEW">
    <w:p w14:paraId="2408CE00" w14:textId="0E30C669" w:rsidR="00056828" w:rsidRDefault="00056828">
      <w:pPr>
        <w:pStyle w:val="CommentText"/>
      </w:pPr>
      <w:r>
        <w:rPr>
          <w:rStyle w:val="CommentReference"/>
        </w:rPr>
        <w:annotationRef/>
      </w:r>
      <w:r>
        <w:t>What is this doing under the OM/Euxinic heading?</w:t>
      </w:r>
    </w:p>
  </w:comment>
  <w:comment w:id="750" w:author="Eva Juliet Baransky" w:date="2021-07-31T19:36:00Z" w:initials="EJB">
    <w:p w14:paraId="4F5B45A0" w14:textId="413073F9" w:rsidR="00A03023" w:rsidRDefault="00A03023">
      <w:pPr>
        <w:pStyle w:val="CommentText"/>
      </w:pPr>
      <w:r>
        <w:rPr>
          <w:rStyle w:val="CommentReference"/>
        </w:rPr>
        <w:annotationRef/>
      </w:r>
      <w:r>
        <w:t>Awkward transition</w:t>
      </w:r>
    </w:p>
  </w:comment>
  <w:comment w:id="755" w:author="Eva Juliet Baransky" w:date="2021-08-01T20:02:00Z" w:initials="EJB">
    <w:p w14:paraId="3134DBA9" w14:textId="23137242" w:rsidR="008928B0" w:rsidRDefault="008928B0">
      <w:pPr>
        <w:pStyle w:val="CommentText"/>
      </w:pPr>
      <w:r>
        <w:rPr>
          <w:rStyle w:val="CommentReference"/>
        </w:rPr>
        <w:annotationRef/>
      </w:r>
      <w:r>
        <w:t>I think I should move this to the sections above, because people have included this flux in Ni mass balance calculations before</w:t>
      </w:r>
    </w:p>
  </w:comment>
  <w:comment w:id="756" w:author="Laura W" w:date="2021-08-25T10:36:00Z" w:initials="LEW">
    <w:p w14:paraId="00384FB0" w14:textId="7D3CB309" w:rsidR="00056828" w:rsidRDefault="00056828">
      <w:pPr>
        <w:pStyle w:val="CommentText"/>
      </w:pPr>
      <w:r>
        <w:rPr>
          <w:rStyle w:val="CommentReference"/>
        </w:rPr>
        <w:annotationRef/>
      </w:r>
      <w:r>
        <w:t xml:space="preserve">Agreed. Your readers will be super confused over the last couple of pages, because they have no idea you are putting missing things in a separate category. </w:t>
      </w:r>
      <w:proofErr w:type="spellStart"/>
      <w:r>
        <w:t>Gotta</w:t>
      </w:r>
      <w:proofErr w:type="spellEnd"/>
      <w:r>
        <w:t xml:space="preserve"> find some other way to organize.</w:t>
      </w:r>
    </w:p>
  </w:comment>
  <w:comment w:id="759" w:author="Laura W" w:date="2021-08-25T10:37:00Z" w:initials="LEW">
    <w:p w14:paraId="1CAD5A1B" w14:textId="5C8DAA4E" w:rsidR="00056828" w:rsidRDefault="00056828">
      <w:pPr>
        <w:pStyle w:val="CommentText"/>
      </w:pPr>
      <w:r>
        <w:rPr>
          <w:rStyle w:val="CommentReference"/>
        </w:rPr>
        <w:annotationRef/>
      </w:r>
      <w:r>
        <w:t>This is a plural noun.</w:t>
      </w:r>
    </w:p>
  </w:comment>
  <w:comment w:id="762" w:author="Eva Juliet Baransky" w:date="2021-07-31T19:57:00Z" w:initials="EJB">
    <w:p w14:paraId="0DF6C534" w14:textId="1B787196" w:rsidR="00307069" w:rsidRDefault="00307069">
      <w:pPr>
        <w:pStyle w:val="CommentText"/>
      </w:pPr>
      <w:r>
        <w:rPr>
          <w:rStyle w:val="CommentReference"/>
        </w:rPr>
        <w:annotationRef/>
      </w:r>
      <w:proofErr w:type="spellStart"/>
      <w:r>
        <w:rPr>
          <w:highlight w:val="yellow"/>
        </w:rPr>
        <w:t>Sclater</w:t>
      </w:r>
      <w:proofErr w:type="spellEnd"/>
      <w:r>
        <w:rPr>
          <w:highlight w:val="yellow"/>
        </w:rPr>
        <w:t xml:space="preserve"> 1976 also writes that hydrothermal fluids aren’t likely important because sediments around ridge crests that have likely been produced by hydrothermal activity have lower Ni/Fe than open ocean Fe-Mn nodules</w:t>
      </w:r>
    </w:p>
  </w:comment>
  <w:comment w:id="763" w:author="Laura W" w:date="2021-08-25T10:38:00Z" w:initials="LEW">
    <w:p w14:paraId="5507F4E7" w14:textId="35A9E2F5" w:rsidR="004A733E" w:rsidRDefault="004A733E">
      <w:pPr>
        <w:pStyle w:val="CommentText"/>
      </w:pPr>
      <w:r>
        <w:rPr>
          <w:rStyle w:val="CommentReference"/>
        </w:rPr>
        <w:annotationRef/>
      </w:r>
      <w:r>
        <w:t xml:space="preserve">Ok, we </w:t>
      </w:r>
      <w:proofErr w:type="spellStart"/>
      <w:r>
        <w:t>gotta</w:t>
      </w:r>
      <w:proofErr w:type="spellEnd"/>
      <w:r>
        <w:t xml:space="preserve"> at least have decent grammar. </w:t>
      </w:r>
    </w:p>
  </w:comment>
  <w:comment w:id="767" w:author="Eva Juliet Baransky" w:date="2021-07-30T18:21:00Z" w:initials="EJB">
    <w:p w14:paraId="026B0A5E" w14:textId="25041A89" w:rsidR="004B6D70" w:rsidRDefault="004B6D70">
      <w:pPr>
        <w:pStyle w:val="CommentText"/>
      </w:pPr>
      <w:r>
        <w:rPr>
          <w:rStyle w:val="CommentReference"/>
        </w:rPr>
        <w:annotationRef/>
      </w:r>
      <w:r>
        <w:t xml:space="preserve">Need to verify this is an </w:t>
      </w:r>
      <w:proofErr w:type="spellStart"/>
      <w:r w:rsidR="00F3493C">
        <w:t>appropraite</w:t>
      </w:r>
      <w:proofErr w:type="spellEnd"/>
      <w:r>
        <w:t xml:space="preserve"> midpoint</w:t>
      </w:r>
    </w:p>
  </w:comment>
  <w:comment w:id="771" w:author="Eva Juliet Baransky" w:date="2021-07-28T12:40:00Z" w:initials="EJB">
    <w:p w14:paraId="2780C203" w14:textId="73644D94" w:rsidR="00A2364D" w:rsidRDefault="00A2364D" w:rsidP="00A2364D">
      <w:pPr>
        <w:pStyle w:val="CommentText"/>
      </w:pPr>
      <w:r>
        <w:rPr>
          <w:rStyle w:val="CommentReference"/>
        </w:rPr>
        <w:annotationRef/>
      </w:r>
      <w:r>
        <w:t>Double check</w:t>
      </w:r>
      <w:r w:rsidR="00B467C6">
        <w:t xml:space="preserve">: </w:t>
      </w:r>
      <w:r>
        <w:t xml:space="preserve">Edmund 1985, Boyle et al. 1982, </w:t>
      </w:r>
    </w:p>
  </w:comment>
  <w:comment w:id="779" w:author="Eva Juliet Baransky" w:date="2021-09-01T12:00:00Z" w:initials="EJB">
    <w:p w14:paraId="0CAAE6AF" w14:textId="23CB11C2" w:rsidR="00B06A94" w:rsidRDefault="00B06A94">
      <w:pPr>
        <w:pStyle w:val="CommentText"/>
      </w:pPr>
      <w:r>
        <w:rPr>
          <w:rStyle w:val="CommentReference"/>
        </w:rPr>
        <w:annotationRef/>
      </w:r>
      <w:r>
        <w:t>Need to move this to the isotope settings</w:t>
      </w:r>
    </w:p>
  </w:comment>
  <w:comment w:id="970" w:author="Eva Juliet Baransky" w:date="2021-07-31T16:36:00Z" w:initials="EJB">
    <w:p w14:paraId="7E0AA915" w14:textId="282A85BE" w:rsidR="001F2BFE" w:rsidRDefault="001F2BFE">
      <w:pPr>
        <w:pStyle w:val="CommentText"/>
      </w:pPr>
      <w:r>
        <w:rPr>
          <w:rStyle w:val="CommentReference"/>
        </w:rPr>
        <w:annotationRef/>
      </w:r>
      <w:r>
        <w:t>I’</w:t>
      </w:r>
      <w:r w:rsidR="00A07D76">
        <w:t>m</w:t>
      </w:r>
      <w:r>
        <w:t xml:space="preserve"> having a hard time talking about this and don’t even mention the Ni adsorption experiments they did</w:t>
      </w:r>
    </w:p>
  </w:comment>
  <w:comment w:id="974" w:author="Eva Juliet Baransky" w:date="2021-07-31T16:51:00Z" w:initials="EJB">
    <w:p w14:paraId="1EC7C984" w14:textId="3F86FE13" w:rsidR="00D534D9" w:rsidRDefault="00D534D9">
      <w:pPr>
        <w:pStyle w:val="CommentText"/>
      </w:pPr>
      <w:r>
        <w:rPr>
          <w:rStyle w:val="CommentReference"/>
        </w:rPr>
        <w:annotationRef/>
      </w:r>
      <w:r>
        <w:t>Maybe add a sentence about the bond length differences between Ni-</w:t>
      </w:r>
      <w:r w:rsidR="003F0F2D">
        <w:t xml:space="preserve">O in </w:t>
      </w:r>
      <w:r>
        <w:t>aquo complex and</w:t>
      </w:r>
      <w:r w:rsidR="003F0F2D">
        <w:t xml:space="preserve"> the estimated Ni-O in carbonate </w:t>
      </w:r>
      <w:r>
        <w:t xml:space="preserve"> </w:t>
      </w:r>
    </w:p>
  </w:comment>
  <w:comment w:id="973" w:author="Eva Juliet Baransky" w:date="2021-07-31T17:20:00Z" w:initials="EJB">
    <w:p w14:paraId="6B05719A" w14:textId="0F70958E" w:rsidR="002E7B53" w:rsidRDefault="002E7B53">
      <w:pPr>
        <w:pStyle w:val="CommentText"/>
      </w:pPr>
      <w:r>
        <w:rPr>
          <w:rStyle w:val="CommentReference"/>
        </w:rPr>
        <w:annotationRef/>
      </w:r>
      <w:r>
        <w:t>Can I find an example of this as being important for another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07605" w15:done="0"/>
  <w15:commentEx w15:paraId="2A9C6684" w15:done="0"/>
  <w15:commentEx w15:paraId="25CB7CE1" w15:done="0"/>
  <w15:commentEx w15:paraId="3FC12726" w15:done="0"/>
  <w15:commentEx w15:paraId="638C937B" w15:done="0"/>
  <w15:commentEx w15:paraId="6D709FDC" w15:done="0"/>
  <w15:commentEx w15:paraId="574B7851" w15:done="0"/>
  <w15:commentEx w15:paraId="200E9E2A" w15:done="0"/>
  <w15:commentEx w15:paraId="716A179D" w15:done="0"/>
  <w15:commentEx w15:paraId="33819350" w15:done="0"/>
  <w15:commentEx w15:paraId="360606D7" w15:done="0"/>
  <w15:commentEx w15:paraId="73F59A81" w15:done="0"/>
  <w15:commentEx w15:paraId="35430BC7" w15:done="0"/>
  <w15:commentEx w15:paraId="7CC796AB" w15:done="0"/>
  <w15:commentEx w15:paraId="7A56FC12" w15:done="0"/>
  <w15:commentEx w15:paraId="37DC7AA0" w15:done="0"/>
  <w15:commentEx w15:paraId="7F5D703F" w15:done="0"/>
  <w15:commentEx w15:paraId="09F66E1A" w15:done="0"/>
  <w15:commentEx w15:paraId="314FF44D" w15:done="0"/>
  <w15:commentEx w15:paraId="4522616D" w15:done="0"/>
  <w15:commentEx w15:paraId="01D2FCEB" w15:done="0"/>
  <w15:commentEx w15:paraId="57126AD0" w15:done="0"/>
  <w15:commentEx w15:paraId="58F1F25F" w15:done="0"/>
  <w15:commentEx w15:paraId="6C78D319" w15:done="0"/>
  <w15:commentEx w15:paraId="36D66C19" w15:done="0"/>
  <w15:commentEx w15:paraId="1DBBB4BD" w15:done="0"/>
  <w15:commentEx w15:paraId="6DACA1C3" w15:paraIdParent="1DBBB4BD" w15:done="0"/>
  <w15:commentEx w15:paraId="7D786FCC" w15:done="0"/>
  <w15:commentEx w15:paraId="5287305E" w15:done="0"/>
  <w15:commentEx w15:paraId="4CEEE337" w15:done="0"/>
  <w15:commentEx w15:paraId="5601B03F" w15:done="0"/>
  <w15:commentEx w15:paraId="3E526025" w15:done="0"/>
  <w15:commentEx w15:paraId="0E25219D" w15:done="0"/>
  <w15:commentEx w15:paraId="5CD4D9CF" w15:done="0"/>
  <w15:commentEx w15:paraId="2408CE00" w15:done="0"/>
  <w15:commentEx w15:paraId="4F5B45A0" w15:done="0"/>
  <w15:commentEx w15:paraId="3134DBA9" w15:done="0"/>
  <w15:commentEx w15:paraId="00384FB0" w15:paraIdParent="3134DBA9" w15:done="0"/>
  <w15:commentEx w15:paraId="1CAD5A1B" w15:done="0"/>
  <w15:commentEx w15:paraId="0DF6C534" w15:done="0"/>
  <w15:commentEx w15:paraId="5507F4E7" w15:done="0"/>
  <w15:commentEx w15:paraId="026B0A5E" w15:done="0"/>
  <w15:commentEx w15:paraId="2780C203" w15:done="0"/>
  <w15:commentEx w15:paraId="0CAAE6AF" w15:done="0"/>
  <w15:commentEx w15:paraId="7E0AA915" w15:done="0"/>
  <w15:commentEx w15:paraId="1EC7C984" w15:done="0"/>
  <w15:commentEx w15:paraId="6B057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DCA" w16cex:dateUtc="2021-08-25T17:45:00Z"/>
  <w16cex:commentExtensible w16cex:durableId="24D092EC" w16cex:dateUtc="2021-08-25T16:59:00Z"/>
  <w16cex:commentExtensible w16cex:durableId="24B12FB9" w16cex:dateUtc="2021-08-01T21:35:00Z"/>
  <w16cex:commentExtensible w16cex:durableId="24D20A42" w16cex:dateUtc="2021-08-26T19:40:00Z"/>
  <w16cex:commentExtensible w16cex:durableId="24B133AC" w16cex:dateUtc="2021-08-01T21:52:00Z"/>
  <w16cex:commentExtensible w16cex:durableId="24D09523" w16cex:dateUtc="2021-08-25T17:08:00Z"/>
  <w16cex:commentExtensible w16cex:durableId="24DC8360" w16cex:dateUtc="2021-09-03T18:20:00Z"/>
  <w16cex:commentExtensible w16cex:durableId="24880AA4" w16cex:dateUtc="2021-07-01T16:34:00Z"/>
  <w16cex:commentExtensible w16cex:durableId="24DA643C" w16cex:dateUtc="2021-09-02T03:42:00Z"/>
  <w16cex:commentExtensible w16cex:durableId="24DB07A5" w16cex:dateUtc="2021-09-02T03:51:00Z"/>
  <w16cex:commentExtensible w16cex:durableId="24889E0E" w16cex:dateUtc="2021-07-02T03:03:00Z"/>
  <w16cex:commentExtensible w16cex:durableId="24DBC614" w16cex:dateUtc="2021-08-25T17:37:00Z"/>
  <w16cex:commentExtensible w16cex:durableId="24DC8410" w16cex:dateUtc="2021-09-03T18:22:00Z"/>
  <w16cex:commentExtensible w16cex:durableId="24DBC781" w16cex:dateUtc="2021-09-03T04:58:00Z"/>
  <w16cex:commentExtensible w16cex:durableId="24D50A1C" w16cex:dateUtc="2021-08-29T02:16:00Z"/>
  <w16cex:commentExtensible w16cex:durableId="24DBC79A" w16cex:dateUtc="2021-09-03T04:58:00Z"/>
  <w16cex:commentExtensible w16cex:durableId="24DB1CFA" w16cex:dateUtc="2021-09-02T16:50:00Z"/>
  <w16cex:commentExtensible w16cex:durableId="24D33C7B" w16cex:dateUtc="2021-08-27T17:27:00Z"/>
  <w16cex:commentExtensible w16cex:durableId="24D097F2" w16cex:dateUtc="2021-08-25T17:20:00Z"/>
  <w16cex:commentExtensible w16cex:durableId="24DC8475" w16cex:dateUtc="2021-09-03T18:24:00Z"/>
  <w16cex:commentExtensible w16cex:durableId="24DC811F" w16cex:dateUtc="2021-09-03T18:10:00Z"/>
  <w16cex:commentExtensible w16cex:durableId="24A672B1" w16cex:dateUtc="2021-07-24T18:06:00Z"/>
  <w16cex:commentExtensible w16cex:durableId="24D9FCFF" w16cex:dateUtc="2021-09-01T20:22:00Z"/>
  <w16cex:commentExtensible w16cex:durableId="24D9FEC2" w16cex:dateUtc="2021-09-01T20:29:00Z"/>
  <w16cex:commentExtensible w16cex:durableId="24B177CA" w16cex:dateUtc="2021-08-02T02:43:00Z"/>
  <w16cex:commentExtensible w16cex:durableId="24A6B2EB" w16cex:dateUtc="2021-07-24T22:40:00Z"/>
  <w16cex:commentExtensible w16cex:durableId="24D09943" w16cex:dateUtc="2021-08-25T17:26:00Z"/>
  <w16cex:commentExtensible w16cex:durableId="24D09B26" w16cex:dateUtc="2021-08-25T17:34:00Z"/>
  <w16cex:commentExtensible w16cex:durableId="24D9ECEA" w16cex:dateUtc="2021-09-01T19:13:00Z"/>
  <w16cex:commentExtensible w16cex:durableId="24D09AE2" w16cex:dateUtc="2021-08-25T17:33:00Z"/>
  <w16cex:commentExtensible w16cex:durableId="24D099DA" w16cex:dateUtc="2021-08-25T17:28:00Z"/>
  <w16cex:commentExtensible w16cex:durableId="24D09A47" w16cex:dateUtc="2021-08-25T17:30:00Z"/>
  <w16cex:commentExtensible w16cex:durableId="24D09A74" w16cex:dateUtc="2021-08-25T17:31:00Z"/>
  <w16cex:commentExtensible w16cex:durableId="24D09B03" w16cex:dateUtc="2021-08-25T17:33:00Z"/>
  <w16cex:commentExtensible w16cex:durableId="24D09B8B" w16cex:dateUtc="2021-08-25T17:35:00Z"/>
  <w16cex:commentExtensible w16cex:durableId="24B024A6" w16cex:dateUtc="2021-08-01T02:36:00Z"/>
  <w16cex:commentExtensible w16cex:durableId="24B17C3F" w16cex:dateUtc="2021-08-02T03:02:00Z"/>
  <w16cex:commentExtensible w16cex:durableId="24D09BBE" w16cex:dateUtc="2021-08-25T17:36:00Z"/>
  <w16cex:commentExtensible w16cex:durableId="24D09C01" w16cex:dateUtc="2021-08-25T17:37:00Z"/>
  <w16cex:commentExtensible w16cex:durableId="24B029AA" w16cex:dateUtc="2021-08-01T02:57:00Z"/>
  <w16cex:commentExtensible w16cex:durableId="24D09C20" w16cex:dateUtc="2021-08-25T17:38:00Z"/>
  <w16cex:commentExtensible w16cex:durableId="24AEC1BD" w16cex:dateUtc="2021-07-31T01:21:00Z"/>
  <w16cex:commentExtensible w16cex:durableId="24ABCED2" w16cex:dateUtc="2021-07-28T19:40:00Z"/>
  <w16cex:commentExtensible w16cex:durableId="24D9E9ED" w16cex:dateUtc="2021-09-01T19:00:00Z"/>
  <w16cex:commentExtensible w16cex:durableId="24AFFA79" w16cex:dateUtc="2021-07-31T23:36:00Z"/>
  <w16cex:commentExtensible w16cex:durableId="24AFFDFF" w16cex:dateUtc="2021-07-31T23:51:00Z"/>
  <w16cex:commentExtensible w16cex:durableId="24B004EB" w16cex:dateUtc="2021-08-01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07605" w16cid:durableId="24D09DCA"/>
  <w16cid:commentId w16cid:paraId="2A9C6684" w16cid:durableId="24D092EC"/>
  <w16cid:commentId w16cid:paraId="25CB7CE1" w16cid:durableId="24B12FB9"/>
  <w16cid:commentId w16cid:paraId="3FC12726" w16cid:durableId="24D20A42"/>
  <w16cid:commentId w16cid:paraId="638C937B" w16cid:durableId="24B133AC"/>
  <w16cid:commentId w16cid:paraId="6D709FDC" w16cid:durableId="24D09523"/>
  <w16cid:commentId w16cid:paraId="574B7851" w16cid:durableId="24DC8360"/>
  <w16cid:commentId w16cid:paraId="200E9E2A" w16cid:durableId="24880AA4"/>
  <w16cid:commentId w16cid:paraId="716A179D" w16cid:durableId="24DA643C"/>
  <w16cid:commentId w16cid:paraId="33819350" w16cid:durableId="24DB07A5"/>
  <w16cid:commentId w16cid:paraId="360606D7" w16cid:durableId="24889E0E"/>
  <w16cid:commentId w16cid:paraId="73F59A81" w16cid:durableId="24DBC614"/>
  <w16cid:commentId w16cid:paraId="35430BC7" w16cid:durableId="24DC8410"/>
  <w16cid:commentId w16cid:paraId="7CC796AB" w16cid:durableId="24DBC781"/>
  <w16cid:commentId w16cid:paraId="7A56FC12" w16cid:durableId="24D50A1C"/>
  <w16cid:commentId w16cid:paraId="37DC7AA0" w16cid:durableId="24DBC79A"/>
  <w16cid:commentId w16cid:paraId="7F5D703F" w16cid:durableId="24DB1CFA"/>
  <w16cid:commentId w16cid:paraId="09F66E1A" w16cid:durableId="24D33C7B"/>
  <w16cid:commentId w16cid:paraId="314FF44D" w16cid:durableId="24D097F2"/>
  <w16cid:commentId w16cid:paraId="4522616D" w16cid:durableId="24DC8475"/>
  <w16cid:commentId w16cid:paraId="01D2FCEB" w16cid:durableId="24DC811F"/>
  <w16cid:commentId w16cid:paraId="57126AD0" w16cid:durableId="24A672B1"/>
  <w16cid:commentId w16cid:paraId="58F1F25F" w16cid:durableId="24D9FCFF"/>
  <w16cid:commentId w16cid:paraId="6C78D319" w16cid:durableId="24D9FEC2"/>
  <w16cid:commentId w16cid:paraId="36D66C19" w16cid:durableId="24B177CA"/>
  <w16cid:commentId w16cid:paraId="1DBBB4BD" w16cid:durableId="24A6B2EB"/>
  <w16cid:commentId w16cid:paraId="6DACA1C3" w16cid:durableId="24D09943"/>
  <w16cid:commentId w16cid:paraId="7D786FCC" w16cid:durableId="24D09B26"/>
  <w16cid:commentId w16cid:paraId="5287305E" w16cid:durableId="24D9ECEA"/>
  <w16cid:commentId w16cid:paraId="4CEEE337" w16cid:durableId="24D09AE2"/>
  <w16cid:commentId w16cid:paraId="5601B03F" w16cid:durableId="24D099DA"/>
  <w16cid:commentId w16cid:paraId="3E526025" w16cid:durableId="24D09A47"/>
  <w16cid:commentId w16cid:paraId="0E25219D" w16cid:durableId="24D09A74"/>
  <w16cid:commentId w16cid:paraId="5CD4D9CF" w16cid:durableId="24D09B03"/>
  <w16cid:commentId w16cid:paraId="2408CE00" w16cid:durableId="24D09B8B"/>
  <w16cid:commentId w16cid:paraId="4F5B45A0" w16cid:durableId="24B024A6"/>
  <w16cid:commentId w16cid:paraId="3134DBA9" w16cid:durableId="24B17C3F"/>
  <w16cid:commentId w16cid:paraId="00384FB0" w16cid:durableId="24D09BBE"/>
  <w16cid:commentId w16cid:paraId="1CAD5A1B" w16cid:durableId="24D09C01"/>
  <w16cid:commentId w16cid:paraId="0DF6C534" w16cid:durableId="24B029AA"/>
  <w16cid:commentId w16cid:paraId="5507F4E7" w16cid:durableId="24D09C20"/>
  <w16cid:commentId w16cid:paraId="026B0A5E" w16cid:durableId="24AEC1BD"/>
  <w16cid:commentId w16cid:paraId="2780C203" w16cid:durableId="24ABCED2"/>
  <w16cid:commentId w16cid:paraId="0CAAE6AF" w16cid:durableId="24D9E9ED"/>
  <w16cid:commentId w16cid:paraId="7E0AA915" w16cid:durableId="24AFFA79"/>
  <w16cid:commentId w16cid:paraId="1EC7C984" w16cid:durableId="24AFFDFF"/>
  <w16cid:commentId w16cid:paraId="6B05719A" w16cid:durableId="24B00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882D" w14:textId="77777777" w:rsidR="00203DF2" w:rsidRDefault="00203DF2" w:rsidP="00876B06">
      <w:pPr>
        <w:spacing w:after="0" w:line="240" w:lineRule="auto"/>
      </w:pPr>
      <w:r>
        <w:separator/>
      </w:r>
    </w:p>
  </w:endnote>
  <w:endnote w:type="continuationSeparator" w:id="0">
    <w:p w14:paraId="1E01995B" w14:textId="77777777" w:rsidR="00203DF2" w:rsidRDefault="00203DF2"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2FEA" w14:textId="77777777" w:rsidR="00203DF2" w:rsidRDefault="00203DF2" w:rsidP="00876B06">
      <w:pPr>
        <w:spacing w:after="0" w:line="240" w:lineRule="auto"/>
      </w:pPr>
      <w:r>
        <w:separator/>
      </w:r>
    </w:p>
  </w:footnote>
  <w:footnote w:type="continuationSeparator" w:id="0">
    <w:p w14:paraId="32155E8B" w14:textId="77777777" w:rsidR="00203DF2" w:rsidRDefault="00203DF2" w:rsidP="00876B06">
      <w:pPr>
        <w:spacing w:after="0" w:line="240" w:lineRule="auto"/>
      </w:pPr>
      <w:r>
        <w:continuationSeparator/>
      </w:r>
    </w:p>
  </w:footnote>
  <w:footnote w:id="1">
    <w:p w14:paraId="529644BF" w14:textId="77AAEAE4" w:rsidR="00CD2640" w:rsidRDefault="00CD2640" w:rsidP="00CD2640">
      <w:pPr>
        <w:pStyle w:val="FootnoteText"/>
      </w:pPr>
      <w:r>
        <w:rPr>
          <w:rStyle w:val="FootnoteReference"/>
        </w:rPr>
        <w:footnoteRef/>
      </w:r>
      <w:r>
        <w:t xml:space="preserve"> The fraction of soluble Ni is </w:t>
      </w:r>
      <w:r w:rsidR="00BE643E">
        <w:t xml:space="preserve">typically </w:t>
      </w:r>
      <w:r>
        <w:t xml:space="preserve">represented </w:t>
      </w:r>
      <w:r w:rsidR="00BE643E">
        <w:t>a</w:t>
      </w:r>
      <w:r>
        <w:t>s the amount of Ni dissolved divided by the total Ni in bulk aerosol</w:t>
      </w:r>
      <w:r w:rsidR="006960F2">
        <w:t>.</w:t>
      </w:r>
    </w:p>
  </w:footnote>
  <w:footnote w:id="2">
    <w:p w14:paraId="08BE345A" w14:textId="7927B209" w:rsidR="00876B06" w:rsidDel="00734CD1" w:rsidRDefault="00876B06">
      <w:pPr>
        <w:pStyle w:val="FootnoteText"/>
        <w:rPr>
          <w:del w:id="402" w:author="Eva Juliet Baransky" w:date="2021-09-03T07:56:00Z"/>
        </w:rPr>
      </w:pPr>
      <w:del w:id="403" w:author="Eva Juliet Baransky" w:date="2021-09-03T07:56:00Z">
        <w:r w:rsidDel="00734CD1">
          <w:rPr>
            <w:rStyle w:val="FootnoteReference"/>
          </w:rPr>
          <w:footnoteRef/>
        </w:r>
        <w:r w:rsidDel="00734CD1">
          <w:delText xml:space="preserve"> In Fe-Mn deposits, Ni is primarily associated with Mn oxides rather than Fe oxides </w:delText>
        </w:r>
        <w:r w:rsidDel="00734CD1">
          <w:fldChar w:fldCharType="begin" w:fldLock="1"/>
        </w:r>
        <w:r w:rsidR="00471664" w:rsidDel="00734CD1">
          <w:del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2007a)","plainTextFormattedCitation":"(Peacock and Sherman, 2007a)","previouslyFormattedCitation":"(Peacock and Sherman, 2007a)"},"properties":{"noteIndex":0},"schema":"https://github.com/citation-style-language/schema/raw/master/csl-citation.json"}</w:delInstrText>
        </w:r>
        <w:r w:rsidDel="00734CD1">
          <w:fldChar w:fldCharType="separate"/>
        </w:r>
        <w:r w:rsidR="00183CEB" w:rsidRPr="00183CEB" w:rsidDel="00734CD1">
          <w:rPr>
            <w:noProof/>
          </w:rPr>
          <w:delText>(Peacock and Sherman, 2007a)</w:delText>
        </w:r>
        <w:r w:rsidDel="00734CD1">
          <w:fldChar w:fldCharType="end"/>
        </w:r>
        <w:r w:rsidR="00C26A75" w:rsidDel="00734CD1">
          <w:delText>.</w:delText>
        </w:r>
      </w:del>
    </w:p>
  </w:footnote>
  <w:footnote w:id="3">
    <w:p w14:paraId="015196CF" w14:textId="51BA3E4A" w:rsidR="00166070" w:rsidRDefault="00166070" w:rsidP="00511FC4">
      <w:pPr>
        <w:pStyle w:val="FootnoteText"/>
        <w:jc w:val="both"/>
        <w:pPrChange w:id="835" w:author="Eva Juliet Baransky" w:date="2021-09-01T10:28:00Z">
          <w:pPr>
            <w:pStyle w:val="FootnoteText"/>
          </w:pPr>
        </w:pPrChange>
      </w:pPr>
      <w:ins w:id="836" w:author="Eva Juliet Baransky" w:date="2021-09-01T09:54:00Z">
        <w:r>
          <w:rPr>
            <w:rStyle w:val="FootnoteReference"/>
          </w:rPr>
          <w:footnoteRef/>
        </w:r>
        <w:r>
          <w:t xml:space="preserve"> </w:t>
        </w:r>
      </w:ins>
      <w:ins w:id="837" w:author="Eva Juliet Baransky" w:date="2021-09-01T09:57:00Z">
        <w:r w:rsidR="00CC5900">
          <w:t>Ni</w:t>
        </w:r>
      </w:ins>
      <w:ins w:id="838" w:author="Eva Juliet Baransky" w:date="2021-09-01T10:08:00Z">
        <w:r w:rsidR="00AB1E59">
          <w:t>ckel</w:t>
        </w:r>
      </w:ins>
      <w:ins w:id="839" w:author="Eva Juliet Baransky" w:date="2021-09-01T09:57:00Z">
        <w:r w:rsidR="00CC5900">
          <w:t xml:space="preserve"> relea</w:t>
        </w:r>
      </w:ins>
      <w:ins w:id="840" w:author="Eva Juliet Baransky" w:date="2021-09-01T10:08:00Z">
        <w:r w:rsidR="00AB1E59">
          <w:t>s</w:t>
        </w:r>
      </w:ins>
      <w:ins w:id="841" w:author="Eva Juliet Baransky" w:date="2021-09-01T09:57:00Z">
        <w:r w:rsidR="00CC5900">
          <w:t>ed from Mn oxide reduction will mix with the ambient Ni in pore</w:t>
        </w:r>
      </w:ins>
      <w:ins w:id="842" w:author="Eva Juliet Baransky" w:date="2021-09-01T10:08:00Z">
        <w:r w:rsidR="00AB1E59">
          <w:t xml:space="preserve"> </w:t>
        </w:r>
      </w:ins>
      <w:ins w:id="843" w:author="Eva Juliet Baransky" w:date="2021-09-01T09:57:00Z">
        <w:r w:rsidR="00CC5900">
          <w:t>fluids</w:t>
        </w:r>
      </w:ins>
      <w:ins w:id="844" w:author="Eva Juliet Baransky" w:date="2021-09-01T10:08:00Z">
        <w:r w:rsidR="00AB1E59">
          <w:t xml:space="preserve">. However, I believe the </w:t>
        </w:r>
      </w:ins>
      <w:ins w:id="845" w:author="Eva Juliet Baransky" w:date="2021-09-01T10:11:00Z">
        <w:r w:rsidR="00AB1E59">
          <w:t>isotopic</w:t>
        </w:r>
      </w:ins>
      <w:ins w:id="846" w:author="Eva Juliet Baransky" w:date="2021-09-01T10:09:00Z">
        <w:r w:rsidR="00AB1E59">
          <w:t xml:space="preserve"> composition of the mixture will </w:t>
        </w:r>
      </w:ins>
      <w:ins w:id="847" w:author="Eva Juliet Baransky" w:date="2021-09-01T10:18:00Z">
        <w:r w:rsidR="004D4850">
          <w:t xml:space="preserve">be </w:t>
        </w:r>
      </w:ins>
      <w:ins w:id="848" w:author="Eva Juliet Baransky" w:date="2021-09-01T10:09:00Z">
        <w:r w:rsidR="00AB1E59">
          <w:t xml:space="preserve">indistinguishable </w:t>
        </w:r>
      </w:ins>
      <w:ins w:id="849" w:author="Eva Juliet Baransky" w:date="2021-09-01T10:11:00Z">
        <w:r w:rsidR="00AB1E59">
          <w:t>from the isotopic composition of the released Ni</w:t>
        </w:r>
      </w:ins>
      <w:ins w:id="850" w:author="Eva Juliet Baransky" w:date="2021-09-01T09:57:00Z">
        <w:r w:rsidR="00CC5900">
          <w:t xml:space="preserve"> </w:t>
        </w:r>
      </w:ins>
      <w:ins w:id="851" w:author="Eva Juliet Baransky" w:date="2021-09-01T10:11:00Z">
        <w:r w:rsidR="00AB1E59">
          <w:t xml:space="preserve">because </w:t>
        </w:r>
      </w:ins>
      <w:ins w:id="852" w:author="Eva Juliet Baransky" w:date="2021-09-01T10:17:00Z">
        <w:r w:rsidR="00DF67F5">
          <w:t>of the significant Ni concentration difference between pore fluid above and below the zone of Mn reduction. Pore fluid</w:t>
        </w:r>
      </w:ins>
      <w:ins w:id="853" w:author="Eva Juliet Baransky" w:date="2021-09-01T10:18:00Z">
        <w:r w:rsidR="004D4850">
          <w:t xml:space="preserve"> Ni concentrations</w:t>
        </w:r>
      </w:ins>
      <w:ins w:id="854" w:author="Eva Juliet Baransky" w:date="2021-09-01T10:17:00Z">
        <w:r w:rsidR="00DF67F5">
          <w:t xml:space="preserve"> above the </w:t>
        </w:r>
      </w:ins>
      <w:ins w:id="855" w:author="Eva Juliet Baransky" w:date="2021-09-01T10:18:00Z">
        <w:r w:rsidR="004D4850">
          <w:t>Mn oxide cap is typically similar to seawater (</w:t>
        </w:r>
      </w:ins>
      <w:ins w:id="856" w:author="Eva Juliet Baransky" w:date="2021-09-01T10:22:00Z">
        <w:r w:rsidR="004D4850">
          <w:t xml:space="preserve">~10 </w:t>
        </w:r>
      </w:ins>
      <w:proofErr w:type="spellStart"/>
      <w:ins w:id="857" w:author="Eva Juliet Baransky" w:date="2021-09-01T10:18:00Z">
        <w:r w:rsidR="004D4850">
          <w:t>nM</w:t>
        </w:r>
        <w:proofErr w:type="spellEnd"/>
        <w:r w:rsidR="004D4850">
          <w:t>)</w:t>
        </w:r>
      </w:ins>
      <w:ins w:id="858" w:author="Eva Juliet Baransky" w:date="2021-09-01T10:22:00Z">
        <w:r w:rsidR="004D4850">
          <w:t xml:space="preserve"> and in the Mn reduction zone are typically an order of magnitude greater than seawater (</w:t>
        </w:r>
      </w:ins>
      <w:ins w:id="859" w:author="Eva Juliet Baransky" w:date="2021-09-01T10:24:00Z">
        <w:r w:rsidR="004D4850">
          <w:t xml:space="preserve">100-400 </w:t>
        </w:r>
        <w:proofErr w:type="spellStart"/>
        <w:r w:rsidR="004D4850">
          <w:t>nM</w:t>
        </w:r>
        <w:proofErr w:type="spellEnd"/>
        <w:r w:rsidR="004D4850">
          <w:t xml:space="preserve">) </w:t>
        </w:r>
      </w:ins>
      <w:ins w:id="860" w:author="Eva Juliet Baransky" w:date="2021-09-01T10:25:00Z">
        <w:r w:rsidR="004D4850">
          <w:fldChar w:fldCharType="begin" w:fldLock="1"/>
        </w:r>
      </w:ins>
      <w:r w:rsidR="00927BC6">
        <w:instrText>ADDIN CSL_CITATION {"citationItems":[{"id":"ITEM-1","itemData":{"DOI":"10.1016/0012-821X(82)90054-1","ISSN":"0012821X","abstract":"The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Letters","id":"ITEM-1","issue":"2","issued":{"date-parts":[["1982"]]},"page":"211-219","title":"Metal diagenesis in oxic marine sediments","type":"article-journal","volume":"61"},"uris":["http://www.mendeley.com/documents/?uuid=ef14bd28-5892-46de-b478-bb019be1317c"]},{"id":"ITEM-2","itemData":{"DOI":"10.1016/0012-821X(80)90151-X","ISSN":"0012821X","abstract":"Concentrations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Letters","id":"ITEM-2","issue":"1","issued":{"date-parts":[["1980"]]},"page":"81-101","title":"Early diagenesis in sediments from the eastern equatorial Pacific, II. Pore water metal results","type":"article-journal","volume":"49"},"uris":["http://www.mendeley.com/documents/?uuid=d6cac960-457c-461b-89cb-c96deec05729"]},{"id":"ITEM-3","itemData":{"DOI":"10.1016/0016-7037(90)90149-F","ISSN":"00167037","abstract":"The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et al., 1982; Klinkhammer, 1980; Shaw et al., 1990)","plainTextFormattedCitation":"(Klinkhammer et al., 1982; Klinkhammer, 1980; Shaw et al., 1990)","previouslyFormattedCitation":"(Klinkhammer et al., 1982; Klinkhammer, 1980; Shaw et al., 1990)"},"properties":{"noteIndex":0},"schema":"https://github.com/citation-style-language/schema/raw/master/csl-citation.json"}</w:instrText>
      </w:r>
      <w:r w:rsidR="004D4850">
        <w:fldChar w:fldCharType="separate"/>
      </w:r>
      <w:r w:rsidR="004D4850" w:rsidRPr="004D4850">
        <w:rPr>
          <w:noProof/>
        </w:rPr>
        <w:t>(Klinkhammer et al., 1982; Klinkhammer, 1980; Shaw et al., 1990)</w:t>
      </w:r>
      <w:ins w:id="861" w:author="Eva Juliet Baransky" w:date="2021-09-01T10:25:00Z">
        <w:r w:rsidR="004D4850">
          <w:fldChar w:fldCharType="end"/>
        </w:r>
        <w:r w:rsidR="004D4850">
          <w:t xml:space="preserve">. Therefore, the ambient </w:t>
        </w:r>
      </w:ins>
      <w:ins w:id="862" w:author="Eva Juliet Baransky" w:date="2021-09-01T10:26:00Z">
        <w:r w:rsidR="004D4850">
          <w:t>pore fluid</w:t>
        </w:r>
      </w:ins>
      <w:ins w:id="863" w:author="Eva Juliet Baransky" w:date="2021-09-01T10:25:00Z">
        <w:r w:rsidR="004D4850">
          <w:t xml:space="preserve"> </w:t>
        </w:r>
      </w:ins>
      <w:ins w:id="864" w:author="Eva Juliet Baransky" w:date="2021-09-01T10:26:00Z">
        <w:r w:rsidR="004D4850">
          <w:t>would have to be</w:t>
        </w:r>
      </w:ins>
      <w:ins w:id="865" w:author="Eva Juliet Baransky" w:date="2021-09-01T10:25:00Z">
        <w:r w:rsidR="004D4850">
          <w:t xml:space="preserve"> extremely isotopically different </w:t>
        </w:r>
      </w:ins>
      <w:ins w:id="866" w:author="Eva Juliet Baransky" w:date="2021-09-01T10:26:00Z">
        <w:r w:rsidR="004D4850">
          <w:t>from the Ni released from Mn reduction</w:t>
        </w:r>
      </w:ins>
      <w:ins w:id="867" w:author="Eva Juliet Baransky" w:date="2021-09-01T10:27:00Z">
        <w:r w:rsidR="004D4850">
          <w:t xml:space="preserve"> to</w:t>
        </w:r>
      </w:ins>
      <w:ins w:id="868" w:author="Eva Juliet Baransky" w:date="2021-09-01T10:25:00Z">
        <w:r w:rsidR="004D4850">
          <w:t xml:space="preserve"> have an impact on the isotopic co</w:t>
        </w:r>
      </w:ins>
      <w:ins w:id="869" w:author="Eva Juliet Baransky" w:date="2021-09-01T10:27:00Z">
        <w:r w:rsidR="004D4850">
          <w:t>mposition of the mixture.</w:t>
        </w:r>
      </w:ins>
      <w:ins w:id="870" w:author="Eva Juliet Baransky" w:date="2021-09-01T10:25:00Z">
        <w:r w:rsidR="004D4850">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W">
    <w15:presenceInfo w15:providerId="None" w15:userId="Laura W"/>
  </w15:person>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013A2"/>
    <w:rsid w:val="00003ACB"/>
    <w:rsid w:val="000041A6"/>
    <w:rsid w:val="00007270"/>
    <w:rsid w:val="000116F3"/>
    <w:rsid w:val="00012460"/>
    <w:rsid w:val="00012697"/>
    <w:rsid w:val="00013045"/>
    <w:rsid w:val="00013466"/>
    <w:rsid w:val="00013E20"/>
    <w:rsid w:val="00013FFA"/>
    <w:rsid w:val="00014393"/>
    <w:rsid w:val="00014400"/>
    <w:rsid w:val="00016473"/>
    <w:rsid w:val="000170A2"/>
    <w:rsid w:val="00022324"/>
    <w:rsid w:val="000235E8"/>
    <w:rsid w:val="00025F88"/>
    <w:rsid w:val="00030E00"/>
    <w:rsid w:val="00032788"/>
    <w:rsid w:val="000329B4"/>
    <w:rsid w:val="00033458"/>
    <w:rsid w:val="00033D7D"/>
    <w:rsid w:val="000345CE"/>
    <w:rsid w:val="000357A5"/>
    <w:rsid w:val="0003616E"/>
    <w:rsid w:val="00036D67"/>
    <w:rsid w:val="00037047"/>
    <w:rsid w:val="0003718C"/>
    <w:rsid w:val="0003740B"/>
    <w:rsid w:val="00037954"/>
    <w:rsid w:val="000404A6"/>
    <w:rsid w:val="000413CC"/>
    <w:rsid w:val="000416D6"/>
    <w:rsid w:val="00041B4A"/>
    <w:rsid w:val="00041CB7"/>
    <w:rsid w:val="0004222E"/>
    <w:rsid w:val="00045E87"/>
    <w:rsid w:val="000477F6"/>
    <w:rsid w:val="00050DB3"/>
    <w:rsid w:val="00050EB7"/>
    <w:rsid w:val="00051050"/>
    <w:rsid w:val="0005166F"/>
    <w:rsid w:val="0005379F"/>
    <w:rsid w:val="000547C8"/>
    <w:rsid w:val="00055CB8"/>
    <w:rsid w:val="00056074"/>
    <w:rsid w:val="00056828"/>
    <w:rsid w:val="000572DF"/>
    <w:rsid w:val="00057D2E"/>
    <w:rsid w:val="000603A8"/>
    <w:rsid w:val="000608EF"/>
    <w:rsid w:val="00060CFF"/>
    <w:rsid w:val="00061666"/>
    <w:rsid w:val="00062A3A"/>
    <w:rsid w:val="00063C13"/>
    <w:rsid w:val="0006453D"/>
    <w:rsid w:val="000661CA"/>
    <w:rsid w:val="00071399"/>
    <w:rsid w:val="00071C5F"/>
    <w:rsid w:val="00071D27"/>
    <w:rsid w:val="00075080"/>
    <w:rsid w:val="00077FC1"/>
    <w:rsid w:val="00083E4D"/>
    <w:rsid w:val="00084670"/>
    <w:rsid w:val="00084E99"/>
    <w:rsid w:val="00086C9E"/>
    <w:rsid w:val="00086EE1"/>
    <w:rsid w:val="000874AA"/>
    <w:rsid w:val="000879B8"/>
    <w:rsid w:val="00090286"/>
    <w:rsid w:val="0009176C"/>
    <w:rsid w:val="00091AED"/>
    <w:rsid w:val="00092E08"/>
    <w:rsid w:val="00092FCD"/>
    <w:rsid w:val="00095794"/>
    <w:rsid w:val="000967EC"/>
    <w:rsid w:val="00096DBE"/>
    <w:rsid w:val="000A2522"/>
    <w:rsid w:val="000A2BE5"/>
    <w:rsid w:val="000A393C"/>
    <w:rsid w:val="000A48BB"/>
    <w:rsid w:val="000A4E3D"/>
    <w:rsid w:val="000A69C4"/>
    <w:rsid w:val="000A7F55"/>
    <w:rsid w:val="000B1FA1"/>
    <w:rsid w:val="000B31D1"/>
    <w:rsid w:val="000B5459"/>
    <w:rsid w:val="000B5C73"/>
    <w:rsid w:val="000B5E09"/>
    <w:rsid w:val="000B7A27"/>
    <w:rsid w:val="000B7E93"/>
    <w:rsid w:val="000C0B9F"/>
    <w:rsid w:val="000C1B7E"/>
    <w:rsid w:val="000C2627"/>
    <w:rsid w:val="000C3B62"/>
    <w:rsid w:val="000C4003"/>
    <w:rsid w:val="000C4455"/>
    <w:rsid w:val="000C4816"/>
    <w:rsid w:val="000C49A2"/>
    <w:rsid w:val="000C5B87"/>
    <w:rsid w:val="000C7A31"/>
    <w:rsid w:val="000D0995"/>
    <w:rsid w:val="000D20BB"/>
    <w:rsid w:val="000D440C"/>
    <w:rsid w:val="000E03B2"/>
    <w:rsid w:val="000E46DD"/>
    <w:rsid w:val="000E558D"/>
    <w:rsid w:val="000E58D5"/>
    <w:rsid w:val="000E7512"/>
    <w:rsid w:val="000F1DBC"/>
    <w:rsid w:val="000F1F4B"/>
    <w:rsid w:val="000F24DD"/>
    <w:rsid w:val="000F320D"/>
    <w:rsid w:val="000F4AFB"/>
    <w:rsid w:val="000F4E5D"/>
    <w:rsid w:val="000F79CF"/>
    <w:rsid w:val="000F7F24"/>
    <w:rsid w:val="00103A1D"/>
    <w:rsid w:val="00104EE8"/>
    <w:rsid w:val="001054A0"/>
    <w:rsid w:val="00105E08"/>
    <w:rsid w:val="00106857"/>
    <w:rsid w:val="00107C81"/>
    <w:rsid w:val="00110CF4"/>
    <w:rsid w:val="00112EDF"/>
    <w:rsid w:val="00113BCE"/>
    <w:rsid w:val="00113C86"/>
    <w:rsid w:val="00114464"/>
    <w:rsid w:val="00116E31"/>
    <w:rsid w:val="001206F0"/>
    <w:rsid w:val="00120B4D"/>
    <w:rsid w:val="00121DEE"/>
    <w:rsid w:val="00124748"/>
    <w:rsid w:val="00124D0B"/>
    <w:rsid w:val="00125FFF"/>
    <w:rsid w:val="001306C1"/>
    <w:rsid w:val="001332E1"/>
    <w:rsid w:val="001339A7"/>
    <w:rsid w:val="001344F7"/>
    <w:rsid w:val="00134C62"/>
    <w:rsid w:val="00134F2A"/>
    <w:rsid w:val="00135D58"/>
    <w:rsid w:val="00136398"/>
    <w:rsid w:val="001366FF"/>
    <w:rsid w:val="00137419"/>
    <w:rsid w:val="0013742A"/>
    <w:rsid w:val="00137BC1"/>
    <w:rsid w:val="00141CF1"/>
    <w:rsid w:val="00141FD3"/>
    <w:rsid w:val="00142614"/>
    <w:rsid w:val="001435B8"/>
    <w:rsid w:val="00144189"/>
    <w:rsid w:val="00144286"/>
    <w:rsid w:val="0014494F"/>
    <w:rsid w:val="00146805"/>
    <w:rsid w:val="00151E80"/>
    <w:rsid w:val="0015304A"/>
    <w:rsid w:val="001534E7"/>
    <w:rsid w:val="0015392C"/>
    <w:rsid w:val="0015509E"/>
    <w:rsid w:val="00157528"/>
    <w:rsid w:val="001578BA"/>
    <w:rsid w:val="00161FD4"/>
    <w:rsid w:val="0016202C"/>
    <w:rsid w:val="00165487"/>
    <w:rsid w:val="00166070"/>
    <w:rsid w:val="001669D8"/>
    <w:rsid w:val="001674DE"/>
    <w:rsid w:val="001716B6"/>
    <w:rsid w:val="0017420D"/>
    <w:rsid w:val="001749B7"/>
    <w:rsid w:val="001760E5"/>
    <w:rsid w:val="00177156"/>
    <w:rsid w:val="00177ED9"/>
    <w:rsid w:val="00180F02"/>
    <w:rsid w:val="0018116B"/>
    <w:rsid w:val="001827EA"/>
    <w:rsid w:val="00182B47"/>
    <w:rsid w:val="00183CEB"/>
    <w:rsid w:val="00185953"/>
    <w:rsid w:val="0019025A"/>
    <w:rsid w:val="00190446"/>
    <w:rsid w:val="0019363B"/>
    <w:rsid w:val="0019421B"/>
    <w:rsid w:val="0019673B"/>
    <w:rsid w:val="001A1B51"/>
    <w:rsid w:val="001A26C1"/>
    <w:rsid w:val="001A33B2"/>
    <w:rsid w:val="001A3A85"/>
    <w:rsid w:val="001A4C85"/>
    <w:rsid w:val="001A71C3"/>
    <w:rsid w:val="001A7284"/>
    <w:rsid w:val="001A7CCB"/>
    <w:rsid w:val="001A7E77"/>
    <w:rsid w:val="001B042D"/>
    <w:rsid w:val="001B045E"/>
    <w:rsid w:val="001B228C"/>
    <w:rsid w:val="001B2E30"/>
    <w:rsid w:val="001B2F3D"/>
    <w:rsid w:val="001B31B8"/>
    <w:rsid w:val="001B70F0"/>
    <w:rsid w:val="001B7551"/>
    <w:rsid w:val="001C5AE0"/>
    <w:rsid w:val="001C6516"/>
    <w:rsid w:val="001C6F65"/>
    <w:rsid w:val="001C7341"/>
    <w:rsid w:val="001C754D"/>
    <w:rsid w:val="001D0E59"/>
    <w:rsid w:val="001D110F"/>
    <w:rsid w:val="001D1855"/>
    <w:rsid w:val="001D23C8"/>
    <w:rsid w:val="001D29E1"/>
    <w:rsid w:val="001D4B50"/>
    <w:rsid w:val="001D79CF"/>
    <w:rsid w:val="001E007A"/>
    <w:rsid w:val="001E0120"/>
    <w:rsid w:val="001E14AF"/>
    <w:rsid w:val="001E347A"/>
    <w:rsid w:val="001E34DF"/>
    <w:rsid w:val="001E3975"/>
    <w:rsid w:val="001E42BA"/>
    <w:rsid w:val="001E5680"/>
    <w:rsid w:val="001E7084"/>
    <w:rsid w:val="001F01A6"/>
    <w:rsid w:val="001F025F"/>
    <w:rsid w:val="001F2BFE"/>
    <w:rsid w:val="001F2D4C"/>
    <w:rsid w:val="001F2F42"/>
    <w:rsid w:val="001F3414"/>
    <w:rsid w:val="001F4E1A"/>
    <w:rsid w:val="001F569E"/>
    <w:rsid w:val="0020016B"/>
    <w:rsid w:val="00201FBA"/>
    <w:rsid w:val="002039F4"/>
    <w:rsid w:val="00203C60"/>
    <w:rsid w:val="00203DF2"/>
    <w:rsid w:val="00205049"/>
    <w:rsid w:val="0020553B"/>
    <w:rsid w:val="00210045"/>
    <w:rsid w:val="00211F34"/>
    <w:rsid w:val="00215D9E"/>
    <w:rsid w:val="002162BC"/>
    <w:rsid w:val="0022056D"/>
    <w:rsid w:val="002221D0"/>
    <w:rsid w:val="00223377"/>
    <w:rsid w:val="0022345D"/>
    <w:rsid w:val="002235E4"/>
    <w:rsid w:val="002236AE"/>
    <w:rsid w:val="002236C1"/>
    <w:rsid w:val="0022461E"/>
    <w:rsid w:val="00232F91"/>
    <w:rsid w:val="0023330A"/>
    <w:rsid w:val="00233E17"/>
    <w:rsid w:val="00236450"/>
    <w:rsid w:val="00236AC9"/>
    <w:rsid w:val="00237118"/>
    <w:rsid w:val="0023765A"/>
    <w:rsid w:val="002419D8"/>
    <w:rsid w:val="00244CB5"/>
    <w:rsid w:val="00244EBC"/>
    <w:rsid w:val="002463A7"/>
    <w:rsid w:val="0025115C"/>
    <w:rsid w:val="0025337B"/>
    <w:rsid w:val="002564FE"/>
    <w:rsid w:val="00256A19"/>
    <w:rsid w:val="00257890"/>
    <w:rsid w:val="00260512"/>
    <w:rsid w:val="0026055D"/>
    <w:rsid w:val="002634E0"/>
    <w:rsid w:val="00263CB8"/>
    <w:rsid w:val="002646D7"/>
    <w:rsid w:val="0026647F"/>
    <w:rsid w:val="00266B72"/>
    <w:rsid w:val="00270FA6"/>
    <w:rsid w:val="00273B20"/>
    <w:rsid w:val="002745CC"/>
    <w:rsid w:val="00274A29"/>
    <w:rsid w:val="0027616C"/>
    <w:rsid w:val="00277B76"/>
    <w:rsid w:val="002805CF"/>
    <w:rsid w:val="002811A2"/>
    <w:rsid w:val="0028190F"/>
    <w:rsid w:val="00281974"/>
    <w:rsid w:val="00284BFA"/>
    <w:rsid w:val="0028535D"/>
    <w:rsid w:val="00285B98"/>
    <w:rsid w:val="00285D8B"/>
    <w:rsid w:val="00285E2F"/>
    <w:rsid w:val="002876F1"/>
    <w:rsid w:val="002915CC"/>
    <w:rsid w:val="002916F2"/>
    <w:rsid w:val="00293645"/>
    <w:rsid w:val="00294630"/>
    <w:rsid w:val="00295820"/>
    <w:rsid w:val="00296A44"/>
    <w:rsid w:val="002A0011"/>
    <w:rsid w:val="002A17CC"/>
    <w:rsid w:val="002A1D8B"/>
    <w:rsid w:val="002A472B"/>
    <w:rsid w:val="002A4C7D"/>
    <w:rsid w:val="002A5DC2"/>
    <w:rsid w:val="002A67F2"/>
    <w:rsid w:val="002A78C0"/>
    <w:rsid w:val="002A7DC2"/>
    <w:rsid w:val="002B02DF"/>
    <w:rsid w:val="002B17EB"/>
    <w:rsid w:val="002B23BF"/>
    <w:rsid w:val="002B2FD5"/>
    <w:rsid w:val="002B358A"/>
    <w:rsid w:val="002B36CF"/>
    <w:rsid w:val="002B6CB4"/>
    <w:rsid w:val="002B7030"/>
    <w:rsid w:val="002C0D93"/>
    <w:rsid w:val="002C1205"/>
    <w:rsid w:val="002C1D3B"/>
    <w:rsid w:val="002C2CE1"/>
    <w:rsid w:val="002D090F"/>
    <w:rsid w:val="002D1C7B"/>
    <w:rsid w:val="002D1D13"/>
    <w:rsid w:val="002D2BD4"/>
    <w:rsid w:val="002D32E7"/>
    <w:rsid w:val="002D356D"/>
    <w:rsid w:val="002D35C5"/>
    <w:rsid w:val="002D49B7"/>
    <w:rsid w:val="002D66D7"/>
    <w:rsid w:val="002D7381"/>
    <w:rsid w:val="002D73A5"/>
    <w:rsid w:val="002D7658"/>
    <w:rsid w:val="002D7A5B"/>
    <w:rsid w:val="002D7F24"/>
    <w:rsid w:val="002E0751"/>
    <w:rsid w:val="002E0E0E"/>
    <w:rsid w:val="002E0E4B"/>
    <w:rsid w:val="002E27E8"/>
    <w:rsid w:val="002E394D"/>
    <w:rsid w:val="002E44EE"/>
    <w:rsid w:val="002E600F"/>
    <w:rsid w:val="002E63BC"/>
    <w:rsid w:val="002E750E"/>
    <w:rsid w:val="002E7B53"/>
    <w:rsid w:val="002F0C40"/>
    <w:rsid w:val="002F0FB5"/>
    <w:rsid w:val="002F1C8B"/>
    <w:rsid w:val="002F44A7"/>
    <w:rsid w:val="002F4C6A"/>
    <w:rsid w:val="002F79FB"/>
    <w:rsid w:val="003002E7"/>
    <w:rsid w:val="00300A50"/>
    <w:rsid w:val="0030362F"/>
    <w:rsid w:val="003045F8"/>
    <w:rsid w:val="00305877"/>
    <w:rsid w:val="00307069"/>
    <w:rsid w:val="00307396"/>
    <w:rsid w:val="00310949"/>
    <w:rsid w:val="003122E4"/>
    <w:rsid w:val="003137E6"/>
    <w:rsid w:val="00314970"/>
    <w:rsid w:val="00315D89"/>
    <w:rsid w:val="00315D9C"/>
    <w:rsid w:val="00315F04"/>
    <w:rsid w:val="00320576"/>
    <w:rsid w:val="003213BE"/>
    <w:rsid w:val="00322033"/>
    <w:rsid w:val="00323AA8"/>
    <w:rsid w:val="00325AB7"/>
    <w:rsid w:val="00325B43"/>
    <w:rsid w:val="00326CEA"/>
    <w:rsid w:val="003270FA"/>
    <w:rsid w:val="00327EA0"/>
    <w:rsid w:val="00332653"/>
    <w:rsid w:val="00332B38"/>
    <w:rsid w:val="00333BC1"/>
    <w:rsid w:val="00333C6E"/>
    <w:rsid w:val="00334C32"/>
    <w:rsid w:val="00337B1E"/>
    <w:rsid w:val="00337EA1"/>
    <w:rsid w:val="00340C06"/>
    <w:rsid w:val="00342053"/>
    <w:rsid w:val="003426A3"/>
    <w:rsid w:val="00343104"/>
    <w:rsid w:val="003441A0"/>
    <w:rsid w:val="00345D61"/>
    <w:rsid w:val="003469E7"/>
    <w:rsid w:val="00355B6D"/>
    <w:rsid w:val="00360A4B"/>
    <w:rsid w:val="00363751"/>
    <w:rsid w:val="00364C94"/>
    <w:rsid w:val="00364CAE"/>
    <w:rsid w:val="003653C6"/>
    <w:rsid w:val="0036712B"/>
    <w:rsid w:val="00367BA1"/>
    <w:rsid w:val="00371A15"/>
    <w:rsid w:val="00372959"/>
    <w:rsid w:val="00374719"/>
    <w:rsid w:val="00375083"/>
    <w:rsid w:val="003750AB"/>
    <w:rsid w:val="0037521F"/>
    <w:rsid w:val="00375D35"/>
    <w:rsid w:val="00376A8E"/>
    <w:rsid w:val="00377A05"/>
    <w:rsid w:val="00380080"/>
    <w:rsid w:val="00382EF9"/>
    <w:rsid w:val="0038376E"/>
    <w:rsid w:val="00383AD3"/>
    <w:rsid w:val="0038604F"/>
    <w:rsid w:val="0038620D"/>
    <w:rsid w:val="003863E4"/>
    <w:rsid w:val="00386E9C"/>
    <w:rsid w:val="0039123B"/>
    <w:rsid w:val="00392647"/>
    <w:rsid w:val="00394061"/>
    <w:rsid w:val="00397034"/>
    <w:rsid w:val="003A049B"/>
    <w:rsid w:val="003A2CAE"/>
    <w:rsid w:val="003A38B5"/>
    <w:rsid w:val="003B0004"/>
    <w:rsid w:val="003B23B2"/>
    <w:rsid w:val="003B25CC"/>
    <w:rsid w:val="003B2D27"/>
    <w:rsid w:val="003B665A"/>
    <w:rsid w:val="003C05B4"/>
    <w:rsid w:val="003C101C"/>
    <w:rsid w:val="003C1A81"/>
    <w:rsid w:val="003C3616"/>
    <w:rsid w:val="003C3ECE"/>
    <w:rsid w:val="003C4F70"/>
    <w:rsid w:val="003C5696"/>
    <w:rsid w:val="003C7D60"/>
    <w:rsid w:val="003D0592"/>
    <w:rsid w:val="003D0AF5"/>
    <w:rsid w:val="003D4809"/>
    <w:rsid w:val="003D58A9"/>
    <w:rsid w:val="003D5F4C"/>
    <w:rsid w:val="003D6756"/>
    <w:rsid w:val="003D70C0"/>
    <w:rsid w:val="003D7246"/>
    <w:rsid w:val="003E2340"/>
    <w:rsid w:val="003E2887"/>
    <w:rsid w:val="003E32B2"/>
    <w:rsid w:val="003E3C38"/>
    <w:rsid w:val="003E4FAA"/>
    <w:rsid w:val="003E52D0"/>
    <w:rsid w:val="003E5A69"/>
    <w:rsid w:val="003E5C4B"/>
    <w:rsid w:val="003E5F65"/>
    <w:rsid w:val="003E5FC6"/>
    <w:rsid w:val="003E756D"/>
    <w:rsid w:val="003E7A26"/>
    <w:rsid w:val="003F0D0D"/>
    <w:rsid w:val="003F0F2D"/>
    <w:rsid w:val="003F4896"/>
    <w:rsid w:val="003F672B"/>
    <w:rsid w:val="00400590"/>
    <w:rsid w:val="00400D81"/>
    <w:rsid w:val="00400D91"/>
    <w:rsid w:val="00401CCE"/>
    <w:rsid w:val="00401FC8"/>
    <w:rsid w:val="0040238B"/>
    <w:rsid w:val="00404721"/>
    <w:rsid w:val="004067BE"/>
    <w:rsid w:val="00410988"/>
    <w:rsid w:val="00410991"/>
    <w:rsid w:val="004123FB"/>
    <w:rsid w:val="00414853"/>
    <w:rsid w:val="004159AD"/>
    <w:rsid w:val="00421406"/>
    <w:rsid w:val="00421902"/>
    <w:rsid w:val="0042297B"/>
    <w:rsid w:val="00422EC0"/>
    <w:rsid w:val="00423BF0"/>
    <w:rsid w:val="004250F6"/>
    <w:rsid w:val="004256F3"/>
    <w:rsid w:val="004327FC"/>
    <w:rsid w:val="00433D24"/>
    <w:rsid w:val="00437FC4"/>
    <w:rsid w:val="004411F5"/>
    <w:rsid w:val="00441E9B"/>
    <w:rsid w:val="00442B8F"/>
    <w:rsid w:val="00444C3A"/>
    <w:rsid w:val="00446D56"/>
    <w:rsid w:val="004477A3"/>
    <w:rsid w:val="00450F4E"/>
    <w:rsid w:val="00452EE2"/>
    <w:rsid w:val="004555DF"/>
    <w:rsid w:val="00455741"/>
    <w:rsid w:val="00456BC8"/>
    <w:rsid w:val="0045784C"/>
    <w:rsid w:val="00460EEA"/>
    <w:rsid w:val="00461347"/>
    <w:rsid w:val="00461F7D"/>
    <w:rsid w:val="00462E0B"/>
    <w:rsid w:val="00467889"/>
    <w:rsid w:val="00467D72"/>
    <w:rsid w:val="00467DBE"/>
    <w:rsid w:val="00470841"/>
    <w:rsid w:val="00471664"/>
    <w:rsid w:val="0047233C"/>
    <w:rsid w:val="00474C7C"/>
    <w:rsid w:val="004758AF"/>
    <w:rsid w:val="00476A4C"/>
    <w:rsid w:val="00480C1C"/>
    <w:rsid w:val="0048155C"/>
    <w:rsid w:val="00481CF9"/>
    <w:rsid w:val="00481D10"/>
    <w:rsid w:val="00481D5C"/>
    <w:rsid w:val="0048349D"/>
    <w:rsid w:val="0048443E"/>
    <w:rsid w:val="004851E4"/>
    <w:rsid w:val="00486BF7"/>
    <w:rsid w:val="004875CD"/>
    <w:rsid w:val="004928C1"/>
    <w:rsid w:val="00493DF1"/>
    <w:rsid w:val="00494B1A"/>
    <w:rsid w:val="00495A9D"/>
    <w:rsid w:val="00496418"/>
    <w:rsid w:val="00496C8C"/>
    <w:rsid w:val="004972F6"/>
    <w:rsid w:val="00497564"/>
    <w:rsid w:val="004A0CD4"/>
    <w:rsid w:val="004A53AB"/>
    <w:rsid w:val="004A540A"/>
    <w:rsid w:val="004A733E"/>
    <w:rsid w:val="004A76F0"/>
    <w:rsid w:val="004A77C3"/>
    <w:rsid w:val="004B0192"/>
    <w:rsid w:val="004B0603"/>
    <w:rsid w:val="004B118E"/>
    <w:rsid w:val="004B1B16"/>
    <w:rsid w:val="004B2A05"/>
    <w:rsid w:val="004B3F88"/>
    <w:rsid w:val="004B5DDB"/>
    <w:rsid w:val="004B5EEA"/>
    <w:rsid w:val="004B6D70"/>
    <w:rsid w:val="004C2051"/>
    <w:rsid w:val="004C2C42"/>
    <w:rsid w:val="004C3261"/>
    <w:rsid w:val="004C65A1"/>
    <w:rsid w:val="004C672C"/>
    <w:rsid w:val="004C6D5F"/>
    <w:rsid w:val="004C7685"/>
    <w:rsid w:val="004C791A"/>
    <w:rsid w:val="004D00B6"/>
    <w:rsid w:val="004D2D97"/>
    <w:rsid w:val="004D2EEA"/>
    <w:rsid w:val="004D4850"/>
    <w:rsid w:val="004D5883"/>
    <w:rsid w:val="004D5DE6"/>
    <w:rsid w:val="004D5FD5"/>
    <w:rsid w:val="004D64B8"/>
    <w:rsid w:val="004D72C3"/>
    <w:rsid w:val="004D7C1E"/>
    <w:rsid w:val="004D7EA2"/>
    <w:rsid w:val="004E0691"/>
    <w:rsid w:val="004E1641"/>
    <w:rsid w:val="004E21C6"/>
    <w:rsid w:val="004E2483"/>
    <w:rsid w:val="004E2B0B"/>
    <w:rsid w:val="004E2E3C"/>
    <w:rsid w:val="004E3392"/>
    <w:rsid w:val="004E3D39"/>
    <w:rsid w:val="004E4AE7"/>
    <w:rsid w:val="004F0413"/>
    <w:rsid w:val="004F1193"/>
    <w:rsid w:val="004F1755"/>
    <w:rsid w:val="004F2690"/>
    <w:rsid w:val="004F3221"/>
    <w:rsid w:val="004F45A1"/>
    <w:rsid w:val="004F467B"/>
    <w:rsid w:val="004F4D87"/>
    <w:rsid w:val="004F557D"/>
    <w:rsid w:val="00505699"/>
    <w:rsid w:val="0050609B"/>
    <w:rsid w:val="005064B7"/>
    <w:rsid w:val="0051169D"/>
    <w:rsid w:val="00511EE9"/>
    <w:rsid w:val="00511FC4"/>
    <w:rsid w:val="005126F2"/>
    <w:rsid w:val="005129C2"/>
    <w:rsid w:val="00513347"/>
    <w:rsid w:val="0051496D"/>
    <w:rsid w:val="005159AB"/>
    <w:rsid w:val="00515DF9"/>
    <w:rsid w:val="00520758"/>
    <w:rsid w:val="005211A5"/>
    <w:rsid w:val="00522E71"/>
    <w:rsid w:val="00524463"/>
    <w:rsid w:val="00524811"/>
    <w:rsid w:val="00524C8B"/>
    <w:rsid w:val="0052656A"/>
    <w:rsid w:val="005272C6"/>
    <w:rsid w:val="00530188"/>
    <w:rsid w:val="00530330"/>
    <w:rsid w:val="005307B0"/>
    <w:rsid w:val="00530ACF"/>
    <w:rsid w:val="005318BA"/>
    <w:rsid w:val="005331E6"/>
    <w:rsid w:val="0053342D"/>
    <w:rsid w:val="0053419A"/>
    <w:rsid w:val="00536837"/>
    <w:rsid w:val="00536DF2"/>
    <w:rsid w:val="00536FBF"/>
    <w:rsid w:val="00542E57"/>
    <w:rsid w:val="00543DEE"/>
    <w:rsid w:val="00544E8A"/>
    <w:rsid w:val="005455F8"/>
    <w:rsid w:val="00545822"/>
    <w:rsid w:val="0055074A"/>
    <w:rsid w:val="00551304"/>
    <w:rsid w:val="00552BDC"/>
    <w:rsid w:val="005531EC"/>
    <w:rsid w:val="005533B9"/>
    <w:rsid w:val="0055397F"/>
    <w:rsid w:val="00554203"/>
    <w:rsid w:val="00554D1A"/>
    <w:rsid w:val="005554A9"/>
    <w:rsid w:val="00556ED3"/>
    <w:rsid w:val="005570EC"/>
    <w:rsid w:val="00561494"/>
    <w:rsid w:val="00562125"/>
    <w:rsid w:val="005624B9"/>
    <w:rsid w:val="00562F70"/>
    <w:rsid w:val="00564C60"/>
    <w:rsid w:val="00564D97"/>
    <w:rsid w:val="00564F08"/>
    <w:rsid w:val="00565798"/>
    <w:rsid w:val="00565A44"/>
    <w:rsid w:val="00567CED"/>
    <w:rsid w:val="00570E02"/>
    <w:rsid w:val="005726C9"/>
    <w:rsid w:val="00573D3A"/>
    <w:rsid w:val="00574E73"/>
    <w:rsid w:val="00575264"/>
    <w:rsid w:val="00575690"/>
    <w:rsid w:val="00575FFD"/>
    <w:rsid w:val="00577406"/>
    <w:rsid w:val="00580D2B"/>
    <w:rsid w:val="005823DF"/>
    <w:rsid w:val="00582D80"/>
    <w:rsid w:val="005835E0"/>
    <w:rsid w:val="00583E61"/>
    <w:rsid w:val="005846EF"/>
    <w:rsid w:val="00584A3C"/>
    <w:rsid w:val="00584E74"/>
    <w:rsid w:val="0058766D"/>
    <w:rsid w:val="005879BD"/>
    <w:rsid w:val="00587B90"/>
    <w:rsid w:val="0059189A"/>
    <w:rsid w:val="00591E6A"/>
    <w:rsid w:val="005928EC"/>
    <w:rsid w:val="00592BB4"/>
    <w:rsid w:val="00593C7A"/>
    <w:rsid w:val="00593EFF"/>
    <w:rsid w:val="00594F56"/>
    <w:rsid w:val="005973DB"/>
    <w:rsid w:val="005A1C80"/>
    <w:rsid w:val="005A1D09"/>
    <w:rsid w:val="005A26D3"/>
    <w:rsid w:val="005A2A5F"/>
    <w:rsid w:val="005A34A8"/>
    <w:rsid w:val="005A3BDF"/>
    <w:rsid w:val="005A448B"/>
    <w:rsid w:val="005A5199"/>
    <w:rsid w:val="005A5BF3"/>
    <w:rsid w:val="005A5CDD"/>
    <w:rsid w:val="005A6110"/>
    <w:rsid w:val="005A7471"/>
    <w:rsid w:val="005A7ACF"/>
    <w:rsid w:val="005A7D7A"/>
    <w:rsid w:val="005B0128"/>
    <w:rsid w:val="005B0AAB"/>
    <w:rsid w:val="005B10A5"/>
    <w:rsid w:val="005B134A"/>
    <w:rsid w:val="005B261F"/>
    <w:rsid w:val="005B27D9"/>
    <w:rsid w:val="005B2A59"/>
    <w:rsid w:val="005B3710"/>
    <w:rsid w:val="005B3B99"/>
    <w:rsid w:val="005B4219"/>
    <w:rsid w:val="005B4A7C"/>
    <w:rsid w:val="005B546E"/>
    <w:rsid w:val="005B6846"/>
    <w:rsid w:val="005B729E"/>
    <w:rsid w:val="005C3715"/>
    <w:rsid w:val="005C3C78"/>
    <w:rsid w:val="005C6395"/>
    <w:rsid w:val="005C6714"/>
    <w:rsid w:val="005C6B91"/>
    <w:rsid w:val="005C7AF0"/>
    <w:rsid w:val="005D006E"/>
    <w:rsid w:val="005D2967"/>
    <w:rsid w:val="005D4568"/>
    <w:rsid w:val="005D471B"/>
    <w:rsid w:val="005D5237"/>
    <w:rsid w:val="005D64ED"/>
    <w:rsid w:val="005D70A6"/>
    <w:rsid w:val="005D7A2D"/>
    <w:rsid w:val="005E3A0A"/>
    <w:rsid w:val="005E4FF4"/>
    <w:rsid w:val="005E5510"/>
    <w:rsid w:val="005E61F0"/>
    <w:rsid w:val="005E7BAC"/>
    <w:rsid w:val="005F0967"/>
    <w:rsid w:val="005F0F3A"/>
    <w:rsid w:val="005F168F"/>
    <w:rsid w:val="005F31DA"/>
    <w:rsid w:val="005F41F4"/>
    <w:rsid w:val="005F4E25"/>
    <w:rsid w:val="005F5F58"/>
    <w:rsid w:val="005F7457"/>
    <w:rsid w:val="005F7EC5"/>
    <w:rsid w:val="00600551"/>
    <w:rsid w:val="00600A7E"/>
    <w:rsid w:val="00601C25"/>
    <w:rsid w:val="00602245"/>
    <w:rsid w:val="0060238D"/>
    <w:rsid w:val="00602C00"/>
    <w:rsid w:val="00602E01"/>
    <w:rsid w:val="00603085"/>
    <w:rsid w:val="0060420C"/>
    <w:rsid w:val="00604402"/>
    <w:rsid w:val="0060473D"/>
    <w:rsid w:val="00605484"/>
    <w:rsid w:val="0060550E"/>
    <w:rsid w:val="006060F2"/>
    <w:rsid w:val="006065A1"/>
    <w:rsid w:val="00606B6E"/>
    <w:rsid w:val="00606ED1"/>
    <w:rsid w:val="00607700"/>
    <w:rsid w:val="00611DA4"/>
    <w:rsid w:val="00612258"/>
    <w:rsid w:val="00613E25"/>
    <w:rsid w:val="006141E7"/>
    <w:rsid w:val="00614C47"/>
    <w:rsid w:val="0062032E"/>
    <w:rsid w:val="0062093C"/>
    <w:rsid w:val="00621F16"/>
    <w:rsid w:val="0062227A"/>
    <w:rsid w:val="0062311B"/>
    <w:rsid w:val="0062362F"/>
    <w:rsid w:val="00624349"/>
    <w:rsid w:val="00625A69"/>
    <w:rsid w:val="0062693B"/>
    <w:rsid w:val="00627098"/>
    <w:rsid w:val="00630A70"/>
    <w:rsid w:val="00631CE1"/>
    <w:rsid w:val="00633714"/>
    <w:rsid w:val="00633D28"/>
    <w:rsid w:val="00634707"/>
    <w:rsid w:val="0063595A"/>
    <w:rsid w:val="006371E4"/>
    <w:rsid w:val="006373B2"/>
    <w:rsid w:val="00640AB9"/>
    <w:rsid w:val="006414CB"/>
    <w:rsid w:val="00641B6C"/>
    <w:rsid w:val="006444A0"/>
    <w:rsid w:val="006445F3"/>
    <w:rsid w:val="006454DE"/>
    <w:rsid w:val="006477D3"/>
    <w:rsid w:val="00647C32"/>
    <w:rsid w:val="00650293"/>
    <w:rsid w:val="00651EB4"/>
    <w:rsid w:val="006523AE"/>
    <w:rsid w:val="00653762"/>
    <w:rsid w:val="00654E24"/>
    <w:rsid w:val="0065584F"/>
    <w:rsid w:val="00656809"/>
    <w:rsid w:val="0066216A"/>
    <w:rsid w:val="006628AA"/>
    <w:rsid w:val="00662E0E"/>
    <w:rsid w:val="00665091"/>
    <w:rsid w:val="00665B85"/>
    <w:rsid w:val="00665CE9"/>
    <w:rsid w:val="00666942"/>
    <w:rsid w:val="00666FFD"/>
    <w:rsid w:val="00670FA9"/>
    <w:rsid w:val="00675372"/>
    <w:rsid w:val="0067623C"/>
    <w:rsid w:val="00676A84"/>
    <w:rsid w:val="006811B3"/>
    <w:rsid w:val="0068237E"/>
    <w:rsid w:val="006840F9"/>
    <w:rsid w:val="006858EA"/>
    <w:rsid w:val="00685C6B"/>
    <w:rsid w:val="00686005"/>
    <w:rsid w:val="00686069"/>
    <w:rsid w:val="00691521"/>
    <w:rsid w:val="00693E6E"/>
    <w:rsid w:val="006960F2"/>
    <w:rsid w:val="0069671B"/>
    <w:rsid w:val="0069715F"/>
    <w:rsid w:val="006A09BE"/>
    <w:rsid w:val="006A153E"/>
    <w:rsid w:val="006A1C1E"/>
    <w:rsid w:val="006A1E60"/>
    <w:rsid w:val="006A254E"/>
    <w:rsid w:val="006A3121"/>
    <w:rsid w:val="006A600C"/>
    <w:rsid w:val="006A77F0"/>
    <w:rsid w:val="006B407A"/>
    <w:rsid w:val="006B559F"/>
    <w:rsid w:val="006B796D"/>
    <w:rsid w:val="006C17F6"/>
    <w:rsid w:val="006C1E38"/>
    <w:rsid w:val="006C1E46"/>
    <w:rsid w:val="006C33D9"/>
    <w:rsid w:val="006C34F9"/>
    <w:rsid w:val="006C38B2"/>
    <w:rsid w:val="006C3F9E"/>
    <w:rsid w:val="006C453E"/>
    <w:rsid w:val="006C4B33"/>
    <w:rsid w:val="006C5F68"/>
    <w:rsid w:val="006C717B"/>
    <w:rsid w:val="006C73BD"/>
    <w:rsid w:val="006C77A9"/>
    <w:rsid w:val="006D072D"/>
    <w:rsid w:val="006D176E"/>
    <w:rsid w:val="006D21C3"/>
    <w:rsid w:val="006D2BD0"/>
    <w:rsid w:val="006D3A05"/>
    <w:rsid w:val="006D5C75"/>
    <w:rsid w:val="006D7D22"/>
    <w:rsid w:val="006E0094"/>
    <w:rsid w:val="006E0134"/>
    <w:rsid w:val="006E1886"/>
    <w:rsid w:val="006E23A5"/>
    <w:rsid w:val="006E27E5"/>
    <w:rsid w:val="006E3A27"/>
    <w:rsid w:val="006E777D"/>
    <w:rsid w:val="006F1683"/>
    <w:rsid w:val="006F3B8A"/>
    <w:rsid w:val="006F3BA6"/>
    <w:rsid w:val="006F4CB0"/>
    <w:rsid w:val="006F4E26"/>
    <w:rsid w:val="006F5745"/>
    <w:rsid w:val="006F68F5"/>
    <w:rsid w:val="006F741A"/>
    <w:rsid w:val="00700923"/>
    <w:rsid w:val="00700A18"/>
    <w:rsid w:val="00701100"/>
    <w:rsid w:val="00702A79"/>
    <w:rsid w:val="007068CD"/>
    <w:rsid w:val="00706C9E"/>
    <w:rsid w:val="00706ED2"/>
    <w:rsid w:val="0071211B"/>
    <w:rsid w:val="00712A14"/>
    <w:rsid w:val="0071515B"/>
    <w:rsid w:val="00717864"/>
    <w:rsid w:val="00717A01"/>
    <w:rsid w:val="00720E6B"/>
    <w:rsid w:val="007210F6"/>
    <w:rsid w:val="007218B6"/>
    <w:rsid w:val="00721E4C"/>
    <w:rsid w:val="007248CE"/>
    <w:rsid w:val="00724C98"/>
    <w:rsid w:val="007269E5"/>
    <w:rsid w:val="00726EB5"/>
    <w:rsid w:val="00731048"/>
    <w:rsid w:val="00731907"/>
    <w:rsid w:val="00732580"/>
    <w:rsid w:val="007326AA"/>
    <w:rsid w:val="00732BBB"/>
    <w:rsid w:val="00734CD1"/>
    <w:rsid w:val="007352F3"/>
    <w:rsid w:val="0073626C"/>
    <w:rsid w:val="00736ACC"/>
    <w:rsid w:val="00740100"/>
    <w:rsid w:val="007428F1"/>
    <w:rsid w:val="00742DAE"/>
    <w:rsid w:val="00743874"/>
    <w:rsid w:val="007440DD"/>
    <w:rsid w:val="00744518"/>
    <w:rsid w:val="00745CDB"/>
    <w:rsid w:val="0074726B"/>
    <w:rsid w:val="00747404"/>
    <w:rsid w:val="00751245"/>
    <w:rsid w:val="0075281D"/>
    <w:rsid w:val="007537FA"/>
    <w:rsid w:val="00753A2F"/>
    <w:rsid w:val="00754600"/>
    <w:rsid w:val="00755EB5"/>
    <w:rsid w:val="00760A52"/>
    <w:rsid w:val="0076131F"/>
    <w:rsid w:val="007628EE"/>
    <w:rsid w:val="00767801"/>
    <w:rsid w:val="0077007E"/>
    <w:rsid w:val="00771AFB"/>
    <w:rsid w:val="00771C64"/>
    <w:rsid w:val="00771C76"/>
    <w:rsid w:val="00772A74"/>
    <w:rsid w:val="00773CBD"/>
    <w:rsid w:val="00773F8E"/>
    <w:rsid w:val="00775846"/>
    <w:rsid w:val="007775A6"/>
    <w:rsid w:val="00781062"/>
    <w:rsid w:val="00781C58"/>
    <w:rsid w:val="0078374E"/>
    <w:rsid w:val="007903F1"/>
    <w:rsid w:val="00790C02"/>
    <w:rsid w:val="0079104A"/>
    <w:rsid w:val="0079109A"/>
    <w:rsid w:val="00792571"/>
    <w:rsid w:val="0079277E"/>
    <w:rsid w:val="00793E4E"/>
    <w:rsid w:val="00794285"/>
    <w:rsid w:val="0079476C"/>
    <w:rsid w:val="007979AC"/>
    <w:rsid w:val="007A0296"/>
    <w:rsid w:val="007A0757"/>
    <w:rsid w:val="007A1D3C"/>
    <w:rsid w:val="007A3B29"/>
    <w:rsid w:val="007A3C5D"/>
    <w:rsid w:val="007A43EC"/>
    <w:rsid w:val="007A5ECC"/>
    <w:rsid w:val="007B0FDF"/>
    <w:rsid w:val="007B3B3D"/>
    <w:rsid w:val="007B3C37"/>
    <w:rsid w:val="007B3FBB"/>
    <w:rsid w:val="007B4465"/>
    <w:rsid w:val="007B4676"/>
    <w:rsid w:val="007B4CEE"/>
    <w:rsid w:val="007B52BA"/>
    <w:rsid w:val="007B5755"/>
    <w:rsid w:val="007B6F1F"/>
    <w:rsid w:val="007B72B9"/>
    <w:rsid w:val="007B79FB"/>
    <w:rsid w:val="007C1505"/>
    <w:rsid w:val="007C1C79"/>
    <w:rsid w:val="007C3721"/>
    <w:rsid w:val="007C4CB5"/>
    <w:rsid w:val="007C5127"/>
    <w:rsid w:val="007C575D"/>
    <w:rsid w:val="007C6034"/>
    <w:rsid w:val="007C6ACC"/>
    <w:rsid w:val="007D13E7"/>
    <w:rsid w:val="007D14CA"/>
    <w:rsid w:val="007D17C1"/>
    <w:rsid w:val="007D1A8B"/>
    <w:rsid w:val="007D2092"/>
    <w:rsid w:val="007D38B5"/>
    <w:rsid w:val="007D633D"/>
    <w:rsid w:val="007D7799"/>
    <w:rsid w:val="007E0F39"/>
    <w:rsid w:val="007E2EFB"/>
    <w:rsid w:val="007E335E"/>
    <w:rsid w:val="007E7A3F"/>
    <w:rsid w:val="007F139B"/>
    <w:rsid w:val="007F1A81"/>
    <w:rsid w:val="007F54C3"/>
    <w:rsid w:val="007F5A41"/>
    <w:rsid w:val="007F5D54"/>
    <w:rsid w:val="007F70BB"/>
    <w:rsid w:val="007F722C"/>
    <w:rsid w:val="00801CA4"/>
    <w:rsid w:val="0080225D"/>
    <w:rsid w:val="00804A38"/>
    <w:rsid w:val="00804EEA"/>
    <w:rsid w:val="00805B42"/>
    <w:rsid w:val="008060B0"/>
    <w:rsid w:val="00806402"/>
    <w:rsid w:val="008109F1"/>
    <w:rsid w:val="00810C2C"/>
    <w:rsid w:val="00812882"/>
    <w:rsid w:val="00814056"/>
    <w:rsid w:val="00814BEE"/>
    <w:rsid w:val="0081540A"/>
    <w:rsid w:val="00815B76"/>
    <w:rsid w:val="00815F85"/>
    <w:rsid w:val="008175C4"/>
    <w:rsid w:val="00817BC3"/>
    <w:rsid w:val="00817E92"/>
    <w:rsid w:val="00821855"/>
    <w:rsid w:val="0082390B"/>
    <w:rsid w:val="00824205"/>
    <w:rsid w:val="00825BFB"/>
    <w:rsid w:val="008260DA"/>
    <w:rsid w:val="00830372"/>
    <w:rsid w:val="00831169"/>
    <w:rsid w:val="008313B5"/>
    <w:rsid w:val="008323A9"/>
    <w:rsid w:val="00840CFD"/>
    <w:rsid w:val="00841E3E"/>
    <w:rsid w:val="00842D45"/>
    <w:rsid w:val="00843602"/>
    <w:rsid w:val="00843611"/>
    <w:rsid w:val="0084536C"/>
    <w:rsid w:val="00846DD7"/>
    <w:rsid w:val="00850009"/>
    <w:rsid w:val="008504AB"/>
    <w:rsid w:val="0085228D"/>
    <w:rsid w:val="0085455A"/>
    <w:rsid w:val="00856819"/>
    <w:rsid w:val="008569F6"/>
    <w:rsid w:val="008616C6"/>
    <w:rsid w:val="008627C2"/>
    <w:rsid w:val="00862D01"/>
    <w:rsid w:val="00863093"/>
    <w:rsid w:val="008658B1"/>
    <w:rsid w:val="008660F0"/>
    <w:rsid w:val="00866DC0"/>
    <w:rsid w:val="008703F6"/>
    <w:rsid w:val="00873470"/>
    <w:rsid w:val="00876B06"/>
    <w:rsid w:val="00880A84"/>
    <w:rsid w:val="00880F09"/>
    <w:rsid w:val="008819FC"/>
    <w:rsid w:val="0088434A"/>
    <w:rsid w:val="00886515"/>
    <w:rsid w:val="0088706D"/>
    <w:rsid w:val="008928B0"/>
    <w:rsid w:val="00892D38"/>
    <w:rsid w:val="00894171"/>
    <w:rsid w:val="0089472B"/>
    <w:rsid w:val="008A1360"/>
    <w:rsid w:val="008A14B8"/>
    <w:rsid w:val="008A3341"/>
    <w:rsid w:val="008A3D40"/>
    <w:rsid w:val="008A6CFB"/>
    <w:rsid w:val="008A6DA1"/>
    <w:rsid w:val="008B0B11"/>
    <w:rsid w:val="008B3188"/>
    <w:rsid w:val="008B411A"/>
    <w:rsid w:val="008B4693"/>
    <w:rsid w:val="008B4861"/>
    <w:rsid w:val="008B533F"/>
    <w:rsid w:val="008B611A"/>
    <w:rsid w:val="008B66B1"/>
    <w:rsid w:val="008B7289"/>
    <w:rsid w:val="008B7E5E"/>
    <w:rsid w:val="008C1909"/>
    <w:rsid w:val="008C27BE"/>
    <w:rsid w:val="008C2ABF"/>
    <w:rsid w:val="008C3E0A"/>
    <w:rsid w:val="008C55BF"/>
    <w:rsid w:val="008C62DC"/>
    <w:rsid w:val="008C6EF2"/>
    <w:rsid w:val="008C78F6"/>
    <w:rsid w:val="008D3D30"/>
    <w:rsid w:val="008D4194"/>
    <w:rsid w:val="008D47AB"/>
    <w:rsid w:val="008D4AD6"/>
    <w:rsid w:val="008D4E63"/>
    <w:rsid w:val="008E13FF"/>
    <w:rsid w:val="008E3EE2"/>
    <w:rsid w:val="008E5043"/>
    <w:rsid w:val="008E54C6"/>
    <w:rsid w:val="008E5E64"/>
    <w:rsid w:val="008F0AA9"/>
    <w:rsid w:val="008F1ED9"/>
    <w:rsid w:val="008F203B"/>
    <w:rsid w:val="008F2F2E"/>
    <w:rsid w:val="008F5B41"/>
    <w:rsid w:val="008F663E"/>
    <w:rsid w:val="008F6E4A"/>
    <w:rsid w:val="0090058A"/>
    <w:rsid w:val="00901055"/>
    <w:rsid w:val="009025BB"/>
    <w:rsid w:val="00904A5F"/>
    <w:rsid w:val="00905D35"/>
    <w:rsid w:val="009106BA"/>
    <w:rsid w:val="0091173C"/>
    <w:rsid w:val="00913DE4"/>
    <w:rsid w:val="009141C0"/>
    <w:rsid w:val="00914659"/>
    <w:rsid w:val="0091468E"/>
    <w:rsid w:val="009151D1"/>
    <w:rsid w:val="009151EF"/>
    <w:rsid w:val="0091553A"/>
    <w:rsid w:val="00915AFB"/>
    <w:rsid w:val="00915BEC"/>
    <w:rsid w:val="00920BEC"/>
    <w:rsid w:val="00922EEE"/>
    <w:rsid w:val="0092383B"/>
    <w:rsid w:val="00925B2F"/>
    <w:rsid w:val="00926242"/>
    <w:rsid w:val="00927BC6"/>
    <w:rsid w:val="00932905"/>
    <w:rsid w:val="00934776"/>
    <w:rsid w:val="009349A7"/>
    <w:rsid w:val="00934E11"/>
    <w:rsid w:val="00934F69"/>
    <w:rsid w:val="00935E3E"/>
    <w:rsid w:val="0094088D"/>
    <w:rsid w:val="0094191D"/>
    <w:rsid w:val="0094535D"/>
    <w:rsid w:val="0094788E"/>
    <w:rsid w:val="0095328E"/>
    <w:rsid w:val="0095459D"/>
    <w:rsid w:val="009579F7"/>
    <w:rsid w:val="00960B5E"/>
    <w:rsid w:val="00961951"/>
    <w:rsid w:val="00962D88"/>
    <w:rsid w:val="00964DE9"/>
    <w:rsid w:val="00965AC4"/>
    <w:rsid w:val="00966A8E"/>
    <w:rsid w:val="00967518"/>
    <w:rsid w:val="00970765"/>
    <w:rsid w:val="00971735"/>
    <w:rsid w:val="00972676"/>
    <w:rsid w:val="00973B8D"/>
    <w:rsid w:val="0097499C"/>
    <w:rsid w:val="00976A7B"/>
    <w:rsid w:val="00976B22"/>
    <w:rsid w:val="00976DCF"/>
    <w:rsid w:val="00980DAB"/>
    <w:rsid w:val="0098242F"/>
    <w:rsid w:val="009830CE"/>
    <w:rsid w:val="00984449"/>
    <w:rsid w:val="009850AA"/>
    <w:rsid w:val="00985342"/>
    <w:rsid w:val="00985B3D"/>
    <w:rsid w:val="00987E3F"/>
    <w:rsid w:val="0099059B"/>
    <w:rsid w:val="00990E7F"/>
    <w:rsid w:val="00991794"/>
    <w:rsid w:val="00992418"/>
    <w:rsid w:val="009946A4"/>
    <w:rsid w:val="00997E47"/>
    <w:rsid w:val="009A0571"/>
    <w:rsid w:val="009A068E"/>
    <w:rsid w:val="009A19EB"/>
    <w:rsid w:val="009A1E62"/>
    <w:rsid w:val="009A1EB6"/>
    <w:rsid w:val="009A1F0D"/>
    <w:rsid w:val="009A56B7"/>
    <w:rsid w:val="009A6B66"/>
    <w:rsid w:val="009B167B"/>
    <w:rsid w:val="009B2053"/>
    <w:rsid w:val="009B2D35"/>
    <w:rsid w:val="009C10F6"/>
    <w:rsid w:val="009C1879"/>
    <w:rsid w:val="009C1F6B"/>
    <w:rsid w:val="009C1F96"/>
    <w:rsid w:val="009C2CCA"/>
    <w:rsid w:val="009C3121"/>
    <w:rsid w:val="009C39A5"/>
    <w:rsid w:val="009C43DD"/>
    <w:rsid w:val="009C47AF"/>
    <w:rsid w:val="009C7536"/>
    <w:rsid w:val="009D20D2"/>
    <w:rsid w:val="009D20EB"/>
    <w:rsid w:val="009D3BB7"/>
    <w:rsid w:val="009D4739"/>
    <w:rsid w:val="009D5BB1"/>
    <w:rsid w:val="009D6B76"/>
    <w:rsid w:val="009D6F18"/>
    <w:rsid w:val="009D7461"/>
    <w:rsid w:val="009E070D"/>
    <w:rsid w:val="009E14E5"/>
    <w:rsid w:val="009E19AB"/>
    <w:rsid w:val="009E1DF9"/>
    <w:rsid w:val="009E1EA2"/>
    <w:rsid w:val="009E2757"/>
    <w:rsid w:val="009E2CC7"/>
    <w:rsid w:val="009E3922"/>
    <w:rsid w:val="009E422F"/>
    <w:rsid w:val="009E50B2"/>
    <w:rsid w:val="009E7278"/>
    <w:rsid w:val="009E7D30"/>
    <w:rsid w:val="009F1095"/>
    <w:rsid w:val="009F1269"/>
    <w:rsid w:val="009F2278"/>
    <w:rsid w:val="009F43D3"/>
    <w:rsid w:val="009F4E7A"/>
    <w:rsid w:val="009F569D"/>
    <w:rsid w:val="00A01AA4"/>
    <w:rsid w:val="00A02C0D"/>
    <w:rsid w:val="00A03023"/>
    <w:rsid w:val="00A0383E"/>
    <w:rsid w:val="00A0389A"/>
    <w:rsid w:val="00A04397"/>
    <w:rsid w:val="00A05E9F"/>
    <w:rsid w:val="00A07269"/>
    <w:rsid w:val="00A07491"/>
    <w:rsid w:val="00A07B2B"/>
    <w:rsid w:val="00A07D76"/>
    <w:rsid w:val="00A07E3D"/>
    <w:rsid w:val="00A107B2"/>
    <w:rsid w:val="00A10FF7"/>
    <w:rsid w:val="00A12A0F"/>
    <w:rsid w:val="00A1304E"/>
    <w:rsid w:val="00A14A54"/>
    <w:rsid w:val="00A158C3"/>
    <w:rsid w:val="00A16C02"/>
    <w:rsid w:val="00A22A46"/>
    <w:rsid w:val="00A22C33"/>
    <w:rsid w:val="00A2364D"/>
    <w:rsid w:val="00A23D81"/>
    <w:rsid w:val="00A240A2"/>
    <w:rsid w:val="00A2485A"/>
    <w:rsid w:val="00A25EB6"/>
    <w:rsid w:val="00A275CE"/>
    <w:rsid w:val="00A27931"/>
    <w:rsid w:val="00A304C4"/>
    <w:rsid w:val="00A30EB1"/>
    <w:rsid w:val="00A31312"/>
    <w:rsid w:val="00A3281F"/>
    <w:rsid w:val="00A32CB3"/>
    <w:rsid w:val="00A34581"/>
    <w:rsid w:val="00A412C0"/>
    <w:rsid w:val="00A41A93"/>
    <w:rsid w:val="00A4366F"/>
    <w:rsid w:val="00A43B07"/>
    <w:rsid w:val="00A451FE"/>
    <w:rsid w:val="00A468B1"/>
    <w:rsid w:val="00A46D62"/>
    <w:rsid w:val="00A509BE"/>
    <w:rsid w:val="00A527DF"/>
    <w:rsid w:val="00A54106"/>
    <w:rsid w:val="00A579E7"/>
    <w:rsid w:val="00A60456"/>
    <w:rsid w:val="00A650B6"/>
    <w:rsid w:val="00A66379"/>
    <w:rsid w:val="00A67D12"/>
    <w:rsid w:val="00A70BEF"/>
    <w:rsid w:val="00A72733"/>
    <w:rsid w:val="00A76F08"/>
    <w:rsid w:val="00A82E8A"/>
    <w:rsid w:val="00A84D2F"/>
    <w:rsid w:val="00A860A1"/>
    <w:rsid w:val="00A86CB7"/>
    <w:rsid w:val="00A87052"/>
    <w:rsid w:val="00A8728A"/>
    <w:rsid w:val="00A878EA"/>
    <w:rsid w:val="00A908A8"/>
    <w:rsid w:val="00A92F30"/>
    <w:rsid w:val="00A9498E"/>
    <w:rsid w:val="00AA0E74"/>
    <w:rsid w:val="00AA1836"/>
    <w:rsid w:val="00AA380B"/>
    <w:rsid w:val="00AA47DE"/>
    <w:rsid w:val="00AA4B68"/>
    <w:rsid w:val="00AA4EB2"/>
    <w:rsid w:val="00AA601D"/>
    <w:rsid w:val="00AA6509"/>
    <w:rsid w:val="00AB001E"/>
    <w:rsid w:val="00AB0701"/>
    <w:rsid w:val="00AB1E59"/>
    <w:rsid w:val="00AB22D2"/>
    <w:rsid w:val="00AB2AF0"/>
    <w:rsid w:val="00AB30EE"/>
    <w:rsid w:val="00AB3F7A"/>
    <w:rsid w:val="00AB505A"/>
    <w:rsid w:val="00AC4141"/>
    <w:rsid w:val="00AC5911"/>
    <w:rsid w:val="00AC5947"/>
    <w:rsid w:val="00AC62DF"/>
    <w:rsid w:val="00AD0BE5"/>
    <w:rsid w:val="00AD1461"/>
    <w:rsid w:val="00AD14CB"/>
    <w:rsid w:val="00AD1A64"/>
    <w:rsid w:val="00AD2C18"/>
    <w:rsid w:val="00AD2E4D"/>
    <w:rsid w:val="00AD3124"/>
    <w:rsid w:val="00AD463B"/>
    <w:rsid w:val="00AD46AB"/>
    <w:rsid w:val="00AD4A9B"/>
    <w:rsid w:val="00AD5DDD"/>
    <w:rsid w:val="00AD7D6D"/>
    <w:rsid w:val="00AE1FC3"/>
    <w:rsid w:val="00AE2750"/>
    <w:rsid w:val="00AE6448"/>
    <w:rsid w:val="00AE7484"/>
    <w:rsid w:val="00AF1596"/>
    <w:rsid w:val="00AF213B"/>
    <w:rsid w:val="00AF2B86"/>
    <w:rsid w:val="00AF302A"/>
    <w:rsid w:val="00AF340A"/>
    <w:rsid w:val="00AF3CC3"/>
    <w:rsid w:val="00AF5939"/>
    <w:rsid w:val="00AF6196"/>
    <w:rsid w:val="00AF66ED"/>
    <w:rsid w:val="00AF6761"/>
    <w:rsid w:val="00B0024C"/>
    <w:rsid w:val="00B04C6B"/>
    <w:rsid w:val="00B05AFC"/>
    <w:rsid w:val="00B06A94"/>
    <w:rsid w:val="00B10C4F"/>
    <w:rsid w:val="00B13EE8"/>
    <w:rsid w:val="00B17C1F"/>
    <w:rsid w:val="00B2027B"/>
    <w:rsid w:val="00B225D7"/>
    <w:rsid w:val="00B22D8F"/>
    <w:rsid w:val="00B234C3"/>
    <w:rsid w:val="00B23C18"/>
    <w:rsid w:val="00B24539"/>
    <w:rsid w:val="00B24766"/>
    <w:rsid w:val="00B24CC9"/>
    <w:rsid w:val="00B254BD"/>
    <w:rsid w:val="00B25BBC"/>
    <w:rsid w:val="00B30274"/>
    <w:rsid w:val="00B305E3"/>
    <w:rsid w:val="00B32922"/>
    <w:rsid w:val="00B33B93"/>
    <w:rsid w:val="00B33D17"/>
    <w:rsid w:val="00B342D2"/>
    <w:rsid w:val="00B3453D"/>
    <w:rsid w:val="00B3542B"/>
    <w:rsid w:val="00B37049"/>
    <w:rsid w:val="00B3716D"/>
    <w:rsid w:val="00B405C3"/>
    <w:rsid w:val="00B4298B"/>
    <w:rsid w:val="00B440BC"/>
    <w:rsid w:val="00B44246"/>
    <w:rsid w:val="00B467C6"/>
    <w:rsid w:val="00B46B59"/>
    <w:rsid w:val="00B46BE4"/>
    <w:rsid w:val="00B5079F"/>
    <w:rsid w:val="00B50F52"/>
    <w:rsid w:val="00B512DC"/>
    <w:rsid w:val="00B513FB"/>
    <w:rsid w:val="00B51809"/>
    <w:rsid w:val="00B5229E"/>
    <w:rsid w:val="00B52A7B"/>
    <w:rsid w:val="00B53F2F"/>
    <w:rsid w:val="00B541B4"/>
    <w:rsid w:val="00B54B13"/>
    <w:rsid w:val="00B556A0"/>
    <w:rsid w:val="00B56482"/>
    <w:rsid w:val="00B577A7"/>
    <w:rsid w:val="00B57FF7"/>
    <w:rsid w:val="00B60691"/>
    <w:rsid w:val="00B6334D"/>
    <w:rsid w:val="00B6460C"/>
    <w:rsid w:val="00B64EC9"/>
    <w:rsid w:val="00B6693A"/>
    <w:rsid w:val="00B66D58"/>
    <w:rsid w:val="00B67E3A"/>
    <w:rsid w:val="00B714D3"/>
    <w:rsid w:val="00B722D1"/>
    <w:rsid w:val="00B7390E"/>
    <w:rsid w:val="00B74B14"/>
    <w:rsid w:val="00B74B25"/>
    <w:rsid w:val="00B74D68"/>
    <w:rsid w:val="00B76682"/>
    <w:rsid w:val="00B766AD"/>
    <w:rsid w:val="00B76948"/>
    <w:rsid w:val="00B7753B"/>
    <w:rsid w:val="00B77996"/>
    <w:rsid w:val="00B80219"/>
    <w:rsid w:val="00B81466"/>
    <w:rsid w:val="00B81BFB"/>
    <w:rsid w:val="00B82981"/>
    <w:rsid w:val="00B8386C"/>
    <w:rsid w:val="00B84FF7"/>
    <w:rsid w:val="00B87937"/>
    <w:rsid w:val="00B87C86"/>
    <w:rsid w:val="00B90C92"/>
    <w:rsid w:val="00B91729"/>
    <w:rsid w:val="00B917C6"/>
    <w:rsid w:val="00B9416F"/>
    <w:rsid w:val="00B94D41"/>
    <w:rsid w:val="00B95333"/>
    <w:rsid w:val="00B9572E"/>
    <w:rsid w:val="00B975B2"/>
    <w:rsid w:val="00BA0B2E"/>
    <w:rsid w:val="00BA136E"/>
    <w:rsid w:val="00BA267E"/>
    <w:rsid w:val="00BA52F5"/>
    <w:rsid w:val="00BA7E0D"/>
    <w:rsid w:val="00BB0393"/>
    <w:rsid w:val="00BB03AA"/>
    <w:rsid w:val="00BB0DF8"/>
    <w:rsid w:val="00BB4186"/>
    <w:rsid w:val="00BB4FDF"/>
    <w:rsid w:val="00BB59A2"/>
    <w:rsid w:val="00BB6B3E"/>
    <w:rsid w:val="00BB7CA4"/>
    <w:rsid w:val="00BC136D"/>
    <w:rsid w:val="00BC256C"/>
    <w:rsid w:val="00BC2C11"/>
    <w:rsid w:val="00BC4D1E"/>
    <w:rsid w:val="00BC7A97"/>
    <w:rsid w:val="00BD27CB"/>
    <w:rsid w:val="00BD2883"/>
    <w:rsid w:val="00BD28A4"/>
    <w:rsid w:val="00BD32F9"/>
    <w:rsid w:val="00BD7555"/>
    <w:rsid w:val="00BD7F97"/>
    <w:rsid w:val="00BE0825"/>
    <w:rsid w:val="00BE1BB3"/>
    <w:rsid w:val="00BE47FF"/>
    <w:rsid w:val="00BE5BE6"/>
    <w:rsid w:val="00BE5CBF"/>
    <w:rsid w:val="00BE643E"/>
    <w:rsid w:val="00BE7560"/>
    <w:rsid w:val="00BF2AB2"/>
    <w:rsid w:val="00BF31CB"/>
    <w:rsid w:val="00BF4E10"/>
    <w:rsid w:val="00BF5181"/>
    <w:rsid w:val="00BF5D83"/>
    <w:rsid w:val="00BF5FAB"/>
    <w:rsid w:val="00BF767A"/>
    <w:rsid w:val="00C00757"/>
    <w:rsid w:val="00C0112F"/>
    <w:rsid w:val="00C03A9F"/>
    <w:rsid w:val="00C0585B"/>
    <w:rsid w:val="00C05C55"/>
    <w:rsid w:val="00C07008"/>
    <w:rsid w:val="00C071F3"/>
    <w:rsid w:val="00C10ADD"/>
    <w:rsid w:val="00C10BA9"/>
    <w:rsid w:val="00C10C86"/>
    <w:rsid w:val="00C1141D"/>
    <w:rsid w:val="00C136D0"/>
    <w:rsid w:val="00C146F6"/>
    <w:rsid w:val="00C14C6A"/>
    <w:rsid w:val="00C157EC"/>
    <w:rsid w:val="00C17FC6"/>
    <w:rsid w:val="00C210B7"/>
    <w:rsid w:val="00C21452"/>
    <w:rsid w:val="00C224F8"/>
    <w:rsid w:val="00C23653"/>
    <w:rsid w:val="00C24EC5"/>
    <w:rsid w:val="00C25DDA"/>
    <w:rsid w:val="00C26A75"/>
    <w:rsid w:val="00C31439"/>
    <w:rsid w:val="00C31481"/>
    <w:rsid w:val="00C31646"/>
    <w:rsid w:val="00C31B67"/>
    <w:rsid w:val="00C31FF4"/>
    <w:rsid w:val="00C333C5"/>
    <w:rsid w:val="00C345E3"/>
    <w:rsid w:val="00C3493E"/>
    <w:rsid w:val="00C34F41"/>
    <w:rsid w:val="00C35A5A"/>
    <w:rsid w:val="00C361F7"/>
    <w:rsid w:val="00C363C3"/>
    <w:rsid w:val="00C36CB5"/>
    <w:rsid w:val="00C37699"/>
    <w:rsid w:val="00C40811"/>
    <w:rsid w:val="00C435D3"/>
    <w:rsid w:val="00C43791"/>
    <w:rsid w:val="00C43D53"/>
    <w:rsid w:val="00C43D94"/>
    <w:rsid w:val="00C44B92"/>
    <w:rsid w:val="00C454D6"/>
    <w:rsid w:val="00C47D4A"/>
    <w:rsid w:val="00C51991"/>
    <w:rsid w:val="00C52687"/>
    <w:rsid w:val="00C52F20"/>
    <w:rsid w:val="00C531E7"/>
    <w:rsid w:val="00C53F31"/>
    <w:rsid w:val="00C574DC"/>
    <w:rsid w:val="00C57A73"/>
    <w:rsid w:val="00C602DA"/>
    <w:rsid w:val="00C60EF2"/>
    <w:rsid w:val="00C6124F"/>
    <w:rsid w:val="00C612C1"/>
    <w:rsid w:val="00C61763"/>
    <w:rsid w:val="00C61E7D"/>
    <w:rsid w:val="00C62D30"/>
    <w:rsid w:val="00C66A47"/>
    <w:rsid w:val="00C66B2D"/>
    <w:rsid w:val="00C66F11"/>
    <w:rsid w:val="00C70320"/>
    <w:rsid w:val="00C70B97"/>
    <w:rsid w:val="00C710A2"/>
    <w:rsid w:val="00C74C57"/>
    <w:rsid w:val="00C7569D"/>
    <w:rsid w:val="00C76700"/>
    <w:rsid w:val="00C77BBE"/>
    <w:rsid w:val="00C8082E"/>
    <w:rsid w:val="00C827F5"/>
    <w:rsid w:val="00C82B60"/>
    <w:rsid w:val="00C841FC"/>
    <w:rsid w:val="00C8421D"/>
    <w:rsid w:val="00C86B66"/>
    <w:rsid w:val="00C95370"/>
    <w:rsid w:val="00C96293"/>
    <w:rsid w:val="00C9715A"/>
    <w:rsid w:val="00C97FF5"/>
    <w:rsid w:val="00CA010B"/>
    <w:rsid w:val="00CA1607"/>
    <w:rsid w:val="00CA18D9"/>
    <w:rsid w:val="00CA33AC"/>
    <w:rsid w:val="00CA45A9"/>
    <w:rsid w:val="00CA4F9E"/>
    <w:rsid w:val="00CA5519"/>
    <w:rsid w:val="00CA5C2F"/>
    <w:rsid w:val="00CA730D"/>
    <w:rsid w:val="00CA75A6"/>
    <w:rsid w:val="00CB19F6"/>
    <w:rsid w:val="00CB2224"/>
    <w:rsid w:val="00CB22FA"/>
    <w:rsid w:val="00CB435B"/>
    <w:rsid w:val="00CB4DF1"/>
    <w:rsid w:val="00CB60FA"/>
    <w:rsid w:val="00CB6606"/>
    <w:rsid w:val="00CC0A04"/>
    <w:rsid w:val="00CC13F8"/>
    <w:rsid w:val="00CC197B"/>
    <w:rsid w:val="00CC3C8E"/>
    <w:rsid w:val="00CC5670"/>
    <w:rsid w:val="00CC5900"/>
    <w:rsid w:val="00CC7BF4"/>
    <w:rsid w:val="00CD044B"/>
    <w:rsid w:val="00CD0936"/>
    <w:rsid w:val="00CD146A"/>
    <w:rsid w:val="00CD1AE0"/>
    <w:rsid w:val="00CD21BD"/>
    <w:rsid w:val="00CD2640"/>
    <w:rsid w:val="00CD3F60"/>
    <w:rsid w:val="00CD44B2"/>
    <w:rsid w:val="00CD506B"/>
    <w:rsid w:val="00CD511D"/>
    <w:rsid w:val="00CD603F"/>
    <w:rsid w:val="00CE027D"/>
    <w:rsid w:val="00CE0914"/>
    <w:rsid w:val="00CE1935"/>
    <w:rsid w:val="00CE1F8C"/>
    <w:rsid w:val="00CE32E5"/>
    <w:rsid w:val="00CE45BE"/>
    <w:rsid w:val="00CE4E90"/>
    <w:rsid w:val="00CE62DB"/>
    <w:rsid w:val="00CF00AC"/>
    <w:rsid w:val="00CF13B5"/>
    <w:rsid w:val="00CF219D"/>
    <w:rsid w:val="00CF29A6"/>
    <w:rsid w:val="00CF2A5C"/>
    <w:rsid w:val="00CF4485"/>
    <w:rsid w:val="00CF5BC7"/>
    <w:rsid w:val="00CF6132"/>
    <w:rsid w:val="00CF661E"/>
    <w:rsid w:val="00D00151"/>
    <w:rsid w:val="00D004F9"/>
    <w:rsid w:val="00D007CB"/>
    <w:rsid w:val="00D01190"/>
    <w:rsid w:val="00D01921"/>
    <w:rsid w:val="00D020BE"/>
    <w:rsid w:val="00D030C2"/>
    <w:rsid w:val="00D03BD7"/>
    <w:rsid w:val="00D05157"/>
    <w:rsid w:val="00D07B33"/>
    <w:rsid w:val="00D10350"/>
    <w:rsid w:val="00D10AA6"/>
    <w:rsid w:val="00D112DA"/>
    <w:rsid w:val="00D14131"/>
    <w:rsid w:val="00D15FA9"/>
    <w:rsid w:val="00D170ED"/>
    <w:rsid w:val="00D171F2"/>
    <w:rsid w:val="00D20676"/>
    <w:rsid w:val="00D21404"/>
    <w:rsid w:val="00D227B2"/>
    <w:rsid w:val="00D22AF7"/>
    <w:rsid w:val="00D252F7"/>
    <w:rsid w:val="00D277D7"/>
    <w:rsid w:val="00D279E6"/>
    <w:rsid w:val="00D309AC"/>
    <w:rsid w:val="00D3442A"/>
    <w:rsid w:val="00D363F7"/>
    <w:rsid w:val="00D3726A"/>
    <w:rsid w:val="00D37491"/>
    <w:rsid w:val="00D377BB"/>
    <w:rsid w:val="00D4090F"/>
    <w:rsid w:val="00D421EE"/>
    <w:rsid w:val="00D4307D"/>
    <w:rsid w:val="00D459BF"/>
    <w:rsid w:val="00D46FEC"/>
    <w:rsid w:val="00D47320"/>
    <w:rsid w:val="00D474B6"/>
    <w:rsid w:val="00D510F0"/>
    <w:rsid w:val="00D534D9"/>
    <w:rsid w:val="00D54134"/>
    <w:rsid w:val="00D55A06"/>
    <w:rsid w:val="00D56226"/>
    <w:rsid w:val="00D56331"/>
    <w:rsid w:val="00D579E5"/>
    <w:rsid w:val="00D57B56"/>
    <w:rsid w:val="00D57E56"/>
    <w:rsid w:val="00D60060"/>
    <w:rsid w:val="00D61092"/>
    <w:rsid w:val="00D624C1"/>
    <w:rsid w:val="00D629FA"/>
    <w:rsid w:val="00D62A6D"/>
    <w:rsid w:val="00D63DE5"/>
    <w:rsid w:val="00D64289"/>
    <w:rsid w:val="00D64DB8"/>
    <w:rsid w:val="00D653B6"/>
    <w:rsid w:val="00D6569E"/>
    <w:rsid w:val="00D6574E"/>
    <w:rsid w:val="00D6693A"/>
    <w:rsid w:val="00D6772C"/>
    <w:rsid w:val="00D70B15"/>
    <w:rsid w:val="00D711DD"/>
    <w:rsid w:val="00D71616"/>
    <w:rsid w:val="00D721C5"/>
    <w:rsid w:val="00D725ED"/>
    <w:rsid w:val="00D73735"/>
    <w:rsid w:val="00D73E7C"/>
    <w:rsid w:val="00D75D2B"/>
    <w:rsid w:val="00D75FC8"/>
    <w:rsid w:val="00D765DD"/>
    <w:rsid w:val="00D81B78"/>
    <w:rsid w:val="00D82541"/>
    <w:rsid w:val="00D82D92"/>
    <w:rsid w:val="00D838E2"/>
    <w:rsid w:val="00D84022"/>
    <w:rsid w:val="00D86E31"/>
    <w:rsid w:val="00D8757C"/>
    <w:rsid w:val="00D902E1"/>
    <w:rsid w:val="00D918F0"/>
    <w:rsid w:val="00D91D2D"/>
    <w:rsid w:val="00D924C4"/>
    <w:rsid w:val="00D94638"/>
    <w:rsid w:val="00D94F89"/>
    <w:rsid w:val="00D955B2"/>
    <w:rsid w:val="00DA0A21"/>
    <w:rsid w:val="00DA1FAD"/>
    <w:rsid w:val="00DA2E7B"/>
    <w:rsid w:val="00DA33D5"/>
    <w:rsid w:val="00DA6442"/>
    <w:rsid w:val="00DA6910"/>
    <w:rsid w:val="00DA755B"/>
    <w:rsid w:val="00DA7A21"/>
    <w:rsid w:val="00DA7AD3"/>
    <w:rsid w:val="00DB0166"/>
    <w:rsid w:val="00DB0397"/>
    <w:rsid w:val="00DB11F8"/>
    <w:rsid w:val="00DB2286"/>
    <w:rsid w:val="00DB319C"/>
    <w:rsid w:val="00DB3DB9"/>
    <w:rsid w:val="00DB4796"/>
    <w:rsid w:val="00DB4A64"/>
    <w:rsid w:val="00DB4CDC"/>
    <w:rsid w:val="00DB5B15"/>
    <w:rsid w:val="00DB5E11"/>
    <w:rsid w:val="00DB62EB"/>
    <w:rsid w:val="00DB65C9"/>
    <w:rsid w:val="00DB6F92"/>
    <w:rsid w:val="00DC0D42"/>
    <w:rsid w:val="00DC33AD"/>
    <w:rsid w:val="00DC3B4A"/>
    <w:rsid w:val="00DC44A0"/>
    <w:rsid w:val="00DC4616"/>
    <w:rsid w:val="00DC4F29"/>
    <w:rsid w:val="00DC5657"/>
    <w:rsid w:val="00DD1EDC"/>
    <w:rsid w:val="00DD29A1"/>
    <w:rsid w:val="00DD2B7A"/>
    <w:rsid w:val="00DD38FA"/>
    <w:rsid w:val="00DD3E02"/>
    <w:rsid w:val="00DD5770"/>
    <w:rsid w:val="00DD78C1"/>
    <w:rsid w:val="00DD7998"/>
    <w:rsid w:val="00DD7E4A"/>
    <w:rsid w:val="00DE013E"/>
    <w:rsid w:val="00DE0DAE"/>
    <w:rsid w:val="00DE20CA"/>
    <w:rsid w:val="00DE4A57"/>
    <w:rsid w:val="00DE5456"/>
    <w:rsid w:val="00DE5ECE"/>
    <w:rsid w:val="00DE65F9"/>
    <w:rsid w:val="00DE6B96"/>
    <w:rsid w:val="00DE711E"/>
    <w:rsid w:val="00DE72B1"/>
    <w:rsid w:val="00DF15D9"/>
    <w:rsid w:val="00DF2536"/>
    <w:rsid w:val="00DF4278"/>
    <w:rsid w:val="00DF4543"/>
    <w:rsid w:val="00DF53D4"/>
    <w:rsid w:val="00DF6504"/>
    <w:rsid w:val="00DF67F5"/>
    <w:rsid w:val="00DF71CD"/>
    <w:rsid w:val="00DF7963"/>
    <w:rsid w:val="00DF7CE5"/>
    <w:rsid w:val="00E02BB4"/>
    <w:rsid w:val="00E0392D"/>
    <w:rsid w:val="00E056AB"/>
    <w:rsid w:val="00E0666A"/>
    <w:rsid w:val="00E07643"/>
    <w:rsid w:val="00E076CB"/>
    <w:rsid w:val="00E10378"/>
    <w:rsid w:val="00E1038B"/>
    <w:rsid w:val="00E11019"/>
    <w:rsid w:val="00E11B97"/>
    <w:rsid w:val="00E13971"/>
    <w:rsid w:val="00E13E4B"/>
    <w:rsid w:val="00E14639"/>
    <w:rsid w:val="00E15413"/>
    <w:rsid w:val="00E15C29"/>
    <w:rsid w:val="00E16003"/>
    <w:rsid w:val="00E161A3"/>
    <w:rsid w:val="00E17A66"/>
    <w:rsid w:val="00E20BB5"/>
    <w:rsid w:val="00E20E7E"/>
    <w:rsid w:val="00E21AE6"/>
    <w:rsid w:val="00E23F5B"/>
    <w:rsid w:val="00E24D2D"/>
    <w:rsid w:val="00E270EC"/>
    <w:rsid w:val="00E301DF"/>
    <w:rsid w:val="00E31817"/>
    <w:rsid w:val="00E31A8B"/>
    <w:rsid w:val="00E33218"/>
    <w:rsid w:val="00E3399F"/>
    <w:rsid w:val="00E3424E"/>
    <w:rsid w:val="00E34751"/>
    <w:rsid w:val="00E35FAD"/>
    <w:rsid w:val="00E36052"/>
    <w:rsid w:val="00E367C4"/>
    <w:rsid w:val="00E36A39"/>
    <w:rsid w:val="00E375F5"/>
    <w:rsid w:val="00E37752"/>
    <w:rsid w:val="00E37B8D"/>
    <w:rsid w:val="00E43264"/>
    <w:rsid w:val="00E477F3"/>
    <w:rsid w:val="00E47959"/>
    <w:rsid w:val="00E47C47"/>
    <w:rsid w:val="00E51B55"/>
    <w:rsid w:val="00E5221A"/>
    <w:rsid w:val="00E555B4"/>
    <w:rsid w:val="00E57512"/>
    <w:rsid w:val="00E60AF5"/>
    <w:rsid w:val="00E631A0"/>
    <w:rsid w:val="00E63523"/>
    <w:rsid w:val="00E66624"/>
    <w:rsid w:val="00E713B3"/>
    <w:rsid w:val="00E71859"/>
    <w:rsid w:val="00E71F2F"/>
    <w:rsid w:val="00E729D3"/>
    <w:rsid w:val="00E729F1"/>
    <w:rsid w:val="00E75121"/>
    <w:rsid w:val="00E76F7F"/>
    <w:rsid w:val="00E77266"/>
    <w:rsid w:val="00E775DF"/>
    <w:rsid w:val="00E77BC6"/>
    <w:rsid w:val="00E77D22"/>
    <w:rsid w:val="00E80AC5"/>
    <w:rsid w:val="00E80BA2"/>
    <w:rsid w:val="00E80C16"/>
    <w:rsid w:val="00E82F3E"/>
    <w:rsid w:val="00E83A4F"/>
    <w:rsid w:val="00E84B03"/>
    <w:rsid w:val="00E85B5C"/>
    <w:rsid w:val="00E865D4"/>
    <w:rsid w:val="00E879AA"/>
    <w:rsid w:val="00E91FDD"/>
    <w:rsid w:val="00E92265"/>
    <w:rsid w:val="00E9238C"/>
    <w:rsid w:val="00E92991"/>
    <w:rsid w:val="00E92E7E"/>
    <w:rsid w:val="00E94248"/>
    <w:rsid w:val="00E94B63"/>
    <w:rsid w:val="00E94CB6"/>
    <w:rsid w:val="00E95804"/>
    <w:rsid w:val="00E96E7A"/>
    <w:rsid w:val="00EA379F"/>
    <w:rsid w:val="00EA42E2"/>
    <w:rsid w:val="00EA4AA5"/>
    <w:rsid w:val="00EA4D84"/>
    <w:rsid w:val="00EA51EB"/>
    <w:rsid w:val="00EA5750"/>
    <w:rsid w:val="00EA5BE9"/>
    <w:rsid w:val="00EA6FC4"/>
    <w:rsid w:val="00EA747A"/>
    <w:rsid w:val="00EB0377"/>
    <w:rsid w:val="00EB0928"/>
    <w:rsid w:val="00EB28DB"/>
    <w:rsid w:val="00EB45C5"/>
    <w:rsid w:val="00EB722E"/>
    <w:rsid w:val="00EB74E1"/>
    <w:rsid w:val="00EC410A"/>
    <w:rsid w:val="00EC4E59"/>
    <w:rsid w:val="00EC64AD"/>
    <w:rsid w:val="00EC6614"/>
    <w:rsid w:val="00ED05C9"/>
    <w:rsid w:val="00ED08B9"/>
    <w:rsid w:val="00ED1F2D"/>
    <w:rsid w:val="00ED213D"/>
    <w:rsid w:val="00ED37C7"/>
    <w:rsid w:val="00ED3999"/>
    <w:rsid w:val="00ED4D56"/>
    <w:rsid w:val="00ED535D"/>
    <w:rsid w:val="00ED5AB6"/>
    <w:rsid w:val="00ED5FF5"/>
    <w:rsid w:val="00ED7A84"/>
    <w:rsid w:val="00ED7E31"/>
    <w:rsid w:val="00EE0433"/>
    <w:rsid w:val="00EE4008"/>
    <w:rsid w:val="00EE5246"/>
    <w:rsid w:val="00EE653F"/>
    <w:rsid w:val="00EE7BA4"/>
    <w:rsid w:val="00EF06A0"/>
    <w:rsid w:val="00EF112B"/>
    <w:rsid w:val="00EF1D15"/>
    <w:rsid w:val="00EF2B87"/>
    <w:rsid w:val="00EF3277"/>
    <w:rsid w:val="00EF7872"/>
    <w:rsid w:val="00F01593"/>
    <w:rsid w:val="00F01863"/>
    <w:rsid w:val="00F04CA3"/>
    <w:rsid w:val="00F04E99"/>
    <w:rsid w:val="00F052E9"/>
    <w:rsid w:val="00F0543D"/>
    <w:rsid w:val="00F05E9C"/>
    <w:rsid w:val="00F064AA"/>
    <w:rsid w:val="00F06902"/>
    <w:rsid w:val="00F07324"/>
    <w:rsid w:val="00F10507"/>
    <w:rsid w:val="00F1160F"/>
    <w:rsid w:val="00F1173B"/>
    <w:rsid w:val="00F118C0"/>
    <w:rsid w:val="00F11C8F"/>
    <w:rsid w:val="00F12834"/>
    <w:rsid w:val="00F1297C"/>
    <w:rsid w:val="00F145B8"/>
    <w:rsid w:val="00F1526F"/>
    <w:rsid w:val="00F157DA"/>
    <w:rsid w:val="00F15C2D"/>
    <w:rsid w:val="00F20690"/>
    <w:rsid w:val="00F20CE8"/>
    <w:rsid w:val="00F21707"/>
    <w:rsid w:val="00F21D08"/>
    <w:rsid w:val="00F22159"/>
    <w:rsid w:val="00F223CE"/>
    <w:rsid w:val="00F23078"/>
    <w:rsid w:val="00F2377B"/>
    <w:rsid w:val="00F26706"/>
    <w:rsid w:val="00F30ECA"/>
    <w:rsid w:val="00F32252"/>
    <w:rsid w:val="00F33563"/>
    <w:rsid w:val="00F3493C"/>
    <w:rsid w:val="00F35E43"/>
    <w:rsid w:val="00F42BF3"/>
    <w:rsid w:val="00F44513"/>
    <w:rsid w:val="00F4494E"/>
    <w:rsid w:val="00F46157"/>
    <w:rsid w:val="00F46BC1"/>
    <w:rsid w:val="00F46EF5"/>
    <w:rsid w:val="00F50BE1"/>
    <w:rsid w:val="00F50CEF"/>
    <w:rsid w:val="00F56268"/>
    <w:rsid w:val="00F61036"/>
    <w:rsid w:val="00F6636D"/>
    <w:rsid w:val="00F676C8"/>
    <w:rsid w:val="00F70EC9"/>
    <w:rsid w:val="00F71FA6"/>
    <w:rsid w:val="00F72465"/>
    <w:rsid w:val="00F737BE"/>
    <w:rsid w:val="00F738C6"/>
    <w:rsid w:val="00F758DD"/>
    <w:rsid w:val="00F75B50"/>
    <w:rsid w:val="00F76DA2"/>
    <w:rsid w:val="00F77283"/>
    <w:rsid w:val="00F800E8"/>
    <w:rsid w:val="00F801C6"/>
    <w:rsid w:val="00F80EC3"/>
    <w:rsid w:val="00F80EC5"/>
    <w:rsid w:val="00F82F4C"/>
    <w:rsid w:val="00F832E4"/>
    <w:rsid w:val="00F83E18"/>
    <w:rsid w:val="00F83F35"/>
    <w:rsid w:val="00F85EA2"/>
    <w:rsid w:val="00F863E2"/>
    <w:rsid w:val="00F86455"/>
    <w:rsid w:val="00F8651F"/>
    <w:rsid w:val="00F875F9"/>
    <w:rsid w:val="00F87929"/>
    <w:rsid w:val="00F901C3"/>
    <w:rsid w:val="00F90F34"/>
    <w:rsid w:val="00F91083"/>
    <w:rsid w:val="00F9163B"/>
    <w:rsid w:val="00F9247A"/>
    <w:rsid w:val="00F93226"/>
    <w:rsid w:val="00F939A4"/>
    <w:rsid w:val="00F9539E"/>
    <w:rsid w:val="00F9603D"/>
    <w:rsid w:val="00F96CE7"/>
    <w:rsid w:val="00F9734D"/>
    <w:rsid w:val="00FA0B25"/>
    <w:rsid w:val="00FA1265"/>
    <w:rsid w:val="00FA147F"/>
    <w:rsid w:val="00FA16C5"/>
    <w:rsid w:val="00FA275D"/>
    <w:rsid w:val="00FA4208"/>
    <w:rsid w:val="00FA43F2"/>
    <w:rsid w:val="00FA4FB4"/>
    <w:rsid w:val="00FB145F"/>
    <w:rsid w:val="00FB1814"/>
    <w:rsid w:val="00FB18D4"/>
    <w:rsid w:val="00FB2D70"/>
    <w:rsid w:val="00FB420F"/>
    <w:rsid w:val="00FB59BB"/>
    <w:rsid w:val="00FB6524"/>
    <w:rsid w:val="00FC1249"/>
    <w:rsid w:val="00FC1A63"/>
    <w:rsid w:val="00FC212B"/>
    <w:rsid w:val="00FC2EAC"/>
    <w:rsid w:val="00FC3288"/>
    <w:rsid w:val="00FC46C3"/>
    <w:rsid w:val="00FC51E9"/>
    <w:rsid w:val="00FC69B0"/>
    <w:rsid w:val="00FC7130"/>
    <w:rsid w:val="00FD0105"/>
    <w:rsid w:val="00FD373E"/>
    <w:rsid w:val="00FD7616"/>
    <w:rsid w:val="00FD78BF"/>
    <w:rsid w:val="00FD7A45"/>
    <w:rsid w:val="00FE12E9"/>
    <w:rsid w:val="00FE1C84"/>
    <w:rsid w:val="00FE1DFE"/>
    <w:rsid w:val="00FE2017"/>
    <w:rsid w:val="00FE2297"/>
    <w:rsid w:val="00FE235F"/>
    <w:rsid w:val="00FE27DE"/>
    <w:rsid w:val="00FE303B"/>
    <w:rsid w:val="00FE6F39"/>
    <w:rsid w:val="00FE74CE"/>
    <w:rsid w:val="00FE756E"/>
    <w:rsid w:val="00FE7CB2"/>
    <w:rsid w:val="00FF26A2"/>
    <w:rsid w:val="00FF279D"/>
    <w:rsid w:val="00FF2CB7"/>
    <w:rsid w:val="00FF3BC8"/>
    <w:rsid w:val="00FF3E39"/>
    <w:rsid w:val="00FF4A4B"/>
    <w:rsid w:val="00FF54E4"/>
    <w:rsid w:val="00FF58DE"/>
    <w:rsid w:val="00FF5905"/>
    <w:rsid w:val="00FF5B2B"/>
    <w:rsid w:val="00FF5F80"/>
    <w:rsid w:val="00FF6D26"/>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FC7130"/>
    <w:pPr>
      <w:outlineLvl w:val="9"/>
    </w:pPr>
  </w:style>
  <w:style w:type="paragraph" w:styleId="TOC1">
    <w:name w:val="toc 1"/>
    <w:basedOn w:val="Normal"/>
    <w:next w:val="Normal"/>
    <w:autoRedefine/>
    <w:uiPriority w:val="39"/>
    <w:unhideWhenUsed/>
    <w:rsid w:val="00FC7130"/>
    <w:pPr>
      <w:spacing w:after="100"/>
    </w:pPr>
  </w:style>
  <w:style w:type="paragraph" w:styleId="TOC2">
    <w:name w:val="toc 2"/>
    <w:basedOn w:val="Normal"/>
    <w:next w:val="Normal"/>
    <w:autoRedefine/>
    <w:uiPriority w:val="39"/>
    <w:unhideWhenUsed/>
    <w:rsid w:val="00FC7130"/>
    <w:pPr>
      <w:spacing w:after="100"/>
      <w:ind w:left="240"/>
    </w:pPr>
  </w:style>
  <w:style w:type="character" w:styleId="Hyperlink">
    <w:name w:val="Hyperlink"/>
    <w:basedOn w:val="DefaultParagraphFont"/>
    <w:uiPriority w:val="99"/>
    <w:unhideWhenUsed/>
    <w:rsid w:val="00FC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8255</TotalTime>
  <Pages>17</Pages>
  <Words>128400</Words>
  <Characters>731885</Characters>
  <Application>Microsoft Office Word</Application>
  <DocSecurity>0</DocSecurity>
  <Lines>6099</Lines>
  <Paragraphs>1717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512</cp:revision>
  <dcterms:created xsi:type="dcterms:W3CDTF">2021-08-26T15:58:00Z</dcterms:created>
  <dcterms:modified xsi:type="dcterms:W3CDTF">2021-09-03T21:28:00Z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