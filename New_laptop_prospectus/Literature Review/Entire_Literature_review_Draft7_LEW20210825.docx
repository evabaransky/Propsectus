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auto"/>
          <w:sz w:val="24"/>
          <w:szCs w:val="24"/>
        </w:rPr>
        <w:id w:val="1248311200"/>
        <w:docPartObj>
          <w:docPartGallery w:val="Table of Contents"/>
          <w:docPartUnique/>
        </w:docPartObj>
      </w:sdtPr>
      <w:sdtEndPr>
        <w:rPr>
          <w:b/>
          <w:bCs/>
          <w:noProof/>
        </w:rPr>
      </w:sdtEndPr>
      <w:sdtContent>
        <w:p w14:paraId="1D2E3B71" w14:textId="7E23244A" w:rsidR="00600551" w:rsidRDefault="00600551">
          <w:pPr>
            <w:pStyle w:val="TOCHeading"/>
          </w:pPr>
          <w:r>
            <w:t>Table of Contents</w:t>
          </w:r>
        </w:p>
        <w:commentRangeStart w:id="0"/>
        <w:p w14:paraId="025489CD" w14:textId="0D127DA7" w:rsidR="00600551" w:rsidRDefault="0060055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8742106" w:history="1">
            <w:r w:rsidRPr="00822407">
              <w:rPr>
                <w:rStyle w:val="Hyperlink"/>
                <w:noProof/>
              </w:rPr>
              <w:t>Abstract</w:t>
            </w:r>
            <w:r>
              <w:rPr>
                <w:noProof/>
                <w:webHidden/>
              </w:rPr>
              <w:tab/>
            </w:r>
            <w:r>
              <w:rPr>
                <w:noProof/>
                <w:webHidden/>
              </w:rPr>
              <w:fldChar w:fldCharType="begin"/>
            </w:r>
            <w:r>
              <w:rPr>
                <w:noProof/>
                <w:webHidden/>
              </w:rPr>
              <w:instrText xml:space="preserve"> PAGEREF _Toc78742106 \h </w:instrText>
            </w:r>
            <w:r>
              <w:rPr>
                <w:noProof/>
                <w:webHidden/>
              </w:rPr>
            </w:r>
            <w:r>
              <w:rPr>
                <w:noProof/>
                <w:webHidden/>
              </w:rPr>
              <w:fldChar w:fldCharType="separate"/>
            </w:r>
            <w:r>
              <w:rPr>
                <w:noProof/>
                <w:webHidden/>
              </w:rPr>
              <w:t>1</w:t>
            </w:r>
            <w:r>
              <w:rPr>
                <w:noProof/>
                <w:webHidden/>
              </w:rPr>
              <w:fldChar w:fldCharType="end"/>
            </w:r>
          </w:hyperlink>
        </w:p>
        <w:p w14:paraId="00373A2B" w14:textId="2AD27FEC" w:rsidR="00600551" w:rsidRDefault="00B95333">
          <w:pPr>
            <w:pStyle w:val="TOC1"/>
            <w:tabs>
              <w:tab w:val="right" w:leader="dot" w:pos="9350"/>
            </w:tabs>
            <w:rPr>
              <w:rFonts w:asciiTheme="minorHAnsi" w:eastAsiaTheme="minorEastAsia" w:hAnsiTheme="minorHAnsi" w:cstheme="minorBidi"/>
              <w:noProof/>
              <w:sz w:val="22"/>
              <w:szCs w:val="22"/>
            </w:rPr>
          </w:pPr>
          <w:hyperlink w:anchor="_Toc78742107" w:history="1">
            <w:r w:rsidR="0062093C">
              <w:rPr>
                <w:rStyle w:val="Hyperlink"/>
                <w:noProof/>
              </w:rPr>
              <w:t>Literature Review</w:t>
            </w:r>
            <w:r w:rsidR="00600551">
              <w:rPr>
                <w:noProof/>
                <w:webHidden/>
              </w:rPr>
              <w:tab/>
            </w:r>
            <w:r w:rsidR="00600551">
              <w:rPr>
                <w:noProof/>
                <w:webHidden/>
              </w:rPr>
              <w:fldChar w:fldCharType="begin"/>
            </w:r>
            <w:r w:rsidR="00600551">
              <w:rPr>
                <w:noProof/>
                <w:webHidden/>
              </w:rPr>
              <w:instrText xml:space="preserve"> PAGEREF _Toc78742107 \h </w:instrText>
            </w:r>
            <w:r w:rsidR="00600551">
              <w:rPr>
                <w:noProof/>
                <w:webHidden/>
              </w:rPr>
            </w:r>
            <w:r w:rsidR="00600551">
              <w:rPr>
                <w:noProof/>
                <w:webHidden/>
              </w:rPr>
              <w:fldChar w:fldCharType="separate"/>
            </w:r>
            <w:r w:rsidR="00600551">
              <w:rPr>
                <w:noProof/>
                <w:webHidden/>
              </w:rPr>
              <w:t>1</w:t>
            </w:r>
            <w:r w:rsidR="00600551">
              <w:rPr>
                <w:noProof/>
                <w:webHidden/>
              </w:rPr>
              <w:fldChar w:fldCharType="end"/>
            </w:r>
          </w:hyperlink>
        </w:p>
        <w:p w14:paraId="61BF3C0B" w14:textId="223527C0" w:rsidR="00600551" w:rsidRDefault="00B95333">
          <w:pPr>
            <w:pStyle w:val="TOC2"/>
            <w:tabs>
              <w:tab w:val="right" w:leader="dot" w:pos="9350"/>
            </w:tabs>
            <w:rPr>
              <w:rFonts w:asciiTheme="minorHAnsi" w:eastAsiaTheme="minorEastAsia" w:hAnsiTheme="minorHAnsi" w:cstheme="minorBidi"/>
              <w:noProof/>
              <w:sz w:val="22"/>
              <w:szCs w:val="22"/>
            </w:rPr>
          </w:pPr>
          <w:hyperlink w:anchor="_Toc78742108" w:history="1">
            <w:r w:rsidR="00934E11">
              <w:rPr>
                <w:rStyle w:val="Hyperlink"/>
                <w:noProof/>
              </w:rPr>
              <w:t>Nickel and Biology</w:t>
            </w:r>
            <w:r w:rsidR="00600551">
              <w:rPr>
                <w:noProof/>
                <w:webHidden/>
              </w:rPr>
              <w:tab/>
            </w:r>
            <w:r w:rsidR="00600551">
              <w:rPr>
                <w:noProof/>
                <w:webHidden/>
              </w:rPr>
              <w:fldChar w:fldCharType="begin"/>
            </w:r>
            <w:r w:rsidR="00600551">
              <w:rPr>
                <w:noProof/>
                <w:webHidden/>
              </w:rPr>
              <w:instrText xml:space="preserve"> PAGEREF _Toc78742108 \h </w:instrText>
            </w:r>
            <w:r w:rsidR="00600551">
              <w:rPr>
                <w:noProof/>
                <w:webHidden/>
              </w:rPr>
            </w:r>
            <w:r w:rsidR="00600551">
              <w:rPr>
                <w:noProof/>
                <w:webHidden/>
              </w:rPr>
              <w:fldChar w:fldCharType="separate"/>
            </w:r>
            <w:r w:rsidR="00600551">
              <w:rPr>
                <w:noProof/>
                <w:webHidden/>
              </w:rPr>
              <w:t>2</w:t>
            </w:r>
            <w:r w:rsidR="00600551">
              <w:rPr>
                <w:noProof/>
                <w:webHidden/>
              </w:rPr>
              <w:fldChar w:fldCharType="end"/>
            </w:r>
          </w:hyperlink>
        </w:p>
        <w:p w14:paraId="006F5A38" w14:textId="49B77743" w:rsidR="00600551" w:rsidRDefault="00B95333">
          <w:pPr>
            <w:pStyle w:val="TOC2"/>
            <w:tabs>
              <w:tab w:val="right" w:leader="dot" w:pos="9350"/>
            </w:tabs>
            <w:rPr>
              <w:rFonts w:asciiTheme="minorHAnsi" w:eastAsiaTheme="minorEastAsia" w:hAnsiTheme="minorHAnsi" w:cstheme="minorBidi"/>
              <w:noProof/>
              <w:sz w:val="22"/>
              <w:szCs w:val="22"/>
            </w:rPr>
          </w:pPr>
          <w:hyperlink w:anchor="_Toc78742109" w:history="1">
            <w:r w:rsidR="00600551" w:rsidRPr="00822407">
              <w:rPr>
                <w:rStyle w:val="Hyperlink"/>
                <w:noProof/>
              </w:rPr>
              <w:t>The Apparent Modern Marine Ni Mass Imbalance</w:t>
            </w:r>
            <w:r w:rsidR="00600551">
              <w:rPr>
                <w:noProof/>
                <w:webHidden/>
              </w:rPr>
              <w:tab/>
            </w:r>
            <w:r w:rsidR="00600551">
              <w:rPr>
                <w:noProof/>
                <w:webHidden/>
              </w:rPr>
              <w:fldChar w:fldCharType="begin"/>
            </w:r>
            <w:r w:rsidR="00600551">
              <w:rPr>
                <w:noProof/>
                <w:webHidden/>
              </w:rPr>
              <w:instrText xml:space="preserve"> PAGEREF _Toc78742109 \h </w:instrText>
            </w:r>
            <w:r w:rsidR="00600551">
              <w:rPr>
                <w:noProof/>
                <w:webHidden/>
              </w:rPr>
            </w:r>
            <w:r w:rsidR="00600551">
              <w:rPr>
                <w:noProof/>
                <w:webHidden/>
              </w:rPr>
              <w:fldChar w:fldCharType="separate"/>
            </w:r>
            <w:r w:rsidR="00600551">
              <w:rPr>
                <w:noProof/>
                <w:webHidden/>
              </w:rPr>
              <w:t>3</w:t>
            </w:r>
            <w:r w:rsidR="00600551">
              <w:rPr>
                <w:noProof/>
                <w:webHidden/>
              </w:rPr>
              <w:fldChar w:fldCharType="end"/>
            </w:r>
          </w:hyperlink>
        </w:p>
        <w:p w14:paraId="47B38EE2" w14:textId="300AC25D" w:rsidR="00600551" w:rsidRDefault="00B95333">
          <w:pPr>
            <w:pStyle w:val="TOC2"/>
            <w:tabs>
              <w:tab w:val="right" w:leader="dot" w:pos="9350"/>
            </w:tabs>
            <w:rPr>
              <w:rFonts w:asciiTheme="minorHAnsi" w:eastAsiaTheme="minorEastAsia" w:hAnsiTheme="minorHAnsi" w:cstheme="minorBidi"/>
              <w:noProof/>
              <w:sz w:val="22"/>
              <w:szCs w:val="22"/>
            </w:rPr>
          </w:pPr>
          <w:hyperlink w:anchor="_Toc78742112" w:history="1">
            <w:r w:rsidR="00600551" w:rsidRPr="00822407">
              <w:rPr>
                <w:rStyle w:val="Hyperlink"/>
                <w:noProof/>
              </w:rPr>
              <w:t xml:space="preserve">Resolving the </w:t>
            </w:r>
            <w:r w:rsidR="00600551">
              <w:rPr>
                <w:rStyle w:val="Hyperlink"/>
                <w:noProof/>
              </w:rPr>
              <w:t>I</w:t>
            </w:r>
            <w:r w:rsidR="00600551" w:rsidRPr="00822407">
              <w:rPr>
                <w:rStyle w:val="Hyperlink"/>
                <w:noProof/>
              </w:rPr>
              <w:t>mbalance</w:t>
            </w:r>
            <w:r w:rsidR="00600551">
              <w:rPr>
                <w:noProof/>
                <w:webHidden/>
              </w:rPr>
              <w:tab/>
            </w:r>
            <w:r w:rsidR="00600551">
              <w:rPr>
                <w:noProof/>
                <w:webHidden/>
              </w:rPr>
              <w:fldChar w:fldCharType="begin"/>
            </w:r>
            <w:r w:rsidR="00600551">
              <w:rPr>
                <w:noProof/>
                <w:webHidden/>
              </w:rPr>
              <w:instrText xml:space="preserve"> PAGEREF _Toc78742112 \h </w:instrText>
            </w:r>
            <w:r w:rsidR="00600551">
              <w:rPr>
                <w:noProof/>
                <w:webHidden/>
              </w:rPr>
            </w:r>
            <w:r w:rsidR="00600551">
              <w:rPr>
                <w:noProof/>
                <w:webHidden/>
              </w:rPr>
              <w:fldChar w:fldCharType="separate"/>
            </w:r>
            <w:r w:rsidR="00600551">
              <w:rPr>
                <w:noProof/>
                <w:webHidden/>
              </w:rPr>
              <w:t>6</w:t>
            </w:r>
            <w:r w:rsidR="00600551">
              <w:rPr>
                <w:noProof/>
                <w:webHidden/>
              </w:rPr>
              <w:fldChar w:fldCharType="end"/>
            </w:r>
          </w:hyperlink>
        </w:p>
        <w:p w14:paraId="2E92EEF0" w14:textId="1B8E83BF" w:rsidR="00600551" w:rsidRDefault="00B95333">
          <w:pPr>
            <w:pStyle w:val="TOC1"/>
            <w:tabs>
              <w:tab w:val="right" w:leader="dot" w:pos="9350"/>
            </w:tabs>
            <w:rPr>
              <w:rFonts w:asciiTheme="minorHAnsi" w:eastAsiaTheme="minorEastAsia" w:hAnsiTheme="minorHAnsi" w:cstheme="minorBidi"/>
              <w:noProof/>
              <w:sz w:val="22"/>
              <w:szCs w:val="22"/>
            </w:rPr>
          </w:pPr>
          <w:hyperlink w:anchor="_Toc78742117" w:history="1">
            <w:r w:rsidR="00600551" w:rsidRPr="00822407">
              <w:rPr>
                <w:rStyle w:val="Hyperlink"/>
                <w:noProof/>
              </w:rPr>
              <w:t>Proposed Work</w:t>
            </w:r>
            <w:r w:rsidR="00600551">
              <w:rPr>
                <w:noProof/>
                <w:webHidden/>
              </w:rPr>
              <w:tab/>
            </w:r>
            <w:r w:rsidR="00600551">
              <w:rPr>
                <w:noProof/>
                <w:webHidden/>
              </w:rPr>
              <w:fldChar w:fldCharType="begin"/>
            </w:r>
            <w:r w:rsidR="00600551">
              <w:rPr>
                <w:noProof/>
                <w:webHidden/>
              </w:rPr>
              <w:instrText xml:space="preserve"> PAGEREF _Toc78742117 \h </w:instrText>
            </w:r>
            <w:r w:rsidR="00600551">
              <w:rPr>
                <w:noProof/>
                <w:webHidden/>
              </w:rPr>
            </w:r>
            <w:r w:rsidR="00600551">
              <w:rPr>
                <w:noProof/>
                <w:webHidden/>
              </w:rPr>
              <w:fldChar w:fldCharType="separate"/>
            </w:r>
            <w:r w:rsidR="00600551">
              <w:rPr>
                <w:noProof/>
                <w:webHidden/>
              </w:rPr>
              <w:t>11</w:t>
            </w:r>
            <w:r w:rsidR="00600551">
              <w:rPr>
                <w:noProof/>
                <w:webHidden/>
              </w:rPr>
              <w:fldChar w:fldCharType="end"/>
            </w:r>
          </w:hyperlink>
        </w:p>
        <w:p w14:paraId="55E53C76" w14:textId="075A23E1" w:rsidR="00600551" w:rsidRDefault="00B95333">
          <w:pPr>
            <w:pStyle w:val="TOC2"/>
            <w:tabs>
              <w:tab w:val="right" w:leader="dot" w:pos="9350"/>
            </w:tabs>
            <w:rPr>
              <w:rFonts w:asciiTheme="minorHAnsi" w:eastAsiaTheme="minorEastAsia" w:hAnsiTheme="minorHAnsi" w:cstheme="minorBidi"/>
              <w:noProof/>
              <w:sz w:val="22"/>
              <w:szCs w:val="22"/>
            </w:rPr>
          </w:pPr>
          <w:hyperlink w:anchor="_Toc78742118" w:history="1">
            <w:r w:rsidR="00600551" w:rsidRPr="00822407">
              <w:rPr>
                <w:rStyle w:val="Hyperlink"/>
                <w:noProof/>
              </w:rPr>
              <w:t>Guiding Questions</w:t>
            </w:r>
            <w:r w:rsidR="00600551">
              <w:rPr>
                <w:noProof/>
                <w:webHidden/>
              </w:rPr>
              <w:tab/>
            </w:r>
            <w:r w:rsidR="00600551">
              <w:rPr>
                <w:noProof/>
                <w:webHidden/>
              </w:rPr>
              <w:fldChar w:fldCharType="begin"/>
            </w:r>
            <w:r w:rsidR="00600551">
              <w:rPr>
                <w:noProof/>
                <w:webHidden/>
              </w:rPr>
              <w:instrText xml:space="preserve"> PAGEREF _Toc78742118 \h </w:instrText>
            </w:r>
            <w:r w:rsidR="00600551">
              <w:rPr>
                <w:noProof/>
                <w:webHidden/>
              </w:rPr>
            </w:r>
            <w:r w:rsidR="00600551">
              <w:rPr>
                <w:noProof/>
                <w:webHidden/>
              </w:rPr>
              <w:fldChar w:fldCharType="separate"/>
            </w:r>
            <w:r w:rsidR="00600551">
              <w:rPr>
                <w:noProof/>
                <w:webHidden/>
              </w:rPr>
              <w:t>11</w:t>
            </w:r>
            <w:r w:rsidR="00600551">
              <w:rPr>
                <w:noProof/>
                <w:webHidden/>
              </w:rPr>
              <w:fldChar w:fldCharType="end"/>
            </w:r>
          </w:hyperlink>
        </w:p>
        <w:p w14:paraId="564D5B73" w14:textId="6320E078" w:rsidR="00600551" w:rsidRDefault="00B95333">
          <w:pPr>
            <w:pStyle w:val="TOC2"/>
            <w:tabs>
              <w:tab w:val="right" w:leader="dot" w:pos="9350"/>
            </w:tabs>
            <w:rPr>
              <w:rFonts w:asciiTheme="minorHAnsi" w:eastAsiaTheme="minorEastAsia" w:hAnsiTheme="minorHAnsi" w:cstheme="minorBidi"/>
              <w:noProof/>
              <w:sz w:val="22"/>
              <w:szCs w:val="22"/>
            </w:rPr>
          </w:pPr>
          <w:hyperlink w:anchor="_Toc78742119" w:history="1">
            <w:r w:rsidR="00600551" w:rsidRPr="00822407">
              <w:rPr>
                <w:rStyle w:val="Hyperlink"/>
                <w:noProof/>
              </w:rPr>
              <w:t>Project Summary</w:t>
            </w:r>
            <w:r w:rsidR="00600551">
              <w:rPr>
                <w:noProof/>
                <w:webHidden/>
              </w:rPr>
              <w:tab/>
            </w:r>
            <w:r w:rsidR="00600551">
              <w:rPr>
                <w:noProof/>
                <w:webHidden/>
              </w:rPr>
              <w:fldChar w:fldCharType="begin"/>
            </w:r>
            <w:r w:rsidR="00600551">
              <w:rPr>
                <w:noProof/>
                <w:webHidden/>
              </w:rPr>
              <w:instrText xml:space="preserve"> PAGEREF _Toc78742119 \h </w:instrText>
            </w:r>
            <w:r w:rsidR="00600551">
              <w:rPr>
                <w:noProof/>
                <w:webHidden/>
              </w:rPr>
            </w:r>
            <w:r w:rsidR="00600551">
              <w:rPr>
                <w:noProof/>
                <w:webHidden/>
              </w:rPr>
              <w:fldChar w:fldCharType="separate"/>
            </w:r>
            <w:r w:rsidR="00600551">
              <w:rPr>
                <w:noProof/>
                <w:webHidden/>
              </w:rPr>
              <w:t>12</w:t>
            </w:r>
            <w:r w:rsidR="00600551">
              <w:rPr>
                <w:noProof/>
                <w:webHidden/>
              </w:rPr>
              <w:fldChar w:fldCharType="end"/>
            </w:r>
          </w:hyperlink>
        </w:p>
        <w:p w14:paraId="70BA29C9" w14:textId="640BF20A" w:rsidR="00600551" w:rsidRDefault="00B95333">
          <w:pPr>
            <w:pStyle w:val="TOC1"/>
            <w:tabs>
              <w:tab w:val="right" w:leader="dot" w:pos="9350"/>
            </w:tabs>
            <w:rPr>
              <w:rFonts w:asciiTheme="minorHAnsi" w:eastAsiaTheme="minorEastAsia" w:hAnsiTheme="minorHAnsi" w:cstheme="minorBidi"/>
              <w:noProof/>
              <w:sz w:val="22"/>
              <w:szCs w:val="22"/>
            </w:rPr>
          </w:pPr>
          <w:hyperlink w:anchor="_Toc78742120" w:history="1">
            <w:r w:rsidR="00600551" w:rsidRPr="00822407">
              <w:rPr>
                <w:rStyle w:val="Hyperlink"/>
                <w:noProof/>
              </w:rPr>
              <w:t>Progress Thus Far</w:t>
            </w:r>
            <w:r w:rsidR="00600551">
              <w:rPr>
                <w:noProof/>
                <w:webHidden/>
              </w:rPr>
              <w:tab/>
            </w:r>
            <w:r w:rsidR="00600551">
              <w:rPr>
                <w:noProof/>
                <w:webHidden/>
              </w:rPr>
              <w:fldChar w:fldCharType="begin"/>
            </w:r>
            <w:r w:rsidR="00600551">
              <w:rPr>
                <w:noProof/>
                <w:webHidden/>
              </w:rPr>
              <w:instrText xml:space="preserve"> PAGEREF _Toc78742120 \h </w:instrText>
            </w:r>
            <w:r w:rsidR="00600551">
              <w:rPr>
                <w:noProof/>
                <w:webHidden/>
              </w:rPr>
            </w:r>
            <w:r w:rsidR="00600551">
              <w:rPr>
                <w:noProof/>
                <w:webHidden/>
              </w:rPr>
              <w:fldChar w:fldCharType="separate"/>
            </w:r>
            <w:r w:rsidR="00600551">
              <w:rPr>
                <w:noProof/>
                <w:webHidden/>
              </w:rPr>
              <w:t>13</w:t>
            </w:r>
            <w:r w:rsidR="00600551">
              <w:rPr>
                <w:noProof/>
                <w:webHidden/>
              </w:rPr>
              <w:fldChar w:fldCharType="end"/>
            </w:r>
          </w:hyperlink>
        </w:p>
        <w:p w14:paraId="11AB1C18" w14:textId="39514725" w:rsidR="00600551" w:rsidRDefault="00600551">
          <w:r>
            <w:rPr>
              <w:b/>
              <w:bCs/>
              <w:noProof/>
            </w:rPr>
            <w:fldChar w:fldCharType="end"/>
          </w:r>
          <w:commentRangeEnd w:id="0"/>
          <w:r w:rsidR="0098242F">
            <w:rPr>
              <w:rStyle w:val="CommentReference"/>
            </w:rPr>
            <w:commentReference w:id="0"/>
          </w:r>
        </w:p>
      </w:sdtContent>
    </w:sdt>
    <w:p w14:paraId="0B2044F1" w14:textId="120EE64B" w:rsidR="00FC7130" w:rsidRDefault="00FC7130"/>
    <w:p w14:paraId="31E59BEB" w14:textId="77777777" w:rsidR="008F203B" w:rsidRDefault="008F203B" w:rsidP="008F203B"/>
    <w:p w14:paraId="1C52C515" w14:textId="58683C7E" w:rsidR="000C49A2" w:rsidRDefault="000C49A2" w:rsidP="008F203B">
      <w:pPr>
        <w:pStyle w:val="Heading1"/>
      </w:pPr>
      <w:bookmarkStart w:id="1" w:name="_Toc78741990"/>
      <w:bookmarkStart w:id="2" w:name="_Toc78742106"/>
      <w:r>
        <w:t>Abstract</w:t>
      </w:r>
      <w:bookmarkEnd w:id="1"/>
      <w:bookmarkEnd w:id="2"/>
    </w:p>
    <w:p w14:paraId="5C68DC3C" w14:textId="4D62D5E0" w:rsidR="003C3ECE" w:rsidRPr="003C3ECE" w:rsidRDefault="003C3ECE" w:rsidP="003C3ECE">
      <w:r>
        <w:t>Not yet written</w:t>
      </w:r>
    </w:p>
    <w:p w14:paraId="413AA1A9" w14:textId="43EFA6A6" w:rsidR="00296A44" w:rsidRDefault="0062093C" w:rsidP="00E0666A">
      <w:pPr>
        <w:pStyle w:val="Heading1"/>
      </w:pPr>
      <w:r>
        <w:t>Literature Review</w:t>
      </w:r>
    </w:p>
    <w:p w14:paraId="7BFFFE63" w14:textId="54BE5FB0" w:rsidR="00481CF9" w:rsidRDefault="00CF00AC" w:rsidP="00556ED3">
      <w:pPr>
        <w:ind w:firstLine="720"/>
        <w:jc w:val="both"/>
      </w:pPr>
      <w:commentRangeStart w:id="3"/>
      <w:r>
        <w:t>Trace</w:t>
      </w:r>
      <w:r w:rsidR="008A3D40">
        <w:t xml:space="preserve"> metal </w:t>
      </w:r>
      <w:commentRangeEnd w:id="3"/>
      <w:r w:rsidR="006A600C">
        <w:rPr>
          <w:rStyle w:val="CommentReference"/>
        </w:rPr>
        <w:commentReference w:id="3"/>
      </w:r>
      <w:r w:rsidR="008A3D40">
        <w:t xml:space="preserve">marine chemistry, which </w:t>
      </w:r>
      <w:r>
        <w:t>is</w:t>
      </w:r>
      <w:r w:rsidR="008A3D40">
        <w:t xml:space="preserve"> ultimately dictated by the dynamics of atmosphere, solid earth, oceans, and life, </w:t>
      </w:r>
      <w:r>
        <w:t>may have</w:t>
      </w:r>
      <w:r w:rsidR="008A3D40">
        <w:t xml:space="preserve"> had a profound impact on </w:t>
      </w:r>
      <w:r>
        <w:t xml:space="preserve">the trajectory of </w:t>
      </w:r>
      <w:r w:rsidR="008A3D40">
        <w:t xml:space="preserve">life across time. </w:t>
      </w:r>
      <w:r w:rsidR="006C34F9">
        <w:t>Ubiquitous biological processes such as photosynthesis, methanogenesis and nitrogen fixation all require trace metals</w:t>
      </w:r>
      <w:r w:rsidR="00804A38">
        <w:t xml:space="preserve"> (e.g., </w:t>
      </w:r>
      <w:commentRangeStart w:id="4"/>
      <w:r w:rsidR="00804A38">
        <w:t>Fe, Ni, Mn)</w:t>
      </w:r>
      <w:r>
        <w:t xml:space="preserve"> </w:t>
      </w:r>
      <w:r>
        <w:fldChar w:fldCharType="begin" w:fldLock="1"/>
      </w:r>
      <w:r w:rsidR="00BA136E">
        <w:instrText>ADDIN CSL_CITATION {"citationItems":[{"id":"ITEM-1","itemData":{"DOI":"10.1016/B0-08-043751-6/06108-9","ISBN":"9780080548074","author":[{"dropping-particle":"","family":"Morel","given":"F. M.M.","non-dropping-particle":"","parse-names":false,"suffix":""},{"dropping-particle":"","family":"Milligan","given":"A. J.","non-dropping-particle":"","parse-names":false,"suffix":""},{"dropping-particle":"","family":"Saito","given":"M. A.","non-dropping-particle":"","parse-names":false,"suffix":""}],"container-title":"Treatise on Geochemistry","id":"ITEM-1","issued":{"date-parts":[["2003"]]},"page":"113-143","title":"Marine Bioinorganic Chemistry: The Role of Trace Metals in the Oceanic Cycles of Major Nutrients","type":"article-journal","volume":"6-9"},"uris":["http://www.mendeley.com/documents/?uuid=06c4a75f-8ac6-403e-9ba8-07276d7c6c31"]}],"mendeley":{"formattedCitation":"(Morel et al., 2003)","manualFormatting":"(see Morel et al., 2003 for a review)","plainTextFormattedCitation":"(Morel et al., 2003)","previouslyFormattedCitation":"(Morel et al., 2003)"},"properties":{"noteIndex":0},"schema":"https://github.com/citation-style-language/schema/raw/master/csl-citation.json"}</w:instrText>
      </w:r>
      <w:r>
        <w:fldChar w:fldCharType="separate"/>
      </w:r>
      <w:r w:rsidRPr="00CF00AC">
        <w:rPr>
          <w:noProof/>
        </w:rPr>
        <w:t>(</w:t>
      </w:r>
      <w:r>
        <w:rPr>
          <w:noProof/>
        </w:rPr>
        <w:t xml:space="preserve">see </w:t>
      </w:r>
      <w:r w:rsidRPr="00CF00AC">
        <w:rPr>
          <w:noProof/>
        </w:rPr>
        <w:t>Morel et al., 2003</w:t>
      </w:r>
      <w:r>
        <w:rPr>
          <w:noProof/>
        </w:rPr>
        <w:t xml:space="preserve"> for a review</w:t>
      </w:r>
      <w:r w:rsidRPr="00CF00AC">
        <w:rPr>
          <w:noProof/>
        </w:rPr>
        <w:t>)</w:t>
      </w:r>
      <w:r>
        <w:fldChar w:fldCharType="end"/>
      </w:r>
      <w:r w:rsidR="006C34F9">
        <w:t xml:space="preserve">. </w:t>
      </w:r>
      <w:commentRangeEnd w:id="4"/>
      <w:r w:rsidR="00751245">
        <w:rPr>
          <w:rStyle w:val="CommentReference"/>
        </w:rPr>
        <w:commentReference w:id="4"/>
      </w:r>
      <w:r w:rsidR="009E7278">
        <w:t xml:space="preserve">Several studies have suggested an intimate relationship between marine trace metal </w:t>
      </w:r>
      <w:r w:rsidR="00804A38">
        <w:t>chemistry</w:t>
      </w:r>
      <w:r w:rsidR="009E7278">
        <w:t xml:space="preserve"> and the evolution of early life </w:t>
      </w:r>
      <w:r w:rsidR="009E7278">
        <w:fldChar w:fldCharType="begin" w:fldLock="1"/>
      </w:r>
      <w:r w:rsidR="00804A38">
        <w:instrText>ADDIN CSL_CITATION {"citationItems":[{"id":"ITEM-1","itemData":{"DOI":"10.1016/j.earscirev.2016.10.013","ISSN":"00128252","abstract":"Life requires a wide variety of bioessential trace elements to act as structural components and reactive centers in metalloenzymes. These requirements differ between organisms and have evolved over geological time, likely guided in some part by environmental conditions. Until recently, most of what was understood regarding trace element concentrations in the Precambrian oceans was inferred by extrapolation, geochemical modeling, and/or genomic studies. However, in the past decade, the increasing availability of trace element and isotopic data for sedimentary rocks of all ages has yielded new, and potentially more direct, insights into secular changes in seawater composition – and ultimately the evolution of the marine biosphere. Compiled records of many bioessential trace elements (including Ni, Mo, P, Zn, Co, Cr, Se, and I) provide new insight into how trace element abundance in Earth's ancient oceans may have been linked to biological evolution. Several of these trace elements display redox-sensitive behavior, while others are redox-sensitive but not bioessential (e.g., Cr, U). Their temporal trends in sedimentary archives provide useful constraints on changes in atmosphere-ocean redox conditions that are linked to biological evolution, for example, the activity of oxygen-producing, photosynthetic cyanobacteria. In this review, we summarize available Precambrian trace element proxy data, and discuss how temporal trends in the seawater concentrations of specific trace elements may be linked to the evolution of both simple and complex life. We also examine several biologically relevant and/or redox-sensitive trace elements that have yet to be fully examined in the sedimentary rock record (e.g., Cu, Cd, W) and suggest several directions for future studies.","author":[{"dropping-particle":"","family":"Robbins","given":"Leslie J.","non-dropping-particle":"","parse-names":false,"suffix":""},{"dropping-particle":"V.","family":"Lalonde","given":"Stefan","non-dropping-particle":"","parse-names":false,"suffix":""},{"dropping-particle":"","family":"Planavsky","given":"Noah J.","non-dropping-particle":"","parse-names":false,"suffix":""},{"dropping-particle":"","family":"Partin","given":"Camille A.","non-dropping-particle":"","parse-names":false,"suffix":""},{"dropping-particle":"","family":"Reinhard","given":"Christopher T.","non-dropping-particle":"","parse-names":false,"suffix":""},{"dropping-particle":"","family":"Kendall","given":"Brian","non-dropping-particle":"","parse-names":false,"suffix":""},{"dropping-particle":"","family":"Scott","given":"Clint","non-dropping-particle":"","parse-names":false,"suffix":""},{"dropping-particle":"","family":"Hardisty","given":"Dalton S.","non-dropping-particle":"","parse-names":false,"suffix":""},{"dropping-particle":"","family":"Gill","given":"Benjamin C.","non-dropping-particle":"","parse-names":false,"suffix":""},{"dropping-particle":"","family":"Alessi","given":"Daniel S.","non-dropping-particle":"","parse-names":false,"suffix":""},{"dropping-particle":"","family":"Dupont","given":"Christopher L.","non-dropping-particle":"","parse-names":false,"suffix":""},{"dropping-particle":"","family":"Saito","given":"Mak A.","non-dropping-particle":"","parse-names":false,"suffix":""},{"dropping-particle":"","family":"Crowe","given":"Sean A.","non-dropping-particle":"","parse-names":false,"suffix":""},{"dropping-particle":"","family":"Poulton","given":"Simon W.","non-dropping-particle":"","parse-names":false,"suffix":""},{"dropping-particle":"","family":"Bekker","given":"Andrey","non-dropping-particle":"","parse-names":false,"suffix":""},{"dropping-particle":"","family":"Lyons","given":"Timothy W.","non-dropping-particle":"","parse-names":false,"suffix":""},{"dropping-particle":"","family":"Konhauser","given":"Kurt O.","non-dropping-particle":"","parse-names":false,"suffix":""}],"container-title":"Earth-Science Reviews","id":"ITEM-1","issued":{"date-parts":[["2016"]]},"page":"323-348","publisher":"Elsevier B.V.","title":"Trace elements at the intersection of marine biological and geochemical evolution","type":"article-journal","volume":"163"},"uris":["http://www.mendeley.com/documents/?uuid=177a17b7-0641-4c05-8f00-ab5de308710e"]},{"id":"ITEM-2","itemData":{"DOI":"10.1039/9781788010580-00012","ISSN":"2045547X","abstract":"Masked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Metallobiology","id":"ITEM-2","issue":"10","issued":{"date-parts":[["2017"]]},"page":"12-26","publisher":"Royal Society of Chemistry","title":"Oceanic Nickel Biogeochemistry and the Evolution of Nickel Use","type":"chapter"},"uris":["http://www.mendeley.com/documents/?uuid=ec76976b-1027-3733-8099-58989ef2c08f"]},{"id":"ITEM-3","itemData":{"author":[{"dropping-particle":"","family":"Zerkle","given":"Aubrey L","non-dropping-particle":"","parse-names":false,"suffix":""},{"dropping-particle":"","family":"House","given":"Christopher H","non-dropping-particle":"","parse-names":false,"suffix":""},{"dropping-particle":"","family":"Brantley","given":"Susan L","non-dropping-particle":"","parse-names":false,"suffix":""}],"container-title":"American Journal of Science","id":"ITEM-3","issued":{"date-parts":[["2005"]]},"page":"467-502","title":"BIOGEOCHEMICAL SIGNATURES THROUGH TIME AS INFERRED FROM WHOLE MICROBIAL GENOMES","type":"article-journal","volume":"305"},"uris":["http://www.mendeley.com/documents/?uuid=c97b3c76-72f8-4846-9217-4dfaffe3e7e3"]},{"id":"ITEM-4","itemData":{"DOI":"10.1038/nature07858","ISSN":"14764687","abstract":"It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S.","non-dropping-particle":"","parse-names":false,"suffix":""}],"container-title":"Nature","id":"ITEM-4","issue":"7239","issued":{"date-parts":[["2009","4","9"]]},"page":"750-753","publisher":"Nature Publishing Group","title":"Oceanic nickel depletion and a methanogen famine before the Great Oxidation Event","type":"article-journal","volume":"458"},"uris":["http://www.mendeley.com/documents/?uuid=4b997d93-fb44-3b3a-818e-a0f49ee4ad56"]}],"mendeley":{"formattedCitation":"(Glass and Dupont, 2017; Konhauser et al., 2009; Robbins et al., 2016; Zerkle et al., 2005)","manualFormatting":"(e.g., Konhauser et al., 2009; Robbins et al., 2016; Zerkle et al., 2005)","plainTextFormattedCitation":"(Glass and Dupont, 2017; Konhauser et al., 2009; Robbins et al., 2016; Zerkle et al., 2005)","previouslyFormattedCitation":"(Glass and Dupont, 2017; Konhauser et al., 2009; Robbins et al., 2016; Zerkle et al., 2005)"},"properties":{"noteIndex":0},"schema":"https://github.com/citation-style-language/schema/raw/master/csl-citation.json"}</w:instrText>
      </w:r>
      <w:r w:rsidR="009E7278">
        <w:fldChar w:fldCharType="separate"/>
      </w:r>
      <w:r w:rsidR="009E7278" w:rsidRPr="00781C58">
        <w:rPr>
          <w:noProof/>
        </w:rPr>
        <w:t>(</w:t>
      </w:r>
      <w:r w:rsidR="009E7278" w:rsidRPr="00781C58">
        <w:rPr>
          <w:i/>
          <w:iCs/>
          <w:noProof/>
        </w:rPr>
        <w:t>e.g.,</w:t>
      </w:r>
      <w:r w:rsidR="009E7278">
        <w:rPr>
          <w:noProof/>
        </w:rPr>
        <w:t xml:space="preserve"> </w:t>
      </w:r>
      <w:r w:rsidR="009E7278" w:rsidRPr="00781C58">
        <w:rPr>
          <w:noProof/>
        </w:rPr>
        <w:t>Konhauser et al., 2009; Robbins et al., 2016; Zerkle et al., 2005)</w:t>
      </w:r>
      <w:r w:rsidR="009E7278">
        <w:fldChar w:fldCharType="end"/>
      </w:r>
      <w:r w:rsidR="009E7278">
        <w:t>.</w:t>
      </w:r>
      <w:r w:rsidR="006C34F9">
        <w:t xml:space="preserve"> </w:t>
      </w:r>
      <w:r>
        <w:t xml:space="preserve">These trace metal have likely not maintained a constant concentration in the ocean, as a response to global changes </w:t>
      </w:r>
      <w:r>
        <w:fldChar w:fldCharType="begin" w:fldLock="1"/>
      </w:r>
      <w:r>
        <w:instrText xml:space="preserve">ADDIN CSL_CITATION {"citationItems":[{"id":"ITEM-1","itemData":{"DOI":"10.1038/nature07858","ISSN":"14764687","abstract":"It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S.","non-dropping-particle":"","parse-names":false,"suffix":""}],"container-title":"Nature","id":"ITEM-1","issue":"7239","issued":{"date-parts":[["2009","4","9"]]},"page":"750-753","publisher":"Nature Publishing Group","title":"Oceanic nickel depletion and a methanogen famine before the Great Oxidation Event","type":"article-journal","volume":"458"},"uris":["http://www.mendeley.com/documents/?uuid=4b997d93-fb44-3b3a-818e-a0f49ee4ad56"]},{"id":"ITEM-2","itemData":{"DOI":"10.1016/S0020-1693(03)00442-0","ISSN":"00201693","abstract":"Recent evidence from the sulfur isotopic record indicates a transition </w:instrText>
      </w:r>
      <w:r>
        <w:rPr>
          <w:rFonts w:ascii="Cambria Math" w:hAnsi="Cambria Math" w:cs="Cambria Math"/>
        </w:rPr>
        <w:instrText>∼</w:instrText>
      </w:r>
      <w:r>
        <w:instrText xml:space="preserve">2.5 billion years ago from an ocean chemistry first dominated by iron and then by sulfide. It has been hypothesized that the selection of metal centers in metalloenzymes has been influenced by the availability of metals through geological time, in particular as a result of large differences in the solubility of metals-sulfides. In this study, we examine the trace metal requirements and sensitivities of marine cyanobacteria and use recent stability constants to model the abundance and chemical speciation of metals across this chemical transition </w:instrText>
      </w:r>
      <w:r>
        <w:rPr>
          <w:rFonts w:ascii="Cambria Math" w:hAnsi="Cambria Math" w:cs="Cambria Math"/>
        </w:rPr>
        <w:instrText>∼</w:instrText>
      </w:r>
      <w:r>
        <w:instrText>2.5 billion years ago. Two major results are reported here: (1) the marine cyanobacterial species studied thus far show trace metal preferences and sensitivities that are consistent with their evolution in a sulfidic marine environment, and (2) in an ancient ocean dominated by high fluxes and concentrations of iron, the relative availability of trace metals would have been similar to that of a sulfidic system - Fe&gt;Mn, Ni, Co</w:instrText>
      </w:r>
      <w:r>
        <w:rPr>
          <w:rFonts w:ascii="Cambria Math" w:hAnsi="Cambria Math" w:cs="Cambria Math"/>
        </w:rPr>
        <w:instrText>≫</w:instrText>
      </w:r>
      <w:r>
        <w:instrText>Cd, Zn, Cu - as a result of the formation of dissolved sulfide complexes. Thus, the formation of strong aqueous metal-sulfide complexes was likely as important as the precipitation of minerals in influencing the selection of metals in biology. These results suggest that marine biogeochemical cycles and marine bioinorganic chemistry have co-evolved, and that the evidence for this co-evolution has been preserved in the physiology and genomes of modern descendants of the early cyanobacteria. © 2003 Elsevier B.V. All rights reserved.","author":[{"dropping-particle":"","family":"Saito","given":"Mak A.","non-dropping-particle":"","parse-names":false,"suffix":""},{"dropping-particle":"","family":"Sigman","given":"Daniel M.","non-dropping-particle":"","parse-names":false,"suffix":""},{"dropping-particle":"","family":"Morel","given":"François M.M.","non-dropping-particle":"","parse-names":false,"suffix":""}],"container-title":"Inorganica Chimica Acta","id":"ITEM-2","issued":{"date-parts":[["2003"]]},"page":"308-318","title":"The bioinorganic chemistry of the ancient ocean: The co-evolution of cyanobacterial metal requirements and biogeochemical cycles at the Archean-Proterozoic boundary?","type":"article-journal","volume":"356"},"uris":["http://www.mendeley.com/documents/?uuid=df1860dc-ec73-4f4b-995f-3e2fa1e7e29c"]}],"mendeley":{"formattedCitation":"(Konhauser et al., 2009; Saito et al., 2003)","manualFormatting":"(e.g., Konhauser et al., 2009; Saito et al., 2003)","plainTextFormattedCitation":"(Konhauser et al., 2009; Saito et al., 2003)","previouslyFormattedCitation":"(Konhauser et al., 2009; Saito et al., 2003)"},"properties":{"noteIndex":0},"schema":"https://github.com/citation-style-language/schema/raw/master/csl-citation.json"}</w:instrText>
      </w:r>
      <w:r>
        <w:fldChar w:fldCharType="separate"/>
      </w:r>
      <w:r w:rsidRPr="00CF00AC">
        <w:rPr>
          <w:noProof/>
        </w:rPr>
        <w:t>(</w:t>
      </w:r>
      <w:r w:rsidRPr="00CF00AC">
        <w:rPr>
          <w:i/>
          <w:iCs/>
          <w:noProof/>
        </w:rPr>
        <w:t>e.g.,</w:t>
      </w:r>
      <w:r>
        <w:rPr>
          <w:noProof/>
        </w:rPr>
        <w:t xml:space="preserve"> </w:t>
      </w:r>
      <w:r w:rsidRPr="00CF00AC">
        <w:rPr>
          <w:noProof/>
        </w:rPr>
        <w:t>Konhauser et al., 2009; Saito et al., 2003)</w:t>
      </w:r>
      <w:r>
        <w:fldChar w:fldCharType="end"/>
      </w:r>
      <w:r>
        <w:t xml:space="preserve">. </w:t>
      </w:r>
      <w:r w:rsidR="002B17EB">
        <w:t xml:space="preserve">Efforts to reconstruct the evolution of trace metal marine chemistry will surely inform how early life and </w:t>
      </w:r>
      <w:r w:rsidR="0045784C">
        <w:t>E</w:t>
      </w:r>
      <w:r w:rsidR="002B17EB">
        <w:t xml:space="preserve">arth evolved as well. </w:t>
      </w:r>
      <w:r w:rsidR="00C7569D">
        <w:t xml:space="preserve"> </w:t>
      </w:r>
    </w:p>
    <w:p w14:paraId="75314A57" w14:textId="1559A72C" w:rsidR="003213BE" w:rsidRDefault="00731907" w:rsidP="00556ED3">
      <w:pPr>
        <w:ind w:firstLine="720"/>
        <w:jc w:val="both"/>
      </w:pPr>
      <w:r>
        <w:t>Understanding the</w:t>
      </w:r>
      <w:r w:rsidR="0071515B">
        <w:t xml:space="preserve"> modern cycling of trace metals is also of</w:t>
      </w:r>
      <w:r w:rsidR="00804A38">
        <w:t xml:space="preserve"> interest to better </w:t>
      </w:r>
      <w:r>
        <w:t>determine their relationship with</w:t>
      </w:r>
      <w:r w:rsidR="00804A38">
        <w:t xml:space="preserve"> the cycling of major elements in the modern ocean</w:t>
      </w:r>
      <w:r w:rsidR="0071515B">
        <w:t xml:space="preserve">. </w:t>
      </w:r>
      <w:r>
        <w:t xml:space="preserve">The </w:t>
      </w:r>
      <w:r w:rsidR="00025F88">
        <w:t>cycling of C, O, N, and other major elements are intertwined with biological process</w:t>
      </w:r>
      <w:commentRangeStart w:id="5"/>
      <w:r w:rsidR="00025F88">
        <w:t>es</w:t>
      </w:r>
      <w:commentRangeEnd w:id="5"/>
      <w:r>
        <w:rPr>
          <w:rStyle w:val="CommentReference"/>
        </w:rPr>
        <w:commentReference w:id="5"/>
      </w:r>
      <w:r w:rsidR="00025F88">
        <w:t xml:space="preserve">. Because many biological processes also require trace metals to function, there is an intrinsic link between the modern cycles of the major elements with the modern cycles of the trace metals. </w:t>
      </w:r>
      <w:r w:rsidR="00C95370">
        <w:t>Therefore, investigations of trace metal marine cycles will</w:t>
      </w:r>
      <w:r w:rsidR="00E056AB">
        <w:t xml:space="preserve"> contribute to our knowledge of greater biogeochemic</w:t>
      </w:r>
      <w:r w:rsidR="0013742A">
        <w:t>al cycles.</w:t>
      </w:r>
    </w:p>
    <w:p w14:paraId="4A87DB88" w14:textId="3D6BEB8F" w:rsidR="009C1F96" w:rsidRDefault="005C3715" w:rsidP="008504AB">
      <w:pPr>
        <w:ind w:firstLine="720"/>
        <w:jc w:val="both"/>
      </w:pPr>
      <w:r>
        <w:t>Here, we focus on Ni,</w:t>
      </w:r>
      <w:r w:rsidR="00556ED3">
        <w:t xml:space="preserve"> a</w:t>
      </w:r>
      <w:r w:rsidR="002646D7">
        <w:t xml:space="preserve">n element </w:t>
      </w:r>
      <w:r w:rsidR="006445F3">
        <w:t xml:space="preserve">whose marine cycling </w:t>
      </w:r>
      <w:r w:rsidR="002646D7">
        <w:t>we know little abo</w:t>
      </w:r>
      <w:r w:rsidR="007A43EC">
        <w:t>ut</w:t>
      </w:r>
      <w:r w:rsidR="002646D7">
        <w:t>, but</w:t>
      </w:r>
      <w:r w:rsidR="006445F3">
        <w:t xml:space="preserve"> </w:t>
      </w:r>
      <w:r w:rsidR="002646D7">
        <w:t>also</w:t>
      </w:r>
      <w:r w:rsidR="007C1505">
        <w:t xml:space="preserve"> </w:t>
      </w:r>
      <w:r w:rsidR="00662E0E">
        <w:t xml:space="preserve">one </w:t>
      </w:r>
      <w:r w:rsidR="007C1505">
        <w:t>that</w:t>
      </w:r>
      <w:r w:rsidR="002646D7">
        <w:t xml:space="preserve"> is a</w:t>
      </w:r>
      <w:r w:rsidR="00556ED3">
        <w:t xml:space="preserve"> bio-essential element for modern</w:t>
      </w:r>
      <w:r w:rsidR="0014494F">
        <w:t xml:space="preserve"> and</w:t>
      </w:r>
      <w:r w:rsidR="006C3F9E">
        <w:t xml:space="preserve"> ancient</w:t>
      </w:r>
      <w:r w:rsidR="00556ED3">
        <w:t xml:space="preserve"> </w:t>
      </w:r>
      <w:r w:rsidR="009C7536">
        <w:t>organisms</w:t>
      </w:r>
      <w:r w:rsidR="002646D7">
        <w:t xml:space="preserve">. </w:t>
      </w:r>
      <w:r w:rsidR="00CD3F60">
        <w:t xml:space="preserve">Nickel is a prime example of how shifts in trace metal marine concentrations can potentially impact </w:t>
      </w:r>
      <w:r w:rsidR="00700923">
        <w:t xml:space="preserve">marine </w:t>
      </w:r>
      <w:r w:rsidR="00CD3F60">
        <w:t xml:space="preserve">life. </w:t>
      </w:r>
      <w:r w:rsidR="008660F0">
        <w:t>A dramatic decrease in Ni seawater concentrations,</w:t>
      </w:r>
      <w:r w:rsidR="00D82541">
        <w:t xml:space="preserve"> interpreted from the BIF rock record, </w:t>
      </w:r>
      <w:r w:rsidR="008660F0">
        <w:t xml:space="preserve">just prior to the GOE is hypothesized to have starved Ni-dependent methanogens, inhibited the production of methane, and </w:t>
      </w:r>
      <w:r w:rsidR="00D82541">
        <w:t>facilitated the GOE</w:t>
      </w:r>
      <w:r w:rsidR="000B5459">
        <w:t xml:space="preserve"> </w:t>
      </w:r>
      <w:commentRangeStart w:id="6"/>
      <w:r w:rsidR="000B5459">
        <w:fldChar w:fldCharType="begin" w:fldLock="1"/>
      </w:r>
      <w:r w:rsidR="0042297B">
        <w:instrText>ADDIN CSL_CITATION {"citationItems":[{"id":"ITEM-1","itemData":{"DOI":"10.1038/nature07858","ISSN":"14764687","abstract":"It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S.","non-dropping-particle":"","parse-names":false,"suffix":""}],"container-title":"Nature","id":"ITEM-1","issue":"7239","issued":{"date-parts":[["2009","4","9"]]},"page":"750-753","publisher":"Nature Publishing Group","title":"Oceanic nickel depletion and a methanogen famine before the Great Oxidation Event","type":"article-journal","volume":"458"},"uris":["http://www.mendeley.com/documents/?uuid=4b997d93-fb44-3b3a-818e-a0f49ee4ad56"]},{"id":"ITEM-2","itemData":{"DOI":"10.1089/ast.2015.1301","ISSN":"15311074","abstract":"© 2015, Mary Ann Liebert, Inc.Iron formations (IF) preserve a history of Precambrian oceanic elemental abundance that can be exploited to examine nutrient limitations on early biological productivity. However, in order for IF to be employed as paleomarine proxies, lumped-process distribution coefficients for the element of interest must be experimentally determined or assumed. This necessitates consideration of bulk ocean chemistry and which authigenic ferric iron minerals controlled the sorption reactions. It also requires an assessment of metal mobilization reactions that might have occurred in the water column during particle descent and during post-depositional burial. Here, we summarize recent developments pertaining to the interpretation and fidelity of the IF record in reconstructions of oceanic trace element evolution. Using an updated compilation, we reexamine and validate temporal trends previously reported for the nickel content in IF (see Konhauser et al., 2009). Finally, we reevaluate the consequences of methanogen Ni starvation in the context of evolving views of the Archean ocean-climate system and how the Ni famine may have ultimately facilitated the rise in atmospheric oxygen.","author":[{"dropping-particle":"","family":"Konhauser","given":"Kurt O.","non-dropping-particle":"","parse-names":false,"suffix":""},{"dropping-particle":"","family":"Robbins","given":"Leslie J.","non-dropping-particle":"","parse-names":false,"suffix":""},{"dropping-particle":"","family":"Pecoits","given":"Ernesto","non-dropping-particle":"","parse-names":false,"suffix":""},{"dropping-particle":"","family":"Peacock","given":"Caroline","non-dropping-particle":"","parse-names":false,"suffix":""},{"dropping-particle":"","family":"Kappler","given":"Andreas","non-dropping-particle":"","parse-names":false,"suffix":""},{"dropping-particle":"V.","family":"Lalonde","given":"Stefan","non-dropping-particle":"","parse-names":false,"suffix":""}],"container-title":"Astrobiology","id":"ITEM-2","issue":"10","issued":{"date-parts":[["2015","10","1"]]},"page":"804-815","publisher":"Mary Ann Liebert Inc.","title":"The Archean Nickel Famine Revisited","type":"article-journal","volume":"15"},"uris":["http://www.mendeley.com/documents/?uuid=d9981ed3-d4a1-3304-ad78-a3beb827edb4"]}],"mendeley":{"formattedCitation":"(Konhauser et al., 2015, 2009)","plainTextFormattedCitation":"(Konhauser et al., 2015, 2009)","previouslyFormattedCitation":"(Konhauser et al., 2015, 2009)"},"properties":{"noteIndex":0},"schema":"https://github.com/citation-style-language/schema/raw/master/csl-citation.json"}</w:instrText>
      </w:r>
      <w:r w:rsidR="000B5459">
        <w:fldChar w:fldCharType="separate"/>
      </w:r>
      <w:r w:rsidR="000B5459" w:rsidRPr="000B5459">
        <w:rPr>
          <w:noProof/>
        </w:rPr>
        <w:t>(Konhauser et al., 2015, 2009)</w:t>
      </w:r>
      <w:r w:rsidR="000B5459">
        <w:fldChar w:fldCharType="end"/>
      </w:r>
      <w:commentRangeEnd w:id="6"/>
      <w:r w:rsidR="006A600C">
        <w:rPr>
          <w:rStyle w:val="CommentReference"/>
        </w:rPr>
        <w:commentReference w:id="6"/>
      </w:r>
      <w:r w:rsidR="00325AB7">
        <w:t xml:space="preserve">. </w:t>
      </w:r>
      <w:r w:rsidR="00C40811">
        <w:t>In more recent history</w:t>
      </w:r>
      <w:r w:rsidR="005B546E">
        <w:t xml:space="preserve">, Ni may have </w:t>
      </w:r>
      <w:r w:rsidR="006F5745">
        <w:t>exacerbated</w:t>
      </w:r>
      <w:r w:rsidR="005D64ED">
        <w:t xml:space="preserve"> the </w:t>
      </w:r>
      <w:r w:rsidR="00B33D17">
        <w:t>end-Permian</w:t>
      </w:r>
      <w:r w:rsidR="005D64ED">
        <w:t xml:space="preserve"> extinction</w:t>
      </w:r>
      <w:r w:rsidR="00B33D17">
        <w:t>, the largest mass extinction known to date.</w:t>
      </w:r>
      <w:r w:rsidR="005D64ED">
        <w:t xml:space="preserve"> </w:t>
      </w:r>
      <w:r w:rsidR="00BE1BB3">
        <w:t>An increase in marine Ni input to the oceans from the erupt</w:t>
      </w:r>
      <w:r w:rsidR="00B33D17">
        <w:t>ion of the Siberian flood basalts may have caused non-limiting Ni conditions for methanogens</w:t>
      </w:r>
      <w:r w:rsidR="00325AB7">
        <w:t>, promoting marine anoxia</w:t>
      </w:r>
      <w:r w:rsidR="00BE1BB3">
        <w:t xml:space="preserve"> </w:t>
      </w:r>
      <w:r w:rsidR="00BE1BB3">
        <w:fldChar w:fldCharType="begin" w:fldLock="1"/>
      </w:r>
      <w:r w:rsidR="00012697">
        <w:instrText>ADDIN CSL_CITATION {"citationItems":[{"id":"ITEM-1","itemData":{"DOI":"10.1073/pnas.1318106111","ISSN":"10916490","abstract":"The end-Permian extinction is associated with a mysterious disruption to Earth's carbon cycle. Here we identify causal mechanisms via three observations. First, we show that geochemical signals indicate superexponential growth of the marine inorganic carbon reservoir, coincident with the extinction and consistent with the expansion of a new microbial metabolic pathway. Second, we show that the efficient acetoclastic pathway in Methanosarcina emerged at a time statistically indistinguishable from the extinction. Finally, we show that nickel concentrations in South China sediments increased sharply at the extinction, probably as a consequence of massive Siberian volcanism, enabling a methanogenic expansion by removal of nickel limitation. Collectively, these results are consistent with the instigation of Earth's greatest mass extinction by a specific microbial innovation.","author":[{"dropping-particle":"","family":"Rothman","given":"Daniel H.","non-dropping-particle":"","parse-names":false,"suffix":""},{"dropping-particle":"","family":"Fournier","given":"Gregory P.","non-dropping-particle":"","parse-names":false,"suffix":""},{"dropping-particle":"","family":"French","given":"Katherine L.","non-dropping-particle":"","parse-names":false,"suffix":""},{"dropping-particle":"","family":"Alm","given":"Eric J.","non-dropping-particle":"","parse-names":false,"suffix":""},{"dropping-particle":"","family":"Boyle","given":"Edward A.","non-dropping-particle":"","parse-names":false,"suffix":""},{"dropping-particle":"","family":"Cao","given":"Changqun","non-dropping-particle":"","parse-names":false,"suffix":""},{"dropping-particle":"","family":"Summons","given":"Roger E.","non-dropping-particle":"","parse-names":false,"suffix":""}],"container-title":"Proceedings of the National Academy of Sciences of the United States of America","id":"ITEM-1","issue":"15","issued":{"date-parts":[["2014"]]},"page":"5462-5467","title":"Methanogenic burst in the end-Permian carbon cycle","type":"article-journal","volume":"111"},"uris":["http://www.mendeley.com/documents/?uuid=8ce7bf2d-13ca-45fa-bdcb-cd2381154e8d"]}],"mendeley":{"formattedCitation":"(Rothman et al., 2014)","plainTextFormattedCitation":"(Rothman et al., 2014)","previouslyFormattedCitation":"(Rothman et al., 2014)"},"properties":{"noteIndex":0},"schema":"https://github.com/citation-style-language/schema/raw/master/csl-citation.json"}</w:instrText>
      </w:r>
      <w:r w:rsidR="00BE1BB3">
        <w:fldChar w:fldCharType="separate"/>
      </w:r>
      <w:r w:rsidR="00BE1BB3" w:rsidRPr="00BE1BB3">
        <w:rPr>
          <w:noProof/>
        </w:rPr>
        <w:t>(Rothman et al., 2014)</w:t>
      </w:r>
      <w:r w:rsidR="00BE1BB3">
        <w:fldChar w:fldCharType="end"/>
      </w:r>
      <w:r w:rsidR="00B33D17">
        <w:t xml:space="preserve">. </w:t>
      </w:r>
      <w:r w:rsidR="00012697">
        <w:t xml:space="preserve">In the modern ocean, Ni is an essential component of seven enzymes that regulate the global C, N, and O cycles </w:t>
      </w:r>
      <w:r w:rsidR="00012697">
        <w:fldChar w:fldCharType="begin" w:fldLock="1"/>
      </w:r>
      <w:r w:rsidR="00EE4008">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systems","type":"article","volume":"284"},"uris":["http://www.mendeley.com/documents/?uuid=bedbb558-ad96-3023-9868-416e5e8cde7b"]},{"id":"ITEM-2","itemData":{"DOI":"10.1016/S1367-5931(98)80062-8","ISSN":"13675931","abstract":"Significant advances have been made in the past year in our understanding of the structure, function, and mode of regulation and assembly of nickel-containing enzymes. The highlight of 1997 was the elucidation of the methyl-CoM reductase structure.","author":[{"dropping-particle":"","family":"Ragsdale","given":"Stephen W.","non-dropping-particle":"","parse-names":false,"suffix":""}],"container-title":"Current Opinion in Chemical Biology","id":"ITEM-2","issued":{"date-parts":[["1998"]]},"title":"Nickel biochemistry","type":"article-journal"},"uris":["http://www.mendeley.com/documents/?uuid=015fd2cf-728c-3dbf-bae9-22cf00ebf5e5"]}],"mendeley":{"formattedCitation":"(Ragsdale, 2009, 1998)","plainTextFormattedCitation":"(Ragsdale, 2009, 1998)","previouslyFormattedCitation":"(Ragsdale, 2009, 1998)"},"properties":{"noteIndex":0},"schema":"https://github.com/citation-style-language/schema/raw/master/csl-citation.json"}</w:instrText>
      </w:r>
      <w:r w:rsidR="00012697">
        <w:fldChar w:fldCharType="separate"/>
      </w:r>
      <w:r w:rsidR="00012697" w:rsidRPr="00012697">
        <w:rPr>
          <w:noProof/>
        </w:rPr>
        <w:t>(Ragsdale, 2009, 1998)</w:t>
      </w:r>
      <w:r w:rsidR="00012697">
        <w:fldChar w:fldCharType="end"/>
      </w:r>
      <w:r w:rsidR="00012697">
        <w:t xml:space="preserve">. </w:t>
      </w:r>
      <w:r w:rsidR="00E11019">
        <w:t xml:space="preserve">To investigate Ni and its </w:t>
      </w:r>
      <w:r w:rsidR="00FF5B2B">
        <w:t xml:space="preserve">marine </w:t>
      </w:r>
      <w:r w:rsidR="00E11019">
        <w:t xml:space="preserve">evolution overtime, </w:t>
      </w:r>
      <w:r w:rsidR="008504AB">
        <w:t xml:space="preserve">we </w:t>
      </w:r>
      <w:r w:rsidR="00FF5B2B">
        <w:t>require</w:t>
      </w:r>
      <w:r w:rsidR="008504AB">
        <w:t xml:space="preserve"> </w:t>
      </w:r>
      <w:r w:rsidR="00285B98">
        <w:t xml:space="preserve">knowledge of the </w:t>
      </w:r>
      <w:r w:rsidR="00D171F2">
        <w:t xml:space="preserve">processes which </w:t>
      </w:r>
      <w:r w:rsidR="002811A2">
        <w:t>govern</w:t>
      </w:r>
      <w:r w:rsidR="00D171F2">
        <w:t xml:space="preserve"> the marine Ni </w:t>
      </w:r>
      <w:r w:rsidR="00285B98">
        <w:t>in the modern day at the very least</w:t>
      </w:r>
      <w:r w:rsidR="00285B98" w:rsidRPr="00641B6C">
        <w:rPr>
          <w:i/>
          <w:iCs/>
        </w:rPr>
        <w:t xml:space="preserve">. </w:t>
      </w:r>
      <w:r w:rsidR="00F939A4" w:rsidRPr="00641B6C">
        <w:rPr>
          <w:i/>
          <w:iCs/>
        </w:rPr>
        <w:t>The goal of the proposed work is to improve our knowledge of the modern Ni marine cycle</w:t>
      </w:r>
      <w:r w:rsidR="009C7536" w:rsidRPr="00641B6C">
        <w:rPr>
          <w:i/>
          <w:iCs/>
        </w:rPr>
        <w:t xml:space="preserve"> </w:t>
      </w:r>
      <w:r w:rsidR="00F939A4" w:rsidRPr="00641B6C">
        <w:rPr>
          <w:i/>
          <w:iCs/>
        </w:rPr>
        <w:t>and</w:t>
      </w:r>
      <w:r w:rsidR="009C7536" w:rsidRPr="00641B6C">
        <w:rPr>
          <w:i/>
          <w:iCs/>
        </w:rPr>
        <w:t xml:space="preserve"> our ability to interpret changes in Ni marine chemistry from th</w:t>
      </w:r>
      <w:r w:rsidR="00F939A4" w:rsidRPr="00641B6C">
        <w:rPr>
          <w:i/>
          <w:iCs/>
        </w:rPr>
        <w:t>e rock record.</w:t>
      </w:r>
      <w:r w:rsidR="00F939A4">
        <w:t xml:space="preserve"> </w:t>
      </w:r>
    </w:p>
    <w:p w14:paraId="2F74FDC0" w14:textId="5BAC7740" w:rsidR="00E0666A" w:rsidRDefault="00E0666A" w:rsidP="00E0666A">
      <w:pPr>
        <w:pStyle w:val="Heading2"/>
      </w:pPr>
      <w:bookmarkStart w:id="7" w:name="_Toc78741992"/>
      <w:bookmarkStart w:id="8" w:name="_Toc78742108"/>
      <w:r>
        <w:t>Ni</w:t>
      </w:r>
      <w:r w:rsidR="00446D56">
        <w:t>ckel</w:t>
      </w:r>
      <w:r>
        <w:t xml:space="preserve"> </w:t>
      </w:r>
      <w:bookmarkEnd w:id="7"/>
      <w:bookmarkEnd w:id="8"/>
      <w:r w:rsidR="00446D56">
        <w:t>and Biology</w:t>
      </w:r>
    </w:p>
    <w:p w14:paraId="568928F0" w14:textId="571B3120" w:rsidR="00A02C0D" w:rsidRDefault="003C3ECE" w:rsidP="00A02C0D">
      <w:pPr>
        <w:ind w:firstLine="720"/>
        <w:jc w:val="both"/>
      </w:pPr>
      <w:r>
        <w:t>Nickel-enzymes</w:t>
      </w:r>
      <w:r w:rsidR="002E0E4B">
        <w:t xml:space="preserve"> have roles in the C, O, and N cycles.</w:t>
      </w:r>
      <w:r w:rsidR="00A02C0D">
        <w:t xml:space="preserve"> </w:t>
      </w:r>
      <w:r>
        <w:t>For example, Ni-enzymes, urease and Ni-Fe hydrogenase are involved in the N cycle</w:t>
      </w:r>
      <w:r w:rsidR="006C77A9">
        <w:t>.</w:t>
      </w:r>
      <w:r w:rsidR="00CA4F9E">
        <w:t xml:space="preserve"> </w:t>
      </w:r>
      <w:r w:rsidR="003B665A">
        <w:t xml:space="preserve">Urease catalyzes the hydrolysis of urea into ammonia which can then act as source of N for </w:t>
      </w:r>
      <w:r w:rsidR="00575FFD">
        <w:t>marine organisms</w:t>
      </w:r>
      <w:r w:rsidR="003B665A">
        <w:t xml:space="preserve"> </w:t>
      </w:r>
      <w:r w:rsidR="003B665A">
        <w:fldChar w:fldCharType="begin" w:fldLock="1"/>
      </w:r>
      <w:r w:rsidR="003B665A">
        <w:instrText>ADDIN CSL_CITATION {"citationItems":[{"id":"ITEM-1","itemData":{"DOI":"10.1016/B0-08-043751-6/06108-9","ISBN":"9780080548074","author":[{"dropping-particle":"","family":"Morel","given":"F. M.M.","non-dropping-particle":"","parse-names":false,"suffix":""},{"dropping-particle":"","family":"Milligan","given":"A. J.","non-dropping-particle":"","parse-names":false,"suffix":""},{"dropping-particle":"","family":"Saito","given":"M. A.","non-dropping-particle":"","parse-names":false,"suffix":""}],"container-title":"Treatise on Geochemistry","id":"ITEM-1","issued":{"date-parts":[["2003"]]},"page":"113-143","title":"Marine Bioinorganic Chemistry: The Role of Trace Metals in the Oceanic Cycles of Major Nutrients","type":"article-journal","volume":"6-9"},"uris":["http://www.mendeley.com/documents/?uuid=06c4a75f-8ac6-403e-9ba8-07276d7c6c31"]}],"mendeley":{"formattedCitation":"(Morel et al., 2003)","plainTextFormattedCitation":"(Morel et al., 2003)","previouslyFormattedCitation":"(Morel et al., 2003)"},"properties":{"noteIndex":0},"schema":"https://github.com/citation-style-language/schema/raw/master/csl-citation.json"}</w:instrText>
      </w:r>
      <w:r w:rsidR="003B665A">
        <w:fldChar w:fldCharType="separate"/>
      </w:r>
      <w:r w:rsidR="003B665A" w:rsidRPr="0042297B">
        <w:rPr>
          <w:noProof/>
        </w:rPr>
        <w:t>(Morel et al., 2003)</w:t>
      </w:r>
      <w:r w:rsidR="003B665A">
        <w:fldChar w:fldCharType="end"/>
      </w:r>
      <w:r w:rsidR="003B665A">
        <w:t xml:space="preserve">. </w:t>
      </w:r>
      <w:r w:rsidR="004F467B">
        <w:t>Nickel-</w:t>
      </w:r>
      <w:r w:rsidR="00110CF4">
        <w:t>Fe</w:t>
      </w:r>
      <w:r w:rsidR="00114464">
        <w:t xml:space="preserve"> hydrogenase </w:t>
      </w:r>
      <w:r w:rsidR="00CF29A6">
        <w:t>catalyzes the reversible reduction of protons to hydrogen gas</w:t>
      </w:r>
      <w:r w:rsidR="001344F7">
        <w:t>.</w:t>
      </w:r>
      <w:r w:rsidR="005A7D7A">
        <w:t xml:space="preserve"> </w:t>
      </w:r>
      <w:r w:rsidR="001344F7">
        <w:t>B</w:t>
      </w:r>
      <w:r w:rsidR="005A7D7A">
        <w:t xml:space="preserve">ecause protons </w:t>
      </w:r>
      <w:r w:rsidR="00E77D22">
        <w:t xml:space="preserve">and </w:t>
      </w:r>
      <w:r w:rsidR="005A7D7A">
        <w:t xml:space="preserve">hydrogen gas </w:t>
      </w:r>
      <w:r w:rsidR="00E77D22">
        <w:t xml:space="preserve">are substrates and </w:t>
      </w:r>
      <w:r w:rsidR="005A7D7A">
        <w:t>product</w:t>
      </w:r>
      <w:r w:rsidR="00E77D22">
        <w:t xml:space="preserve">s </w:t>
      </w:r>
      <w:r w:rsidR="005A7D7A">
        <w:t xml:space="preserve">of nitrogen fixation, Ni-Fe hydrogenase can convert the byproduct hydrogen gas back to the usable proton form for continued fixation </w:t>
      </w:r>
      <w:r w:rsidR="005A7D7A">
        <w:fldChar w:fldCharType="begin" w:fldLock="1"/>
      </w:r>
      <w:r w:rsidR="00C82B60">
        <w:instrText>ADDIN CSL_CITATION {"citationItems":[{"id":"ITEM-1","itemData":{"DOI":"10.1128/mmbr.66.1.1-20.2002","ISSN":"1092-2172","PMID":"11875125","abstract":"Cyanobacteria may possess several enzymes that are directly involved in dihydrogen metabolism: Nitrogenase(s) catalyzing the production of hydrogen concomitantly with the reduction of dinitrogen to ammonia, an uptake hydrogenase (encoded by hupSL) catalyzing the consumption of hydrogen produced by the nitrogenase, and a bidirectional hydrogenase (encoded by hoxFUYH) which has the capacity to both take up and produce hydrogen. This review summarizes our knowledge about cyanobacterial hydrogenases, focusing on recent progress since the first molecular information was published in 1995. It presents the molecular knowledge about cyanobacterial hupSL and hoxFUYH, their corresponding gene products, and their accessory genes before finishing with an applied aspect - the use of cyanobacteria in a biological, renewable production of the future energy carrier molecular hydrogen. In addition to scientific publications, information from three cyanobacterial genomes, the unicellular Synechocystis strain PCC 6803 and the filamentous heterocystous Anabaena strain PCC 7120 and Nostoc punctiforme (PCC 73102/ATCC 29133) is included.","author":[{"dropping-particle":"","family":"Tamagnini","given":"Paula","non-dropping-particle":"","parse-names":false,"suffix":""},{"dropping-particle":"","family":"Axelsson","given":"Rikard","non-dropping-particle":"","parse-names":false,"suffix":""},{"dropping-particle":"","family":"Lindberg","given":"Pia","non-dropping-particle":"","parse-names":false,"suffix":""},{"dropping-particle":"","family":"Oxelfelt","given":"Fredrik","non-dropping-particle":"","parse-names":false,"suffix":""},{"dropping-particle":"","family":"Wünschiers","given":"Röbbe","non-dropping-particle":"","parse-names":false,"suffix":""},{"dropping-particle":"","family":"Lindblad","given":"Peter","non-dropping-particle":"","parse-names":false,"suffix":""}],"container-title":"Microbiology and Molecular Biology Reviews","id":"ITEM-1","issue":"1","issued":{"date-parts":[["2002"]]},"page":"1-20","title":"Hydrogenases and Hydrogen Metabolism of Cyanobacteria","type":"article-journal","volume":"66"},"uris":["http://www.mendeley.com/documents/?uuid=0b407d08-fd4e-41f4-95a5-4a5beb056afc"]}],"mendeley":{"formattedCitation":"(Tamagnini et al., 2002)","plainTextFormattedCitation":"(Tamagnini et al., 2002)","previouslyFormattedCitation":"(Tamagnini et al., 2002)"},"properties":{"noteIndex":0},"schema":"https://github.com/citation-style-language/schema/raw/master/csl-citation.json"}</w:instrText>
      </w:r>
      <w:r w:rsidR="005A7D7A">
        <w:fldChar w:fldCharType="separate"/>
      </w:r>
      <w:r w:rsidR="005A7D7A" w:rsidRPr="005A7D7A">
        <w:rPr>
          <w:noProof/>
        </w:rPr>
        <w:t>(Tamagnini et al., 2002)</w:t>
      </w:r>
      <w:r w:rsidR="005A7D7A">
        <w:fldChar w:fldCharType="end"/>
      </w:r>
      <w:r w:rsidR="005A7D7A">
        <w:t>.</w:t>
      </w:r>
      <w:r w:rsidR="00DB3DB9">
        <w:t xml:space="preserve"> </w:t>
      </w:r>
      <w:r w:rsidR="003B665A">
        <w:t xml:space="preserve">The Ni-enzyme Ni-super oxide dismutase (Ni-SOD) </w:t>
      </w:r>
      <w:r w:rsidR="00A07491">
        <w:t>is related to the O cycle as it converts reactive oxygen species to hydrogen peroxide and oxygen gas.</w:t>
      </w:r>
      <w:r w:rsidR="00FF26A2">
        <w:t xml:space="preserve"> </w:t>
      </w:r>
      <w:r w:rsidR="00AF5939">
        <w:t>Nickel</w:t>
      </w:r>
      <w:r w:rsidR="00580D2B">
        <w:t xml:space="preserve"> is perhaps most </w:t>
      </w:r>
      <w:r w:rsidR="00146805">
        <w:t xml:space="preserve">known for its association </w:t>
      </w:r>
      <w:r w:rsidR="00580D2B">
        <w:t xml:space="preserve">with </w:t>
      </w:r>
      <w:r w:rsidR="00AF5939">
        <w:t xml:space="preserve">the </w:t>
      </w:r>
      <w:r w:rsidR="00C071F3">
        <w:t xml:space="preserve">C cycle. </w:t>
      </w:r>
      <w:r w:rsidR="00CA18D9">
        <w:t>The</w:t>
      </w:r>
      <w:r w:rsidR="002D1C7B">
        <w:t xml:space="preserve"> Ni enzymes methyl coenzyme M reductase</w:t>
      </w:r>
      <w:r w:rsidR="00060CFF">
        <w:t xml:space="preserve"> (MCR)</w:t>
      </w:r>
      <w:r w:rsidR="002D1C7B">
        <w:t xml:space="preserve"> and C</w:t>
      </w:r>
      <w:r w:rsidR="00060CFF">
        <w:t>O dehydrogenase</w:t>
      </w:r>
      <w:r w:rsidR="002D1C7B">
        <w:t xml:space="preserve"> are </w:t>
      </w:r>
      <w:r w:rsidR="00060CFF">
        <w:t>Ni enzymes which produce and consume CO</w:t>
      </w:r>
      <w:r w:rsidR="00060CFF">
        <w:rPr>
          <w:vertAlign w:val="subscript"/>
        </w:rPr>
        <w:t>2</w:t>
      </w:r>
      <w:r w:rsidR="00060CFF">
        <w:t xml:space="preserve"> and CH</w:t>
      </w:r>
      <w:r w:rsidR="00060CFF">
        <w:rPr>
          <w:vertAlign w:val="subscript"/>
        </w:rPr>
        <w:t>4</w:t>
      </w:r>
      <w:r w:rsidR="00060CFF">
        <w:t xml:space="preserve">. In fact, MCR catalyzes the final step in every known methanogenesis pathway </w:t>
      </w:r>
      <w:r w:rsidR="00060CFF">
        <w:fldChar w:fldCharType="begin" w:fldLock="1"/>
      </w:r>
      <w:r w:rsidR="00060CFF">
        <w:instrText>ADDIN CSL_CITATION {"citationItems":[{"id":"ITEM-1","itemData":{"DOI":"10.1038/jid.2014.371","ISBN":"6176321972","ISSN":"15378276","PMID":"1000000221","author":[{"dropping-particle":"","family":"Boer","given":"Jodi","non-dropping-particle":"","parse-names":false,"suffix":""},{"dropping-particle":"","family":"Mulrooney","given":"Scott","non-dropping-particle":"","parse-names":false,"suffix":""},{"dropping-particle":"","family":"Hausinger","given":"Robert","non-dropping-particle":"","parse-names":false,"suffix":""}],"container-title":"Bone","id":"ITEM-1","issue":"1","issued":{"date-parts":[["2012"]]},"page":"1-7","title":"Nickel-Dependent Metalloenzymes","type":"article-journal","volume":"23"},"uris":["http://www.mendeley.com/documents/?uuid=4840b9a7-5037-4983-b213-55bff6a6cab5"]},{"id":"ITEM-2","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Microbiology","id":"ITEM-2","issued":{"date-parts":[["1979"]]},"page":"105-107","title":"Nickel, cobalt, and molybdenum requirement for growth of Methanobacterium thermoautotrophicum","type":"article-journal"},"uris":["http://www.mendeley.com/documents/?uuid=1d35e80c-be6f-4f1c-b8bf-731ac1acf8bf"]},{"id":"ITEM-3","itemData":{"DOI":"10.1074/jbc.R900020200","ISSN":"00219258","abstract":"Of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Chemistry","id":"ITEM-3","issue":"28","issued":{"date-parts":[["2009","7","10"]]},"page":"18571-18575","title":"Nickel-based enzyme systems","type":"article","volume":"284"},"uris":["http://www.mendeley.com/documents/?uuid=bedbb558-ad96-3023-9868-416e5e8cde7b"]}],"mendeley":{"formattedCitation":"(Boer et al., 2012; Ragsdale, 2009; Schonheit et al., 1979)","plainTextFormattedCitation":"(Boer et al., 2012; Ragsdale, 2009; Schonheit et al., 1979)","previouslyFormattedCitation":"(Boer et al., 2012; Ragsdale, 2009; Schonheit et al., 1979)"},"properties":{"noteIndex":0},"schema":"https://github.com/citation-style-language/schema/raw/master/csl-citation.json"}</w:instrText>
      </w:r>
      <w:r w:rsidR="00060CFF">
        <w:fldChar w:fldCharType="separate"/>
      </w:r>
      <w:r w:rsidR="00060CFF" w:rsidRPr="00DB65C9">
        <w:rPr>
          <w:noProof/>
        </w:rPr>
        <w:t>(Boer et al., 2012; Ragsdale, 2009; Schonheit et al., 1979)</w:t>
      </w:r>
      <w:r w:rsidR="00060CFF">
        <w:fldChar w:fldCharType="end"/>
      </w:r>
      <w:r w:rsidR="00060CFF">
        <w:t xml:space="preserve">. </w:t>
      </w:r>
    </w:p>
    <w:p w14:paraId="37D86D30" w14:textId="216D3BE4" w:rsidR="004D5FD5" w:rsidRDefault="004D5FD5" w:rsidP="00A02C0D">
      <w:pPr>
        <w:ind w:firstLine="720"/>
        <w:jc w:val="both"/>
      </w:pPr>
      <w:commentRangeStart w:id="9"/>
      <w:r>
        <w:t>These enzymes do</w:t>
      </w:r>
      <w:r w:rsidR="00C827F5">
        <w:t xml:space="preserve"> not</w:t>
      </w:r>
      <w:r>
        <w:t xml:space="preserve"> exist in a vacuum</w:t>
      </w:r>
      <w:commentRangeEnd w:id="9"/>
      <w:r w:rsidR="006A600C">
        <w:rPr>
          <w:rStyle w:val="CommentReference"/>
        </w:rPr>
        <w:commentReference w:id="9"/>
      </w:r>
      <w:r>
        <w:t xml:space="preserve">; they are produced and used by a variety of modern and ancient organisms. </w:t>
      </w:r>
      <w:r w:rsidR="00215D9E">
        <w:t xml:space="preserve">Diatoms use urease and Ni-superoxide dismutase </w:t>
      </w:r>
      <w:r w:rsidR="00215D9E">
        <w:fldChar w:fldCharType="begin" w:fldLock="1"/>
      </w:r>
      <w:r w:rsidR="00215D9E">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ocean","type":"article-journal","volume":"26"},"uris":["http://www.mendeley.com/documents/?uuid=f8860551-8374-4268-8ec6-44357d5b42e8"]},{"id":"ITEM-2","itemData":{"DOI":"10.1098/rstb.2016.0397","ISBN":"0000000338356","ISSN":"14712970","abstract":"In contemporary oceans diatoms are an important group of eukaryotic phytoplankton that typically dominate in upwelling regions and at high latitudes. They also make significant contributions to sporadic blooms that often occur in springtime. Recent surveys have revealed global information about their abundance and diversity, as well as their contributions to biogeochemical cycles, both as primary producers of organic material and as conduits facilitating the export of carbon and silicon to the ocean interior. Sequencing of diatom genomes is revealing the evolutionary underpinnings of their ecological success by examination of their gene repertoires and the mechanisms they use to adapt to environmental changes. The rise of the diatoms over the last hundred million years is similarly being explored through analysis of microfossils and biomarkers that can be traced through geological time, as well as their contributions to seafloor sediments and fossil fuel reserves. The current review aims to synthesize current information about the evolution and biogeochemical functions of diatoms as they rose to prominence in the global ocean.","author":[{"dropping-particle":"","family":"Benoiston","given":"Anne Sophie","non-dropping-particle":"","parse-names":false,"suffix":""},{"dropping-particle":"","family":"Ibarbalz","given":"Federico M.","non-dropping-particle":"","parse-names":false,"suffix":""},{"dropping-particle":"","family":"Bittner","given":"Lucie","non-dropping-particle":"","parse-names":false,"suffix":""},{"dropping-particle":"","family":"Guidi","given":"Lionel","non-dropping-particle":"","parse-names":false,"suffix":""},{"dropping-particle":"","family":"Jahn","given":"Oliver","non-dropping-particle":"","parse-names":false,"suffix":""},{"dropping-particle":"","family":"Dutkiewicz","given":"Stephanie","non-dropping-particle":"","parse-names":false,"suffix":""},{"dropping-particle":"","family":"Bowler","given":"Chris","non-dropping-particle":"","parse-names":false,"suffix":""}],"container-title":"Philosophical Transactions of the Royal Society B: Biological Sciences","id":"ITEM-2","issue":"1728","issued":{"date-parts":[["2017"]]},"title":"The evolution of diatoms and their biogeochemical functions","type":"article-journal","volume":"372"},"uris":["http://www.mendeley.com/documents/?uuid=c512610b-a992-42ec-a50d-fc9978075eea"]}],"mendeley":{"formattedCitation":"(Benoiston et al., 2017; Twining et al., 2012)","plainTextFormattedCitation":"(Benoiston et al., 2017; Twining et al., 2012)","previouslyFormattedCitation":"(Benoiston et al., 2017; Twining et al., 2012)"},"properties":{"noteIndex":0},"schema":"https://github.com/citation-style-language/schema/raw/master/csl-citation.json"}</w:instrText>
      </w:r>
      <w:r w:rsidR="00215D9E">
        <w:fldChar w:fldCharType="separate"/>
      </w:r>
      <w:r w:rsidR="00215D9E" w:rsidRPr="00374719">
        <w:rPr>
          <w:noProof/>
        </w:rPr>
        <w:t>(Benoiston et al., 2017; Twining et al., 2012)</w:t>
      </w:r>
      <w:r w:rsidR="00215D9E">
        <w:fldChar w:fldCharType="end"/>
      </w:r>
      <w:r w:rsidR="00215D9E">
        <w:t>.</w:t>
      </w:r>
      <w:r w:rsidR="00760A52">
        <w:t xml:space="preserve"> </w:t>
      </w:r>
      <w:r w:rsidR="00C82B60">
        <w:t>Nickel is found in association with both the</w:t>
      </w:r>
      <w:r w:rsidR="00E60AF5">
        <w:t xml:space="preserve"> internal</w:t>
      </w:r>
      <w:r w:rsidR="00C82B60">
        <w:t xml:space="preserve"> </w:t>
      </w:r>
      <w:r w:rsidR="00E60AF5">
        <w:t>biomass</w:t>
      </w:r>
      <w:r w:rsidR="00C82B60">
        <w:t xml:space="preserve"> and inorganic</w:t>
      </w:r>
      <w:r w:rsidR="00915AFB">
        <w:t xml:space="preserve"> </w:t>
      </w:r>
      <w:r w:rsidR="00C82B60">
        <w:t xml:space="preserve">(frustule) components of diatoms in </w:t>
      </w:r>
      <w:r w:rsidR="00E60AF5">
        <w:t xml:space="preserve">roughly </w:t>
      </w:r>
      <w:r w:rsidR="00C82B60">
        <w:t xml:space="preserve">equal proportions </w:t>
      </w:r>
      <w:r w:rsidR="00C82B60">
        <w:fldChar w:fldCharType="begin" w:fldLock="1"/>
      </w:r>
      <w:r w:rsidR="0025115C">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ocean","type":"article-journal","volume":"26"},"uris":["http://www.mendeley.com/documents/?uuid=f8860551-8374-4268-8ec6-44357d5b42e8"]}],"mendeley":{"formattedCitation":"(Twining et al., 2012)","plainTextFormattedCitation":"(Twining et al., 2012)","previouslyFormattedCitation":"(Twining et al., 2012)"},"properties":{"noteIndex":0},"schema":"https://github.com/citation-style-language/schema/raw/master/csl-citation.json"}</w:instrText>
      </w:r>
      <w:r w:rsidR="00C82B60">
        <w:fldChar w:fldCharType="separate"/>
      </w:r>
      <w:r w:rsidR="00C82B60" w:rsidRPr="00C82B60">
        <w:rPr>
          <w:noProof/>
        </w:rPr>
        <w:t>(Twining et al., 2012)</w:t>
      </w:r>
      <w:r w:rsidR="00C82B60">
        <w:fldChar w:fldCharType="end"/>
      </w:r>
      <w:r w:rsidR="00C82B60">
        <w:t xml:space="preserve">. </w:t>
      </w:r>
      <w:r w:rsidR="00575FFD">
        <w:t xml:space="preserve">Foraminifera use </w:t>
      </w:r>
      <w:r w:rsidR="00CA18D9">
        <w:t>urease</w:t>
      </w:r>
      <w:r w:rsidR="00C827F5">
        <w:t xml:space="preserve"> as well</w:t>
      </w:r>
      <w:r w:rsidR="00606B6E">
        <w:t xml:space="preserve"> which </w:t>
      </w:r>
      <w:r w:rsidR="0025115C">
        <w:t xml:space="preserve">may act as a pH regulator during shell formation </w:t>
      </w:r>
      <w:r w:rsidR="0025115C">
        <w:fldChar w:fldCharType="begin" w:fldLock="1"/>
      </w:r>
      <w:r w:rsidR="00DC33AD">
        <w:instrText>ADDIN CSL_CITATION {"citationItems":[{"id":"ITEM-1","itemData":{"DOI":"10.1016/S0168-1656(01)00393-5","ISSN":"01681656","PMID":"11738724","abstract":"The role of microbial urease in calcite precipitation was studied utilizing a recombinant Escherichia coli HB101 containing a plasmid, pBU11, that encodes Bacillus pasteurii urease. The calcite precipitation by E. coli HB101 (pBU11) was significant although its precipitation level was not as high as that by B. pasteurii. Addition of low concentrations (5-100 μM) of nickel, the cofactor of urease, to the medium further enhanced calcite precipitation by E. coli (pBU11). Calcite precipitation induced by both B. pasteurii and E. coli (pBU11) was inhibited in the presence of a urease inhibitor, acetohydroxamic acid (AHA). These observations on the recombinant urease have confirmed that urease activity is essential for microbiologically-induced calcite precipitation. Partially purified B. pasteurii urease was immobilized in polyurethane (PU) foam to compare the efficacy of calcite precipitation between the free and immobilized enzymes. The immobilized urease showed higher Km and lower Vmax values, which were reflected by a slower overall calcite precipitation. However, scanning electron micrographs (SEM) identified that the calcite precipitation occurred throughout the matrices of polyurethane. Furthermore, PU-immobilized urease retained higher enzymatic activities at high temperatures and in the presence of a high concentration of pronase, indicating that immobilization protects the enzyme activity from environmental changes. © 2002 Elsevier Science B.V. All rights reserved.","author":[{"dropping-particle":"","family":"Bachmeier","given":"Keri L.","non-dropping-particle":"","parse-names":false,"suffix":""},{"dropping-particle":"","family":"Williams","given":"Amy E.","non-dropping-particle":"","parse-names":false,"suffix":""},{"dropping-particle":"","family":"Warmington","given":"John R.","non-dropping-particle":"","parse-names":false,"suffix":""},{"dropping-particle":"","family":"Bang","given":"Sookie S.","non-dropping-particle":"","parse-names":false,"suffix":""}],"container-title":"Journal of Biotechnology","id":"ITEM-1","issued":{"date-parts":[["2002"]]},"title":"Urease activity in microbiologically-induced calcite precipitation","type":"article-journal"},"uris":["http://www.mendeley.com/documents/?uuid=994dc74a-7f85-37b9-aa0b-282cdad3c591"]},{"id":"ITEM-2","itemData":{"DOI":"10.5194/bg-7-2339-2010","ISSN":"17264170","abstract":"The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-2","issue":"8","issued":{"date-parts":[["2010"]]},"page":"2339-2350","title":"Heavy metal incorporation in foraminiferal calcite: Results from multi-element enrichment culture experiments with Ammonia tepida","type":"article-journal","volume":"7"},"uris":["http://www.mendeley.com/documents/?uuid=2b9b137a-e93b-3232-a1c0-4f8dfde0bb0c"]},{"id":"ITEM-3","itemData":{"author":[{"dropping-particle":"","family":"Smith","given":"Christopher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U.S.A.","type":"article-journal","volume":"49"},"uris":["http://www.mendeley.com/documents/?uuid=9953e209-7f5d-4c60-b8e0-58b220a1a27b"]}],"mendeley":{"formattedCitation":"(Bachmeier et al., 2002; Munsel et al., 2010; Smith and Goldstein, 2019)","plainTextFormattedCitation":"(Bachmeier et al., 2002; Munsel et al., 2010; Smith and Goldstein, 2019)","previouslyFormattedCitation":"(Bachmeier et al., 2002; Munsel et al., 2010; Smith and Goldstein, 2019)"},"properties":{"noteIndex":0},"schema":"https://github.com/citation-style-language/schema/raw/master/csl-citation.json"}</w:instrText>
      </w:r>
      <w:r w:rsidR="0025115C">
        <w:fldChar w:fldCharType="separate"/>
      </w:r>
      <w:r w:rsidR="00DC33AD" w:rsidRPr="00DC33AD">
        <w:rPr>
          <w:noProof/>
        </w:rPr>
        <w:t>(Bachmeier et al., 2002; Munsel et al., 2010; Smith and Goldstein, 2019)</w:t>
      </w:r>
      <w:r w:rsidR="0025115C">
        <w:fldChar w:fldCharType="end"/>
      </w:r>
      <w:r w:rsidR="0025115C">
        <w:t>.</w:t>
      </w:r>
      <w:r w:rsidR="00CA18D9">
        <w:t xml:space="preserve"> </w:t>
      </w:r>
      <w:r w:rsidR="00554D1A">
        <w:t xml:space="preserve">Perhaps because of this close association between urease and shell formation, </w:t>
      </w:r>
      <w:r w:rsidR="00DC33AD">
        <w:t xml:space="preserve">foraminifera incorporate Ni into their tests </w:t>
      </w:r>
      <w:r w:rsidR="00DC33AD">
        <w:fldChar w:fldCharType="begin" w:fldLock="1"/>
      </w:r>
      <w:r w:rsidR="00536837">
        <w:instrText>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tepida","type":"article-journal","volume":"7"},"uris":["http://www.mendeley.com/documents/?uuid=2b9b137a-e93b-3232-a1c0-4f8dfde0bb0c"]},{"id":"ITEM-2","itemData":{"DOI":"10.1016/j.marmicro.2020.101854","ISSN":"03778398","abstract":"Benthic foraminifera are valuable indicators in environmental studies, including those on marine pollution monitoring. While a great deal of foraminiferal biomonitoring research utilizes abundance and distributional data, further value resides in better understanding the incorporation of heavy metal pollutants in foraminiferal calcite. By experimentally growing assemblages of foraminifera from propagules (small juveniles) gathered from Sapelo Island, Georgia and Little Duck Key, Florida, this study examines foraminiferal incorporation of the heavy metals arsenic, cadmium, nickel, and zinc over a range of concentrations. Surface sediment was collected and sieved to concentrate the propagules. The propagules were then used to experimentally grow assemblages with each exposed to a different heavy metal. After one month, the experimentally grown foraminifera were harvested and samples of the two most common species from each location, Ammonia tepida (Cushman) and Haynesina germanica (Ehrenberg) from Sapelo Island and Quinqueloculina sabulosa (Cushman) and Triloculina oblonga (Montagu) from Little Duck Key, were selected for trace element analysis. Calcite of the tests was analyzed using LA-ICP-MS to quantify the heavy metal incorporation. Rotalid species A. tepida and H. germanica incorporated more cadmium as its concentration in the surrounding water increased, whereas miliolid species Q. sabulosa and T. oblonga incorporated more of the metals zinc and nickel. This study shows that while foraminiferal incorporation of heavy metals has great potential as a biomonitoring tool, multiple factors (especially inter-clade variation) must be considered carefully. In future marine environmental research, these factors may help to create a more targeted assessment of environmental pollution.","author":[{"dropping-particle":"","family":"Smith","given":"Christopher W.","non-dropping-particle":"","parse-names":false,"suffix":""},{"dropping-particle":"","family":"Fehrenbacher","given":"Jennifer S.","non-dropping-particle":"","parse-names":false,"suffix":""},{"dropping-particle":"","family":"Goldstein","given":"Susan T.","non-dropping-particle":"","parse-names":false,"suffix":""}],"container-title":"Marine Micropaleontology","id":"ITEM-2","issued":{"date-parts":[["2020","4","1"]]},"publisher":"Elsevier B.V.","title":"Incorporation of heavy metals in experimentally grown foraminifera from Sapelo Island, Georgia and Little Duck Key, Florida, U.S.A.","type":"article-journal","volume":"156"},"uris":["http://www.mendeley.com/documents/?uuid=3cf8f65a-1807-3ad6-83ad-9fdf7f20d91c"]},{"id":"ITEM-3","itemData":{"author":[{"dropping-particle":"","family":"Smith","given":"Christopher W","non-dropping-particle":"","parse-names":false,"suffix":""},{"dropping-particle":"","family":"Goldstein","given":"Susan T","non-dropping-particle":"","parse-names":false,"suffix":""}],"container-title":"Journal of Foraminiferal Research","id":"ITEM-3","issue":"3","issued":{"date-parts":[["2019"]]},"page":"303-317","title":"The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U.S.A.","type":"article-journal","volume":"49"},"uris":["http://www.mendeley.com/documents/?uuid=9953e209-7f5d-4c60-b8e0-58b220a1a27b"]}],"mendeley":{"formattedCitation":"(Munsel et al., 2010; Smith et al., 2020; Smith and Goldstein, 2019)","plainTextFormattedCitation":"(Munsel et al., 2010; Smith et al., 2020; Smith and Goldstein, 2019)","previouslyFormattedCitation":"(Munsel et al., 2010; Smith et al., 2020; Smith and Goldstein, 2019)"},"properties":{"noteIndex":0},"schema":"https://github.com/citation-style-language/schema/raw/master/csl-citation.json"}</w:instrText>
      </w:r>
      <w:r w:rsidR="00DC33AD">
        <w:fldChar w:fldCharType="separate"/>
      </w:r>
      <w:r w:rsidR="00DC33AD" w:rsidRPr="00DC33AD">
        <w:rPr>
          <w:noProof/>
        </w:rPr>
        <w:t>(Munsel et al., 2010; Smith et al., 2020; Smith and Goldstein, 2019)</w:t>
      </w:r>
      <w:r w:rsidR="00DC33AD">
        <w:fldChar w:fldCharType="end"/>
      </w:r>
      <w:r w:rsidR="00DC33AD">
        <w:t>.</w:t>
      </w:r>
      <w:r w:rsidR="002C1205">
        <w:t xml:space="preserve"> </w:t>
      </w:r>
      <w:r w:rsidR="00536837">
        <w:t>M</w:t>
      </w:r>
      <w:r w:rsidR="002C1205">
        <w:t xml:space="preserve">ethanogens have been shown to have significant Ni </w:t>
      </w:r>
      <w:r w:rsidR="00536837">
        <w:t xml:space="preserve">requirements </w:t>
      </w:r>
      <w:r w:rsidR="00536837">
        <w:fldChar w:fldCharType="begin" w:fldLock="1"/>
      </w:r>
      <w:r w:rsidR="00536837">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thermoautotrophicum","type":"article-journal"},"uris":["http://www.mendeley.com/documents/?uuid=1d35e80c-be6f-4f1c-b8bf-731ac1acf8bf"]},{"id":"ITEM-2","itemData":{"DOI":"10.1371/journal.pone.0168357","ISSN":"19326203","abstract":"Hydrogen (H2 ) consumption and methane (CH4 ) production in pure cultures of three different methanogens were investigated during cultivation with 0, 0.2 and 4.21 μM added nickel (Ni). The results showed that the level of dissolved Ni in the anaerobic growth medium did not notably affect CH4 production in the cytochrome-free methanogenic species Methanobacterium bryantii and Methanoculleus bourgensis MAB1, but affected CH4 formation rate in the cytochrome-containing Methanosarcina barkeri grown on H2 and CO2 . Methanosarcina barkeri also had the highest amounts of Ni in its cells, indicating that more Ni is needed by cytochrome-containing than by cytochrome-free methanogenic species. The concentration of Ni affected threshold values of H2 partial pressure (pH2 ) for all three methanogen species studied, with M. bourgensis MAB1 reaching pH2 values as low as 0.1 Pa when Ni was available in amounts used in normal anaerobic growth medium. To our knowledge, this is the lowest pH2 threshold recorded to date in pure methanogen culture, which suggests that M.bourgensis MAB1 have a competitive advantage over other species through its ability to grow at low H2 concentrations. Our study has implications for research on the H2 -driven deep subsurface biosphere and biogas reactor performance.","author":[{"dropping-particle":"","family":"Neubeck","given":"Anna","non-dropping-particle":"","parse-names":false,"suffix":""},{"dropping-particle":"","family":"Sjöberg","given":"Susanne","non-dropping-particle":"","parse-names":false,"suffix":""},{"dropping-particle":"","family":"Price","given":"Alex","non-dropping-particle":"","parse-names":false,"suffix":""},{"dropping-particle":"","family":"Callac","given":"Nolwenn","non-dropping-particle":"","parse-names":false,"suffix":""},{"dropping-particle":"","family":"Schnürer","given":"Anna","non-dropping-particle":"","parse-names":false,"suffix":""}],"container-title":"PLoS ONE","id":"ITEM-2","issue":"12","issued":{"date-parts":[["2016"]]},"page":"1-19","title":"Effect of nickel levels on hydrogen partial pressure and methane production in methanogens","type":"article-journal","volume":"11"},"uris":["http://www.mendeley.com/documents/?uuid=21fdc1ea-908d-4bab-a0d0-9251c19fa648"]}],"mendeley":{"formattedCitation":"(Neubeck et al., 2016; Schonheit et al., 1979)","plainTextFormattedCitation":"(Neubeck et al., 2016; Schonheit et al., 1979)","previouslyFormattedCitation":"(Neubeck et al., 2016; Schonheit et al., 1979)"},"properties":{"noteIndex":0},"schema":"https://github.com/citation-style-language/schema/raw/master/csl-citation.json"}</w:instrText>
      </w:r>
      <w:r w:rsidR="00536837">
        <w:fldChar w:fldCharType="separate"/>
      </w:r>
      <w:r w:rsidR="00536837" w:rsidRPr="00536837">
        <w:rPr>
          <w:noProof/>
        </w:rPr>
        <w:t>(Neubeck et al., 2016; Schonheit et al., 1979)</w:t>
      </w:r>
      <w:r w:rsidR="00536837">
        <w:fldChar w:fldCharType="end"/>
      </w:r>
      <w:r w:rsidR="00536837">
        <w:t>. This is not surprising consider Ni enzyme CO dehydrogenase assists in the</w:t>
      </w:r>
      <w:r w:rsidR="002C1205">
        <w:t xml:space="preserve"> assimilation of CO as a carbon source </w:t>
      </w:r>
      <w:r w:rsidR="00536837">
        <w:t xml:space="preserve">for methanogenesis and MCR catalyzes the last step of methanogenesis </w:t>
      </w:r>
      <w:r w:rsidR="00536837">
        <w:fldChar w:fldCharType="begin" w:fldLock="1"/>
      </w:r>
      <w:r w:rsidR="002C2CE1">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systems","type":"article","volume":"284"},"uris":["http://www.mendeley.com/documents/?uuid=bedbb558-ad96-3023-9868-416e5e8cde7b"]},{"id":"ITEM-2","itemData":{"DOI":"10.1016/S0723-2020(86)80035-2","ISSN":"07232020","abstract":"The assimilation of cell carbon from CO2 and other compounds has been studied in autotrophic representatives of the archaebactera. The Calvin cycle is not operating in these bacteria. Two different basic pathways for the assimilation of cell carbon from CO2 are found. The methanogenic archaebacteria assimilate CO2 into the central intermediate acetyl CoA via a non-cyclic pathway. The methyl group of acetate is derived from tetrahydropteridin-bound C1-compounds which are also common intermediates in the process of CO2 reduction to methane. The carboxyl group of acetate is formed by CO2 reduction to carbon monoxide. Further assimilation of the activated acetic acid involves 2 to 3 further CO2 fixation reactions and proceeds via the reductive carboxylation of acetyl CoA to pyruvate. The autotrophic sulfur-associated (—“dependent”) archaebacteria appear to use a cyclic reductive carboxylic acid pathway for CO2 assimilation; however, essential enzymes remain to be demonstrated. In the aerobic sulfur oxidizer Sulfolobus the nature of this pathway is still uncertain. In the anaerobic sulfur reducer Thermoproteus a “reductive citric acid cycle” may be operative. © 1986, Gustav Fischer Verlag, Stuttgart · New York. All rights reserved.","author":[{"dropping-particle":"","family":"Fuchs","given":"Georg","non-dropping-particle":"","parse-names":false,"suffix":""},{"dropping-particle":"","family":"Stupperich","given":"Erhard","non-dropping-particle":"","parse-names":false,"suffix":""}],"container-title":"Systematic and Applied Microbiology","id":"ITEM-2","issue":"2-3","issued":{"date-parts":[["1986"]]},"page":"364-369","publisher":"Gustav Fischer Verlag, Stuttgart · New York","title":"Carbon assimilation pathways in archaebacteria","type":"article-journal","volume":"7"},"uris":["http://www.mendeley.com/documents/?uuid=d6e69d7e-25dc-4363-bdb6-62677da7cd72"]}],"mendeley":{"formattedCitation":"(Fuchs and Stupperich, 1986; Ragsdale, 2009)","plainTextFormattedCitation":"(Fuchs and Stupperich, 1986; Ragsdale, 2009)","previouslyFormattedCitation":"(Fuchs and Stupperich, 1986; Ragsdale, 2009)"},"properties":{"noteIndex":0},"schema":"https://github.com/citation-style-language/schema/raw/master/csl-citation.json"}</w:instrText>
      </w:r>
      <w:r w:rsidR="00536837">
        <w:fldChar w:fldCharType="separate"/>
      </w:r>
      <w:r w:rsidR="001A1B51" w:rsidRPr="001A1B51">
        <w:rPr>
          <w:noProof/>
        </w:rPr>
        <w:t>(Fuchs and Stupperich, 1986; Ragsdale, 2009)</w:t>
      </w:r>
      <w:r w:rsidR="00536837">
        <w:fldChar w:fldCharType="end"/>
      </w:r>
      <w:r w:rsidR="00536837">
        <w:t>.</w:t>
      </w:r>
      <w:r w:rsidR="002C1205">
        <w:t xml:space="preserve"> </w:t>
      </w:r>
    </w:p>
    <w:p w14:paraId="0CAAC5A6" w14:textId="3D9EF591" w:rsidR="000F1DBC" w:rsidRDefault="004D2D97" w:rsidP="000F1DBC">
      <w:pPr>
        <w:ind w:firstLine="720"/>
        <w:jc w:val="both"/>
      </w:pPr>
      <w:r>
        <w:t xml:space="preserve">As one might expect, the </w:t>
      </w:r>
      <w:r w:rsidR="00804EEA">
        <w:t>marine concentration of Ni</w:t>
      </w:r>
      <w:r w:rsidR="001A71C3">
        <w:t>, as an essential component of the aforementioned enzymes and a potential toxin</w:t>
      </w:r>
      <w:r w:rsidR="00D61092">
        <w:t>,</w:t>
      </w:r>
      <w:r>
        <w:t xml:space="preserve"> has significant implications for the </w:t>
      </w:r>
      <w:r w:rsidR="00C23653">
        <w:t xml:space="preserve">relative </w:t>
      </w:r>
      <w:r w:rsidR="00EB45C5">
        <w:t>abundance</w:t>
      </w:r>
      <w:r w:rsidR="00C23653">
        <w:t>s</w:t>
      </w:r>
      <w:r>
        <w:t xml:space="preserve"> </w:t>
      </w:r>
      <w:r w:rsidR="00182B47">
        <w:t>of these organisms</w:t>
      </w:r>
      <w:r w:rsidR="008E5E64">
        <w:t xml:space="preserve"> </w:t>
      </w:r>
      <w:r w:rsidR="000F1DBC">
        <w:fldChar w:fldCharType="begin" w:fldLock="1"/>
      </w:r>
      <w:r w:rsidR="00144286">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Papers","id":"ITEM-2","issue":"4","issued":{"date-parts":[["2010"]]},"page":"553-566","publisher":"Elsevier","title":"Nickel utilization in phytoplankton assemblages from contrasting oceanic regimes","type":"article-journal","volume":"57"},"uris":["http://www.mendeley.com/documents/?uuid=2b984367-2ceb-41ee-8f72-87ba6ae4a37b"]},{"id":"ITEM-3","itemData":{"DOI":"10.5194/bg-7-2339-2010","ISSN":"17264170","abstract":"The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-3","issue":"8","issued":{"date-parts":[["2010"]]},"page":"2339-2350","title":"Heavy metal incorporation in foraminiferal calcite: Results from multi-element enrichment culture experiments with Ammonia tepida","type":"article-journal","volume":"7"},"uris":["http://www.mendeley.com/documents/?uuid=2b9b137a-e93b-3232-a1c0-4f8dfde0bb0c"]},{"id":"ITEM-4","itemData":{"DOI":"10.1029/2011GB004233","ISSN":"08866236","abstract":"Dissolved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ocean","type":"article-journal","volume":"26"},"uris":["http://www.mendeley.com/documents/?uuid=f8860551-8374-4268-8ec6-44357d5b42e8"]},{"id":"ITEM-5","itemData":{"author":[{"dropping-particle":"","family":"Smith","given":"Christopher W","non-dropping-particle":"","parse-names":false,"suffix":""},{"dropping-particle":"","family":"Goldstein","given":"Susan T","non-dropping-particle":"","parse-names":false,"suffix":""}],"container-title":"Journal of Foraminiferal Research","id":"ITEM-5","issue":"3","issued":{"date-parts":[["2019"]]},"page":"303-317","title":"The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U.S.A.","type":"article-journal","volume":"49"},"uris":["http://www.mendeley.com/documents/?uuid=9953e209-7f5d-4c60-b8e0-58b220a1a27b"]},{"id":"ITEM-6","itemData":{"DOI":"10.1039/9781788010580-00012","ISSN":"2045547X","abstract":"Masked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Metallobiology","id":"ITEM-6","issue":"10","issued":{"date-parts":[["2017"]]},"page":"12-26","publisher":"Royal Society of Chemistry","title":"Oceanic Nickel Biogeochemistry and the Evolution of Nickel Use","type":"chapter"},"uris":["http://www.mendeley.com/documents/?uuid=ec76976b-1027-3733-8099-58989ef2c08f"]},{"id":"ITEM-7","itemData":{"DOI":"10.1007/s00128-018-2279-7","ISBN":"0123456789","ISSN":"1432-0800","author":[{"dropping-particle":"","family":"Panneerselvam","given":"Karthikeyan","non-dropping-particle":"","parse-names":false,"suffix":""},{"dropping-particle":"","family":"Rudragouda","given":"Shambanagouda","non-dropping-particle":"","parse-names":false,"suffix":""},{"dropping-particle":"","family":"Mohan","given":"Marigoudar","non-dropping-particle":"","parse-names":false,"suffix":""}],"container-title":"Bulletin of Environmental Contamination and Toxicology","id":"ITEM-7","issue":"3","issued":{"date-parts":[["2018"]]},"page":"331-337","publisher":"Springer US","title":"Toxicity of Nickel on the Selected Species of Marine Diatoms and Copepods","type":"article-journal","volume":"100"},"uris":["http://www.mendeley.com/documents/?uuid=421553a7-724e-4a8a-aa19-797140b85b1b"]}],"mendeley":{"formattedCitation":"(Dupont et al., 2010; Glass and Dupont, 2017; Munsel et al., 2010; Panneerselvam et al., 2018; Schonheit et al., 1979; Smith and Goldstein, 2019; Twining et al., 2012)","plainTextFormattedCitation":"(Dupont et al., 2010; Glass and Dupont, 2017; Munsel et al., 2010; Panneerselvam et al., 2018; Schonheit et al., 1979; Smith and Goldstein, 2019; Twining et al., 2012)","previouslyFormattedCitation":"(Dupont et al., 2010; Glass and Dupont, 2017; Munsel et al., 2010; Panneerselvam et al., 2018; Schonheit et al., 1979; Smith and Goldstein, 2019; Twining et al., 2012)"},"properties":{"noteIndex":0},"schema":"https://github.com/citation-style-language/schema/raw/master/csl-citation.json"}</w:instrText>
      </w:r>
      <w:r w:rsidR="000F1DBC">
        <w:fldChar w:fldCharType="separate"/>
      </w:r>
      <w:r w:rsidR="000F1DBC" w:rsidRPr="000F1DBC">
        <w:rPr>
          <w:noProof/>
        </w:rPr>
        <w:t>(Dupont et al., 2010; Glass and Dupont, 2017; Munsel et al., 2010; Panneerselvam et al., 2018; Schonheit et al., 1979; Smith and Goldstein, 2019; Twining et al., 2012)</w:t>
      </w:r>
      <w:r w:rsidR="000F1DBC">
        <w:fldChar w:fldCharType="end"/>
      </w:r>
      <w:r w:rsidR="000F1DBC">
        <w:t xml:space="preserve">.  </w:t>
      </w:r>
      <w:r w:rsidR="00400590">
        <w:t xml:space="preserve">For example, Smith and Goldstein (2019) exposed juvenile benthic foraminifera from </w:t>
      </w:r>
      <w:commentRangeStart w:id="10"/>
      <w:r w:rsidR="00400590">
        <w:t>Little Duck Key</w:t>
      </w:r>
      <w:commentRangeEnd w:id="10"/>
      <w:r w:rsidR="006A600C">
        <w:rPr>
          <w:rStyle w:val="CommentReference"/>
        </w:rPr>
        <w:commentReference w:id="10"/>
      </w:r>
      <w:r w:rsidR="00400590">
        <w:t xml:space="preserve">, Florida and </w:t>
      </w:r>
      <w:r w:rsidR="00400590" w:rsidRPr="00400590">
        <w:t>Sapelo Island, Georgia</w:t>
      </w:r>
      <w:r w:rsidR="00400590">
        <w:t xml:space="preserve"> to varying Ni concentration</w:t>
      </w:r>
      <w:r w:rsidR="00843602">
        <w:t>s</w:t>
      </w:r>
      <w:r w:rsidR="00091AED">
        <w:t xml:space="preserve"> </w:t>
      </w:r>
      <w:r w:rsidR="00F70EC9">
        <w:t>and observed</w:t>
      </w:r>
      <w:r w:rsidR="00400590">
        <w:t xml:space="preserve"> total foraminifera abundance peaked around 125 </w:t>
      </w:r>
      <w:proofErr w:type="spellStart"/>
      <w:r w:rsidR="00400590">
        <w:t>nM</w:t>
      </w:r>
      <w:proofErr w:type="spellEnd"/>
      <w:r w:rsidR="002C2CE1">
        <w:t xml:space="preserve"> (modern ocean concentrations 1-12 </w:t>
      </w:r>
      <w:proofErr w:type="spellStart"/>
      <w:r w:rsidR="002C2CE1">
        <w:t>nM</w:t>
      </w:r>
      <w:proofErr w:type="spellEnd"/>
      <w:r w:rsidR="002C2CE1">
        <w:t>)</w:t>
      </w:r>
      <w:r w:rsidR="00033458">
        <w:t xml:space="preserve">. Past 125 </w:t>
      </w:r>
      <w:proofErr w:type="spellStart"/>
      <w:r w:rsidR="00033458">
        <w:t>nM</w:t>
      </w:r>
      <w:proofErr w:type="spellEnd"/>
      <w:r w:rsidR="00033458">
        <w:t>, there was</w:t>
      </w:r>
      <w:r w:rsidR="00400590">
        <w:t xml:space="preserve"> a steep drop off in abundance and</w:t>
      </w:r>
      <w:r w:rsidR="00F46157">
        <w:t xml:space="preserve"> general</w:t>
      </w:r>
      <w:r w:rsidR="00400590">
        <w:t xml:space="preserve"> increase in shell </w:t>
      </w:r>
      <w:r w:rsidR="00033458">
        <w:t>deformities.</w:t>
      </w:r>
      <w:r w:rsidR="00F46157">
        <w:t xml:space="preserve"> </w:t>
      </w:r>
      <w:r w:rsidR="00315F04">
        <w:t xml:space="preserve">In experiments which </w:t>
      </w:r>
      <w:r w:rsidR="00033458">
        <w:t>added Ni and urea to na</w:t>
      </w:r>
      <w:r w:rsidR="002C2CE1">
        <w:t xml:space="preserve">tural phytoplankton </w:t>
      </w:r>
      <w:r w:rsidR="00B84FF7">
        <w:t>assemblages</w:t>
      </w:r>
      <w:r w:rsidR="002C2CE1">
        <w:t xml:space="preserve"> from Peru and California</w:t>
      </w:r>
      <w:r w:rsidR="00033458">
        <w:t xml:space="preserve">, </w:t>
      </w:r>
      <w:r w:rsidR="002C2CE1">
        <w:t xml:space="preserve">there </w:t>
      </w:r>
      <w:r w:rsidR="00033458">
        <w:t>were</w:t>
      </w:r>
      <w:r w:rsidR="002C2CE1">
        <w:t xml:space="preserve"> increases in growth with increases in Ni and urea</w:t>
      </w:r>
      <w:r w:rsidR="00033458">
        <w:t>,</w:t>
      </w:r>
      <w:r w:rsidR="002C2CE1">
        <w:t xml:space="preserve"> suggesting co-limitation in some of the species tested </w:t>
      </w:r>
      <w:r w:rsidR="002C2CE1">
        <w:fldChar w:fldCharType="begin" w:fldLock="1"/>
      </w:r>
      <w:r w:rsidR="00C10C86">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2010)","plainTextFormattedCitation":"(Dupont et al., 2010)","previouslyFormattedCitation":"(Dupont et al., 2010)"},"properties":{"noteIndex":0},"schema":"https://github.com/citation-style-language/schema/raw/master/csl-citation.json"}</w:instrText>
      </w:r>
      <w:r w:rsidR="002C2CE1">
        <w:fldChar w:fldCharType="separate"/>
      </w:r>
      <w:r w:rsidR="002C2CE1" w:rsidRPr="002C2CE1">
        <w:rPr>
          <w:noProof/>
        </w:rPr>
        <w:t>(Dupont et al., 2010)</w:t>
      </w:r>
      <w:r w:rsidR="002C2CE1">
        <w:fldChar w:fldCharType="end"/>
      </w:r>
      <w:r w:rsidR="002C2CE1">
        <w:t xml:space="preserve">. </w:t>
      </w:r>
      <w:r w:rsidR="00F70EC9">
        <w:t>Early experiments with methanogen species</w:t>
      </w:r>
      <w:r w:rsidR="009F4E7A">
        <w:t xml:space="preserve"> </w:t>
      </w:r>
      <w:proofErr w:type="spellStart"/>
      <w:r w:rsidR="00F70EC9" w:rsidRPr="00F70EC9">
        <w:rPr>
          <w:i/>
          <w:iCs/>
        </w:rPr>
        <w:t>Methanobacterium</w:t>
      </w:r>
      <w:proofErr w:type="spellEnd"/>
      <w:r w:rsidR="00F70EC9" w:rsidRPr="00F70EC9">
        <w:rPr>
          <w:i/>
          <w:iCs/>
        </w:rPr>
        <w:t xml:space="preserve"> </w:t>
      </w:r>
      <w:proofErr w:type="spellStart"/>
      <w:r w:rsidR="00F70EC9" w:rsidRPr="00F70EC9">
        <w:rPr>
          <w:i/>
          <w:iCs/>
        </w:rPr>
        <w:t>thermoautotrophicum</w:t>
      </w:r>
      <w:proofErr w:type="spellEnd"/>
      <w:r w:rsidR="00F70EC9">
        <w:t xml:space="preserve"> found that </w:t>
      </w:r>
      <w:r w:rsidR="009F4E7A">
        <w:t>the abundance of cells was proportional to the amount of Ni added to the medium</w:t>
      </w:r>
      <w:r w:rsidR="007F1A81">
        <w:t xml:space="preserve"> (concentrations test</w:t>
      </w:r>
      <w:r w:rsidR="002B358A">
        <w:t>ed</w:t>
      </w:r>
      <w:r w:rsidR="007F1A81">
        <w:t xml:space="preserve">, ~0 </w:t>
      </w:r>
      <w:proofErr w:type="spellStart"/>
      <w:r w:rsidR="007F1A81">
        <w:t>nM</w:t>
      </w:r>
      <w:proofErr w:type="spellEnd"/>
      <w:r w:rsidR="007F1A81">
        <w:t xml:space="preserve">, 85 </w:t>
      </w:r>
      <w:proofErr w:type="spellStart"/>
      <w:r w:rsidR="007F1A81">
        <w:t>nM</w:t>
      </w:r>
      <w:proofErr w:type="spellEnd"/>
      <w:r w:rsidR="007F1A81">
        <w:t xml:space="preserve">, 1000 </w:t>
      </w:r>
      <w:proofErr w:type="spellStart"/>
      <w:r w:rsidR="007F1A81">
        <w:t>nM</w:t>
      </w:r>
      <w:proofErr w:type="spellEnd"/>
      <w:r w:rsidR="007F1A81">
        <w:t xml:space="preserve">) </w:t>
      </w:r>
      <w:r w:rsidR="00EE4008">
        <w:fldChar w:fldCharType="begin" w:fldLock="1"/>
      </w:r>
      <w:r w:rsidR="00E34751">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thermoautotrophicum","type":"article-journal"},"uris":["http://www.mendeley.com/documents/?uuid=1d35e80c-be6f-4f1c-b8bf-731ac1acf8bf"]}],"mendeley":{"formattedCitation":"(Schonheit et al., 1979)","plainTextFormattedCitation":"(Schonheit et al., 1979)","previouslyFormattedCitation":"(Schonheit et al., 1979)"},"properties":{"noteIndex":0},"schema":"https://github.com/citation-style-language/schema/raw/master/csl-citation.json"}</w:instrText>
      </w:r>
      <w:r w:rsidR="00EE4008">
        <w:fldChar w:fldCharType="separate"/>
      </w:r>
      <w:r w:rsidR="00EE4008" w:rsidRPr="00EE4008">
        <w:rPr>
          <w:noProof/>
        </w:rPr>
        <w:t>(Schonheit et al., 1979)</w:t>
      </w:r>
      <w:r w:rsidR="00EE4008">
        <w:fldChar w:fldCharType="end"/>
      </w:r>
      <w:r w:rsidR="009F4E7A">
        <w:t>.</w:t>
      </w:r>
      <w:r w:rsidR="00F70EC9">
        <w:t xml:space="preserve"> </w:t>
      </w:r>
      <w:r w:rsidR="00C35A5A">
        <w:t>Clearly, these organisms are highly sensitive to fluctuations in</w:t>
      </w:r>
      <w:r w:rsidR="002B358A">
        <w:t xml:space="preserve"> Ni </w:t>
      </w:r>
      <w:proofErr w:type="spellStart"/>
      <w:r w:rsidR="002B358A">
        <w:t>concenration</w:t>
      </w:r>
      <w:proofErr w:type="spellEnd"/>
      <w:r w:rsidR="00033458">
        <w:t xml:space="preserve"> and</w:t>
      </w:r>
      <w:r w:rsidR="007E335E">
        <w:t xml:space="preserve"> shifts in </w:t>
      </w:r>
      <w:r w:rsidR="002B358A">
        <w:t xml:space="preserve">Ni </w:t>
      </w:r>
      <w:r w:rsidR="00BA136E">
        <w:t>concentration</w:t>
      </w:r>
      <w:r w:rsidR="007E335E">
        <w:t xml:space="preserve"> over time would impact the diversity and abundance of organisms</w:t>
      </w:r>
      <w:r w:rsidR="008D4AD6">
        <w:t>.</w:t>
      </w:r>
      <w:r w:rsidR="00C35A5A">
        <w:t xml:space="preserve"> </w:t>
      </w:r>
    </w:p>
    <w:p w14:paraId="1E7B053D" w14:textId="6C167773" w:rsidR="00556ED3" w:rsidRDefault="00732580" w:rsidP="00556ED3">
      <w:pPr>
        <w:ind w:firstLine="720"/>
        <w:jc w:val="both"/>
      </w:pPr>
      <w:commentRangeStart w:id="11"/>
      <w:commentRangeStart w:id="12"/>
      <w:r>
        <w:t>Unsurprisingly</w:t>
      </w:r>
      <w:r w:rsidR="00A3281F">
        <w:t xml:space="preserve">, Ni </w:t>
      </w:r>
      <w:commentRangeEnd w:id="11"/>
      <w:r w:rsidR="00446D56">
        <w:rPr>
          <w:rStyle w:val="CommentReference"/>
        </w:rPr>
        <w:commentReference w:id="11"/>
      </w:r>
      <w:commentRangeEnd w:id="12"/>
      <w:r w:rsidR="00BF767A">
        <w:rPr>
          <w:rStyle w:val="CommentReference"/>
        </w:rPr>
        <w:commentReference w:id="12"/>
      </w:r>
      <w:r w:rsidR="00A3281F">
        <w:t xml:space="preserve">has a nutrient like depth profile </w:t>
      </w:r>
      <w:r w:rsidR="00244EBC">
        <w:t xml:space="preserve">meaning it is depleted in the surface waters (~2nM) and </w:t>
      </w:r>
      <w:r w:rsidR="00BA136E">
        <w:t>enriched</w:t>
      </w:r>
      <w:r w:rsidR="00244EBC">
        <w:t xml:space="preserve"> in the deep</w:t>
      </w:r>
      <w:ins w:id="13" w:author="Laura W" w:date="2021-08-25T10:10:00Z">
        <w:r w:rsidR="00BF767A">
          <w:t xml:space="preserve"> </w:t>
        </w:r>
      </w:ins>
      <w:r w:rsidR="00244EBC">
        <w:t>water (9-12nM)</w:t>
      </w:r>
      <w:r w:rsidR="00BA136E">
        <w:t xml:space="preserve"> </w:t>
      </w:r>
      <w:r w:rsidR="00BA136E">
        <w:fldChar w:fldCharType="begin" w:fldLock="1"/>
      </w:r>
      <w:r w:rsidR="00BC256C">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Acta","id":"ITEM-2","issued":{"date-parts":[["2014","3","1"]]},"page":"195-211","title":"Heavy nickel isotope compositions in rivers and the oceans","type":"article-journal","volume":"128"},"uris":["http://www.mendeley.com/documents/?uuid=28c16f23-e94c-3072-9f3d-90736d46299c"]},{"id":"ITEM-3","itemData":{"DOI":"10.1016/j.chemgeo.2020.119662","ISSN":"00092541","abstract":"Nickel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Geology","id":"ITEM-3","issue":"June","issued":{"date-parts":[["2020"]]},"title":"A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Pacific","type":"article-journal","volume":"547"},"uris":["http://www.mendeley.com/documents/?uuid=59cb2e65-fe42-4eae-8b97-567888eed52f"]},{"id":"ITEM-4","itemData":{"DOI":"10.1016/j.epsl.2020.116118","ISSN":"0012821X","abstract":"Nickel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Letters","id":"ITEM-4","issued":{"date-parts":[["2020"]]},"title":"The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Cameron and Vance, 2014; Sclater et al., 1976; Yang et al., 2020)","manualFormatting":"(e.g., Archer et al., 2020; Cameron and Vance, 2014; Sclater et al., 1976; Yang et al., 2020)","plainTextFormattedCitation":"(Archer et al., 2020; Cameron and Vance, 2014; Sclater et al., 1976; Yang et al., 2020)","previouslyFormattedCitation":"(Archer et al., 2020; Cameron and Vance, 2014; Sclater et al., 1976; Yang et al., 2020)"},"properties":{"noteIndex":0},"schema":"https://github.com/citation-style-language/schema/raw/master/csl-citation.json"}</w:instrText>
      </w:r>
      <w:r w:rsidR="00BA136E">
        <w:fldChar w:fldCharType="separate"/>
      </w:r>
      <w:r w:rsidR="00BA136E" w:rsidRPr="00BA136E">
        <w:rPr>
          <w:noProof/>
        </w:rPr>
        <w:t>(</w:t>
      </w:r>
      <w:r w:rsidR="00BA136E" w:rsidRPr="00BA136E">
        <w:rPr>
          <w:i/>
          <w:iCs/>
          <w:noProof/>
        </w:rPr>
        <w:t>e.g.,</w:t>
      </w:r>
      <w:r w:rsidR="00BA136E">
        <w:rPr>
          <w:noProof/>
        </w:rPr>
        <w:t xml:space="preserve"> </w:t>
      </w:r>
      <w:r w:rsidR="00BA136E" w:rsidRPr="00BA136E">
        <w:rPr>
          <w:noProof/>
        </w:rPr>
        <w:t>Archer et al., 2020; Cameron and Vance, 2014; Sclater et al., 1976; Yang et al., 2020)</w:t>
      </w:r>
      <w:r w:rsidR="00BA136E">
        <w:fldChar w:fldCharType="end"/>
      </w:r>
      <w:r w:rsidR="00BA136E">
        <w:t>.</w:t>
      </w:r>
      <w:r w:rsidR="00A3281F">
        <w:t xml:space="preserve"> </w:t>
      </w:r>
      <w:commentRangeStart w:id="14"/>
      <w:r>
        <w:t xml:space="preserve">Nickel </w:t>
      </w:r>
      <w:r w:rsidR="00B766AD">
        <w:t xml:space="preserve">regeneration is </w:t>
      </w:r>
      <w:r w:rsidR="00A3281F">
        <w:t>associated with P regeneration in</w:t>
      </w:r>
      <w:r w:rsidR="006C73BD">
        <w:t xml:space="preserve"> surface</w:t>
      </w:r>
      <w:r w:rsidR="00A3281F">
        <w:t xml:space="preserve"> waters (</w:t>
      </w:r>
      <w:r w:rsidR="006C73BD" w:rsidRPr="006C73BD">
        <w:rPr>
          <w:i/>
          <w:iCs/>
        </w:rPr>
        <w:t>i.e.,</w:t>
      </w:r>
      <w:r w:rsidR="006C73BD">
        <w:t xml:space="preserve"> </w:t>
      </w:r>
      <w:r w:rsidR="00A3281F">
        <w:t xml:space="preserve">associated with </w:t>
      </w:r>
      <w:r w:rsidR="00717864">
        <w:t>internal biomass</w:t>
      </w:r>
      <w:r w:rsidR="00A3281F">
        <w:t>) and then associated with Si regeneration in deep waters (</w:t>
      </w:r>
      <w:r w:rsidR="00A3281F" w:rsidRPr="00771C76">
        <w:rPr>
          <w:i/>
          <w:iCs/>
        </w:rPr>
        <w:t>i.e.,</w:t>
      </w:r>
      <w:r w:rsidR="00A3281F">
        <w:t xml:space="preserve"> association with the biological hard parts) </w:t>
      </w:r>
      <w:r w:rsidR="00A3281F">
        <w:fldChar w:fldCharType="begin" w:fldLock="1"/>
      </w:r>
      <w:r w:rsidR="00FF3E39">
        <w:instrText>ADDIN CSL_CITATION {"citationItems":[{"id":"ITEM-1","itemData":{"DOI":"10.1016/0012-821X(80)90035-7","ISSN":"0012821X","abstract":"Vertical profiles of Cd, Zn, Ni, and Cu have been determined at three stations in the North Pacific and in the surface waters on a transect from Hawaii to Monterey, California. The distributions found are oceanographically consistent and provide a needed confirmation and extension of several recent studies on the marine geochemistries of these metals. Cadmium concentrations average 1.4 pmol/kg in surface waters of the central North Pacific and show a strong correlation with the labile nutrients, phosphate and nitrate, increasing to values of 1.1 nmol/kg at depths corresponding to the phosphate maximum. Zinc is depleted in surface waters of the central gyre to an average value of 0.07 nmol/kg and increases to a deep maximum of 9 nmol/kg exhibiting a strong correlation with the nutrient silicate. Nickel concentrations average 2.1 nmol/kg in surface central gyre waters and increase to a deep maximum of 11 nmol/kg. Nickel is best correlated with a combination of phosphate and silicate. Copper averages less than 0.5 nmol/kg in surface waters of the central North Pacific and increases gradually to values of 5 nmol/kg in bottom waters. The Cu profiles show evidence of intermediate and deep water scavenging. The involvement of these metals in the internal biogeochemical cycles of the sea is responsible for their distributions which are predictable on the basis of oceanographic parameters. © 1980.","author":[{"dropping-particle":"","family":"Bruland","given":"Kenneth W.","non-dropping-particle":"","parse-names":false,"suffix":""}],"container-title":"Earth and Planetary Science Letters","id":"ITEM-1","issue":"2","issued":{"date-parts":[["1980"]]},"page":"176-198","title":"Oceanographic distributions of cadmium, zinc, nickel, and copper in the North Pacific","type":"article-journal","volume":"47"},"uris":["http://www.mendeley.com/documents/?uuid=6536697b-4f1d-4dca-b877-53867263477d"]},{"id":"ITEM-2","itemData":{"DOI":"10.1016/0012-821X(76)90103-5","ISSN":"0012821X","abstract":"Nickel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ocean","type":"article-journal","volume":"26"},"uris":["http://www.mendeley.com/documents/?uuid=f8860551-8374-4268-8ec6-44357d5b42e8"]}],"mendeley":{"formattedCitation":"(Archer et al., 2020; Bruland, 1980; Sclater et al., 1976; Twining et al., 2012)","plainTextFormattedCitation":"(Archer et al., 2020; Bruland, 1980; Sclater et al., 1976; Twining et al., 2012)","previouslyFormattedCitation":"(Archer et al., 2020; Bruland, 1980; Sclater et al., 1976; Twining et al., 2012)"},"properties":{"noteIndex":0},"schema":"https://github.com/citation-style-language/schema/raw/master/csl-citation.json"}</w:instrText>
      </w:r>
      <w:r w:rsidR="00A3281F">
        <w:fldChar w:fldCharType="separate"/>
      </w:r>
      <w:r w:rsidR="00A34581" w:rsidRPr="00A34581">
        <w:rPr>
          <w:noProof/>
        </w:rPr>
        <w:t>(Archer et al., 2020; Bruland, 1980; Sclater et al., 1976; Twining et al., 2012)</w:t>
      </w:r>
      <w:r w:rsidR="00A3281F">
        <w:fldChar w:fldCharType="end"/>
      </w:r>
      <w:commentRangeEnd w:id="14"/>
      <w:r w:rsidR="00BF767A">
        <w:rPr>
          <w:rStyle w:val="CommentReference"/>
        </w:rPr>
        <w:commentReference w:id="14"/>
      </w:r>
      <w:r w:rsidR="00A3281F">
        <w:t xml:space="preserve">. </w:t>
      </w:r>
      <w:r w:rsidR="003E2887">
        <w:t xml:space="preserve">Nickel has a residence time between 10 to 30 </w:t>
      </w:r>
      <w:proofErr w:type="spellStart"/>
      <w:r w:rsidR="003E2887">
        <w:t>kyr</w:t>
      </w:r>
      <w:proofErr w:type="spellEnd"/>
      <w:r w:rsidR="003E2887">
        <w:t xml:space="preserve"> </w:t>
      </w:r>
      <w:r w:rsidR="003E2887">
        <w:fldChar w:fldCharType="begin" w:fldLock="1"/>
      </w:r>
      <w:r w:rsidR="003E2887">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Little et al., 2020; Sclater et al., 1976)","plainTextFormattedCitation":"(Cameron and Vance, 2014; Little et al., 2020; Sclater et al., 1976)","previouslyFormattedCitation":"(Cameron and Vance, 2014; Little et al., 2020; Sclater et al., 1976)"},"properties":{"noteIndex":0},"schema":"https://github.com/citation-style-language/schema/raw/master/csl-citation.json"}</w:instrText>
      </w:r>
      <w:r w:rsidR="003E2887">
        <w:fldChar w:fldCharType="separate"/>
      </w:r>
      <w:r w:rsidR="003E2887" w:rsidRPr="00E71F2F">
        <w:rPr>
          <w:noProof/>
        </w:rPr>
        <w:t>(Cameron and Vance, 2014; Little et al., 2020; Sclater et al., 1976)</w:t>
      </w:r>
      <w:r w:rsidR="003E2887">
        <w:fldChar w:fldCharType="end"/>
      </w:r>
      <w:r w:rsidR="003E2887">
        <w:t xml:space="preserve">. </w:t>
      </w:r>
      <w:r w:rsidR="00F0543D">
        <w:t>Because Ni is not fully depleted in surface waters, it was believed that</w:t>
      </w:r>
      <w:r w:rsidR="004C672C">
        <w:t xml:space="preserve"> seawater Ni concentrations were</w:t>
      </w:r>
      <w:r w:rsidR="00F0543D">
        <w:t xml:space="preserve"> biologically nonlimiting, but recent studies suggest that the remaining surface water Ni is simply not bioavailable </w:t>
      </w:r>
      <w:r w:rsidR="00F0543D">
        <w:fldChar w:fldCharType="begin" w:fldLock="1"/>
      </w:r>
      <w:r w:rsidR="00421902">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2010)","manualFormatting":"(e.g., Dupont et al., 2010)","plainTextFormattedCitation":"(Dupont et al., 2010)","previouslyFormattedCitation":"(Dupont et al., 2010)"},"properties":{"noteIndex":0},"schema":"https://github.com/citation-style-language/schema/raw/master/csl-citation.json"}</w:instrText>
      </w:r>
      <w:r w:rsidR="00F0543D">
        <w:fldChar w:fldCharType="separate"/>
      </w:r>
      <w:r w:rsidR="00F0543D" w:rsidRPr="00FE235F">
        <w:rPr>
          <w:noProof/>
        </w:rPr>
        <w:t>(</w:t>
      </w:r>
      <w:r w:rsidR="00421902" w:rsidRPr="00421902">
        <w:rPr>
          <w:i/>
          <w:iCs/>
          <w:noProof/>
        </w:rPr>
        <w:t xml:space="preserve">e.g., </w:t>
      </w:r>
      <w:r w:rsidR="00F0543D" w:rsidRPr="00FE235F">
        <w:rPr>
          <w:noProof/>
        </w:rPr>
        <w:t>Dupont et al., 2010)</w:t>
      </w:r>
      <w:r w:rsidR="00F0543D">
        <w:fldChar w:fldCharType="end"/>
      </w:r>
      <w:r w:rsidR="00F0543D">
        <w:t>.</w:t>
      </w:r>
      <w:r w:rsidR="00144286">
        <w:t xml:space="preserve"> </w:t>
      </w:r>
      <w:r w:rsidR="00B82981">
        <w:t xml:space="preserve">This unavailable fraction of Ni could be organically complexed. </w:t>
      </w:r>
      <w:r w:rsidR="00CE32E5">
        <w:t>Past e</w:t>
      </w:r>
      <w:r w:rsidR="00144286">
        <w:t xml:space="preserve">quilibrium speciation calculations </w:t>
      </w:r>
      <w:r w:rsidR="00CE32E5">
        <w:t xml:space="preserve">have focused on </w:t>
      </w:r>
      <w:r w:rsidR="00144286">
        <w:t xml:space="preserve">inorganic ligands </w:t>
      </w:r>
      <w:r w:rsidR="00CE32E5">
        <w:t xml:space="preserve">and suggest, </w:t>
      </w:r>
      <w:r w:rsidR="00144286">
        <w:t>in seawater at pH 8.2</w:t>
      </w:r>
      <w:r w:rsidR="00CE32E5">
        <w:t>,</w:t>
      </w:r>
      <w:r w:rsidR="00144286">
        <w:t xml:space="preserve"> Ni primarily exists as a free ion (47%) with most of the remaining fraction complexed with Cl or CO</w:t>
      </w:r>
      <w:r w:rsidR="00144286">
        <w:rPr>
          <w:vertAlign w:val="subscript"/>
        </w:rPr>
        <w:t>3</w:t>
      </w:r>
      <w:r w:rsidR="00144286">
        <w:t xml:space="preserve"> (34</w:t>
      </w:r>
      <w:r w:rsidR="00E80BA2">
        <w:t>%</w:t>
      </w:r>
      <w:r w:rsidR="00144286">
        <w:t xml:space="preserve"> and 14%, respectively) </w:t>
      </w:r>
      <w:r w:rsidR="00144286">
        <w:fldChar w:fldCharType="begin" w:fldLock="1"/>
      </w:r>
      <w:r w:rsidR="00B8386C">
        <w:instrText>ADDIN CSL_CITATION {"citationItems":[{"id":"ITEM-1","itemData":{"DOI":"10.1016/0016-7037(81)90115-0","ISSN":"00167037","abstract":"A data base summarising the stability constants of more than 500 complexes is used to calculate speciation pictures for 58 trace elements in model seawater (pH 8.2) and freshwaters (pH 6 and 9). Consideration of the results provides a general summary of the chemical periodicity of the speciation of trace components in natural waters. The polarising power of an element ((cation charge)2/(radius), z2/r) provides a useful index to the degree of hydrolysis in aqueous solution. The fully hydrolysed elements with a high polarising power form distinct groupings in the periodic table. The relative magnitudes of the acid dissociation constants are summarised by Pauling's rules and the speciation of the fully hydrolysed elements in natural waters largely depends on pH and, to a lesser extent, on interactions with the major cations. The remaining cations of low and intermediate polarising power can be subdivided according to their tendency to form covalent bonds. An empirical parameter Δβ(= logβ0MF - log β0MCl) is used to define (a)-type (Δβ &gt; 2), borderline (a)-type (2 &gt; Δβ &gt; 0), (b)-type (Δβ &lt; -2) and borderline (b)-type (0 &gt; Δβ &gt; -2) cations. Again these various categories form coherent groupings on the periodic table. By considering the interactions of cations from the various categories with the inorganic ligands commonly encountered in natural waters it is possible to assign the ligands themselves to 'hard' (e.g. F-, SO42-), 'intermediate' (e.g. OH-, CO2-3) and 'soft' categories (e.g. Cl-). These concepts can be summarised by constructing a Complexation Field Diagram in which the various cations are located on a plot of z2 r vs δβ. The extension of the model to include redox equilibria and additional ligands is described. © 1981.","author":[{"dropping-particle":"","family":"Turner","given":"D. R.","non-dropping-particle":"","parse-names":false,"suffix":""},{"dropping-particle":"","family":"Whitfield","given":"M.","non-dropping-particle":"","parse-names":false,"suffix":""},{"dropping-particle":"","family":"Dickson","given":"A. G.","non-dropping-particle":"","parse-names":false,"suffix":""}],"container-title":"Geochimica et Cosmochimica Acta","id":"ITEM-1","issue":"6","issued":{"date-parts":[["1981"]]},"page":"855-881","title":"The equilibrium speciation of dissolved components in freshwater and sea water at 25°C and 1 atm pressure","type":"article-journal","volume":"45"},"uris":["http://www.mendeley.com/documents/?uuid=7c257e59-32bd-4cf2-82a9-da0b552b3e91"]}],"mendeley":{"formattedCitation":"(Turner et al., 1981)","plainTextFormattedCitation":"(Turner et al., 1981)","previouslyFormattedCitation":"(Turner et al., 1981)"},"properties":{"noteIndex":0},"schema":"https://github.com/citation-style-language/schema/raw/master/csl-citation.json"}</w:instrText>
      </w:r>
      <w:r w:rsidR="00144286">
        <w:fldChar w:fldCharType="separate"/>
      </w:r>
      <w:r w:rsidR="00144286" w:rsidRPr="00144286">
        <w:rPr>
          <w:noProof/>
        </w:rPr>
        <w:t>(Turner et al., 1981)</w:t>
      </w:r>
      <w:r w:rsidR="00144286">
        <w:fldChar w:fldCharType="end"/>
      </w:r>
      <w:r w:rsidR="00144286">
        <w:t xml:space="preserve">. </w:t>
      </w:r>
      <w:r w:rsidR="00CE32E5">
        <w:t>However, the degree of complexation with organic ligands</w:t>
      </w:r>
      <w:r w:rsidR="00E34751">
        <w:t xml:space="preserve"> is poorly constrained between 1-90% </w:t>
      </w:r>
      <w:r w:rsidR="00B8386C">
        <w:fldChar w:fldCharType="begin" w:fldLock="1"/>
      </w:r>
      <w:r w:rsidR="00E71F2F">
        <w:instrText>ADDIN CSL_CITATION {"citationItems":[{"id":"ITEM-1","itemData":{"DOI":"10.1016/j.marchem.2006.04.002","ISSN":"03044203","abstract":"The complexation of dissolved Ni has been evaluated in a rapidly-flushed, rural estuary (Tweed, UK) by ligand exchange-adsorptive cathodic stripping voltammetry. Results suggest the presence of strongly binding ligands, L, throughout, with average stability constants of about 1019 and which are saturated by ambient Ni concentrations. Equilibrium speciation calculations incorporating these constants in WHAM, version 6, predict an increase in Ni complexation (as NiL) from about 50% of total dissolved Ni in fresh water to over 90% in sea water. Equivalent calculations using the default-mode fulvic and humic substances (FS and HS, respectively) encoded in the WHAM database predict a reduction in complexation (as NiFS + NiHS) from about 20% in fresh water to less than 1% in sea water. Discrepancies arising from the two approaches are largely attributed to the different analytical detection windows employed. Thus, a better representation of Ni complexation is derived from including both types of complexant in the speciation calculations, resulting in estimates of net complexation in excess of 60% of total dissolved Ni throughout the estuary. The uncertainties and assumptions inherent in all computations illustrate the difficulty in measuring or predicting metal complexation in estuaries. © 2006 Elsevier B.V. All rights reserved.","author":[{"dropping-particle":"","family":"Turner","given":"Andrew","non-dropping-particle":"","parse-names":false,"suffix":""},{"dropping-particle":"","family":"Martino","given":"Manuela","non-dropping-particle":"","parse-names":false,"suffix":""}],"container-title":"Marine Chemistry","id":"ITEM-1","issue":"3-4","issued":{"date-parts":[["2006"]]},"page":"198-207","title":"Modelling the equilibrium speciation of nickel in the Tweed Estuary, UK: Voltammetric determinations and simulations using WHAM","type":"article-journal","volume":"102"},"uris":["http://www.mendeley.com/documents/?uuid=ffa4f599-bca5-4606-919c-bf6f1f6e5345"]},{"id":"ITEM-2","itemData":{"DOI":"10.1002/essoar.10504252.1","author":[{"dropping-particle":"","family":"Horner","given":"Tristan","non-dropping-particle":"","parse-names":false,"suffix":""},{"dropping-particle":"","family":"Little","given":"Susan","non-dropping-particle":"","parse-names":false,"suffix":""},{"dropping-particle":"","family":"Conway","given":"Tim","non-dropping-particle":"","parse-names":false,"suffix":""},{"dropping-particle":"","family":"Farmer","given":"Jesse","non-dropping-particle":"","parse-names":false,"suffix":""},{"dropping-particle":"","family":"Hertzberg","given":"Jennifer","non-dropping-particle":"","parse-names":false,"suffix":""},{"dropping-particle":"","family":"Lough","given":"Alastair","non-dropping-particle":"","parse-names":false,"suffix":""},{"dropping-particle":"","family":"McKay","given":"Jennifer","non-dropping-particle":"","parse-names":false,"suffix":""},{"dropping-particle":"","family":"Tessin","given":"Allyson","non-dropping-particle":"","parse-names":false,"suffix":""},{"dropping-particle":"","family":"Galer","given":"Stephen","non-dropping-particle":"","parse-names":false,"suffix":""},{"dropping-particle":"","family":"Jaccard","given":"Sam","non-dropping-particle":"","parse-names":false,"suffix":""},{"dropping-particle":"","family":"Lacan","given":"Francois","non-dropping-particle":"","parse-names":false,"suffix":""},{"dropping-particle":"","family":"Paytan","given":"Adina","non-dropping-particle":"","parse-names":false,"suffix":""},{"dropping-particle":"","family":"Wuttig","given":"Kathrin","non-dropping-particle":"","parse-names":false,"suffix":""},{"dropping-particle":"","family":"Bolton","given":"Clara","non-dropping-particle":"","parse-names":false,"suffix":""},{"dropping-particle":"","family":"Calvo","given":"Eva","non-dropping-particle":"","parse-names":false,"suffix":""},{"dropping-particle":"","family":"Cardinal","given":"Damien","non-dropping-particle":"","parse-names":false,"suffix":""},{"dropping-particle":"de","family":"Garidel-Thoron","given":"Thibault","non-dropping-particle":"","parse-names":false,"suffix":""},{"dropping-particle":"","family":"Fietz","given":"Susanne","non-dropping-particle":"","parse-names":false,"suffix":""},{"dropping-particle":"","family":"Hendry","given":"Katharine","non-dropping-particle":"","parse-names":false,"suffix":""},{"dropping-particle":"","family":"Marcantonio","given":"Franco","non-dropping-particle":"","parse-names":false,"suffix":""},{"dropping-particle":"","family":"Rafter","given":"Patrick","non-dropping-particle":"","parse-names":false,"suffix":""},{"dropping-particle":"","family":"Ren","given":"Haojia","non-dropping-particle":"","parse-names":false,"suffix":""},{"dropping-particle":"","family":"Somes","given":"Christopher","non-dropping-particle":"","parse-names":false,"suffix":""},{"dropping-particle":"","family":"Sutton","given":"Jill","non-dropping-particle":"","parse-names":false,"suffix":""},{"dropping-particle":"","family":"Torfstein","given":"Adi","non-dropping-particle":"","parse-names":false,"suffix":""},{"dropping-particle":"","family":"Winckler","given":"Gisela","non-dropping-particle":"","parse-names":false,"suffix":""}],"container-title":"Global Biogeochemical Cycles","id":"ITEM-2","issued":{"date-parts":[["2021"]]},"title":"Bioactive trace metals and their isotopes as paleoproductivity proxies: An assessment using GEOTRACES-era data","type":"article-journal"},"uris":["http://www.mendeley.com/documents/?uuid=1806e68d-5d70-4784-8511-9dae8cc427de"]}],"mendeley":{"formattedCitation":"(Horner et al., 2021; Turner and Martino, 2006)","manualFormatting":"(Horner et al., 2021 and references therein; Turner and Martino, 2006)","plainTextFormattedCitation":"(Horner et al., 2021; Turner and Martino, 2006)","previouslyFormattedCitation":"(Horner et al., 2021; Turner and Martino, 2006)"},"properties":{"noteIndex":0},"schema":"https://github.com/citation-style-language/schema/raw/master/csl-citation.json"}</w:instrText>
      </w:r>
      <w:r w:rsidR="00B8386C">
        <w:fldChar w:fldCharType="separate"/>
      </w:r>
      <w:r w:rsidR="00E34751" w:rsidRPr="00E34751">
        <w:rPr>
          <w:noProof/>
        </w:rPr>
        <w:t>(Horner et al., 2021</w:t>
      </w:r>
      <w:r w:rsidR="00E34751">
        <w:rPr>
          <w:noProof/>
        </w:rPr>
        <w:t xml:space="preserve"> and references therein</w:t>
      </w:r>
      <w:r w:rsidR="00E34751" w:rsidRPr="00E34751">
        <w:rPr>
          <w:noProof/>
        </w:rPr>
        <w:t>; Turner and Martino, 2006)</w:t>
      </w:r>
      <w:r w:rsidR="00B8386C">
        <w:fldChar w:fldCharType="end"/>
      </w:r>
      <w:r w:rsidR="00B8386C">
        <w:t xml:space="preserve">. </w:t>
      </w:r>
    </w:p>
    <w:p w14:paraId="48AF4873" w14:textId="0EC37F6E" w:rsidR="00920BEC" w:rsidRDefault="00920BEC" w:rsidP="00920BEC">
      <w:pPr>
        <w:pStyle w:val="Heading2"/>
      </w:pPr>
      <w:bookmarkStart w:id="15" w:name="_Toc78742109"/>
      <w:r>
        <w:t>The Apparent Modern Marine Ni Mass Imbalance</w:t>
      </w:r>
      <w:bookmarkEnd w:id="15"/>
    </w:p>
    <w:p w14:paraId="1FC52257" w14:textId="101C3278" w:rsidR="00C454D6" w:rsidRDefault="00556ED3" w:rsidP="005F0967">
      <w:pPr>
        <w:spacing w:after="0" w:line="240" w:lineRule="auto"/>
        <w:ind w:firstLine="720"/>
        <w:contextualSpacing/>
        <w:jc w:val="both"/>
      </w:pPr>
      <w:r w:rsidRPr="00BE6F09">
        <w:rPr>
          <w:color w:val="000000"/>
        </w:rPr>
        <w:t xml:space="preserve">Despite Ni’s biogeochemical importance, we have a poor </w:t>
      </w:r>
      <w:commentRangeStart w:id="16"/>
      <w:r w:rsidRPr="00BE6F09">
        <w:rPr>
          <w:color w:val="000000"/>
        </w:rPr>
        <w:t xml:space="preserve">understanding </w:t>
      </w:r>
      <w:commentRangeEnd w:id="16"/>
      <w:r w:rsidR="00BF767A">
        <w:rPr>
          <w:rStyle w:val="CommentReference"/>
        </w:rPr>
        <w:commentReference w:id="16"/>
      </w:r>
      <w:r w:rsidRPr="00BE6F09">
        <w:rPr>
          <w:color w:val="000000"/>
        </w:rPr>
        <w:t>of its marine cycling</w:t>
      </w:r>
      <w:r>
        <w:rPr>
          <w:color w:val="000000"/>
        </w:rPr>
        <w:t>,</w:t>
      </w:r>
      <w:r w:rsidRPr="00BE6F09">
        <w:rPr>
          <w:color w:val="000000"/>
        </w:rPr>
        <w:t xml:space="preserve"> </w:t>
      </w:r>
      <w:r>
        <w:rPr>
          <w:color w:val="000000"/>
        </w:rPr>
        <w:t>even in the modern oceans</w:t>
      </w:r>
      <w:r w:rsidR="00B84FF7">
        <w:rPr>
          <w:color w:val="000000"/>
        </w:rPr>
        <w:t xml:space="preserve">. This </w:t>
      </w:r>
      <w:r w:rsidR="00530ACF">
        <w:rPr>
          <w:color w:val="000000"/>
        </w:rPr>
        <w:t xml:space="preserve">perhaps </w:t>
      </w:r>
      <w:r w:rsidR="00B84FF7">
        <w:rPr>
          <w:color w:val="000000"/>
        </w:rPr>
        <w:t xml:space="preserve">is best evidenced by attempts </w:t>
      </w:r>
      <w:r w:rsidR="00421902">
        <w:rPr>
          <w:color w:val="000000"/>
        </w:rPr>
        <w:t>to construct a</w:t>
      </w:r>
      <w:r w:rsidR="000C2627">
        <w:rPr>
          <w:color w:val="000000"/>
        </w:rPr>
        <w:t xml:space="preserve"> modern</w:t>
      </w:r>
      <w:r w:rsidR="00B84FF7">
        <w:rPr>
          <w:color w:val="000000"/>
        </w:rPr>
        <w:t xml:space="preserve"> Ni marine budget.</w:t>
      </w:r>
      <w:r w:rsidR="007628EE">
        <w:rPr>
          <w:color w:val="000000"/>
        </w:rPr>
        <w:t xml:space="preserve"> </w:t>
      </w:r>
      <w:r w:rsidR="00BC256C">
        <w:rPr>
          <w:color w:val="000000"/>
        </w:rPr>
        <w:fldChar w:fldCharType="begin" w:fldLock="1"/>
      </w:r>
      <w:r w:rsidR="005554A9">
        <w:rPr>
          <w:color w:val="000000"/>
        </w:rPr>
        <w:instrText>ADDIN CSL_CITATION {"citationItems":[{"id":"ITEM-1","itemData":{"DOI":"10.1016/0016-7037(76)90007-7","ISSN":"00167037","abstract":"The concentrations of Sc, Ti, Fe, Mn, Co, Ni, Cu, La, Th and U have been measured in several Pacific pelagic clays having widely different accumulation rates, 0.4-9.0 mm/103 yr. The authigenic fractions and deposition rates of these elements have been estimated from the measured concentrations using various models. The results show that in Pacific clays about 90% Mn, 80% Co and Ni and 50% Cu are authigenic whereas the major fraction (≥90%) of Sc, Ti, Fe, La, Th and U are of detrital origin. Anticorrelation between the clay accumulation rates and the concentrations of Mn, Co, Ni and Cu is observed. This suggests a uniform authigenic deposition of these elements superimposed on varying amounts of detrital materials. The concentrations of Sc, Ti and Th are almost independent of sedimentation rates, indicating that their authigenic deposition is small compared to their detrital contribution. Comparison of the authigenic deposition and river input rates shows that Mn, Co and Ni are accumulating in excess of their supply by factors of 2-10, whereas the converse is true for Cu and U. Additional sources to account for the budgetary discrepancies of Mn, Co and Ni are discussed, with particular reference to in situ leaching of detrital phases transported to the oceans via rivers. © 1976.","author":[{"dropping-particle":"","family":"Krishnaswami","given":"S.","non-dropping-particle":"","parse-names":false,"suffix":""}],"container-title":"Geochimica et Cosmochimica Acta","id":"ITEM-1","issued":{"date-parts":[["1976"]]},"title":"Authigenic transition elements in Pacific pelagic clays","type":"article-journal"},"uris":["http://www.mendeley.com/documents/?uuid=cc05f892-28bf-3a01-8d84-60d6cf82438c"]}],"mendeley":{"formattedCitation":"(Krishnaswami, 1976)","manualFormatting":"Krishnaswami, (1976)","plainTextFormattedCitation":"(Krishnaswami, 1976)","previouslyFormattedCitation":"(Krishnaswami, 1976)"},"properties":{"noteIndex":0},"schema":"https://github.com/citation-style-language/schema/raw/master/csl-citation.json"}</w:instrText>
      </w:r>
      <w:r w:rsidR="00BC256C">
        <w:rPr>
          <w:color w:val="000000"/>
        </w:rPr>
        <w:fldChar w:fldCharType="separate"/>
      </w:r>
      <w:r w:rsidR="00BC256C" w:rsidRPr="00BC256C">
        <w:rPr>
          <w:noProof/>
          <w:color w:val="000000"/>
        </w:rPr>
        <w:t xml:space="preserve">Krishnaswami, </w:t>
      </w:r>
      <w:r w:rsidR="00BC256C">
        <w:rPr>
          <w:noProof/>
          <w:color w:val="000000"/>
        </w:rPr>
        <w:t>(</w:t>
      </w:r>
      <w:r w:rsidR="00BC256C" w:rsidRPr="00BC256C">
        <w:rPr>
          <w:noProof/>
          <w:color w:val="000000"/>
        </w:rPr>
        <w:t>1976)</w:t>
      </w:r>
      <w:r w:rsidR="00BC256C">
        <w:rPr>
          <w:color w:val="000000"/>
        </w:rPr>
        <w:fldChar w:fldCharType="end"/>
      </w:r>
      <w:r w:rsidR="00BC256C">
        <w:rPr>
          <w:color w:val="000000"/>
        </w:rPr>
        <w:t xml:space="preserve"> </w:t>
      </w:r>
      <w:r w:rsidR="00142614">
        <w:rPr>
          <w:color w:val="000000"/>
        </w:rPr>
        <w:t xml:space="preserve">first identified a massive imbalance; </w:t>
      </w:r>
      <w:r w:rsidR="00DB319C">
        <w:rPr>
          <w:color w:val="000000"/>
        </w:rPr>
        <w:t>their</w:t>
      </w:r>
      <w:r w:rsidR="00142614">
        <w:rPr>
          <w:color w:val="000000"/>
        </w:rPr>
        <w:t xml:space="preserve"> calculations suggested that </w:t>
      </w:r>
      <w:r w:rsidR="000C2627">
        <w:rPr>
          <w:color w:val="000000"/>
        </w:rPr>
        <w:t xml:space="preserve">a single </w:t>
      </w:r>
      <w:r w:rsidR="00142614">
        <w:rPr>
          <w:color w:val="000000"/>
        </w:rPr>
        <w:t xml:space="preserve">output </w:t>
      </w:r>
      <w:r w:rsidR="000C2627">
        <w:rPr>
          <w:color w:val="000000"/>
        </w:rPr>
        <w:t>had a flux</w:t>
      </w:r>
      <w:r w:rsidR="00142614">
        <w:rPr>
          <w:color w:val="000000"/>
        </w:rPr>
        <w:t xml:space="preserve"> three times greater than the </w:t>
      </w:r>
      <w:r w:rsidR="00BC256C">
        <w:rPr>
          <w:color w:val="000000"/>
        </w:rPr>
        <w:t>inputs</w:t>
      </w:r>
      <w:r w:rsidR="00142614">
        <w:rPr>
          <w:color w:val="000000"/>
        </w:rPr>
        <w:t xml:space="preserve">. </w:t>
      </w:r>
      <w:r w:rsidR="00CB19F6">
        <w:t>If this were true, the ocean would be rapidly depleted in Ni</w:t>
      </w:r>
      <w:r w:rsidR="00A412C0">
        <w:t>.</w:t>
      </w:r>
      <w:r w:rsidR="00CB19F6">
        <w:t xml:space="preserve"> </w:t>
      </w:r>
      <w:r w:rsidR="00E71F2F">
        <w:t>T</w:t>
      </w:r>
      <w:r w:rsidR="00CB19F6">
        <w:t xml:space="preserve">here is no evidence for such </w:t>
      </w:r>
      <w:r w:rsidR="00E71F2F">
        <w:t xml:space="preserve">extreme </w:t>
      </w:r>
      <w:r w:rsidR="00CB19F6">
        <w:t>deviation from steady</w:t>
      </w:r>
      <w:r w:rsidR="00AA4EB2">
        <w:t xml:space="preserve"> state</w:t>
      </w:r>
      <w:r w:rsidR="00CB19F6">
        <w:t>. However, i</w:t>
      </w:r>
      <w:r>
        <w:t>n the several decades that have followed</w:t>
      </w:r>
      <w:r w:rsidR="00A23D81">
        <w:t xml:space="preserve"> this </w:t>
      </w:r>
      <w:r w:rsidR="00BC256C">
        <w:t>conclusion</w:t>
      </w:r>
      <w:r>
        <w:t>, we have yet to resolve the</w:t>
      </w:r>
      <w:r w:rsidR="00EC4E59">
        <w:t xml:space="preserve"> apparent</w:t>
      </w:r>
      <w:r>
        <w:t xml:space="preserve"> imbalance. </w:t>
      </w:r>
      <w:r w:rsidRPr="00BE6F09">
        <w:rPr>
          <w:color w:val="000000"/>
        </w:rPr>
        <w:t xml:space="preserve">Currently, our best estimates indicate </w:t>
      </w:r>
      <w:r>
        <w:rPr>
          <w:color w:val="000000"/>
        </w:rPr>
        <w:t xml:space="preserve">that </w:t>
      </w:r>
      <w:r w:rsidRPr="00BE6F09">
        <w:rPr>
          <w:color w:val="000000"/>
        </w:rPr>
        <w:t xml:space="preserve">Ni sink fluxes </w:t>
      </w:r>
      <w:r>
        <w:rPr>
          <w:color w:val="000000"/>
        </w:rPr>
        <w:t xml:space="preserve">from the ocean </w:t>
      </w:r>
      <w:r w:rsidRPr="00BE6F09">
        <w:rPr>
          <w:color w:val="000000"/>
        </w:rPr>
        <w:t>are twice the size of source fluxes</w:t>
      </w:r>
      <w:r>
        <w:t xml:space="preserve">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Gall et al., 2013; Sclater et al., 1976)","plainTextFormattedCitation":"(Ciscato et al., 2018; Gall et al., 2013; Sclater et al., 1976)","previouslyFormattedCitation":"(Ciscato et al., 2018; Gall et al., 2013; Sclater et al., 1976)"},"properties":{"noteIndex":0},"schema":"https://github.com/citation-style-language/schema/raw/master/csl-citation.json"}</w:instrText>
      </w:r>
      <w:r>
        <w:fldChar w:fldCharType="separate"/>
      </w:r>
      <w:r w:rsidRPr="00621DF7">
        <w:rPr>
          <w:noProof/>
        </w:rPr>
        <w:t>(Ciscato et al., 2018; Gall et al., 2013; Sclater et al., 1976)</w:t>
      </w:r>
      <w:r>
        <w:fldChar w:fldCharType="end"/>
      </w:r>
      <w:r>
        <w:rPr>
          <w:color w:val="000000"/>
        </w:rPr>
        <w:t>.</w:t>
      </w:r>
      <w:r w:rsidR="00CB19F6">
        <w:rPr>
          <w:color w:val="000000"/>
        </w:rPr>
        <w:t xml:space="preserve"> </w:t>
      </w:r>
      <w:commentRangeStart w:id="17"/>
      <w:r w:rsidR="000F7F24">
        <w:t xml:space="preserve">To investigate </w:t>
      </w:r>
      <w:r w:rsidR="009E50B2">
        <w:t xml:space="preserve">what might be causing the perceived </w:t>
      </w:r>
      <w:r w:rsidR="000F7F24">
        <w:t xml:space="preserve">imbalance, </w:t>
      </w:r>
      <w:r w:rsidR="00960B5E">
        <w:t xml:space="preserve">we can examine </w:t>
      </w:r>
      <w:r w:rsidR="005F0967">
        <w:t>the methods used to calculate the fluxes and their associated uncertainties.</w:t>
      </w:r>
      <w:commentRangeEnd w:id="17"/>
      <w:r w:rsidR="005F0967">
        <w:rPr>
          <w:rStyle w:val="CommentReference"/>
        </w:rPr>
        <w:commentReference w:id="17"/>
      </w:r>
    </w:p>
    <w:p w14:paraId="5128BB9B" w14:textId="77777777" w:rsidR="00A12A0F" w:rsidRDefault="00A12A0F" w:rsidP="008E3EE2">
      <w:pPr>
        <w:pStyle w:val="Heading2"/>
      </w:pPr>
      <w:bookmarkStart w:id="18" w:name="_Toc78741994"/>
      <w:bookmarkStart w:id="19" w:name="_Toc78742110"/>
      <w:r w:rsidRPr="00B62509">
        <w:t>Inputs</w:t>
      </w:r>
      <w:bookmarkEnd w:id="18"/>
      <w:bookmarkEnd w:id="19"/>
    </w:p>
    <w:p w14:paraId="49EBF0F9" w14:textId="77777777" w:rsidR="00BD7F97" w:rsidRDefault="00A12A0F" w:rsidP="00F8651F">
      <w:pPr>
        <w:pStyle w:val="Heading4"/>
      </w:pPr>
      <w:r>
        <w:t>Dust</w:t>
      </w:r>
    </w:p>
    <w:p w14:paraId="2174C2E3" w14:textId="692ECB49" w:rsidR="00A12A0F" w:rsidRPr="00636C0B" w:rsidRDefault="00773CBD" w:rsidP="009E7278">
      <w:pPr>
        <w:spacing w:after="0"/>
        <w:ind w:firstLine="720"/>
        <w:jc w:val="both"/>
        <w:textAlignment w:val="baseline"/>
      </w:pPr>
      <w:r>
        <w:t xml:space="preserve">Dust </w:t>
      </w:r>
      <w:r w:rsidR="005554A9">
        <w:t>can be</w:t>
      </w:r>
      <w:r>
        <w:t xml:space="preserve"> a significant source </w:t>
      </w:r>
      <w:r w:rsidR="005554A9">
        <w:t xml:space="preserve">in specific regions </w:t>
      </w:r>
      <w:r>
        <w:t>for other metals (e.g., Fe</w:t>
      </w:r>
      <w:r w:rsidR="005554A9">
        <w:t xml:space="preserve">; </w:t>
      </w:r>
      <w:r w:rsidR="005554A9">
        <w:fldChar w:fldCharType="begin" w:fldLock="1"/>
      </w:r>
      <w:r w:rsidR="008569F6">
        <w:instrText>ADDIN CSL_CITATION {"citationItems":[{"id":"ITEM-1","itemData":{"DOI":"10.1002/gbc.20056","ISSN":"08866236","abstract":"Dissolved iron (dFe) distributions and atmospheric and vertical subduction fluxes of dFe were determined in the upper water column for two meridional transects of the Atlantic Ocean. The data demonstrate the disparity between the iron biogeochemistry of the North and South Atlantic Ocean and show well-defined gradients of size fractionated iron species in surface waters between geographic provinces. The highest dFe and lowest mixed layer residence times (0.4-2.5 years) were found in the northern tropical and subtropical regions. In contrast, the South Atlantic Gyre had lower dFe concentrations (&lt;0.4 nM) and much longer residence times (&gt;5 years), presumably due to lower atmospheric inputs and more efficient biological recycling of iron in this region. Vertical input fluxes of dFe to surface waters ranged from 20 to 170 nmol m-2 d-1 in the North Atlantic and tropical provinces, whereas average fluxes of 6-13 nmol m-2 d-1 were estimated for the South Atlantic. Our estimates showed that the variable dFe distribution over the surface Atlantic (&lt;0.1-2.0 nM) predominantly reflected atmospheric Fe deposition fluxes (&gt;50% of total vertical Fe flux to surface waters) rather than upwelling or vertical mixing. This demonstrates the strength of the connection between land-derived atmospheric Fe fluxes and the biological cycling of carbon and nitrogen in the Atlantic Ocean. ©2013. American Geophysical Union. All Rights Reserved.","author":[{"dropping-particle":"","family":"Ussher","given":"Simon J.","non-dropping-particle":"","parse-names":false,"suffix":""},{"dropping-particle":"","family":"Achterberg","given":"Eric P.","non-dropping-particle":"","parse-names":false,"suffix":""},{"dropping-particle":"","family":"Powell","given":"Claire","non-dropping-particle":"","parse-names":false,"suffix":""},{"dropping-particle":"","family":"Baker","given":"Alex R.","non-dropping-particle":"","parse-names":false,"suffix":""},{"dropping-particle":"","family":"Jickells","given":"Tim D.","non-dropping-particle":"","parse-names":false,"suffix":""},{"dropping-particle":"","family":"Torres","given":"Ricardo","non-dropping-particle":"","parse-names":false,"suffix":""},{"dropping-particle":"","family":"Worsfold","given":"Paul J.","non-dropping-particle":"","parse-names":false,"suffix":""}],"container-title":"Global Biogeochemical Cycles","id":"ITEM-1","issue":"4","issued":{"date-parts":[["2013"]]},"page":"1096-1107","title":"Impact of atmospheric deposition on the contrasting iron biogeochemistry of the North and South Atlantic Ocean","type":"article-journal","volume":"27"},"uris":["http://www.mendeley.com/documents/?uuid=7d5442c0-2974-47d4-994c-5d4bdb3ec516"]}],"mendeley":{"formattedCitation":"(Ussher et al., 2013)","manualFormatting":"Ussher et al. (2013)","plainTextFormattedCitation":"(Ussher et al., 2013)","previouslyFormattedCitation":"(Ussher et al., 2013)"},"properties":{"noteIndex":0},"schema":"https://github.com/citation-style-language/schema/raw/master/csl-citation.json"}</w:instrText>
      </w:r>
      <w:r w:rsidR="005554A9">
        <w:fldChar w:fldCharType="separate"/>
      </w:r>
      <w:r w:rsidR="005554A9" w:rsidRPr="005554A9">
        <w:rPr>
          <w:noProof/>
        </w:rPr>
        <w:t xml:space="preserve">Ussher et al. </w:t>
      </w:r>
      <w:r w:rsidR="005554A9">
        <w:rPr>
          <w:noProof/>
        </w:rPr>
        <w:t>(</w:t>
      </w:r>
      <w:r w:rsidR="005554A9" w:rsidRPr="005554A9">
        <w:rPr>
          <w:noProof/>
        </w:rPr>
        <w:t>2013)</w:t>
      </w:r>
      <w:r w:rsidR="005554A9">
        <w:fldChar w:fldCharType="end"/>
      </w:r>
      <w:r>
        <w:t>)</w:t>
      </w:r>
      <w:r w:rsidR="00B64EC9">
        <w:t>, but</w:t>
      </w:r>
      <w:r w:rsidR="00771AFB">
        <w:t xml:space="preserve">, when </w:t>
      </w:r>
      <w:r>
        <w:t>assessed as a source of Ni</w:t>
      </w:r>
      <w:r w:rsidR="00BD7555">
        <w:t>, has been</w:t>
      </w:r>
      <w:r>
        <w:t xml:space="preserve"> found to be</w:t>
      </w:r>
      <w:r w:rsidR="00DE4A57">
        <w:t xml:space="preserve"> </w:t>
      </w:r>
      <w:r w:rsidR="006628AA">
        <w:t>quite</w:t>
      </w:r>
      <w:r w:rsidR="00DE4A57">
        <w:t xml:space="preserve"> </w:t>
      </w:r>
      <w:commentRangeStart w:id="20"/>
      <w:r w:rsidR="00DE4A57">
        <w:t>small</w:t>
      </w:r>
      <w:commentRangeEnd w:id="20"/>
      <w:r w:rsidR="00ED535D">
        <w:rPr>
          <w:rStyle w:val="CommentReference"/>
        </w:rPr>
        <w:commentReference w:id="20"/>
      </w:r>
      <w:r>
        <w:t xml:space="preserve">. </w:t>
      </w:r>
      <w:r w:rsidR="00A25EB6">
        <w:t xml:space="preserve">Others have estimated the flux of Ni from dust primarily </w:t>
      </w:r>
      <w:r w:rsidR="00976A7B">
        <w:t>by multiplying the</w:t>
      </w:r>
      <w:r w:rsidR="00A12A0F">
        <w:t xml:space="preserve"> yearly deposition of dust, the average concentration of Ni in dust, and the percent of Ni which ultimately dissolves in the ocean. An estimated 450 </w:t>
      </w:r>
      <w:proofErr w:type="spellStart"/>
      <w:r w:rsidR="00A12A0F">
        <w:t>Tg</w:t>
      </w:r>
      <w:proofErr w:type="spellEnd"/>
      <w:r w:rsidR="00A12A0F">
        <w:t xml:space="preserve"> of dust is deposited in the ocean every year </w:t>
      </w:r>
      <w:commentRangeStart w:id="21"/>
      <w:r w:rsidR="00A12A0F">
        <w:fldChar w:fldCharType="begin" w:fldLock="1"/>
      </w:r>
      <w:r w:rsidR="00A12A0F">
        <w:instrText>ADDIN CSL_CITATION {"citationItems":[{"id":"ITEM-1","itemData":{"DOI":"10.1126/science.1105959","ISSN":"00368075","PMID":"15802595","abstract":"The environmental conditions of Earth, including the climate, are determined by physical, chemical, biological, and human interactions that transform and transport materials and energy. This is the \"Earth system\": a highly complex entity characterized by multiple nonlinear responses and thresholds, with linkages between disparate components. One important part of this system is the iron cycle, in which iron-containing soil dust is transported from land through the atmosphere to the oceans, affecting ocean biogeochemistry and hence having feedback effects on climate and dust production. Here we review the key components of this cycle, identifying critical uncertainties and priorities for future research.","author":[{"dropping-particle":"","family":"Jickells","given":"T. D.","non-dropping-particle":"","parse-names":false,"suffix":""},{"dropping-particle":"","family":"An","given":"Z. S.","non-dropping-particle":"","parse-names":false,"suffix":""},{"dropping-particle":"","family":"Andersen","given":"K. K.","non-dropping-particle":"","parse-names":false,"suffix":""},{"dropping-particle":"","family":"Baker","given":"A. R.","non-dropping-particle":"","parse-names":false,"suffix":""},{"dropping-particle":"","family":"Bergametti","given":"C.","non-dropping-particle":"","parse-names":false,"suffix":""},{"dropping-particle":"","family":"Brooks","given":"N.","non-dropping-particle":"","parse-names":false,"suffix":""},{"dropping-particle":"","family":"Cao","given":"J. J.","non-dropping-particle":"","parse-names":false,"suffix":""},{"dropping-particle":"","family":"Boyd","given":"P. W.","non-dropping-particle":"","parse-names":false,"suffix":""},{"dropping-particle":"","family":"Duce","given":"R. A.","non-dropping-particle":"","parse-names":false,"suffix":""},{"dropping-particle":"","family":"Hunter","given":"K. A.","non-dropping-particle":"","parse-names":false,"suffix":""},{"dropping-particle":"","family":"Kawahata","given":"H.","non-dropping-particle":"","parse-names":false,"suffix":""},{"dropping-particle":"","family":"Kubilay","given":"N.","non-dropping-particle":"","parse-names":false,"suffix":""},{"dropping-particle":"","family":"LaRoche","given":"J.","non-dropping-particle":"","parse-names":false,"suffix":""},{"dropping-particle":"","family":"Liss","given":"P. S.","non-dropping-particle":"","parse-names":false,"suffix":""},{"dropping-particle":"","family":"Mahowald","given":"N.","non-dropping-particle":"","parse-names":false,"suffix":""},{"dropping-particle":"","family":"Prospero","given":"J. M.","non-dropping-particle":"","parse-names":false,"suffix":""},{"dropping-particle":"","family":"Ridgwell","given":"A. J.","non-dropping-particle":"","parse-names":false,"suffix":""},{"dropping-particle":"","family":"Tegen","given":"I.","non-dropping-particle":"","parse-names":false,"suffix":""},{"dropping-particle":"","family":"Torres","given":"R.","non-dropping-particle":"","parse-names":false,"suffix":""}],"container-title":"Science","id":"ITEM-1","issue":"5718","issued":{"date-parts":[["2005"]]},"page":"67-71","title":"Global iron connections between desert dust, ocean biogeochemistry, and climate","type":"article-journal","volume":"308"},"uris":["http://www.mendeley.com/documents/?uuid=293aad12-b330-4257-98b9-d4f11856e67e"]}],"mendeley":{"formattedCitation":"(Jickells et al., 2005)","manualFormatting":"(Jickells et al., 2005 and references therein)","plainTextFormattedCitation":"(Jickells et al., 2005)","previouslyFormattedCitation":"(Jickells et al., 2005)"},"properties":{"noteIndex":0},"schema":"https://github.com/citation-style-language/schema/raw/master/csl-citation.json"}</w:instrText>
      </w:r>
      <w:r w:rsidR="00A12A0F">
        <w:fldChar w:fldCharType="separate"/>
      </w:r>
      <w:r w:rsidR="00A12A0F" w:rsidRPr="00626BC5">
        <w:rPr>
          <w:noProof/>
        </w:rPr>
        <w:t>(Jickells et al., 2005</w:t>
      </w:r>
      <w:r w:rsidR="00A12A0F">
        <w:rPr>
          <w:noProof/>
        </w:rPr>
        <w:t xml:space="preserve"> and references therein</w:t>
      </w:r>
      <w:r w:rsidR="00A12A0F" w:rsidRPr="00626BC5">
        <w:rPr>
          <w:noProof/>
        </w:rPr>
        <w:t>)</w:t>
      </w:r>
      <w:r w:rsidR="00A12A0F">
        <w:fldChar w:fldCharType="end"/>
      </w:r>
      <w:commentRangeEnd w:id="21"/>
      <w:r w:rsidR="00A12A0F">
        <w:rPr>
          <w:rStyle w:val="CommentReference"/>
        </w:rPr>
        <w:commentReference w:id="21"/>
      </w:r>
      <w:r w:rsidR="00A12A0F">
        <w:t>. Assuming the upper continental crust is compositionally similar to dust, the [Ni]</w:t>
      </w:r>
      <w:r w:rsidR="00A12A0F">
        <w:rPr>
          <w:vertAlign w:val="subscript"/>
        </w:rPr>
        <w:t>dust</w:t>
      </w:r>
      <w:r w:rsidR="001A7CCB">
        <w:t xml:space="preserve"> </w:t>
      </w:r>
      <w:r w:rsidR="00A12A0F">
        <w:t>is 47 ppm</w:t>
      </w:r>
      <w:r w:rsidR="00CC0A04">
        <w:t>, although past estimates show a range between 19 to 60 ppm</w:t>
      </w:r>
      <w:r w:rsidR="00A12A0F">
        <w:t xml:space="preserve"> </w:t>
      </w:r>
      <w:r w:rsidR="00A12A0F">
        <w:fldChar w:fldCharType="begin" w:fldLock="1"/>
      </w:r>
      <w:r w:rsidR="00CC0A04">
        <w:instrText>ADDIN CSL_CITATION {"citationItems":[{"id":"ITEM-1","itemData":{"author":[{"dropping-particle":"","family":"Rudnick","given":"R L","non-dropping-particle":"","parse-names":false,"suffix":""},{"dropping-particle":"","family":"Gao","given":"S.","non-dropping-particle":"","parse-names":false,"suffix":""}],"container-title":"Treatise on Geochemistry (Second Edition)","id":"ITEM-1","issued":{"date-parts":[["2014"]]},"page":"1-51","title":"Composition ofthe Continental Crust","type":"chapter"},"uris":["http://www.mendeley.com/documents/?uuid=82f09de4-b81a-3e1e-91ee-c88d11ac01e4"]}],"mendeley":{"formattedCitation":"(Rudnick and Gao, 2014)","manualFormatting":"(Rudnick and Gao, 2014 and references therein)","plainTextFormattedCitation":"(Rudnick and Gao, 2014)","previouslyFormattedCitation":"(Rudnick and Gao, 2014)"},"properties":{"noteIndex":0},"schema":"https://github.com/citation-style-language/schema/raw/master/csl-citation.json"}</w:instrText>
      </w:r>
      <w:r w:rsidR="00A12A0F">
        <w:fldChar w:fldCharType="separate"/>
      </w:r>
      <w:r w:rsidR="00A12A0F" w:rsidRPr="007B3E76">
        <w:rPr>
          <w:noProof/>
        </w:rPr>
        <w:t>(Rudnick and Gao, 2014</w:t>
      </w:r>
      <w:r w:rsidR="00CC0A04">
        <w:rPr>
          <w:noProof/>
        </w:rPr>
        <w:t xml:space="preserve"> and references therein</w:t>
      </w:r>
      <w:r w:rsidR="00A12A0F" w:rsidRPr="007B3E76">
        <w:rPr>
          <w:noProof/>
        </w:rPr>
        <w:t>)</w:t>
      </w:r>
      <w:r w:rsidR="00A12A0F">
        <w:fldChar w:fldCharType="end"/>
      </w:r>
      <w:r w:rsidR="00A12A0F">
        <w:t>. To approximate the fraction of Ni that will dissolve</w:t>
      </w:r>
      <w:r w:rsidR="00CD2640">
        <w:rPr>
          <w:rStyle w:val="FootnoteReference"/>
        </w:rPr>
        <w:footnoteReference w:id="1"/>
      </w:r>
      <w:r w:rsidR="00CD2640">
        <w:t xml:space="preserve">, </w:t>
      </w:r>
      <w:r w:rsidR="00A12A0F">
        <w:t xml:space="preserve">several studies have performed leaching experiments with loess </w:t>
      </w:r>
      <w:r w:rsidR="00A12A0F">
        <w:fldChar w:fldCharType="begin" w:fldLock="1"/>
      </w:r>
      <w:r w:rsidR="00A12A0F">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matter","type":"article-journal"},"uris":["http://www.mendeley.com/documents/?uuid=1cf570f0-4dbe-39de-b849-c031813d1160"]}],"mendeley":{"formattedCitation":"(Desboeufs et al., 2005)","plainTextFormattedCitation":"(Desboeufs et al., 2005)","previouslyFormattedCitation":"(Desboeufs et al., 2005)"},"properties":{"noteIndex":0},"schema":"https://github.com/citation-style-language/schema/raw/master/csl-citation.json"}</w:instrText>
      </w:r>
      <w:r w:rsidR="00A12A0F">
        <w:fldChar w:fldCharType="separate"/>
      </w:r>
      <w:r w:rsidR="00A12A0F" w:rsidRPr="002E0218">
        <w:rPr>
          <w:noProof/>
        </w:rPr>
        <w:t>(Desboeufs et al., 2005)</w:t>
      </w:r>
      <w:r w:rsidR="00A12A0F">
        <w:fldChar w:fldCharType="end"/>
      </w:r>
      <w:r w:rsidR="00A12A0F">
        <w:t xml:space="preserve"> or particles filtered from air at coastal or island stations </w:t>
      </w:r>
      <w:r w:rsidR="00A12A0F">
        <w:fldChar w:fldCharType="begin" w:fldLock="1"/>
      </w:r>
      <w:r w:rsidR="00A12A0F">
        <w:instrText>ADDIN CSL_CITATION {"citationItems":[{"id":"ITEM-1","itemData":{"DOI":"10.3389/fmicb.2014.00794","ISSN":"1664302X","abstract":"Atmospheric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Microbiology","id":"ITEM-1","issue":"JAN","issued":{"date-parts":[["2015"]]},"page":"1-11","title":"Rapid and gradual modes of aerosol trace metal dissolution in seawater","type":"article-journal","volume":"6"},"uris":["http://www.mendeley.com/documents/?uuid=b705c1a0-5985-4f4a-a9e8-4601ff556c60"]},{"id":"ITEM-2","itemData":{"DOI":"10.1016/j.marchem.2017.11.003","ISSN":"03044203","abstract":"Atmospheric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Chemistry","id":"ITEM-2","issue":"February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seawater","type":"article-journal","volume":"198"},"uris":["http://www.mendeley.com/documents/?uuid=11c7766b-1b8c-4d9e-ab7c-8b2681daf46c"]}],"mendeley":{"formattedCitation":"(Fishwick et al., 2017; Mackey et al., 2015)","plainTextFormattedCitation":"(Fishwick et al., 2017; Mackey et al., 2015)","previouslyFormattedCitation":"(Fishwick et al., 2017; Mackey et al., 2015)"},"properties":{"noteIndex":0},"schema":"https://github.com/citation-style-language/schema/raw/master/csl-citation.json"}</w:instrText>
      </w:r>
      <w:r w:rsidR="00A12A0F">
        <w:fldChar w:fldCharType="separate"/>
      </w:r>
      <w:r w:rsidR="00A12A0F" w:rsidRPr="00A467C1">
        <w:rPr>
          <w:noProof/>
        </w:rPr>
        <w:t>(Fishwick et al., 2017; Mackey et al., 2015)</w:t>
      </w:r>
      <w:r w:rsidR="00A12A0F">
        <w:fldChar w:fldCharType="end"/>
      </w:r>
      <w:r w:rsidR="00A12A0F">
        <w:t xml:space="preserve"> using leachates such as ultra-high purity water or filtered seawater. The percent of dissolved Ni ranges from 1</w:t>
      </w:r>
      <w:r w:rsidR="0005166F">
        <w:t>%</w:t>
      </w:r>
      <w:r w:rsidR="00A12A0F">
        <w:t xml:space="preserve"> to 86% and appears to be primarily dependent on material provenance rather than leachate, oxygen content, pH, or temperature </w:t>
      </w:r>
      <w:r w:rsidR="00A12A0F">
        <w:fldChar w:fldCharType="begin" w:fldLock="1"/>
      </w:r>
      <w:r w:rsidR="00A12A0F">
        <w:instrText>ADDIN CSL_CITATION {"citationItems":[{"id":"ITEM-1","itemData":{"DOI":"10.1016/j.chemosphere.2004.02.025","ISSN":"00456535","abstract":"An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-1","issued":{"date-parts":[["2005"]]},"title":"Dissolution and solubility of trace metals from natural and anthropogenic aerosol particulate matter","type":"article-journal"},"uris":["http://www.mendeley.com/documents/?uuid=1cf570f0-4dbe-39de-b849-c031813d1160"]},{"id":"ITEM-2","itemData":{"DOI":"10.3389/fmicb.2014.00794","ISSN":"1664302X","abstract":"Atmospheric deposition is a major source of trace metals in marine surface waters and supplies vital micronutrients to phytoplankton, yet measured aerosol trace metal solubility values are operationally defined, and there are relatively few multi-element studies on aerosol-metal solubility in seawater. Here we measure the solubility of aluminum (Al), cadmium (Cd), cobalt (Co), copper (Cu), iron (Fe), manganese (Mn), nickel (Ni), lead (Pb), and zinc (Zn) from natural aerosol samples in seawater over a 7 days period to (1) evaluate the role of extraction time in trace metal dissolution behavior and (2) explore how the individual dissolution patterns could influence biota. Dissolution behavior occurs over a continuum ranging from rapid dissolution, in which the majority of soluble metal dissolved immediately upon seawater exposure (Cd and Co in our samples), to gradual dissolution, where metals dissolved slowly over time (Zn, Mn, Cu, and Al in our samples). Additionally, dissolution affected by interactions with particles was observed in which a decline in soluble metal concentration over time occurred (Fe and Pb in our samples). Natural variability in aerosol chemistry between samples can cause metals to display different dissolution kinetics in different samples, and this was particularly evident for Ni, for which samples showed a broad range of dissolution rates. The elemental molar ratio of metals in the bulk aerosols was 23,189Fe: 22,651Al: 445Mn: 348Zn: 71Cu: 48Ni: 23Pb: 9Co: 1Cd, whereas the seawater soluble molar ratio after 7 days of leaching was 11Fe: 620Al: 205Mn: 240Zn: 20Cu: 14Ni: 9Pb: 2Co: 1Cd. The different kinetics and ratios of aerosol metal dissolution have implications for phytoplankton nutrition, and highlight the need for unified extraction protocols that simulate aerosol metal dissolution in the surface ocean.","author":[{"dropping-particle":"","family":"Mackey","given":"Katherine R.M.","non-dropping-particle":"","parse-names":false,"suffix":""},{"dropping-particle":"Te","family":"Chien","given":"Chia","non-dropping-particle":"","parse-names":false,"suffix":""},{"dropping-particle":"","family":"Post","given":"Anton F.","non-dropping-particle":"","parse-names":false,"suffix":""},{"dropping-particle":"","family":"Saito","given":"Mak A.","non-dropping-particle":"","parse-names":false,"suffix":""},{"dropping-particle":"","family":"Paytan","given":"Adina","non-dropping-particle":"","parse-names":false,"suffix":""}],"container-title":"Frontiers in Microbiology","id":"ITEM-2","issue":"JAN","issued":{"date-parts":[["2015"]]},"page":"1-11","title":"Rapid and gradual modes of aerosol trace metal dissolution in seawater","type":"article-journal","volume":"6"},"uris":["http://www.mendeley.com/documents/?uuid=b705c1a0-5985-4f4a-a9e8-4601ff556c60"]},{"id":"ITEM-3","itemData":{"DOI":"10.1016/j.marchem.2017.11.003","ISSN":"03044203","abstract":"Atmospheric deposition is an important pathway by which bioactive trace metals are delivered to the surface ocean. The proportions of total aerosol trace metals that dissolve in seawater, and thus become available to biota, are not well constrained and are therefore a key uncertainty when estimating atmospheric fluxes of these elements to surface waters. The aim of this study was to elucidate the main physico-chemical controls on the dissolution of the bioactive trace metals manganese (Mn), cobalt (Co), nickel (Ni) and lead (Pb). To this end, aerosol and surface seawater samples were collected in the Sargasso Sea and subsequently used in sequential seawater leach dissolution experiments to assess the role of aerosol source, seawater temperature, pH, and concentrations of dissolved oxygen and organic ligands, on aerosol trace metal dissolution.Results reveal that changes in key physico-chemical parameters in seawater leaches had little effect on the proportions of Mn, Co, Ni and Pb released from aerosols, although organic ligand amendments impacted the size distribution of aerosol-derived Mn in solution. Conversely, aerosol source and composition had the most significant effect on the dissolution of aerosol Co and Pb, with the most 'anthropogenic' aerosol samples displaying the highest fractional solubilities in seawater (up to 58% for Co and 112% for Pb).Fractional solubilities over the range of samples and conditions tested were in the range of 50-104% for Mn, 29-58% for Co, 40-85% for Ni and 67-112% for Pb. A large proportion (36-100%, median 89%) of the total dMn, dCo, dNi and dPb was mobilised rapidly during the first leaching step (5. min), with less dTM being released in leaches 2 through 4. Furthermore, investigation of the size distribution of the aerosol-derived trace metals in seawater showed that dissolved Pb was mostly colloidal (0.02-0.4. μm), dissolved Mn and Co were mostly soluble (&lt;. 0.02. μm), and dissolved Ni displayed a mixed size distribution. Good empirical relationships were observed between enrichment factors for aerosol antimony (Sb) and the fractional solubilities of aerosol Fe, Co and Pb, suggesting total aerosol Sb can be useful in estimating and modelling the fractional solubility of these metals using total aerosol trace metal concentrations from historical data.","author":[{"dropping-particle":"","family":"Fishwick","given":"Matthew P.","non-dropping-particle":"","parse-names":false,"suffix":""},{"dropping-particle":"","family":"Ussher","given":"Simon J.","non-dropping-particle":"","parse-names":false,"suffix":""},{"dropping-particle":"","family":"Sedwick","given":"Peter N.","non-dropping-particle":"","parse-names":false,"suffix":""},{"dropping-particle":"","family":"Lohan","given":"Maeve C.","non-dropping-particle":"","parse-names":false,"suffix":""},{"dropping-particle":"","family":"Worsfold","given":"Paul J.","non-dropping-particle":"","parse-names":false,"suffix":""},{"dropping-particle":"","family":"Buck","given":"Kristen N.","non-dropping-particle":"","parse-names":false,"suffix":""},{"dropping-particle":"","family":"Church","given":"Thomas M.","non-dropping-particle":"","parse-names":false,"suffix":""}],"container-title":"Marine Chemistry","id":"ITEM-3","issue":"February 2017","issued":{"date-parts":[["2017"]]},"page":"28-43","publisher":"Elsevier","title":"Impact of surface ocean conditions and aerosol provenance on the dissolution of aerosol manganese, cobalt, nickel and lead in seawater","type":"article-journal","volume":"198"},"uris":["http://www.mendeley.com/documents/?uuid=11c7766b-1b8c-4d9e-ab7c-8b2681daf46c"]}],"mendeley":{"formattedCitation":"(Desboeufs et al., 2005; Fishwick et al., 2017; Mackey et al., 2015)","plainTextFormattedCitation":"(Desboeufs et al., 2005; Fishwick et al., 2017; Mackey et al., 2015)","previouslyFormattedCitation":"(Desboeufs et al., 2005; Fishwick et al., 2017; Mackey et al., 2015)"},"properties":{"noteIndex":0},"schema":"https://github.com/citation-style-language/schema/raw/master/csl-citation.json"}</w:instrText>
      </w:r>
      <w:r w:rsidR="00A12A0F">
        <w:fldChar w:fldCharType="separate"/>
      </w:r>
      <w:r w:rsidR="00A12A0F" w:rsidRPr="002E0218">
        <w:rPr>
          <w:noProof/>
        </w:rPr>
        <w:t>(Desboeufs et al., 2005; Fishwick et al., 2017; Mackey et al., 2015)</w:t>
      </w:r>
      <w:r w:rsidR="00A12A0F">
        <w:fldChar w:fldCharType="end"/>
      </w:r>
      <w:r w:rsidR="00A12A0F">
        <w:t>.</w:t>
      </w:r>
      <w:r w:rsidR="002805CF">
        <w:t xml:space="preserve"> </w:t>
      </w:r>
      <w:r w:rsidR="00A12A0F">
        <w:t xml:space="preserve">The wide range in solubility may be due to variable anthropogenic contributions. </w:t>
      </w:r>
      <w:r w:rsidR="00831169">
        <w:t>One</w:t>
      </w:r>
      <w:r w:rsidR="00A12A0F">
        <w:t xml:space="preserve"> study </w:t>
      </w:r>
      <w:r w:rsidR="00831169">
        <w:t xml:space="preserve">which </w:t>
      </w:r>
      <w:r w:rsidR="00A12A0F">
        <w:t>seasonally sampled aerosol samples</w:t>
      </w:r>
      <w:r w:rsidR="008627C2">
        <w:t xml:space="preserve"> </w:t>
      </w:r>
      <w:r w:rsidR="00A12A0F">
        <w:t xml:space="preserve">found that increases in anthropogenic input, conventionally identified by an enrichment factor relative to continental crust greater than 10 </w:t>
      </w:r>
      <w:r w:rsidR="00A12A0F">
        <w:fldChar w:fldCharType="begin" w:fldLock="1"/>
      </w:r>
      <w:r w:rsidR="00A12A0F">
        <w:instrText>ADDIN CSL_CITATION {"citationItems":[{"id":"ITEM-1","itemData":{"DOI":"10.1098/rsta.2015.0286","ISSN":"1364503X","abstract":"This paper reviews atmospheric inputs of trace elements and nutrients to the oceans in the context of the GEOTRACES programme and provides new data from two Atlantic GEOTRACES cruises. We consider the deposition of nitrogen to the oceans, which is now dominated by anthropogenic emissions, the deposition of mineral dust and related trace elements, and the deposition of other trace elements which have a mixture of anthropogenic and dust sources. We then consider the solubility (as a surrogate for bioavailability) of the various elements. We consider briefly the sources, atmospheric transport and transformations of these elements and how this results in strong spatial deposition gradients. Solubility of the trace elements also varies systematically between elements, reflecting their sources and cycling, and for some trace elements there are also systematic gradients in solubility related to dust loading. Together, these effects create strong spatial gradients in the inputs of bioavailable trace elements to the oceans, and we are only just beginning to understand how these affect ocean biogeochemistry. This article is part of the themed issue 'Biological and climatic impacts of ocean trace element chemistry'.","author":[{"dropping-particle":"","family":"Jickells","given":"T. D.","non-dropping-particle":"","parse-names":false,"suffix":""},{"dropping-particle":"","family":"Baker","given":"A. R.","non-dropping-particle":"","parse-names":false,"suffix":""},{"dropping-particle":"","family":"Chance","given":"R.","non-dropping-particle":"","parse-names":false,"suffix":""}],"container-title":"Philosophical Transactions of the Royal Society A: Mathematical, Physical and Engineering Sciences","id":"ITEM-1","issue":"2081","issued":{"date-parts":[["2016"]]},"title":"Atmospheric transport of trace elements and nutrients to the oceans","type":"article-journal","volume":"374"},"uris":["http://www.mendeley.com/documents/?uuid=c039a7e1-7af0-4964-82ea-9992b0ef6a8d"]}],"mendeley":{"formattedCitation":"(Jickells et al., 2016)","plainTextFormattedCitation":"(Jickells et al., 2016)","previouslyFormattedCitation":"(Jickells et al., 2016)"},"properties":{"noteIndex":0},"schema":"https://github.com/citation-style-language/schema/raw/master/csl-citation.json"}</w:instrText>
      </w:r>
      <w:r w:rsidR="00A12A0F">
        <w:fldChar w:fldCharType="separate"/>
      </w:r>
      <w:r w:rsidR="00A12A0F" w:rsidRPr="006769CB">
        <w:rPr>
          <w:noProof/>
        </w:rPr>
        <w:t>(Jickells et al., 2016)</w:t>
      </w:r>
      <w:r w:rsidR="00A12A0F">
        <w:fldChar w:fldCharType="end"/>
      </w:r>
      <w:r w:rsidR="00A12A0F">
        <w:t xml:space="preserve">, correlated with increases in solubility </w:t>
      </w:r>
      <w:r w:rsidR="00A12A0F">
        <w:fldChar w:fldCharType="begin" w:fldLock="1"/>
      </w:r>
      <w:r w:rsidR="00A9498E">
        <w:instrText>ADDIN CSL_CITATION {"citationItems":[{"id":"ITEM-1","itemData":{"DOI":"10.1016/j.atmosenv.2005.03.033","ISSN":"13522310","abstract":"To evaluate the bioavailability and environmental mobility of aerosol metals to the seas, ambient aerosol samples collected from two coastal sites, i.e., Hsiyu located at the southwestern tip of the Penghu Islands in Taiwan Strait and Santiaolun on the west coast of Taiwan were determined for the seawater solubility of Al, Fe, Mn, Zn, Ni, Cu, Pb and Cd. The experiment of dissolution kinetics suggested that almost all soluble fractions of studied aerosol metals could be released within 1 h. Thereafter, dissolved particle-reactive metals like Al, Fe and Pb exhibited a slight decrease, suggestive of re-adsorption to residual particles. Seawater solubility of selected metals from Hsiyu aerosols showed the following order: Al (1.3%)=Fe (1.1%)&lt;Pb (20%)≤Cu (27%)&lt;Mn (43%)≤Zn (45%)≤Ni (50%)&lt;Cd (69%). However, solubility data from Santiaolun were larger than those from Hsiyu for all aerosol metals analyzed, attributable to different degrees of anthropogenic contributions to the two sites. Moreover, Pb and Ni showed a positive correlation between solubility and log crustal enrichment factor (EF crust), indicating that the dissolvable percentage is, to some extent, dependent on the anthropogenic contribution for specific aerosol metals and likely due to the presence of considerable contaminants such as organic, acidic and carbonaceous substances for anthropogenic aerosols. In addition, for Al, Fe, Zn and Pb, inverse power-law (log-log) correlations between solubilities and dust loadings have been observed, suggesting that particle scavenging may follow dissolution for certain metals in the marine environment. In conclusion, the dissolution of aerosol metals in seawater is predominantly controlled by which origins dominate their contributions (such as crustal or anthropogenic derivatives) and the behavior of a specific metal in seawater (such as dissolution/adsorption). Aerosol metals have substantial impacts on diverse eco-environments and accurate assessments of environmental impacts of eolian metal depositions must be based on such informative data. Thus more simulation experiments relevant to dissolution of aerosol metals in various natural waters are merited. © 2005 Elsevier Ltd. All rights reserved.","author":[{"dropping-particle":"","family":"Hsu","given":"Shih Chieh","non-dropping-particle":"","parse-names":false,"suffix":""},{"dropping-particle":"","family":"Lin","given":"Fei Jan","non-dropping-particle":"","parse-names":false,"suffix":""},{"dropping-particle":"","family":"Jeng","given":"Woei Lih","non-dropping-particle":"","parse-names":false,"suffix":""}],"container-title":"Atmospheric Environment","id":"ITEM-1","issue":"22","issued":{"date-parts":[["2005"]]},"page":"3989-4001","title":"Seawater solubility of natural and anthropogenic metals within ambient aerosols collected from Taiwan coastal sites","type":"article-journal","volume":"39"},"uris":["http://www.mendeley.com/documents/?uuid=f41c187c-291c-4226-83dc-7f65b77ede0e"]}],"mendeley":{"formattedCitation":"(Hsu et al., 2005)","plainTextFormattedCitation":"(Hsu et al., 2005)","previouslyFormattedCitation":"(Hsu et al., 2005)"},"properties":{"noteIndex":0},"schema":"https://github.com/citation-style-language/schema/raw/master/csl-citation.json"}</w:instrText>
      </w:r>
      <w:r w:rsidR="00A12A0F">
        <w:fldChar w:fldCharType="separate"/>
      </w:r>
      <w:r w:rsidR="00A12A0F" w:rsidRPr="00297B98">
        <w:rPr>
          <w:noProof/>
        </w:rPr>
        <w:t>(Hsu et al., 2005)</w:t>
      </w:r>
      <w:r w:rsidR="00A12A0F">
        <w:fldChar w:fldCharType="end"/>
      </w:r>
      <w:r w:rsidR="00A12A0F">
        <w:t xml:space="preserve">. </w:t>
      </w:r>
      <w:r w:rsidR="008627C2">
        <w:t xml:space="preserve">Although there are significant anthropogenic Ni contributions to modern aerosols </w:t>
      </w:r>
      <w:r w:rsidR="008627C2">
        <w:fldChar w:fldCharType="begin" w:fldLock="1"/>
      </w:r>
      <w:r w:rsidR="008627C2">
        <w:instrText>ADDIN CSL_CITATION {"citationItems":[{"id":"ITEM-1","itemData":{"DOI":"10.1038/338047a0","ISSN":"00280836","abstract":"A PROPER inventory of atmospheric emissions from natural sources is basic to our understanding of the atmospheric cycle of the trace metals (and metalloids), and is also needed for assessing the extent of regional and global pollution by toxic metals1. It is generally presumed that the principal natural sources of trace metals in the atmosphere are wind-borne soil particles, volcanoes, seasalt spray and wild forest fires2-6. Recent studies have shown, however, that particulate organic matter is the dominant component of atmospheric aerosols in non-urban areas7-10 and that over 60% of the airborne trace metals in forested regions can be attributed to aerosols of biogenic origin11,12. Here I estimate that biogenic sources can account for 30-50% of the global baseline emissions of trace metals. For most of the toxic metals, the natural fluxes are small compared with emissions from industrial activities, implying that mankind has become the key agent in the global atmospheric cycle of trace metals and metalloids. © 1989 Nature Publishing Group.","author":[{"dropping-particle":"","family":"Nriagu","given":"Jerome O.","non-dropping-particle":"","parse-names":false,"suffix":""}],"container-title":"Nature","id":"ITEM-1","issue":"6210","issued":{"date-parts":[["1989"]]},"page":"47-49","title":"A global assessment of natural sources of atmospheric trace metals","type":"article-journal","volume":"338"},"uris":["http://www.mendeley.com/documents/?uuid=fe627c94-440d-4aca-aea3-4d6f99327f2c"]},{"id":"ITEM-2","itemData":{"DOI":"10.1016/0004-6981(82)90262-1","ISSN":"00046981","abstract":"Information on nineteen metals in atmospheric deposition potentially toxic to humans and other organisms was evaluated to conclude if metal concentrations are increasing in atmospheric deposition and if these concentrations threaten human or organism health. On the basis of rates of emission, atmospheric concentrations, and known temporal trends in deposition, Ag, Cd, Cu, Pb, Sb, Se and Zn can be expected to show the greatest increases due to human activity with little or no increases expected for Co, Mn, Ni and Tl. The limited data available supported these expectations. In some cases, dry fallout was found to be significant relative to wet deposition. Of the metals studied only As, Hg, Se and possibly Cd are in the vapor phase in the atmosphere. Relative to the impact of these increased concentrations, Hg and Pb are now being deposited in some areas at levels toxic to humans and Cd, Cu, Hg, Pb and Zn at levels toxic to other organisms. © 1982.","author":[{"dropping-particle":"","family":"Galloway","given":"James N.","non-dropping-particle":"","parse-names":false,"suffix":""},{"dropping-particle":"","family":"Thornton","given":"J. David","non-dropping-particle":"","parse-names":false,"suffix":""},{"dropping-particle":"","family":"Norton","given":"Stephen A.","non-dropping-particle":"","parse-names":false,"suffix":""},{"dropping-particle":"","family":"Volchok","given":"Herbert L.","non-dropping-particle":"","parse-names":false,"suffix":""},{"dropping-particle":"","family":"McLean","given":"Roland A.N.","non-dropping-particle":"","parse-names":false,"suffix":""}],"container-title":"Atmospheric Environment (1967)","id":"ITEM-2","issue":"7","issued":{"date-parts":[["1982"]]},"page":"1677-1700","title":"Trace metals in atmospheric deposition: A review and assessment","type":"article-journal","volume":"16"},"uris":["http://www.mendeley.com/documents/?uuid=230c1a69-a0a2-4fe3-9081-029620c47273"]},{"id":"ITEM-3","itemData":{"DOI":"10.1016/j.chemosphere.2004.02.025","ISSN":"00456535","abstract":"An open flow reactor is used to simulate the dissolution process of mineral aerosol particles in atmospheric water droplets. Data on dissolution kinetic and solubility are provided for the major trace metals from two kinds of matrix: alumino-silicated and carbonaceous sample. The results emphasise that the metals contained in the carbonaceous aerosols are easier dissolved than in the alumino-silicated particles. The released concentrations are not related to the total metal composition or the origin of particles, but are directly associated with the type of liaisons whereby the metals are bound in the solid matrix. Thus, the metals coming from carbonaceous particles are adsorbed impurities or salts and hence are very soluble and with a dissolution hardly dependent on pH, whereas the metals dissolved from alumino-silicated particles are less soluble, notably the ones constitutive of the matrix network (Fe, Mn), and with a dissolution highly influenced by pH. Consequently, in the regions with an anthropogenic influence, the dissolved concentrations of metals found in the atmospheric waters are mainly governed by the elemental carbon content. Moreover, it appears that the dissolution kinetic of metals is not constant as a function of time. The dissolution rates are very rapid in the first 20 min of leaching and then they are stabilised to lower values in comparison to initial rates. By consequence, the total dissolved metal content is provided after the first 20 min of the droplet lifetime. For this reason, the effects of trace metals on the atmospheric aqueous chemistry and as atmospheric wet input to the marine biota are maximal for \"aged\" droplets. © 2004 Elsevier Ltd. All rights reserved.","author":[{"dropping-particle":"V.","family":"Desboeufs","given":"K.","non-dropping-particle":"","parse-names":false,"suffix":""},{"dropping-particle":"","family":"Sofikitis","given":"A.","non-dropping-particle":"","parse-names":false,"suffix":""},{"dropping-particle":"","family":"Losno","given":"R.","non-dropping-particle":"","parse-names":false,"suffix":""},{"dropping-particle":"","family":"Colin","given":"J. L.","non-dropping-particle":"","parse-names":false,"suffix":""},{"dropping-particle":"","family":"Ausset","given":"P.","non-dropping-particle":"","parse-names":false,"suffix":""}],"container-title":"Chemosphere","id":"ITEM-3","issued":{"date-parts":[["2005"]]},"title":"Dissolution and solubility of trace metals from natural and anthropogenic aerosol particulate matter","type":"article-journal"},"uris":["http://www.mendeley.com/documents/?uuid=1cf570f0-4dbe-39de-b849-c031813d1160"]}],"mendeley":{"formattedCitation":"(Desboeufs et al., 2005; Galloway et al., 1982; Nriagu, 1989)","plainTextFormattedCitation":"(Desboeufs et al., 2005; Galloway et al., 1982; Nriagu, 1989)","previouslyFormattedCitation":"(Desboeufs et al., 2005; Galloway et al., 1982; Nriagu, 1989)"},"properties":{"noteIndex":0},"schema":"https://github.com/citation-style-language/schema/raw/master/csl-citation.json"}</w:instrText>
      </w:r>
      <w:r w:rsidR="008627C2">
        <w:fldChar w:fldCharType="separate"/>
      </w:r>
      <w:r w:rsidR="008627C2" w:rsidRPr="00957175">
        <w:rPr>
          <w:noProof/>
        </w:rPr>
        <w:t>(Desboeufs et al., 2005; Galloway et al., 1982; Nriagu, 1989)</w:t>
      </w:r>
      <w:r w:rsidR="008627C2">
        <w:fldChar w:fldCharType="end"/>
      </w:r>
      <w:r w:rsidR="008627C2">
        <w:t xml:space="preserve">, because Ni has a residence time </w:t>
      </w:r>
      <w:commentRangeStart w:id="22"/>
      <w:r w:rsidR="00F223CE">
        <w:t>10</w:t>
      </w:r>
      <w:commentRangeEnd w:id="22"/>
      <w:r w:rsidR="00BF767A">
        <w:rPr>
          <w:rStyle w:val="CommentReference"/>
        </w:rPr>
        <w:commentReference w:id="22"/>
      </w:r>
      <w:r w:rsidR="00F223CE">
        <w:t xml:space="preserve"> times</w:t>
      </w:r>
      <w:r w:rsidR="008627C2">
        <w:t xml:space="preserve"> the mixing time of the ocean, the natural contributions are likely still most relevant to the modern marine budget. </w:t>
      </w:r>
      <w:r w:rsidR="002805CF">
        <w:t>Likely to avoid anthropogenic contributions, authors of marine Ni budgets typically include</w:t>
      </w:r>
      <w:r w:rsidR="00A12A0F">
        <w:t xml:space="preserve"> the dissolution value of 2% from </w:t>
      </w:r>
      <w:proofErr w:type="spellStart"/>
      <w:r w:rsidR="00A12A0F">
        <w:t>Desboeufs</w:t>
      </w:r>
      <w:proofErr w:type="spellEnd"/>
      <w:r w:rsidR="00A12A0F">
        <w:t xml:space="preserve"> et al. (2005), which </w:t>
      </w:r>
      <w:r w:rsidR="00B13EE8">
        <w:t>leached</w:t>
      </w:r>
      <w:r w:rsidR="00A12A0F">
        <w:t xml:space="preserve"> </w:t>
      </w:r>
      <w:r w:rsidR="00B13EE8">
        <w:t>l</w:t>
      </w:r>
      <w:r w:rsidR="00A12A0F">
        <w:t xml:space="preserve">oess from Cape Verde, rather than </w:t>
      </w:r>
      <w:r w:rsidR="00B13EE8">
        <w:t xml:space="preserve">other </w:t>
      </w:r>
      <w:r w:rsidR="00A12A0F">
        <w:t xml:space="preserve">studies which used modern aerosols and may be influenced by anthropogenic particles. </w:t>
      </w:r>
      <w:r w:rsidR="00B13EE8">
        <w:t xml:space="preserve">From these </w:t>
      </w:r>
      <w:r w:rsidR="003A2CAE">
        <w:t>values, t</w:t>
      </w:r>
      <w:r w:rsidR="00A12A0F">
        <w:t>he total yearly Ni input to the oceans from dust is 7.2x10</w:t>
      </w:r>
      <w:r w:rsidR="00A12A0F">
        <w:rPr>
          <w:vertAlign w:val="superscript"/>
        </w:rPr>
        <w:t>6</w:t>
      </w:r>
      <w:r w:rsidR="00A12A0F">
        <w:t xml:space="preserve"> mol/yr. </w:t>
      </w:r>
    </w:p>
    <w:p w14:paraId="4148A712" w14:textId="50CC1C6D" w:rsidR="0015392C" w:rsidRDefault="008E3EE2" w:rsidP="00F8651F">
      <w:pPr>
        <w:pStyle w:val="Heading4"/>
      </w:pPr>
      <w:r>
        <w:t xml:space="preserve">Dissolved </w:t>
      </w:r>
      <w:r w:rsidR="00EE653F">
        <w:t>Riverine</w:t>
      </w:r>
      <w:r>
        <w:t xml:space="preserve"> Load</w:t>
      </w:r>
    </w:p>
    <w:p w14:paraId="1B3E25B3" w14:textId="68C176D7" w:rsidR="0015392C" w:rsidRPr="00CE1C30" w:rsidRDefault="0015392C" w:rsidP="0015392C">
      <w:pPr>
        <w:spacing w:after="0"/>
        <w:jc w:val="both"/>
        <w:textAlignment w:val="baseline"/>
      </w:pPr>
      <w:r>
        <w:tab/>
      </w:r>
      <w:r w:rsidR="004E3392">
        <w:t xml:space="preserve">Rivers are also a significant source of metals to the ocean and are estimated to be the greatest </w:t>
      </w:r>
      <w:r w:rsidR="00071399">
        <w:t xml:space="preserve">known </w:t>
      </w:r>
      <w:r w:rsidR="004E3392">
        <w:t xml:space="preserve">source for Ni. </w:t>
      </w:r>
      <w:r>
        <w:t xml:space="preserve">Similarly, to calculate the riverine input of Ni, </w:t>
      </w:r>
      <w:r w:rsidR="00E47C47">
        <w:t>others have primarily multiplied the</w:t>
      </w:r>
      <w:r>
        <w:t xml:space="preserve"> annual riverine discharge and the </w:t>
      </w:r>
      <w:r w:rsidR="00825BFB">
        <w:t xml:space="preserve">dissolved </w:t>
      </w:r>
      <w:r>
        <w:t>Ni content of these rivers</w:t>
      </w:r>
      <w:r w:rsidR="00E47C47">
        <w:t xml:space="preserve"> </w:t>
      </w:r>
      <w:commentRangeStart w:id="23"/>
      <w:r>
        <w:t xml:space="preserve">(which </w:t>
      </w:r>
      <w:r w:rsidR="006C4B33">
        <w:t>was</w:t>
      </w:r>
      <w:r>
        <w:t xml:space="preserve"> defined </w:t>
      </w:r>
      <w:r w:rsidR="006C4B33">
        <w:t xml:space="preserve">by these papers </w:t>
      </w:r>
      <w:r>
        <w:t xml:space="preserve">as the remaining Ni in solution after being passed through a </w:t>
      </w:r>
      <w:proofErr w:type="gramStart"/>
      <w:r>
        <w:t>0.2 micron</w:t>
      </w:r>
      <w:proofErr w:type="gramEnd"/>
      <w:r>
        <w:t xml:space="preserve"> filter). </w:t>
      </w:r>
      <w:commentRangeEnd w:id="23"/>
      <w:r>
        <w:rPr>
          <w:rStyle w:val="CommentReference"/>
        </w:rPr>
        <w:commentReference w:id="23"/>
      </w:r>
      <w:r>
        <w:t>The estimated annual total discharge for rivers is 3.6–3.8 × 10</w:t>
      </w:r>
      <w:r w:rsidRPr="00CC2736">
        <w:rPr>
          <w:vertAlign w:val="superscript"/>
        </w:rPr>
        <w:t>16</w:t>
      </w:r>
      <w:r>
        <w:t xml:space="preserve"> kg</w:t>
      </w:r>
      <w:r w:rsidR="00825BFB">
        <w:t xml:space="preserve"> </w:t>
      </w:r>
      <w:r w:rsidR="00A82E8A">
        <w:t>based on</w:t>
      </w:r>
      <w:r w:rsidR="003E5F65">
        <w:t xml:space="preserve"> available streamflow data of the world’s largest rivers</w:t>
      </w:r>
      <w:r w:rsidR="005D7A2D">
        <w:t xml:space="preserve"> </w:t>
      </w:r>
      <w:r w:rsidR="005D7A2D">
        <w:fldChar w:fldCharType="begin" w:fldLock="1"/>
      </w:r>
      <w:r w:rsidR="00F26706">
        <w:instrText>ADDIN CSL_CITATION {"citationItems":[{"id":"ITEM-1","itemData":{"author":[{"dropping-particle":"","family":"Dai","given":"Aiguo","non-dropping-particle":"","parse-names":false,"suffix":""},{"dropping-particle":"","family":"Trenberth","given":"Kevin E.","non-dropping-particle":"","parse-names":false,"suffix":""}],"container-title":"Journal of Hydrometeorology","id":"ITEM-1","issued":{"date-parts":[["2002"]]},"page":"660-687","title":"Estimates of Freshwater Discharge from Continents : Latitudinal and Seasonal Variations","type":"article-journal","volume":"3"},"uris":["http://www.mendeley.com/documents/?uuid=9062606d-874e-42ec-99a0-a316ef310e95"]},{"id":"ITEM-2","itemData":{"DOI":"https://doi.org/10.1080/00207233.2012.753739","ISBN":"0133011690","author":[{"dropping-particle":"","family":"Berner","given":"Robert A.","non-dropping-particle":"","parse-names":false,"suffix":""},{"dropping-particle":"","family":"Berner","given":"Elizabeth K.","non-dropping-particle":"","parse-names":false,"suffix":""}],"id":"ITEM-2","issued":{"date-parts":[["1996"]]},"number-of-pages":"376","publisher":"Prentice-Hall","publisher-place":"Engle-wood Cliffs","title":"Global Environment: Water, Air, and Geochemical Cycles","type":"book"},"uris":["http://www.mendeley.com/documents/?uuid=10597050-388e-4d32-80a2-a2bf68815581"]}],"mendeley":{"formattedCitation":"(Berner and Berner, 1996; Dai and Trenberth, 2002)","plainTextFormattedCitation":"(Berner and Berner, 1996; Dai and Trenberth, 2002)","previouslyFormattedCitation":"(Berner and Berner, 1996; Dai and Trenberth, 2002)"},"properties":{"noteIndex":0},"schema":"https://github.com/citation-style-language/schema/raw/master/csl-citation.json"}</w:instrText>
      </w:r>
      <w:r w:rsidR="005D7A2D">
        <w:fldChar w:fldCharType="separate"/>
      </w:r>
      <w:r w:rsidR="005D7A2D" w:rsidRPr="00D75D2B">
        <w:rPr>
          <w:noProof/>
        </w:rPr>
        <w:t>(Berner and Berner, 1996; Dai and Trenberth, 2002)</w:t>
      </w:r>
      <w:r w:rsidR="005D7A2D">
        <w:fldChar w:fldCharType="end"/>
      </w:r>
      <w:r>
        <w:t>.</w:t>
      </w:r>
      <w:r w:rsidR="00E47C47">
        <w:t xml:space="preserve"> </w:t>
      </w:r>
      <w:r w:rsidR="00665CE9">
        <w:t>Estimates</w:t>
      </w:r>
      <w:r w:rsidR="002E394D">
        <w:t xml:space="preserve"> of the abundance weighted average Ni concentration of rivers </w:t>
      </w:r>
      <w:r w:rsidR="00665CE9">
        <w:t xml:space="preserve">have a fairly limited range. </w:t>
      </w:r>
      <w:r w:rsidR="002E394D">
        <w:fldChar w:fldCharType="begin" w:fldLock="1"/>
      </w:r>
      <w:r w:rsidR="00401FC8">
        <w:instrText>ADDIN CSL_CITATION {"citationItems":[{"id":"ITEM-1","itemData":{"author":[{"dropping-particle":"","family":"Martin","given":"Jean-Marie","non-dropping-particle":"","parse-names":false,"suffix":""},{"dropping-particle":"","family":"Whitfield","given":"Michael","non-dropping-particle":"","parse-names":false,"suffix":""}],"container-title":"Trace Metals in Sea Water","id":"ITEM-1","issued":{"date-parts":[["1983"]]},"page":"265-296","title":"THE SIGNIFICANCE OF THE RIVER INPUT OF CHEMICAL ELEMENTS TO THE OCEAN","type":"chapter"},"uris":["http://www.mendeley.com/documents/?uuid=a50e82de-2f71-4819-8866-e52e944c5138"]}],"mendeley":{"formattedCitation":"(Martin and Whitfield, 1983)","manualFormatting":"Martin and Whitfield, (1983)","plainTextFormattedCitation":"(Martin and Whitfield, 1983)","previouslyFormattedCitation":"(Martin and Whitfield, 1983)"},"properties":{"noteIndex":0},"schema":"https://github.com/citation-style-language/schema/raw/master/csl-citation.json"}</w:instrText>
      </w:r>
      <w:r w:rsidR="002E394D">
        <w:fldChar w:fldCharType="separate"/>
      </w:r>
      <w:r w:rsidR="002E394D" w:rsidRPr="002E394D">
        <w:rPr>
          <w:noProof/>
        </w:rPr>
        <w:t xml:space="preserve">Martin and Whitfield, </w:t>
      </w:r>
      <w:r w:rsidR="002E394D">
        <w:rPr>
          <w:noProof/>
        </w:rPr>
        <w:t>(</w:t>
      </w:r>
      <w:r w:rsidR="002E394D" w:rsidRPr="002E394D">
        <w:rPr>
          <w:noProof/>
        </w:rPr>
        <w:t>1983)</w:t>
      </w:r>
      <w:r w:rsidR="002E394D">
        <w:fldChar w:fldCharType="end"/>
      </w:r>
      <w:r>
        <w:t xml:space="preserve"> references therein </w:t>
      </w:r>
      <w:r w:rsidR="005B729E">
        <w:t>recorded an initial estimate for</w:t>
      </w:r>
      <w:r>
        <w:t xml:space="preserve"> the </w:t>
      </w:r>
      <w:r w:rsidR="00A908A8">
        <w:t xml:space="preserve">global </w:t>
      </w:r>
      <w:r>
        <w:t xml:space="preserve">average riverine Ni concentration </w:t>
      </w:r>
      <w:r w:rsidR="005B729E">
        <w:t>of</w:t>
      </w:r>
      <w:r>
        <w:t xml:space="preserve"> </w:t>
      </w:r>
      <w:commentRangeStart w:id="24"/>
      <w:r>
        <w:t xml:space="preserve">8.5 </w:t>
      </w:r>
      <w:proofErr w:type="spellStart"/>
      <w:r w:rsidR="00F157DA">
        <w:t>nM</w:t>
      </w:r>
      <w:commentRangeEnd w:id="24"/>
      <w:r w:rsidR="00ED5AB6">
        <w:rPr>
          <w:rStyle w:val="CommentReference"/>
        </w:rPr>
        <w:commentReference w:id="24"/>
      </w:r>
      <w:r>
        <w:t>.</w:t>
      </w:r>
      <w:proofErr w:type="spellEnd"/>
      <w:r>
        <w:t xml:space="preserve"> </w:t>
      </w:r>
      <w:r w:rsidR="00F26706">
        <w:fldChar w:fldCharType="begin" w:fldLock="1"/>
      </w:r>
      <w:r w:rsidR="002E394D">
        <w:instrText>ADDIN CSL_CITATION {"citationItems":[{"id":"ITEM-1","itemData":{"DOI":"10.1016/B0-08-043751-6/05165-3","author":[{"dropping-particle":"","family":"Gaillardet","given":"J.","non-dropping-particle":"","parse-names":false,"suffix":""},{"dropping-particle":"","family":"Viers","given":"J.","non-dropping-particle":"","parse-names":false,"suffix":""},{"dropping-particle":"","family":"Dupré","given":"B.","non-dropping-particle":"","parse-names":false,"suffix":""}],"id":"ITEM-1","issued":{"date-parts":[["2003"]]},"title":"Trace Elements in River Water","type":"chapter"},"uris":["http://www.mendeley.com/documents/?uuid=1b82015e-8285-338e-bb54-ffeb4d5b8447"]}],"mendeley":{"formattedCitation":"(Gaillardet et al., 2003)","manualFormatting":"Gaillardet et al. (2003)","plainTextFormattedCitation":"(Gaillardet et al., 2003)","previouslyFormattedCitation":"(Gaillardet et al., 2003)"},"properties":{"noteIndex":0},"schema":"https://github.com/citation-style-language/schema/raw/master/csl-citation.json"}</w:instrText>
      </w:r>
      <w:r w:rsidR="00F26706">
        <w:fldChar w:fldCharType="separate"/>
      </w:r>
      <w:r w:rsidR="00F26706" w:rsidRPr="00F26706">
        <w:rPr>
          <w:noProof/>
        </w:rPr>
        <w:t xml:space="preserve">Gaillardet et al. </w:t>
      </w:r>
      <w:r w:rsidR="00F26706">
        <w:rPr>
          <w:noProof/>
        </w:rPr>
        <w:t>(</w:t>
      </w:r>
      <w:r w:rsidR="00F26706" w:rsidRPr="00F26706">
        <w:rPr>
          <w:noProof/>
        </w:rPr>
        <w:t>2003)</w:t>
      </w:r>
      <w:r w:rsidR="00F26706">
        <w:fldChar w:fldCharType="end"/>
      </w:r>
      <w:r w:rsidR="002E394D">
        <w:t xml:space="preserve"> </w:t>
      </w:r>
      <w:r>
        <w:t xml:space="preserve">aggregated concentration and discharge data for &gt;30 rivers and calculated </w:t>
      </w:r>
      <w:commentRangeStart w:id="25"/>
      <w:commentRangeStart w:id="26"/>
      <w:r>
        <w:t xml:space="preserve">13.6 </w:t>
      </w:r>
      <w:proofErr w:type="spellStart"/>
      <w:r>
        <w:t>nM</w:t>
      </w:r>
      <w:proofErr w:type="spellEnd"/>
      <w:r>
        <w:t xml:space="preserve"> </w:t>
      </w:r>
      <w:commentRangeEnd w:id="25"/>
      <w:r w:rsidR="005C6714">
        <w:rPr>
          <w:rStyle w:val="CommentReference"/>
        </w:rPr>
        <w:commentReference w:id="25"/>
      </w:r>
      <w:commentRangeEnd w:id="26"/>
      <w:r w:rsidR="001F569E">
        <w:rPr>
          <w:rStyle w:val="CommentReference"/>
        </w:rPr>
        <w:commentReference w:id="26"/>
      </w:r>
      <w:r>
        <w:t>as the average riverine dissolved Ni concentration</w:t>
      </w:r>
      <w:r w:rsidR="00401FC8">
        <w:t xml:space="preserve">. </w:t>
      </w:r>
      <w:r w:rsidR="00401FC8">
        <w:fldChar w:fldCharType="begin" w:fldLock="1"/>
      </w:r>
      <w:r w:rsidR="00AE1FC3">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oceans","type":"article-journal","volume":"128"},"uris":["http://www.mendeley.com/documents/?uuid=28c16f23-e94c-3072-9f3d-90736d46299c"]}],"mendeley":{"formattedCitation":"(Cameron and Vance, 2014)","manualFormatting":"Cameron and Vance (2014)","plainTextFormattedCitation":"(Cameron and Vance, 2014)","previouslyFormattedCitation":"(Cameron and Vance, 2014)"},"properties":{"noteIndex":0},"schema":"https://github.com/citation-style-language/schema/raw/master/csl-citation.json"}</w:instrText>
      </w:r>
      <w:r w:rsidR="00401FC8">
        <w:fldChar w:fldCharType="separate"/>
      </w:r>
      <w:r w:rsidR="00401FC8" w:rsidRPr="00401FC8">
        <w:rPr>
          <w:noProof/>
        </w:rPr>
        <w:t xml:space="preserve">Cameron and Vance </w:t>
      </w:r>
      <w:r w:rsidR="00401FC8">
        <w:rPr>
          <w:noProof/>
        </w:rPr>
        <w:t>(</w:t>
      </w:r>
      <w:r w:rsidR="00401FC8" w:rsidRPr="00401FC8">
        <w:rPr>
          <w:noProof/>
        </w:rPr>
        <w:t>2014)</w:t>
      </w:r>
      <w:r w:rsidR="00401FC8">
        <w:fldChar w:fldCharType="end"/>
      </w:r>
      <w:r w:rsidR="00401FC8">
        <w:t xml:space="preserve"> </w:t>
      </w:r>
      <w:r>
        <w:t xml:space="preserve">calculated the abundance weighted average concentration of dissolved Ni </w:t>
      </w:r>
      <w:r w:rsidR="00FF58DE">
        <w:t xml:space="preserve">of 9.6 </w:t>
      </w:r>
      <w:proofErr w:type="spellStart"/>
      <w:r w:rsidR="00FF58DE">
        <w:t>nM</w:t>
      </w:r>
      <w:proofErr w:type="spellEnd"/>
      <w:r w:rsidR="00FF58DE">
        <w:t xml:space="preserve"> </w:t>
      </w:r>
      <w:r>
        <w:t>from 8 rivers, which constitute 20% of the total riverine discharge.</w:t>
      </w:r>
      <w:r w:rsidR="00E879AA">
        <w:t xml:space="preserve"> The most recent Ni marine budgets use </w:t>
      </w:r>
      <w:r w:rsidR="00C25DDA">
        <w:t xml:space="preserve">the abundance weighted </w:t>
      </w:r>
      <w:r w:rsidR="00320576">
        <w:t>Ni concentration</w:t>
      </w:r>
      <w:r w:rsidR="00B3716D">
        <w:t xml:space="preserve"> from</w:t>
      </w:r>
      <w:r w:rsidR="00C25DDA">
        <w:t xml:space="preserve"> Cameron and Vance (2014) and</w:t>
      </w:r>
      <w:r w:rsidR="005B134A">
        <w:t xml:space="preserve"> an average </w:t>
      </w:r>
      <w:r w:rsidR="002236C1">
        <w:t>riverine annual discharge of 3.7x10</w:t>
      </w:r>
      <w:r w:rsidR="002236C1">
        <w:rPr>
          <w:vertAlign w:val="superscript"/>
        </w:rPr>
        <w:t>16</w:t>
      </w:r>
      <w:r w:rsidR="002236C1">
        <w:t>kg/</w:t>
      </w:r>
      <w:proofErr w:type="spellStart"/>
      <w:r w:rsidR="002236C1">
        <w:t>yr</w:t>
      </w:r>
      <w:proofErr w:type="spellEnd"/>
      <w:r w:rsidR="002236C1">
        <w:t xml:space="preserve"> </w:t>
      </w:r>
      <w:r w:rsidR="001C7341">
        <w:t xml:space="preserve">to calculate a Ni riverine input </w:t>
      </w:r>
      <w:r w:rsidR="00554203">
        <w:t xml:space="preserve">of </w:t>
      </w:r>
      <w:r w:rsidR="002236C1">
        <w:t>3.6x10</w:t>
      </w:r>
      <w:r w:rsidR="002236C1">
        <w:rPr>
          <w:vertAlign w:val="superscript"/>
        </w:rPr>
        <w:t>8</w:t>
      </w:r>
      <w:r w:rsidR="002236C1">
        <w:t xml:space="preserve"> Ni mol/year. </w:t>
      </w:r>
    </w:p>
    <w:p w14:paraId="39E0333F" w14:textId="77777777" w:rsidR="005331E6" w:rsidRDefault="005331E6" w:rsidP="008E3EE2">
      <w:pPr>
        <w:pStyle w:val="Heading2"/>
      </w:pPr>
      <w:bookmarkStart w:id="27" w:name="_Toc78741995"/>
      <w:bookmarkStart w:id="28" w:name="_Toc78742111"/>
      <w:r>
        <w:t>Outputs</w:t>
      </w:r>
      <w:bookmarkEnd w:id="27"/>
      <w:bookmarkEnd w:id="28"/>
    </w:p>
    <w:p w14:paraId="691ACA88" w14:textId="2999A6A1" w:rsidR="005331E6" w:rsidRDefault="005331E6" w:rsidP="00F8651F">
      <w:pPr>
        <w:pStyle w:val="Heading4"/>
      </w:pPr>
      <w:r w:rsidRPr="008171A8">
        <w:t xml:space="preserve">Fe-Mn </w:t>
      </w:r>
      <w:r>
        <w:t>deposits</w:t>
      </w:r>
    </w:p>
    <w:p w14:paraId="43D8AAA8" w14:textId="060F2AA7" w:rsidR="005331E6" w:rsidRPr="00282E0D" w:rsidRDefault="00277B76" w:rsidP="005331E6">
      <w:pPr>
        <w:spacing w:after="0"/>
        <w:ind w:firstLine="720"/>
        <w:jc w:val="both"/>
        <w:textAlignment w:val="baseline"/>
      </w:pPr>
      <w:r>
        <w:t>Ferromanganese</w:t>
      </w:r>
      <w:r w:rsidR="003A049B">
        <w:t xml:space="preserve"> </w:t>
      </w:r>
      <w:r w:rsidR="00FF5905">
        <w:t xml:space="preserve">(Fe-Mn) </w:t>
      </w:r>
      <w:r w:rsidR="003A049B">
        <w:t xml:space="preserve">deposits are potentially the most important output of Ni from the modern </w:t>
      </w:r>
      <w:r w:rsidR="00D94638">
        <w:t>ocean</w:t>
      </w:r>
      <w:r w:rsidR="00320576">
        <w:t>,</w:t>
      </w:r>
      <w:r w:rsidR="00D94638">
        <w:t xml:space="preserve"> but</w:t>
      </w:r>
      <w:r w:rsidR="003A049B">
        <w:t xml:space="preserve"> estimating the size of this sink </w:t>
      </w:r>
      <w:r w:rsidR="00B3716D">
        <w:t xml:space="preserve">has remained </w:t>
      </w:r>
      <w:r w:rsidR="003A049B">
        <w:t>challenging</w:t>
      </w:r>
      <w:r>
        <w:t xml:space="preserve">. </w:t>
      </w:r>
      <w:r w:rsidR="00270FA6">
        <w:t>Previous estimates vary by an order of magnitude</w:t>
      </w:r>
      <w:ins w:id="29" w:author="Laura W" w:date="2021-08-25T10:14:00Z">
        <w:r w:rsidR="00DC5657">
          <w:t>,</w:t>
        </w:r>
      </w:ins>
      <w:r w:rsidR="00270FA6">
        <w:t xml:space="preserve"> which</w:t>
      </w:r>
      <w:r w:rsidR="00CA45A9">
        <w:t xml:space="preserve"> </w:t>
      </w:r>
      <w:r w:rsidR="00BE7560">
        <w:t>may be a consequence of the different approaches to quantifying the flux</w:t>
      </w:r>
      <w:r w:rsidR="00C10C86">
        <w:t xml:space="preserve"> </w:t>
      </w:r>
      <w:r w:rsidR="00C10C86">
        <w:fldChar w:fldCharType="begin" w:fldLock="1"/>
      </w:r>
      <w:r w:rsidR="00965AC4">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budget","type":"article-journal","volume":"547"},"uris":["http://www.mendeley.com/documents/?uuid=f607925b-4382-4ec6-84d0-54cce6d64a1c"]}],"mendeley":{"formattedCitation":"(Cameron and Vance, 2014; Gall et al., 2013; Little et al., 2020)","plainTextFormattedCitation":"(Cameron and Vance, 2014; Gall et al., 2013; Little et al., 2020)","previouslyFormattedCitation":"(Cameron and Vance, 2014; Gall et al., 2013; Little et al., 2020)"},"properties":{"noteIndex":0},"schema":"https://github.com/citation-style-language/schema/raw/master/csl-citation.json"}</w:instrText>
      </w:r>
      <w:r w:rsidR="00C10C86">
        <w:fldChar w:fldCharType="separate"/>
      </w:r>
      <w:r w:rsidR="00AE1FC3" w:rsidRPr="00AE1FC3">
        <w:rPr>
          <w:noProof/>
        </w:rPr>
        <w:t>(Cameron and Vance, 2014; Gall et al., 2013; Little et al., 2020)</w:t>
      </w:r>
      <w:r w:rsidR="00C10C86">
        <w:fldChar w:fldCharType="end"/>
      </w:r>
      <w:r w:rsidR="005331E6">
        <w:t>. Cameron</w:t>
      </w:r>
      <w:r w:rsidR="005A1D09">
        <w:t xml:space="preserve"> and Vance</w:t>
      </w:r>
      <w:r w:rsidR="005331E6">
        <w:t xml:space="preserve"> </w:t>
      </w:r>
      <w:r w:rsidR="00BE7560">
        <w:t>(20</w:t>
      </w:r>
      <w:r w:rsidR="00B3716D">
        <w:t>14</w:t>
      </w:r>
      <w:r w:rsidR="00BE7560">
        <w:t xml:space="preserve">) </w:t>
      </w:r>
      <w:r w:rsidR="005331E6">
        <w:t xml:space="preserve">estimated the flux of Ni into Fe-Mn deposits by </w:t>
      </w:r>
      <w:r w:rsidR="00654E24">
        <w:t>coupling the Ni marine</w:t>
      </w:r>
      <w:r w:rsidR="001339A7">
        <w:t xml:space="preserve"> budget with</w:t>
      </w:r>
      <w:r w:rsidR="005331E6">
        <w:t xml:space="preserve"> the better constrained Mo</w:t>
      </w:r>
      <w:r w:rsidR="00B577A7">
        <w:t xml:space="preserve"> </w:t>
      </w:r>
      <w:r w:rsidR="001339A7">
        <w:t>marine budget</w:t>
      </w:r>
      <w:r w:rsidR="001749B7">
        <w:t>. By multiplying the Mo flux into Fe-Mn deposits by</w:t>
      </w:r>
      <w:r w:rsidR="00992418">
        <w:t xml:space="preserve"> </w:t>
      </w:r>
      <w:r w:rsidR="005331E6">
        <w:t>the average Ni/Mo</w:t>
      </w:r>
      <w:r w:rsidR="001749B7">
        <w:t xml:space="preserve"> in Fe-Mn crusts </w:t>
      </w:r>
      <w:r w:rsidR="00654E24">
        <w:t>and nodules</w:t>
      </w:r>
      <w:r w:rsidR="001749B7">
        <w:t>,</w:t>
      </w:r>
      <w:r w:rsidR="005331E6">
        <w:t xml:space="preserve"> they </w:t>
      </w:r>
      <w:r w:rsidR="001749B7">
        <w:t>calculated</w:t>
      </w:r>
      <w:r w:rsidR="005331E6">
        <w:t xml:space="preserve"> a</w:t>
      </w:r>
      <w:r w:rsidR="001749B7">
        <w:t>n output</w:t>
      </w:r>
      <w:r w:rsidR="005331E6">
        <w:t xml:space="preserve"> flux of 1.5x10</w:t>
      </w:r>
      <w:r w:rsidR="005331E6">
        <w:rPr>
          <w:vertAlign w:val="superscript"/>
        </w:rPr>
        <w:t>9</w:t>
      </w:r>
      <w:r w:rsidR="005331E6">
        <w:t xml:space="preserve"> Ni mol/yr. </w:t>
      </w:r>
      <w:r w:rsidR="00965AC4">
        <w:fldChar w:fldCharType="begin" w:fldLock="1"/>
      </w:r>
      <w:r w:rsidR="00F93226">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2013)","manualFormatting":"Gall et al. (2013)","plainTextFormattedCitation":"(Gall et al., 2013)","previouslyFormattedCitation":"(Gall et al., 2013)"},"properties":{"noteIndex":0},"schema":"https://github.com/citation-style-language/schema/raw/master/csl-citation.json"}</w:instrText>
      </w:r>
      <w:r w:rsidR="00965AC4">
        <w:fldChar w:fldCharType="separate"/>
      </w:r>
      <w:r w:rsidR="00965AC4" w:rsidRPr="00965AC4">
        <w:rPr>
          <w:noProof/>
        </w:rPr>
        <w:t xml:space="preserve">Gall et al. </w:t>
      </w:r>
      <w:r w:rsidR="00965AC4">
        <w:rPr>
          <w:noProof/>
        </w:rPr>
        <w:t>(</w:t>
      </w:r>
      <w:r w:rsidR="00965AC4" w:rsidRPr="00965AC4">
        <w:rPr>
          <w:noProof/>
        </w:rPr>
        <w:t>2013)</w:t>
      </w:r>
      <w:r w:rsidR="00965AC4">
        <w:fldChar w:fldCharType="end"/>
      </w:r>
      <w:r w:rsidR="00965AC4">
        <w:t xml:space="preserve"> independently</w:t>
      </w:r>
      <w:r w:rsidR="005331E6">
        <w:t xml:space="preserve"> estimated the flux of Ni into Fe-Mn deposits by multiplying the accumulation rate of Fe-Mn crust and nodules</w:t>
      </w:r>
      <w:r w:rsidR="00965AC4">
        <w:t xml:space="preserve"> (</w:t>
      </w:r>
      <w:commentRangeStart w:id="30"/>
      <w:r w:rsidR="00965AC4">
        <w:t xml:space="preserve">based off </w:t>
      </w:r>
      <w:commentRangeEnd w:id="30"/>
      <w:r w:rsidR="00DC5657">
        <w:rPr>
          <w:rStyle w:val="CommentReference"/>
        </w:rPr>
        <w:commentReference w:id="30"/>
      </w:r>
      <w:r w:rsidR="00965AC4">
        <w:t>of five samples)</w:t>
      </w:r>
      <w:r w:rsidR="005331E6">
        <w:t xml:space="preserve"> by the average Fe-Mn crust </w:t>
      </w:r>
      <w:r w:rsidR="00965AC4">
        <w:t>concentration</w:t>
      </w:r>
      <w:r w:rsidR="005331E6">
        <w:t xml:space="preserve"> and a</w:t>
      </w:r>
      <w:r w:rsidR="00965AC4">
        <w:t xml:space="preserve">n </w:t>
      </w:r>
      <w:commentRangeStart w:id="31"/>
      <w:r w:rsidR="005331E6">
        <w:t xml:space="preserve">unexplained </w:t>
      </w:r>
      <w:r w:rsidR="00965AC4">
        <w:t xml:space="preserve">estimated </w:t>
      </w:r>
      <w:r w:rsidR="005331E6">
        <w:t>seafloor</w:t>
      </w:r>
      <w:r w:rsidR="00CF661E">
        <w:t xml:space="preserve"> </w:t>
      </w:r>
      <w:commentRangeEnd w:id="31"/>
      <w:r w:rsidR="00965AC4">
        <w:rPr>
          <w:rStyle w:val="CommentReference"/>
        </w:rPr>
        <w:commentReference w:id="31"/>
      </w:r>
      <w:r w:rsidR="00965AC4">
        <w:t xml:space="preserve">coverage </w:t>
      </w:r>
      <w:r w:rsidR="00CF661E">
        <w:t>and calculated a total flux of 5.1x10</w:t>
      </w:r>
      <w:r w:rsidR="00CF661E">
        <w:rPr>
          <w:vertAlign w:val="superscript"/>
        </w:rPr>
        <w:t>8</w:t>
      </w:r>
      <w:r w:rsidR="00CF661E">
        <w:t xml:space="preserve"> Ni mol/yr</w:t>
      </w:r>
      <w:r w:rsidR="005331E6">
        <w:t xml:space="preserve">. </w:t>
      </w:r>
      <w:r w:rsidR="0003740B">
        <w:t>Both</w:t>
      </w:r>
      <w:r>
        <w:t xml:space="preserve"> estimates assume that Fe-Mn crusts and nodules are representative of all Fe-Mn deposits. In contrast, </w:t>
      </w:r>
      <w:r w:rsidR="00F93226">
        <w:fldChar w:fldCharType="begin" w:fldLock="1"/>
      </w:r>
      <w:r w:rsidR="009A0571">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2020)","manualFormatting":"Little et al. (2020)","plainTextFormattedCitation":"(Little et al., 2020)","previouslyFormattedCitation":"(Little et al., 2020)"},"properties":{"noteIndex":0},"schema":"https://github.com/citation-style-language/schema/raw/master/csl-citation.json"}</w:instrText>
      </w:r>
      <w:r w:rsidR="00F93226">
        <w:fldChar w:fldCharType="separate"/>
      </w:r>
      <w:r w:rsidR="00F93226" w:rsidRPr="00F93226">
        <w:rPr>
          <w:noProof/>
        </w:rPr>
        <w:t xml:space="preserve">Little et al. </w:t>
      </w:r>
      <w:r w:rsidR="00F93226">
        <w:rPr>
          <w:noProof/>
        </w:rPr>
        <w:t>(</w:t>
      </w:r>
      <w:r w:rsidR="00F93226" w:rsidRPr="00F93226">
        <w:rPr>
          <w:noProof/>
        </w:rPr>
        <w:t>2020)</w:t>
      </w:r>
      <w:r w:rsidR="00F93226">
        <w:fldChar w:fldCharType="end"/>
      </w:r>
      <w:r w:rsidR="00F93226">
        <w:t xml:space="preserve"> </w:t>
      </w:r>
      <w:r w:rsidR="0003740B">
        <w:t xml:space="preserve">slightly </w:t>
      </w:r>
      <w:del w:id="32" w:author="Laura W" w:date="2021-08-25T10:15:00Z">
        <w:r w:rsidR="0003740B" w:rsidDel="00E36052">
          <w:delText xml:space="preserve">decouples </w:delText>
        </w:r>
      </w:del>
      <w:ins w:id="33" w:author="Laura W" w:date="2021-08-25T10:15:00Z">
        <w:r w:rsidR="00E36052">
          <w:t>decouple</w:t>
        </w:r>
        <w:r w:rsidR="00E36052">
          <w:t>d</w:t>
        </w:r>
        <w:r w:rsidR="00E36052">
          <w:t xml:space="preserve"> </w:t>
        </w:r>
      </w:ins>
      <w:r w:rsidR="0003740B">
        <w:t>their estimates from Fe-Mn crusts by instead calculating</w:t>
      </w:r>
      <w:r w:rsidR="007248CE">
        <w:t xml:space="preserve"> the </w:t>
      </w:r>
      <w:r w:rsidR="0003740B">
        <w:t xml:space="preserve">flux of Ni into a </w:t>
      </w:r>
      <w:commentRangeStart w:id="34"/>
      <w:r w:rsidR="007F54C3">
        <w:t>pelagic clay</w:t>
      </w:r>
      <w:r w:rsidR="0003740B">
        <w:t>/</w:t>
      </w:r>
      <w:proofErr w:type="spellStart"/>
      <w:r w:rsidR="0003740B">
        <w:t>oxic</w:t>
      </w:r>
      <w:proofErr w:type="spellEnd"/>
      <w:r w:rsidR="007F54C3">
        <w:t xml:space="preserve"> sink</w:t>
      </w:r>
      <w:commentRangeEnd w:id="34"/>
      <w:r w:rsidR="00E36052">
        <w:rPr>
          <w:rStyle w:val="CommentReference"/>
        </w:rPr>
        <w:commentReference w:id="34"/>
      </w:r>
      <w:r w:rsidR="00BB4186">
        <w:t>. Because their method of calculation functionally overlaps with how Fe-Mn deposits could be defined</w:t>
      </w:r>
      <w:r w:rsidR="002B6CB4">
        <w:t xml:space="preserve"> (</w:t>
      </w:r>
      <w:r w:rsidR="002B6CB4" w:rsidRPr="007F5D54">
        <w:rPr>
          <w:i/>
          <w:iCs/>
        </w:rPr>
        <w:t>i.e.,</w:t>
      </w:r>
      <w:r w:rsidR="002B6CB4">
        <w:t xml:space="preserve"> deposits with Fe and Mn oxides)</w:t>
      </w:r>
      <w:r w:rsidR="00BB4186">
        <w:t xml:space="preserve">, </w:t>
      </w:r>
      <w:r w:rsidR="00D94F89">
        <w:t>we</w:t>
      </w:r>
      <w:r w:rsidR="00BB4186">
        <w:t xml:space="preserve"> consider th</w:t>
      </w:r>
      <w:r w:rsidR="002B6CB4">
        <w:t>is</w:t>
      </w:r>
      <w:r w:rsidR="00BB4186">
        <w:t xml:space="preserve"> an estimate of the Fe-Mn </w:t>
      </w:r>
      <w:r w:rsidR="007F5D54">
        <w:t>deposit sink</w:t>
      </w:r>
      <w:r>
        <w:t xml:space="preserve">. </w:t>
      </w:r>
      <w:r w:rsidR="00F61036">
        <w:t>They assume that all Ni incorporated into pelagic clay is coupled to Mn</w:t>
      </w:r>
      <w:r w:rsidR="00876B06">
        <w:rPr>
          <w:rStyle w:val="FootnoteReference"/>
        </w:rPr>
        <w:footnoteReference w:id="2"/>
      </w:r>
      <w:r w:rsidR="00F61036">
        <w:t xml:space="preserve"> and calculate the</w:t>
      </w:r>
      <w:r w:rsidR="00D94F89">
        <w:t xml:space="preserve"> Ni</w:t>
      </w:r>
      <w:r w:rsidR="00F61036">
        <w:t xml:space="preserve"> flux by</w:t>
      </w:r>
      <w:r w:rsidR="005331E6">
        <w:t xml:space="preserve"> multiplying the seafloor coverage of clays</w:t>
      </w:r>
      <w:r w:rsidR="00F61036">
        <w:t>,</w:t>
      </w:r>
      <w:r w:rsidR="005331E6">
        <w:t xml:space="preserve"> Mn accumulation rate</w:t>
      </w:r>
      <w:r w:rsidR="008B0B11">
        <w:t xml:space="preserve"> in pelagic clays</w:t>
      </w:r>
      <w:r w:rsidR="005331E6">
        <w:t xml:space="preserve"> and Ni/Mn ratio of Fe-Mn </w:t>
      </w:r>
      <w:r w:rsidR="00964DE9">
        <w:t>crusts.</w:t>
      </w:r>
      <w:r w:rsidR="005331E6">
        <w:t xml:space="preserve"> </w:t>
      </w:r>
      <w:r w:rsidR="00964DE9">
        <w:t>They calculate the lowest range for Fe-Mn deposit sink</w:t>
      </w:r>
      <w:r w:rsidR="00260512">
        <w:t>,</w:t>
      </w:r>
      <w:r w:rsidR="00964DE9">
        <w:t xml:space="preserve"> </w:t>
      </w:r>
      <w:r w:rsidR="00964DE9" w:rsidRPr="00964DE9">
        <w:t>1.5 to 5.9×10</w:t>
      </w:r>
      <w:r w:rsidR="00964DE9" w:rsidRPr="00964DE9">
        <w:rPr>
          <w:vertAlign w:val="superscript"/>
        </w:rPr>
        <w:t>8</w:t>
      </w:r>
      <w:r w:rsidR="00964DE9" w:rsidRPr="00964DE9">
        <w:t xml:space="preserve"> </w:t>
      </w:r>
      <w:r w:rsidR="00964DE9">
        <w:t xml:space="preserve">Ni </w:t>
      </w:r>
      <w:r w:rsidR="00964DE9" w:rsidRPr="00964DE9">
        <w:t>mol/yr</w:t>
      </w:r>
      <w:r w:rsidR="00D94F89">
        <w:t>.</w:t>
      </w:r>
      <w:r w:rsidR="005318BA">
        <w:t xml:space="preserve"> The estimates for this flux vary considerably and cover greatly differing sediment types.</w:t>
      </w:r>
      <w:r w:rsidR="00F676C8">
        <w:t xml:space="preserve"> </w:t>
      </w:r>
      <w:r w:rsidR="005318BA">
        <w:t>For Ni marine budgets, t</w:t>
      </w:r>
      <w:r w:rsidR="00B22D8F">
        <w:t xml:space="preserve">he most often used value is </w:t>
      </w:r>
      <w:commentRangeStart w:id="35"/>
      <w:r w:rsidR="00CF661E">
        <w:t>5.1x10</w:t>
      </w:r>
      <w:r w:rsidR="00CF661E">
        <w:rPr>
          <w:vertAlign w:val="superscript"/>
        </w:rPr>
        <w:t>8</w:t>
      </w:r>
      <w:r w:rsidR="00CF661E">
        <w:t xml:space="preserve"> Ni mol/</w:t>
      </w:r>
      <w:proofErr w:type="spellStart"/>
      <w:r w:rsidR="00CF661E">
        <w:t>yr</w:t>
      </w:r>
      <w:commentRangeEnd w:id="35"/>
      <w:proofErr w:type="spellEnd"/>
      <w:r w:rsidR="00CA5519">
        <w:rPr>
          <w:rStyle w:val="CommentReference"/>
        </w:rPr>
        <w:commentReference w:id="35"/>
      </w:r>
      <w:r w:rsidR="00B22D8F">
        <w:t xml:space="preserve"> </w:t>
      </w:r>
      <w:commentRangeStart w:id="36"/>
      <w:r w:rsidR="00CA5519">
        <w:fldChar w:fldCharType="begin" w:fldLock="1"/>
      </w:r>
      <w:r w:rsidR="00F11C8F">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Letters","id":"ITEM-3","issued":{"date-parts":[["2013"]]},"title":"Nickel isotopic compositions of ferromanganese crusts and the constancy of deep ocean inputs and continental weathering effects over the Cenozoic","type":"article-journal"},"uris":["http://www.mendeley.com/documents/?uuid=eba36b56-9394-3871-a5ea-b25c17a99b28"]}],"mendeley":{"formattedCitation":"(Ciscato et al., 2018; Gall et al., 2013; Gueguen and Rouxel, 2021)","plainTextFormattedCitation":"(Ciscato et al., 2018; Gall et al., 2013; Gueguen and Rouxel, 2021)","previouslyFormattedCitation":"(Ciscato et al., 2018; Gall et al., 2013; Gueguen and Rouxel, 2021)"},"properties":{"noteIndex":0},"schema":"https://github.com/citation-style-language/schema/raw/master/csl-citation.json"}</w:instrText>
      </w:r>
      <w:r w:rsidR="00CA5519">
        <w:fldChar w:fldCharType="separate"/>
      </w:r>
      <w:r w:rsidR="00A92F30" w:rsidRPr="00A92F30">
        <w:rPr>
          <w:noProof/>
        </w:rPr>
        <w:t>(Ciscato et al., 2018; Gall et al., 2013; Gueguen and Rouxel, 2021)</w:t>
      </w:r>
      <w:r w:rsidR="00CA5519">
        <w:fldChar w:fldCharType="end"/>
      </w:r>
      <w:commentRangeEnd w:id="36"/>
      <w:r w:rsidR="00E36052">
        <w:rPr>
          <w:rStyle w:val="CommentReference"/>
        </w:rPr>
        <w:commentReference w:id="36"/>
      </w:r>
      <w:r w:rsidR="00CF661E">
        <w:t xml:space="preserve">. </w:t>
      </w:r>
    </w:p>
    <w:p w14:paraId="017098E9" w14:textId="06F3CB53" w:rsidR="005331E6" w:rsidRPr="008171A8" w:rsidRDefault="005331E6" w:rsidP="00F8651F">
      <w:pPr>
        <w:pStyle w:val="Heading4"/>
      </w:pPr>
      <w:r>
        <w:t>Organic</w:t>
      </w:r>
      <w:r w:rsidR="00C9715A">
        <w:t xml:space="preserve"> Matter</w:t>
      </w:r>
      <w:r w:rsidR="00CF4485">
        <w:t xml:space="preserve"> </w:t>
      </w:r>
    </w:p>
    <w:p w14:paraId="57A6C21D" w14:textId="150D4051" w:rsidR="005331E6" w:rsidRDefault="0060238D" w:rsidP="005331E6">
      <w:pPr>
        <w:spacing w:after="0"/>
        <w:ind w:firstLine="720"/>
        <w:jc w:val="both"/>
        <w:textAlignment w:val="baseline"/>
      </w:pPr>
      <w:r>
        <w:t>Because Ni</w:t>
      </w:r>
      <w:r w:rsidR="005331E6">
        <w:t xml:space="preserve"> is a </w:t>
      </w:r>
      <w:r w:rsidR="00805B42">
        <w:t>bioactive</w:t>
      </w:r>
      <w:r w:rsidR="005331E6">
        <w:t xml:space="preserve"> element </w:t>
      </w:r>
      <w:r w:rsidR="003B0004">
        <w:t>associated with cellular uptake</w:t>
      </w:r>
      <w:r w:rsidR="00FE12E9">
        <w:t>, it</w:t>
      </w:r>
      <w:r w:rsidR="005331E6">
        <w:t xml:space="preserve"> can be </w:t>
      </w:r>
      <w:r w:rsidR="00805B42">
        <w:t xml:space="preserve">associated and potentially </w:t>
      </w:r>
      <w:r w:rsidR="005331E6">
        <w:t xml:space="preserve">buried with organic </w:t>
      </w:r>
      <w:commentRangeStart w:id="37"/>
      <w:r w:rsidR="00F11C8F">
        <w:t>matter</w:t>
      </w:r>
      <w:r w:rsidR="00721E4C">
        <w:t xml:space="preserve"> </w:t>
      </w:r>
      <w:commentRangeEnd w:id="37"/>
      <w:r w:rsidR="00A22C33">
        <w:rPr>
          <w:rStyle w:val="CommentReference"/>
        </w:rPr>
        <w:commentReference w:id="37"/>
      </w:r>
      <w:r w:rsidR="00721E4C">
        <w:t>(OM)</w:t>
      </w:r>
      <w:r w:rsidR="00805B42">
        <w:t>.</w:t>
      </w:r>
      <w:r w:rsidR="002A5DC2">
        <w:t xml:space="preserve"> T</w:t>
      </w:r>
      <w:r w:rsidR="00E076CB">
        <w:t xml:space="preserve">he approach </w:t>
      </w:r>
      <w:r w:rsidR="00FB420F">
        <w:t xml:space="preserve">taken in the literature </w:t>
      </w:r>
      <w:r w:rsidR="00E076CB">
        <w:t xml:space="preserve">to quantify this sink </w:t>
      </w:r>
      <w:r w:rsidR="002A5DC2">
        <w:t>multiplies</w:t>
      </w:r>
      <w:r w:rsidR="00E076CB">
        <w:t xml:space="preserve"> the total flux of the sediment (OM burial/year) by </w:t>
      </w:r>
      <w:r w:rsidR="002419D8">
        <w:t>the</w:t>
      </w:r>
      <w:r w:rsidR="00E076CB">
        <w:t xml:space="preserve"> associated Ni content (Ni/TOC). </w:t>
      </w:r>
      <w:r w:rsidR="005331E6">
        <w:t>A</w:t>
      </w:r>
      <w:r w:rsidR="004B0603">
        <w:t>n early</w:t>
      </w:r>
      <w:r w:rsidR="005331E6">
        <w:t xml:space="preserve"> estimate of organic matter preservation used </w:t>
      </w:r>
      <w:r w:rsidR="003D4809">
        <w:t xml:space="preserve">seafloor </w:t>
      </w:r>
      <w:r w:rsidR="005331E6">
        <w:t xml:space="preserve">area, total sediment burial flux and </w:t>
      </w:r>
      <w:r w:rsidR="00DA6910">
        <w:t>average</w:t>
      </w:r>
      <w:r w:rsidR="005331E6">
        <w:t xml:space="preserve"> %TOC to calculate </w:t>
      </w:r>
      <w:r w:rsidR="003D4809">
        <w:t>OM fluxes from high productivity zones and pelagic zones of</w:t>
      </w:r>
      <w:r w:rsidR="005331E6">
        <w:t xml:space="preserve"> </w:t>
      </w:r>
      <w:r w:rsidR="00EB722E">
        <w:t>1x</w:t>
      </w:r>
      <w:r w:rsidR="005331E6">
        <w:t>10</w:t>
      </w:r>
      <w:r w:rsidR="005331E6">
        <w:rPr>
          <w:vertAlign w:val="superscript"/>
        </w:rPr>
        <w:t>13</w:t>
      </w:r>
      <w:r w:rsidR="005331E6">
        <w:t xml:space="preserve"> g </w:t>
      </w:r>
      <w:proofErr w:type="spellStart"/>
      <w:r w:rsidR="005331E6">
        <w:t>C</w:t>
      </w:r>
      <w:r w:rsidR="005331E6">
        <w:rPr>
          <w:vertAlign w:val="subscript"/>
        </w:rPr>
        <w:t>org</w:t>
      </w:r>
      <w:proofErr w:type="spellEnd"/>
      <w:r w:rsidR="005331E6">
        <w:t>/</w:t>
      </w:r>
      <w:proofErr w:type="spellStart"/>
      <w:r w:rsidR="005331E6">
        <w:t>yr</w:t>
      </w:r>
      <w:proofErr w:type="spellEnd"/>
      <w:r w:rsidR="005331E6">
        <w:t xml:space="preserve"> </w:t>
      </w:r>
      <w:r w:rsidR="00DA6910">
        <w:t xml:space="preserve">and </w:t>
      </w:r>
      <w:r w:rsidR="00DA6910" w:rsidRPr="00292EE9">
        <w:t>5x10</w:t>
      </w:r>
      <w:r w:rsidR="00DA6910" w:rsidRPr="00292EE9">
        <w:rPr>
          <w:vertAlign w:val="superscript"/>
        </w:rPr>
        <w:t>12</w:t>
      </w:r>
      <w:r w:rsidR="00DA6910">
        <w:t xml:space="preserve"> g </w:t>
      </w:r>
      <w:proofErr w:type="spellStart"/>
      <w:r w:rsidR="00DA6910" w:rsidRPr="00292EE9">
        <w:t>C</w:t>
      </w:r>
      <w:r w:rsidR="00DA6910">
        <w:rPr>
          <w:vertAlign w:val="subscript"/>
        </w:rPr>
        <w:t>org</w:t>
      </w:r>
      <w:proofErr w:type="spellEnd"/>
      <w:r w:rsidR="00DA6910">
        <w:t>/</w:t>
      </w:r>
      <w:proofErr w:type="spellStart"/>
      <w:r w:rsidR="00DA6910">
        <w:t>yr</w:t>
      </w:r>
      <w:proofErr w:type="spellEnd"/>
      <w:r w:rsidR="003D4809">
        <w:t>,</w:t>
      </w:r>
      <w:r w:rsidR="00DA6910">
        <w:t xml:space="preserve"> respectively,</w:t>
      </w:r>
      <w:r w:rsidR="005331E6">
        <w:t xml:space="preserve"> with a 50% uncertainty</w:t>
      </w:r>
      <w:r w:rsidR="00293645">
        <w:t xml:space="preserve"> </w:t>
      </w:r>
      <w:r w:rsidR="00293645">
        <w:fldChar w:fldCharType="begin" w:fldLock="1"/>
      </w:r>
      <w:r w:rsidR="00E80C16">
        <w:instrText>ADDIN CSL_CITATION {"citationItems":[{"id":"ITEM-1","itemData":{"DOI":"10.1016/0304-4203(95)00008-F","ISSN":"03044203","abstract":"Throughout Earth history, almost all preserved organic matter has been incorporated in marine sediments deposited under oxygenated waters along continental margins. Given modern oceanic productivity and sediment burial rates of 50 × 1015 and 0.16 × 1015 gC yr-1, respectively, organic preservation in the marine environment is &lt; 0.5% efficient. Although correlative information is often used to suggest that productivity, sediment accumulation rate, bottom water oxicity, and organic matter source are key variables, the mechanisms governing sedimentary organic matter preservation have remained unclear. The factors which directly determine preservation vary with depositional regime, but have in common a critical interaction between organic and inorganic materials over locally variable time scales. More than 90% of total sedimentary organic matter from a wide variety of marine depositional environments cannot be physically separated from its mineral matrix. This strongly associated organic component varies directly in concentration with sediment surface area and thus appears to be sorbed to mineral grains. Sediments accumulating outside deltas along continental shelves and upper slopes characteristically exhibit mineral surface area loadings approximately equivalent to a single molecular covering. These monolayer-equivalent coatings include a fraction of reversibly bound organic molecules that are intrinsically labile, but resist appreciable mineralization as they pass rapidly through oxygenated surface sediments and are preserved within underlying anoxic deposits. The delivery of mineral surface area is the primary control on organic matter preservation within these expansive coastal margin regions where roughly 45% of all organic carbon accumulates. Deltaic sediments account for roughly another 45% of global carbon burial, but often exhibit much less than monolayer-equivalent organic coatings. This pattern is seen in periodically oxygenated sediments off the mouth of the Amazon River, even though the component clastic minerals are discharged by the river with monolayer coatings. Comparably extensive losses of organic matter, including distinct particles such as pollen grains, occur in the surfaces of deep-sea turbidites in which long term reaction with O2 is clearly the causative factor. Sub-monolayer organic coatings also are observed in continental rise and abyssal plain sediments where slower accumulation rates and deeper O2 penetration depths result in i…","author":[{"dropping-particle":"","family":"Hedges","given":"John I.","non-dropping-particle":"","parse-names":false,"suffix":""},{"dropping-particle":"","family":"Keil","given":"Richard G.","non-dropping-particle":"","parse-names":false,"suffix":""}],"container-title":"Marine Chemistry","id":"ITEM-1","issue":"2-3","issued":{"date-parts":[["1995"]]},"page":"81-115","title":"Sedimentary organic matter preservation: an assessment and speculative synthesis","type":"article-journal","volume":"49"},"uris":["http://www.mendeley.com/documents/?uuid=d52d3278-fb70-4e57-969a-3bfb10106623"]}],"mendeley":{"formattedCitation":"(Hedges and Keil, 1995)","plainTextFormattedCitation":"(Hedges and Keil, 1995)","previouslyFormattedCitation":"(Hedges and Keil, 1995)"},"properties":{"noteIndex":0},"schema":"https://github.com/citation-style-language/schema/raw/master/csl-citation.json"}</w:instrText>
      </w:r>
      <w:r w:rsidR="00293645">
        <w:fldChar w:fldCharType="separate"/>
      </w:r>
      <w:r w:rsidR="00293645" w:rsidRPr="00293645">
        <w:rPr>
          <w:noProof/>
        </w:rPr>
        <w:t>(Hedges and Keil, 1995)</w:t>
      </w:r>
      <w:r w:rsidR="00293645">
        <w:fldChar w:fldCharType="end"/>
      </w:r>
      <w:r w:rsidR="005331E6">
        <w:t xml:space="preserve">. A more recent estimate using </w:t>
      </w:r>
      <w:r w:rsidR="005331E6">
        <w:rPr>
          <w:vertAlign w:val="superscript"/>
        </w:rPr>
        <w:t>230</w:t>
      </w:r>
      <w:r w:rsidR="005331E6" w:rsidRPr="00323AA8">
        <w:t>Th</w:t>
      </w:r>
      <w:r w:rsidR="002D7F24">
        <w:t xml:space="preserve"> </w:t>
      </w:r>
      <w:r w:rsidR="005331E6">
        <w:t xml:space="preserve">normalized fluxes </w:t>
      </w:r>
      <w:r w:rsidR="00B234C3">
        <w:t>calculated a</w:t>
      </w:r>
      <w:r w:rsidR="00104EE8">
        <w:t xml:space="preserve"> total </w:t>
      </w:r>
      <w:r w:rsidR="005331E6">
        <w:t xml:space="preserve">TOC burial </w:t>
      </w:r>
      <w:r w:rsidR="00104EE8">
        <w:t xml:space="preserve">for deep-sea sediments deposited (&gt;1000m) </w:t>
      </w:r>
      <w:r w:rsidR="009A0571">
        <w:t>of</w:t>
      </w:r>
      <w:r w:rsidR="00104EE8">
        <w:t xml:space="preserve"> </w:t>
      </w:r>
      <w:r w:rsidR="005331E6">
        <w:t>20x10</w:t>
      </w:r>
      <w:r w:rsidR="005331E6">
        <w:rPr>
          <w:vertAlign w:val="superscript"/>
        </w:rPr>
        <w:t>12</w:t>
      </w:r>
      <w:r w:rsidR="005331E6">
        <w:t xml:space="preserve"> g </w:t>
      </w:r>
      <w:proofErr w:type="spellStart"/>
      <w:r w:rsidR="005331E6">
        <w:t>C</w:t>
      </w:r>
      <w:r w:rsidR="005331E6">
        <w:rPr>
          <w:vertAlign w:val="subscript"/>
        </w:rPr>
        <w:t>org</w:t>
      </w:r>
      <w:proofErr w:type="spellEnd"/>
      <w:r w:rsidR="005331E6">
        <w:t>/</w:t>
      </w:r>
      <w:proofErr w:type="spellStart"/>
      <w:r w:rsidR="005331E6">
        <w:t>yr</w:t>
      </w:r>
      <w:proofErr w:type="spellEnd"/>
      <w:r w:rsidR="009A0571">
        <w:t xml:space="preserve"> </w:t>
      </w:r>
      <w:r w:rsidR="009A0571">
        <w:fldChar w:fldCharType="begin" w:fldLock="1"/>
      </w:r>
      <w:r w:rsidR="00D21404">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Sea","type":"article-journal","volume":"35"},"uris":["http://www.mendeley.com/documents/?uuid=3ecbc5da-d79a-4cb9-9488-671c9e01fd2f"]}],"mendeley":{"formattedCitation":"(Hayes et al., 2021)","plainTextFormattedCitation":"(Hayes et al., 2021)","previouslyFormattedCitation":"(Hayes et al., 2021)"},"properties":{"noteIndex":0},"schema":"https://github.com/citation-style-language/schema/raw/master/csl-citation.json"}</w:instrText>
      </w:r>
      <w:r w:rsidR="009A0571">
        <w:fldChar w:fldCharType="separate"/>
      </w:r>
      <w:r w:rsidR="009A0571" w:rsidRPr="009A0571">
        <w:rPr>
          <w:noProof/>
        </w:rPr>
        <w:t>(Hayes et al., 2021)</w:t>
      </w:r>
      <w:r w:rsidR="009A0571">
        <w:fldChar w:fldCharType="end"/>
      </w:r>
      <w:r w:rsidR="005331E6">
        <w:t>.</w:t>
      </w:r>
      <w:r w:rsidR="00C361F7">
        <w:t xml:space="preserve"> </w:t>
      </w:r>
      <w:r w:rsidR="003D0592">
        <w:t xml:space="preserve">To estimate the Ni/TOC, </w:t>
      </w:r>
      <w:r w:rsidR="002A5DC2">
        <w:t xml:space="preserve">past studies have primarily focused on </w:t>
      </w:r>
      <w:r w:rsidR="003D0592">
        <w:t xml:space="preserve">productive regions. Nickel </w:t>
      </w:r>
      <w:r w:rsidR="005331E6">
        <w:t>is often associated linearly with TOC</w:t>
      </w:r>
      <w:r w:rsidR="00F800E8">
        <w:t xml:space="preserve">, and the slope </w:t>
      </w:r>
      <w:r w:rsidR="002D2BD4">
        <w:t>of this relationship can be applied to the flux calculation</w:t>
      </w:r>
      <w:r w:rsidR="00F800E8">
        <w:t>.</w:t>
      </w:r>
      <w:r w:rsidR="002D2BD4">
        <w:t xml:space="preserve"> </w:t>
      </w:r>
      <w:r w:rsidR="002A5DC2">
        <w:t xml:space="preserve">The </w:t>
      </w:r>
      <w:r w:rsidR="00736ACC">
        <w:t xml:space="preserve">Ni/TOC derived </w:t>
      </w:r>
      <w:r w:rsidR="005331E6">
        <w:t xml:space="preserve">from the </w:t>
      </w:r>
      <w:r w:rsidR="002A5DC2">
        <w:t>P</w:t>
      </w:r>
      <w:r w:rsidR="005331E6">
        <w:t>eru upwelling region</w:t>
      </w:r>
      <w:r w:rsidR="00736ACC">
        <w:t>, which have an Ni/TOC intercept of 0</w:t>
      </w:r>
      <w:r w:rsidR="002A5DC2">
        <w:t xml:space="preserve"> and therefore has a negligible non-authigenic Ni contribution</w:t>
      </w:r>
      <w:r w:rsidR="00BA267E">
        <w:t xml:space="preserve">, </w:t>
      </w:r>
      <w:r w:rsidR="00A84D2F">
        <w:t xml:space="preserve">has been used </w:t>
      </w:r>
      <w:r w:rsidR="005331E6">
        <w:t xml:space="preserve">to calculate the fraction of Ni that is buried with organic matter at </w:t>
      </w:r>
      <w:r w:rsidR="00A84D2F">
        <w:t xml:space="preserve">productive upwelling regions </w:t>
      </w:r>
      <w:r w:rsidR="005331E6">
        <w:t xml:space="preserve">(9 Ni ppm/TOC </w:t>
      </w:r>
      <w:proofErr w:type="spellStart"/>
      <w:r w:rsidR="005331E6">
        <w:t>wt</w:t>
      </w:r>
      <w:proofErr w:type="spellEnd"/>
      <w:r w:rsidR="005331E6">
        <w:t xml:space="preserve">%). </w:t>
      </w:r>
      <w:r w:rsidR="00A84D2F">
        <w:t>To the best of our knowledge, there is no estimate of the Ni/TOC for OM buried in pelagic zones, and therefore p</w:t>
      </w:r>
      <w:r w:rsidR="00190446">
        <w:t>elagic OM</w:t>
      </w:r>
      <w:r w:rsidR="0091468E">
        <w:t xml:space="preserve"> may be </w:t>
      </w:r>
      <w:r w:rsidR="00190446">
        <w:t>a</w:t>
      </w:r>
      <w:r w:rsidR="00A84D2F">
        <w:t>n omitted</w:t>
      </w:r>
      <w:r w:rsidR="00190446">
        <w:t xml:space="preserve"> </w:t>
      </w:r>
      <w:r w:rsidR="0091468E">
        <w:t>nontrivial output of Ni</w:t>
      </w:r>
      <w:r w:rsidR="00190446">
        <w:t xml:space="preserve">. </w:t>
      </w:r>
      <w:r w:rsidR="0020553B">
        <w:t xml:space="preserve">The </w:t>
      </w:r>
      <w:commentRangeStart w:id="38"/>
      <w:r w:rsidR="00394061">
        <w:t>generally cited</w:t>
      </w:r>
      <w:r w:rsidR="0020553B">
        <w:t xml:space="preserve"> </w:t>
      </w:r>
      <w:commentRangeEnd w:id="38"/>
      <w:r w:rsidR="00E36052">
        <w:rPr>
          <w:rStyle w:val="CommentReference"/>
        </w:rPr>
        <w:commentReference w:id="38"/>
      </w:r>
      <w:r w:rsidR="0020553B">
        <w:t xml:space="preserve">calculation from </w:t>
      </w:r>
      <w:r w:rsidR="00D21404">
        <w:fldChar w:fldCharType="begin" w:fldLock="1"/>
      </w:r>
      <w:r w:rsidR="002F0C40">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2018)","manualFormatting":"Ciscato et al. (2018)","plainTextFormattedCitation":"(Ciscato et al., 2018)","previouslyFormattedCitation":"(Ciscato et al., 2018)"},"properties":{"noteIndex":0},"schema":"https://github.com/citation-style-language/schema/raw/master/csl-citation.json"}</w:instrText>
      </w:r>
      <w:r w:rsidR="00D21404">
        <w:fldChar w:fldCharType="separate"/>
      </w:r>
      <w:r w:rsidR="00D21404" w:rsidRPr="00D21404">
        <w:rPr>
          <w:noProof/>
        </w:rPr>
        <w:t xml:space="preserve">Ciscato et al. </w:t>
      </w:r>
      <w:r w:rsidR="00D21404">
        <w:rPr>
          <w:noProof/>
        </w:rPr>
        <w:t>(</w:t>
      </w:r>
      <w:r w:rsidR="00D21404" w:rsidRPr="00D21404">
        <w:rPr>
          <w:noProof/>
        </w:rPr>
        <w:t>2018)</w:t>
      </w:r>
      <w:r w:rsidR="00D21404">
        <w:fldChar w:fldCharType="end"/>
      </w:r>
      <w:r w:rsidR="00D21404">
        <w:t xml:space="preserve"> </w:t>
      </w:r>
      <w:r w:rsidR="0020553B">
        <w:t xml:space="preserve">uses </w:t>
      </w:r>
      <w:r w:rsidR="0091468E">
        <w:t>the flux of high</w:t>
      </w:r>
      <w:r w:rsidR="004E2B0B">
        <w:t xml:space="preserve"> </w:t>
      </w:r>
      <w:r w:rsidR="003426A3">
        <w:t>productivity</w:t>
      </w:r>
      <w:r w:rsidR="004E2B0B">
        <w:t xml:space="preserve"> zones from Hedges and Kiel </w:t>
      </w:r>
      <w:r w:rsidR="0020553B">
        <w:t>(</w:t>
      </w:r>
      <w:r w:rsidR="004E2B0B">
        <w:t>1995</w:t>
      </w:r>
      <w:r w:rsidR="0020553B">
        <w:t>)</w:t>
      </w:r>
      <w:r w:rsidR="004E2B0B">
        <w:t xml:space="preserve"> (10</w:t>
      </w:r>
      <w:r w:rsidR="004E2B0B">
        <w:rPr>
          <w:vertAlign w:val="superscript"/>
        </w:rPr>
        <w:t>13</w:t>
      </w:r>
      <w:r w:rsidR="004E2B0B">
        <w:t xml:space="preserve"> </w:t>
      </w:r>
      <w:r w:rsidR="000D440C">
        <w:t>g</w:t>
      </w:r>
      <w:r w:rsidR="004E2B0B">
        <w:t xml:space="preserve"> </w:t>
      </w:r>
      <w:proofErr w:type="spellStart"/>
      <w:r w:rsidR="004E2B0B">
        <w:t>C</w:t>
      </w:r>
      <w:r w:rsidR="00F80EC5">
        <w:softHyphen/>
      </w:r>
      <w:r w:rsidR="00F80EC5">
        <w:rPr>
          <w:vertAlign w:val="subscript"/>
        </w:rPr>
        <w:t>org</w:t>
      </w:r>
      <w:proofErr w:type="spellEnd"/>
      <w:r w:rsidR="004E2B0B">
        <w:t>/</w:t>
      </w:r>
      <w:proofErr w:type="spellStart"/>
      <w:r w:rsidR="004E2B0B">
        <w:t>yr</w:t>
      </w:r>
      <w:proofErr w:type="spellEnd"/>
      <w:r w:rsidR="004E2B0B">
        <w:t>)</w:t>
      </w:r>
      <w:r w:rsidR="00467889">
        <w:t xml:space="preserve"> and the Peru Ni/TOC</w:t>
      </w:r>
      <w:r w:rsidR="0020553B">
        <w:t xml:space="preserve"> to calculate a</w:t>
      </w:r>
      <w:r w:rsidR="005331E6">
        <w:t xml:space="preserve"> flux of Ni out into organic matter 1.5x10</w:t>
      </w:r>
      <w:r w:rsidR="005331E6">
        <w:rPr>
          <w:vertAlign w:val="superscript"/>
        </w:rPr>
        <w:t>8</w:t>
      </w:r>
      <w:r w:rsidR="005331E6">
        <w:t xml:space="preserve"> mol Ni/yr.</w:t>
      </w:r>
    </w:p>
    <w:p w14:paraId="2F8D49E5" w14:textId="3163E734" w:rsidR="007B3FBB" w:rsidRDefault="007B3FBB" w:rsidP="00F8651F">
      <w:pPr>
        <w:pStyle w:val="Heading4"/>
      </w:pPr>
      <w:r>
        <w:t>Euxinic Sediments</w:t>
      </w:r>
    </w:p>
    <w:p w14:paraId="0ACF0FDB" w14:textId="58B7145B" w:rsidR="00880F09" w:rsidRDefault="007B3FBB" w:rsidP="007B3FBB">
      <w:pPr>
        <w:spacing w:after="0"/>
        <w:jc w:val="both"/>
        <w:textAlignment w:val="baseline"/>
      </w:pPr>
      <w:r>
        <w:tab/>
      </w:r>
      <w:r w:rsidR="00C70B97">
        <w:t>Th</w:t>
      </w:r>
      <w:r w:rsidR="00394061">
        <w:t>e euxinic</w:t>
      </w:r>
      <w:r w:rsidR="00C70B97">
        <w:t xml:space="preserve"> flux is one of the smallest estimated thus far </w:t>
      </w:r>
      <w:r w:rsidR="00C70B97">
        <w:fldChar w:fldCharType="begin" w:fldLock="1"/>
      </w:r>
      <w:r w:rsidR="00505699">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505699">
        <w:rPr>
          <w:rFonts w:ascii="Cambria Math" w:hAnsi="Cambria Math" w:cs="Cambria Math"/>
        </w:rPr>
        <w:instrText>∼</w:instrText>
      </w:r>
      <w:r w:rsidR="00505699">
        <w:instrText>1 ppm in detrital sediments) and Cd (</w:instrText>
      </w:r>
      <w:r w:rsidR="00505699">
        <w:rPr>
          <w:rFonts w:ascii="Cambria Math" w:hAnsi="Cambria Math" w:cs="Cambria Math"/>
        </w:rPr>
        <w:instrText>∼</w:instrText>
      </w:r>
      <w:r w:rsidR="00505699">
        <w:instrText>0.3 ppm), respectively, compared to values not greater than 17 in any setting for the other five metals (</w:instrText>
      </w:r>
      <w:r w:rsidR="00505699">
        <w:rPr>
          <w:rFonts w:ascii="Cambria Math" w:hAnsi="Cambria Math" w:cs="Cambria Math"/>
        </w:rPr>
        <w:instrText>∼</w:instrText>
      </w:r>
      <w:r w:rsidR="00505699">
        <w:instrText xml:space="preserve">45 ppm to </w:instrText>
      </w:r>
      <w:r w:rsidR="00505699">
        <w:rPr>
          <w:rFonts w:ascii="Cambria Math" w:hAnsi="Cambria Math" w:cs="Cambria Math"/>
        </w:rPr>
        <w:instrText>∼</w:instrText>
      </w:r>
      <w:r w:rsidR="00505699">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Science","id":"ITEM-2","issue":"2","issued":{"date-parts":[["2015"]]},"page":"77-119","title":"Controls on trace metal authigenic enrichment in reducing sediments: Insights from modern oxygen-deficient settings","type":"article-journal","volume":"315"},"uris":["http://www.mendeley.com/documents/?uuid=324efabf-a031-46f6-b93c-ecc4a4d0e13f"]}],"mendeley":{"formattedCitation":"(Ciscato et al., 2018; Little et al., 2015)","plainTextFormattedCitation":"(Ciscato et al., 2018; Little et al., 2015)","previouslyFormattedCitation":"(Ciscato et al., 2018; Little et al., 2015)"},"properties":{"noteIndex":0},"schema":"https://github.com/citation-style-language/schema/raw/master/csl-citation.json"}</w:instrText>
      </w:r>
      <w:r w:rsidR="00C70B97">
        <w:fldChar w:fldCharType="separate"/>
      </w:r>
      <w:r w:rsidR="007440DD" w:rsidRPr="007440DD">
        <w:rPr>
          <w:noProof/>
        </w:rPr>
        <w:t>(Ciscato et al., 2018; Little et al., 2015)</w:t>
      </w:r>
      <w:r w:rsidR="00C70B97">
        <w:fldChar w:fldCharType="end"/>
      </w:r>
      <w:r w:rsidR="00C70B97">
        <w:t xml:space="preserve">. </w:t>
      </w:r>
      <w:r w:rsidR="00210045">
        <w:t xml:space="preserve">There have been two approaches to calculating the euxinic flux: one using a Ni-TOC relationship and one using Ni-Mo relationship. </w:t>
      </w:r>
      <w:r w:rsidR="00701100">
        <w:t xml:space="preserve">Both calculations used sediments from the Black Sea as representative of euxinic sediments. </w:t>
      </w:r>
      <w:r w:rsidR="002F0C40">
        <w:fldChar w:fldCharType="begin" w:fldLock="1"/>
      </w:r>
      <w:r w:rsidR="009A1E62">
        <w:instrText>ADDIN CSL_CITATION {"citationItems":[{"id":"ITEM-1","itemData":{"DOI":"10.2475/02.2015.01","ISSN":"00029599","abstract":"Any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9A1E62">
        <w:rPr>
          <w:rFonts w:ascii="Cambria Math" w:hAnsi="Cambria Math" w:cs="Cambria Math"/>
        </w:rPr>
        <w:instrText>∼</w:instrText>
      </w:r>
      <w:r w:rsidR="009A1E62">
        <w:instrText>1 ppm in detrital sediments) and Cd (</w:instrText>
      </w:r>
      <w:r w:rsidR="009A1E62">
        <w:rPr>
          <w:rFonts w:ascii="Cambria Math" w:hAnsi="Cambria Math" w:cs="Cambria Math"/>
        </w:rPr>
        <w:instrText>∼</w:instrText>
      </w:r>
      <w:r w:rsidR="009A1E62">
        <w:instrText>0.3 ppm), respectively, compared to values not greater than 17 in any setting for the other five metals (</w:instrText>
      </w:r>
      <w:r w:rsidR="009A1E62">
        <w:rPr>
          <w:rFonts w:ascii="Cambria Math" w:hAnsi="Cambria Math" w:cs="Cambria Math"/>
        </w:rPr>
        <w:instrText>∼</w:instrText>
      </w:r>
      <w:r w:rsidR="009A1E62">
        <w:instrText xml:space="preserve">45 ppm to </w:instrText>
      </w:r>
      <w:r w:rsidR="009A1E62">
        <w:rPr>
          <w:rFonts w:ascii="Cambria Math" w:hAnsi="Cambria Math" w:cs="Cambria Math"/>
        </w:rPr>
        <w:instrText>∼</w:instrText>
      </w:r>
      <w:r w:rsidR="009A1E62">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Science","id":"ITEM-1","issue":"2","issued":{"date-parts":[["2015"]]},"page":"77-119","title":"Controls on trace metal authigenic enrichment in reducing sediments: Insights from modern oxygen-deficient settings","type":"article-journal","volume":"315"},"uris":["http://www.mendeley.com/documents/?uuid=324efabf-a031-46f6-b93c-ecc4a4d0e13f"]}],"mendeley":{"formattedCitation":"(Little et al., 2015)","manualFormatting":"Little et al. (2015)","plainTextFormattedCitation":"(Little et al., 2015)","previouslyFormattedCitation":"(Little et al., 2015)"},"properties":{"noteIndex":0},"schema":"https://github.com/citation-style-language/schema/raw/master/csl-citation.json"}</w:instrText>
      </w:r>
      <w:r w:rsidR="002F0C40">
        <w:fldChar w:fldCharType="separate"/>
      </w:r>
      <w:r w:rsidR="002F0C40" w:rsidRPr="002F0C40">
        <w:rPr>
          <w:noProof/>
        </w:rPr>
        <w:t xml:space="preserve">Little et al. </w:t>
      </w:r>
      <w:r w:rsidR="002F0C40">
        <w:rPr>
          <w:noProof/>
        </w:rPr>
        <w:t>(</w:t>
      </w:r>
      <w:r w:rsidR="002F0C40" w:rsidRPr="002F0C40">
        <w:rPr>
          <w:noProof/>
        </w:rPr>
        <w:t>2015)</w:t>
      </w:r>
      <w:r w:rsidR="002F0C40">
        <w:fldChar w:fldCharType="end"/>
      </w:r>
      <w:r w:rsidR="002F0C40">
        <w:t xml:space="preserve"> </w:t>
      </w:r>
      <w:r w:rsidR="005F5F58">
        <w:t>use</w:t>
      </w:r>
      <w:r w:rsidR="00210045">
        <w:t>d</w:t>
      </w:r>
      <w:r w:rsidR="005F5F58">
        <w:t xml:space="preserve"> the better constrained Mo mass balance </w:t>
      </w:r>
      <w:r w:rsidR="00014400">
        <w:t>along with</w:t>
      </w:r>
      <w:r w:rsidR="00701100">
        <w:t xml:space="preserve"> the </w:t>
      </w:r>
      <w:r w:rsidR="009A1E62">
        <w:t>authigenic</w:t>
      </w:r>
      <w:r w:rsidR="00701100">
        <w:t xml:space="preserve"> Ni/Mo values from Black Sea sediments </w:t>
      </w:r>
      <w:r w:rsidR="005F5F58">
        <w:t>to calculate the euxinic sink of Ni</w:t>
      </w:r>
      <w:r w:rsidR="00014400">
        <w:t xml:space="preserve"> of 0.4x10</w:t>
      </w:r>
      <w:r w:rsidR="00014400">
        <w:rPr>
          <w:vertAlign w:val="superscript"/>
        </w:rPr>
        <w:t>8</w:t>
      </w:r>
      <w:r w:rsidR="00014400">
        <w:t xml:space="preserve"> Ni mol/yr</w:t>
      </w:r>
      <w:r w:rsidR="005F5F58">
        <w:t>.</w:t>
      </w:r>
      <w:r w:rsidR="00701100">
        <w:t xml:space="preserve"> </w:t>
      </w:r>
      <w:proofErr w:type="spellStart"/>
      <w:r w:rsidR="00CC13F8">
        <w:t>Ciscato</w:t>
      </w:r>
      <w:proofErr w:type="spellEnd"/>
      <w:r w:rsidR="00CC13F8">
        <w:t xml:space="preserve"> et al. (2018) </w:t>
      </w:r>
      <w:r w:rsidR="007440DD">
        <w:t xml:space="preserve">instead </w:t>
      </w:r>
      <w:r w:rsidR="00014400">
        <w:t>c</w:t>
      </w:r>
      <w:r w:rsidR="005F5F58">
        <w:t>alculated the euxinic sink s</w:t>
      </w:r>
      <w:r w:rsidR="00C70B97">
        <w:t>imilar to</w:t>
      </w:r>
      <w:r w:rsidR="00014400">
        <w:t xml:space="preserve"> the productive region</w:t>
      </w:r>
      <w:r w:rsidR="00C70B97">
        <w:t xml:space="preserve"> OM</w:t>
      </w:r>
      <w:r w:rsidR="00014400">
        <w:t xml:space="preserve"> sink.</w:t>
      </w:r>
      <w:r w:rsidR="00C70B97">
        <w:t xml:space="preserve"> </w:t>
      </w:r>
      <w:r w:rsidR="00CC13F8">
        <w:t>They used an estimation of the</w:t>
      </w:r>
      <w:r w:rsidR="00CC13F8" w:rsidRPr="00CC13F8">
        <w:t xml:space="preserve"> </w:t>
      </w:r>
      <w:r w:rsidR="00CC13F8">
        <w:t>organic carbon flux into anoxic basins (1x10</w:t>
      </w:r>
      <w:r w:rsidR="00CC13F8">
        <w:rPr>
          <w:vertAlign w:val="superscript"/>
        </w:rPr>
        <w:t>12</w:t>
      </w:r>
      <w:r w:rsidR="00CC13F8">
        <w:t xml:space="preserve"> g C/year</w:t>
      </w:r>
      <w:r w:rsidR="00505699">
        <w:t xml:space="preserve"> with an uncertainty of 50%</w:t>
      </w:r>
      <w:r w:rsidR="00F01593">
        <w:t>;</w:t>
      </w:r>
      <w:r w:rsidR="00CC13F8">
        <w:t xml:space="preserve"> </w:t>
      </w:r>
      <w:r w:rsidR="00F01593">
        <w:fldChar w:fldCharType="begin" w:fldLock="1"/>
      </w:r>
      <w:r w:rsidR="00FE756E">
        <w:instrText>ADDIN CSL_CITATION {"citationItems":[{"id":"ITEM-1","itemData":{"author":[{"dropping-particle":"","family":"Berner","given":"Robert A","non-dropping-particle":"","parse-names":false,"suffix":""}],"container-title":"American Journal of Science","id":"ITEM-1","issue":"4","issued":{"date-parts":[["1982"]]},"page":"451-473","title":"Burial of organic carbon and pyrite sulfur in the modern ocean","type":"article","volume":"282"},"uris":["http://www.mendeley.com/documents/?uuid=3b9c8234-f49e-4e86-8896-5e234ab942ff"]}],"mendeley":{"formattedCitation":"(Berner, 1982)","manualFormatting":"Berner, (1982)","plainTextFormattedCitation":"(Berner, 1982)","previouslyFormattedCitation":"(Berner, 1982)"},"properties":{"noteIndex":0},"schema":"https://github.com/citation-style-language/schema/raw/master/csl-citation.json"}</w:instrText>
      </w:r>
      <w:r w:rsidR="00F01593">
        <w:fldChar w:fldCharType="separate"/>
      </w:r>
      <w:r w:rsidR="00F01593" w:rsidRPr="00F01593">
        <w:rPr>
          <w:noProof/>
        </w:rPr>
        <w:t xml:space="preserve">Berner, </w:t>
      </w:r>
      <w:r w:rsidR="00F01593">
        <w:rPr>
          <w:noProof/>
        </w:rPr>
        <w:t>(</w:t>
      </w:r>
      <w:r w:rsidR="00F01593" w:rsidRPr="00F01593">
        <w:rPr>
          <w:noProof/>
        </w:rPr>
        <w:t>1982)</w:t>
      </w:r>
      <w:r w:rsidR="00F01593">
        <w:fldChar w:fldCharType="end"/>
      </w:r>
      <w:r w:rsidR="00CC13F8">
        <w:t xml:space="preserve">) and </w:t>
      </w:r>
      <w:r w:rsidR="00505699">
        <w:t>the Ni/TOC ratios from Black Sea euxinic sediments (0.54-1.49x10</w:t>
      </w:r>
      <w:r w:rsidR="00505699">
        <w:rPr>
          <w:vertAlign w:val="superscript"/>
        </w:rPr>
        <w:t>-3</w:t>
      </w:r>
      <w:r w:rsidR="00505699">
        <w:t xml:space="preserve"> Ni</w:t>
      </w:r>
      <w:r w:rsidR="00EA51EB">
        <w:t xml:space="preserve"> ppm</w:t>
      </w:r>
      <w:r w:rsidR="00505699">
        <w:t xml:space="preserve">/TOC </w:t>
      </w:r>
      <w:proofErr w:type="spellStart"/>
      <w:r w:rsidR="00505699">
        <w:t>wt</w:t>
      </w:r>
      <w:proofErr w:type="spellEnd"/>
      <w:r w:rsidR="00505699">
        <w:t xml:space="preserve">% </w:t>
      </w:r>
      <w:r w:rsidR="00505699">
        <w:fldChar w:fldCharType="begin" w:fldLock="1"/>
      </w:r>
      <w:r w:rsidR="00505699">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Sea","type":"article-journal","volume":"374"},"uris":["http://www.mendeley.com/documents/?uuid=5374985e-4110-3893-9a8b-a680fbb0094c"]},{"id":"ITEM-2","itemData":{"DOI":"10.2475/02.2015.01","ISSN":"00029599","abstract":"Any effort to reconstruct Earth history using variations in authigenic enrichments of redox-sensitive and biogeochemically important trace metals must rest on a fundamental understanding of their modern oceanic and sedimentary geochemistry. Further, unravelling the multiple controls on sedimentary enrichments requires a multi-element approach. Of the range of metals studied, most is known about the behavior of Fe, Mn, and Mo. In this study, we compare the authigenic enrichment patterns of these elements with a group whose behavior is not as well defined (Cd, Cu, Zn, and Ni) in three oxygen-poor settings: the Black Sea, the Cariaco Basin (Venezuela), and the Peru Margin. These three settings span a range of biogeochemical environments, allowing us to isolate the different controls on sedimentary enrichment. Our approach, relying on the covariation of elemental enrichment factors [EF, defined for element X as: EFX = (X/Al)sample/(X/Al)lithogenic], has previously been applied to Mo and U to elucidate paleoenvironmental information on, for example, benthic redox conditions, the particulate shuttle, and the evolution of water mass chemistry. We find two key controls on trace metal enrichment. First, the concentration of an element in the lithogenic background sediment (used in calculating EFX ) controls the magnitude of potential enrichment. Maximum enrichment factors of 376 and 800 are calculated for Mo (</w:instrText>
      </w:r>
      <w:r w:rsidR="00505699">
        <w:rPr>
          <w:rFonts w:ascii="Cambria Math" w:hAnsi="Cambria Math" w:cs="Cambria Math"/>
        </w:rPr>
        <w:instrText>∼</w:instrText>
      </w:r>
      <w:r w:rsidR="00505699">
        <w:instrText>1 ppm in detrital sediments) and Cd (</w:instrText>
      </w:r>
      <w:r w:rsidR="00505699">
        <w:rPr>
          <w:rFonts w:ascii="Cambria Math" w:hAnsi="Cambria Math" w:cs="Cambria Math"/>
        </w:rPr>
        <w:instrText>∼</w:instrText>
      </w:r>
      <w:r w:rsidR="00505699">
        <w:instrText>0.3 ppm), respectively, compared to values not greater than 17 in any setting for the other five metals (</w:instrText>
      </w:r>
      <w:r w:rsidR="00505699">
        <w:rPr>
          <w:rFonts w:ascii="Cambria Math" w:hAnsi="Cambria Math" w:cs="Cambria Math"/>
        </w:rPr>
        <w:instrText>∼</w:instrText>
      </w:r>
      <w:r w:rsidR="00505699">
        <w:instrText xml:space="preserve">45 ppm to </w:instrText>
      </w:r>
      <w:r w:rsidR="00505699">
        <w:rPr>
          <w:rFonts w:ascii="Cambria Math" w:hAnsi="Cambria Math" w:cs="Cambria Math"/>
        </w:rPr>
        <w:instrText>∼</w:instrText>
      </w:r>
      <w:r w:rsidR="00505699">
        <w:instrText>;4.5 wt.% in detrital sediments). Second, there is a relationship between the aqueous concentration of the element in overlying seawater and its degree of enrichment in the sediment. We further identify four important processes for delivery of trace metals to the sediment. These are: (1) cellular uptake (especially important for Zn and Cd), (2) interaction/co-precipitation with sulfide (Mo, Cu, and Cd), (3) passive scavenging via the traditional particulate shuttle (Mo, Ni, and Cu), and (4) an association with the benthic Fe redox shuttle (Mn, Ni). Finally, we summarize the oceanic mass balance of Cd and Mo and place the first constraints on the contribution of reducing sediments to the oceanic mass balance of Cu, Zn, and Ni. We show that reducing sediments are the ultimate repository for up to half the total output flux of these elements from the oceanic dissolved pool.","author":[{"dropping-particle":"","family":"Little","given":"Susan H.","non-dropping-particle":"","parse-names":false,"suffix":""},{"dropping-particle":"","family":"Vance","given":"Derek","non-dropping-particle":"","parse-names":false,"suffix":""},{"dropping-particle":"","family":"Lyons","given":"Timothy W.","non-dropping-particle":"","parse-names":false,"suffix":""},{"dropping-particle":"","family":"McManus","given":"James","non-dropping-particle":"","parse-names":false,"suffix":""}],"container-title":"American Journal of Science","id":"ITEM-2","issue":"2","issued":{"date-parts":[["2015"]]},"page":"77-119","title":"Controls on trace metal authigenic enrichment in reducing sediments: Insights from modern oxygen-deficient settings","type":"article-journal","volume":"315"},"uris":["http://www.mendeley.com/documents/?uuid=324efabf-a031-46f6-b93c-ecc4a4d0e13f"]}],"mendeley":{"formattedCitation":"(Little et al., 2015; Vance et al., 2016)","plainTextFormattedCitation":"(Little et al., 2015; Vance et al., 2016)","previouslyFormattedCitation":"(Little et al., 2015; Vance et al., 2016)"},"properties":{"noteIndex":0},"schema":"https://github.com/citation-style-language/schema/raw/master/csl-citation.json"}</w:instrText>
      </w:r>
      <w:r w:rsidR="00505699">
        <w:fldChar w:fldCharType="separate"/>
      </w:r>
      <w:r w:rsidR="00505699" w:rsidRPr="00505699">
        <w:rPr>
          <w:noProof/>
        </w:rPr>
        <w:t>(Little et al., 2015; Vance et al., 2016)</w:t>
      </w:r>
      <w:r w:rsidR="00505699">
        <w:fldChar w:fldCharType="end"/>
      </w:r>
      <w:r w:rsidR="00CC13F8">
        <w:t xml:space="preserve"> </w:t>
      </w:r>
      <w:r w:rsidR="00505699">
        <w:t>to calculate a total flux of 0.15x10</w:t>
      </w:r>
      <w:r w:rsidR="00505699">
        <w:rPr>
          <w:vertAlign w:val="superscript"/>
        </w:rPr>
        <w:t>8</w:t>
      </w:r>
      <w:r w:rsidR="00505699">
        <w:t xml:space="preserve"> Ni mol/</w:t>
      </w:r>
      <w:proofErr w:type="spellStart"/>
      <w:r w:rsidR="00505699">
        <w:t>yr</w:t>
      </w:r>
      <w:proofErr w:type="spellEnd"/>
      <w:r w:rsidR="00505699">
        <w:t xml:space="preserve"> </w:t>
      </w:r>
      <w:r w:rsidR="00210045">
        <w:fldChar w:fldCharType="begin" w:fldLock="1"/>
      </w:r>
      <w:r w:rsidR="007440DD">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Sciences","id":"ITEM-2","issue":"2081","issued":{"date-parts":[["2016","11","28"]]},"publisher":"Royal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Sea","type":"article-journal","volume":"374"},"uris":["http://www.mendeley.com/documents/?uuid=5374985e-4110-3893-9a8b-a680fbb0094c"]}],"mendeley":{"formattedCitation":"(Ciscato et al., 2018; Vance et al., 2016)","plainTextFormattedCitation":"(Ciscato et al., 2018; Vance et al., 2016)","previouslyFormattedCitation":"(Ciscato et al., 2018; Vance et al., 2016)"},"properties":{"noteIndex":0},"schema":"https://github.com/citation-style-language/schema/raw/master/csl-citation.json"}</w:instrText>
      </w:r>
      <w:r w:rsidR="00210045">
        <w:fldChar w:fldCharType="separate"/>
      </w:r>
      <w:r w:rsidR="00210045" w:rsidRPr="00210045">
        <w:rPr>
          <w:noProof/>
        </w:rPr>
        <w:t>(Ciscato et al., 2018; Vance et al., 2016)</w:t>
      </w:r>
      <w:r w:rsidR="00210045">
        <w:fldChar w:fldCharType="end"/>
      </w:r>
      <w:r w:rsidR="00C70B97">
        <w:t xml:space="preserve">. </w:t>
      </w:r>
      <w:r w:rsidR="00505699">
        <w:t xml:space="preserve">The estimates are </w:t>
      </w:r>
      <w:r w:rsidR="00D721C5">
        <w:t>quite</w:t>
      </w:r>
      <w:r w:rsidR="00505699">
        <w:t xml:space="preserve"> different, however, they are both very small relative to the other sinks and, therefore, unless the estimates are off by an order of magnitude, the euxinic sink is mostly unimportant in modern oceans. </w:t>
      </w:r>
      <w:r w:rsidR="00866DC0">
        <w:t>The</w:t>
      </w:r>
      <w:r w:rsidR="00505699">
        <w:t xml:space="preserve"> </w:t>
      </w:r>
      <w:commentRangeStart w:id="39"/>
      <w:r w:rsidR="00505699">
        <w:t>most often used</w:t>
      </w:r>
      <w:r w:rsidR="00866DC0">
        <w:t xml:space="preserve"> </w:t>
      </w:r>
      <w:commentRangeEnd w:id="39"/>
      <w:r w:rsidR="00A22C33">
        <w:rPr>
          <w:rStyle w:val="CommentReference"/>
        </w:rPr>
        <w:commentReference w:id="39"/>
      </w:r>
      <w:r w:rsidR="00866DC0">
        <w:t>value</w:t>
      </w:r>
      <w:r w:rsidR="00505699">
        <w:t xml:space="preserve"> in Ni marine budgets </w:t>
      </w:r>
      <w:r w:rsidR="00866DC0">
        <w:t xml:space="preserve">is </w:t>
      </w:r>
      <w:r w:rsidR="00505699">
        <w:t>0.15x10</w:t>
      </w:r>
      <w:r w:rsidR="00505699">
        <w:rPr>
          <w:vertAlign w:val="superscript"/>
        </w:rPr>
        <w:t>8</w:t>
      </w:r>
      <w:r w:rsidR="00505699">
        <w:t xml:space="preserve"> Ni mol/</w:t>
      </w:r>
      <w:proofErr w:type="spellStart"/>
      <w:r w:rsidR="00505699">
        <w:t>yr</w:t>
      </w:r>
      <w:proofErr w:type="spellEnd"/>
      <w:r w:rsidR="00505699">
        <w:t xml:space="preserve"> </w:t>
      </w:r>
      <w:r w:rsidR="00505699">
        <w:fldChar w:fldCharType="begin" w:fldLock="1"/>
      </w:r>
      <w:r w:rsidR="003E52D0">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budget","type":"article-journal","volume":"547"},"uris":["http://www.mendeley.com/documents/?uuid=f607925b-4382-4ec6-84d0-54cce6d64a1c"]},{"id":"ITEM-3","itemData":{"DOI":"10.1016/j.chemgeo.2020.120050","ISSN":"00092541","abstract":"Online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Geology","id":"ITEM-3","issue":"January","issued":{"date-parts":[["2021"]]},"page":"120050","publisher":"Elsevier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 Little et al., 2020)","plainTextFormattedCitation":"(Ciscato et al., 2018; Gueguen and Rouxel, 2021; Little et al., 2020)","previouslyFormattedCitation":"(Ciscato et al., 2018; Gueguen and Rouxel, 2021; Little et al., 2020)"},"properties":{"noteIndex":0},"schema":"https://github.com/citation-style-language/schema/raw/master/csl-citation.json"}</w:instrText>
      </w:r>
      <w:r w:rsidR="00505699">
        <w:fldChar w:fldCharType="separate"/>
      </w:r>
      <w:r w:rsidR="00505699" w:rsidRPr="00505699">
        <w:rPr>
          <w:noProof/>
        </w:rPr>
        <w:t>(Ciscato et al., 2018; Gueguen and Rouxel, 2021; Little et al., 2020)</w:t>
      </w:r>
      <w:r w:rsidR="00505699">
        <w:fldChar w:fldCharType="end"/>
      </w:r>
      <w:r w:rsidR="00505699">
        <w:t>.</w:t>
      </w:r>
    </w:p>
    <w:p w14:paraId="76E9026A" w14:textId="1FE89B2D" w:rsidR="00B60691" w:rsidRDefault="00F80EC5" w:rsidP="00B33B93">
      <w:pPr>
        <w:spacing w:after="0"/>
        <w:jc w:val="both"/>
        <w:textAlignment w:val="baseline"/>
      </w:pPr>
      <w:r>
        <w:tab/>
      </w:r>
      <w:r w:rsidR="009A56B7">
        <w:t>Taking these values together, t</w:t>
      </w:r>
      <w:r>
        <w:t xml:space="preserve">he sum of the sources </w:t>
      </w:r>
      <w:r w:rsidR="00C43D53">
        <w:t>equates to 3.</w:t>
      </w:r>
      <w:r w:rsidR="00F157DA">
        <w:t>6</w:t>
      </w:r>
      <w:r w:rsidR="00C43D53">
        <w:t>x10</w:t>
      </w:r>
      <w:r w:rsidR="00C43D53">
        <w:rPr>
          <w:vertAlign w:val="superscript"/>
        </w:rPr>
        <w:t xml:space="preserve">8 </w:t>
      </w:r>
      <w:r w:rsidR="00C43D53">
        <w:t>Ni mol/</w:t>
      </w:r>
      <w:proofErr w:type="spellStart"/>
      <w:r w:rsidR="00C43D53">
        <w:t>yr</w:t>
      </w:r>
      <w:proofErr w:type="spellEnd"/>
      <w:r w:rsidR="00C43D53">
        <w:t xml:space="preserve"> </w:t>
      </w:r>
      <w:r w:rsidR="002236C1">
        <w:t xml:space="preserve">and the sum of the sinks equates to </w:t>
      </w:r>
      <w:r w:rsidR="00FA43F2">
        <w:t>6.</w:t>
      </w:r>
      <w:r w:rsidR="007218B6">
        <w:t>8</w:t>
      </w:r>
      <w:r w:rsidR="00FA43F2">
        <w:t>x10</w:t>
      </w:r>
      <w:r w:rsidR="00FA43F2">
        <w:rPr>
          <w:vertAlign w:val="superscript"/>
        </w:rPr>
        <w:t>8</w:t>
      </w:r>
      <w:r w:rsidR="00FA43F2">
        <w:t xml:space="preserve"> Ni mol/</w:t>
      </w:r>
      <w:proofErr w:type="spellStart"/>
      <w:r w:rsidR="00FA43F2">
        <w:t>yr</w:t>
      </w:r>
      <w:proofErr w:type="spellEnd"/>
      <w:r w:rsidR="00FA43F2">
        <w:t>, nearly double the sum of the sources.</w:t>
      </w:r>
      <w:r w:rsidR="000F1F4B">
        <w:t xml:space="preserve"> </w:t>
      </w:r>
      <w:r w:rsidR="00612258">
        <w:t>What is missing from our understanding of the Ni marine cycle?</w:t>
      </w:r>
    </w:p>
    <w:p w14:paraId="2A3AEE90" w14:textId="77777777" w:rsidR="00556ED3" w:rsidRPr="00EA74D5" w:rsidRDefault="00556ED3" w:rsidP="00180F02">
      <w:pPr>
        <w:pStyle w:val="Heading2"/>
      </w:pPr>
      <w:bookmarkStart w:id="40" w:name="_Toc78741996"/>
      <w:bookmarkStart w:id="41" w:name="_Toc78742112"/>
      <w:commentRangeStart w:id="42"/>
      <w:r w:rsidRPr="00EA74D5">
        <w:t>Resolving the imbalance</w:t>
      </w:r>
      <w:bookmarkEnd w:id="40"/>
      <w:bookmarkEnd w:id="41"/>
      <w:commentRangeEnd w:id="42"/>
      <w:r w:rsidR="00ED535D">
        <w:rPr>
          <w:rStyle w:val="CommentReference"/>
          <w:rFonts w:ascii="Times New Roman" w:eastAsia="Times New Roman" w:hAnsi="Times New Roman" w:cs="Times New Roman"/>
          <w:color w:val="auto"/>
        </w:rPr>
        <w:commentReference w:id="42"/>
      </w:r>
    </w:p>
    <w:p w14:paraId="31DED8C3" w14:textId="003EA44E" w:rsidR="00556ED3" w:rsidRDefault="00556ED3" w:rsidP="00F8651F">
      <w:pPr>
        <w:spacing w:after="0"/>
        <w:ind w:firstLine="720"/>
        <w:jc w:val="both"/>
        <w:textAlignment w:val="baseline"/>
      </w:pPr>
      <w:r>
        <w:t xml:space="preserve"> There are two potential causes of the </w:t>
      </w:r>
      <w:ins w:id="43" w:author="Laura W" w:date="2021-08-25T10:21:00Z">
        <w:r w:rsidR="00ED535D">
          <w:t xml:space="preserve">apparent </w:t>
        </w:r>
      </w:ins>
      <w:r>
        <w:t>imbalance</w:t>
      </w:r>
      <w:r w:rsidR="004E2483">
        <w:t>:</w:t>
      </w:r>
      <w:r>
        <w:t xml:space="preserve"> missing fluxes or inaccurate flux estimates. </w:t>
      </w:r>
      <w:r w:rsidR="00612258">
        <w:t xml:space="preserve">Clearly, even with the best efforts, the flux estimates described above are </w:t>
      </w:r>
      <w:r w:rsidR="00530330">
        <w:t xml:space="preserve">often </w:t>
      </w:r>
      <w:commentRangeStart w:id="44"/>
      <w:r w:rsidR="00612258">
        <w:t>tenuously estimated</w:t>
      </w:r>
      <w:r w:rsidR="00D01190">
        <w:t xml:space="preserve"> or omitted and</w:t>
      </w:r>
      <w:r w:rsidR="00612258">
        <w:t xml:space="preserve"> hold significant uncertainties</w:t>
      </w:r>
      <w:commentRangeEnd w:id="44"/>
      <w:r w:rsidR="00ED535D">
        <w:rPr>
          <w:rStyle w:val="CommentReference"/>
        </w:rPr>
        <w:commentReference w:id="44"/>
      </w:r>
      <w:r w:rsidR="00612258">
        <w:t xml:space="preserve">. </w:t>
      </w:r>
      <w:commentRangeStart w:id="45"/>
      <w:r w:rsidR="00343104">
        <w:t>As shown</w:t>
      </w:r>
      <w:commentRangeEnd w:id="45"/>
      <w:r w:rsidR="00ED535D">
        <w:rPr>
          <w:rStyle w:val="CommentReference"/>
        </w:rPr>
        <w:commentReference w:id="45"/>
      </w:r>
      <w:r w:rsidR="00612258">
        <w:t xml:space="preserve">, </w:t>
      </w:r>
      <w:r w:rsidR="004E2483">
        <w:t xml:space="preserve">refining those directly is very difficult, and thus </w:t>
      </w:r>
      <w:r w:rsidR="00FB6524">
        <w:t>many in the community</w:t>
      </w:r>
      <w:r w:rsidR="004E2483">
        <w:t xml:space="preserve"> aim to apply a new constraint to the puzzle</w:t>
      </w:r>
      <w:r w:rsidR="0071211B">
        <w:t xml:space="preserve"> </w:t>
      </w:r>
      <w:r w:rsidR="0071211B">
        <w:fldChar w:fldCharType="begin" w:fldLock="1"/>
      </w:r>
      <w:r w:rsidR="001A7E77">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Letters","id":"ITEM-4","issued":{"date-parts":[["2018","7","15"]]},"page":"239-250","publisher":"Elsevier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seawater","type":"article-journal","volume":"494"},"uris":["http://www.mendeley.com/documents/?uuid=2ff4e7cd-31cc-3b5a-9ef4-02b31a69e08b"]}],"mendeley":{"formattedCitation":"(Cameron and Vance, 2014; Ciscato et al., 2018; Little et al., 2020; Vance et al., 2016)","manualFormatting":"(e.g., Cameron and Vance, 2014; Ciscato et al., 2018; Little et al., 2020; Vance et al., 2016)","plainTextFormattedCitation":"(Cameron and Vance, 2014; Ciscato et al., 2018; Little et al., 2020; Vance et al., 2016)","previouslyFormattedCitation":"(Cameron and Vance, 2014; Ciscato et al., 2018; Little et al., 2020; Vance et al., 2016)"},"properties":{"noteIndex":0},"schema":"https://github.com/citation-style-language/schema/raw/master/csl-citation.json"}</w:instrText>
      </w:r>
      <w:r w:rsidR="0071211B">
        <w:fldChar w:fldCharType="separate"/>
      </w:r>
      <w:r w:rsidR="0071211B" w:rsidRPr="0071211B">
        <w:rPr>
          <w:noProof/>
        </w:rPr>
        <w:t>(</w:t>
      </w:r>
      <w:r w:rsidR="001A7E77" w:rsidRPr="001A7E77">
        <w:rPr>
          <w:i/>
          <w:iCs/>
          <w:noProof/>
        </w:rPr>
        <w:t>e.g.,</w:t>
      </w:r>
      <w:r w:rsidR="001A7E77">
        <w:rPr>
          <w:noProof/>
        </w:rPr>
        <w:t xml:space="preserve"> </w:t>
      </w:r>
      <w:r w:rsidR="0071211B" w:rsidRPr="0071211B">
        <w:rPr>
          <w:noProof/>
        </w:rPr>
        <w:t>Cameron and Vance, 2014; Ciscato et al., 2018; Little et al., 2020; Vance et al., 2016)</w:t>
      </w:r>
      <w:r w:rsidR="0071211B">
        <w:fldChar w:fldCharType="end"/>
      </w:r>
      <w:r w:rsidR="004E2483">
        <w:t>. A</w:t>
      </w:r>
      <w:r>
        <w:t>ssuming</w:t>
      </w:r>
      <w:r w:rsidRPr="004164EA">
        <w:t xml:space="preserve"> the ocean is </w:t>
      </w:r>
      <w:r>
        <w:t>at or near</w:t>
      </w:r>
      <w:r w:rsidRPr="004164EA">
        <w:t xml:space="preserve"> steady state with respect to Ni,</w:t>
      </w:r>
      <w:r>
        <w:t xml:space="preserve"> </w:t>
      </w:r>
      <w:r w:rsidRPr="004164EA">
        <w:t xml:space="preserve">the fluxes </w:t>
      </w:r>
      <w:r w:rsidRPr="009E7278">
        <w:rPr>
          <w:u w:val="single"/>
        </w:rPr>
        <w:t>and</w:t>
      </w:r>
      <w:r w:rsidRPr="004164EA">
        <w:t xml:space="preserve"> the abundance weighted isotopic compositions</w:t>
      </w:r>
      <w:r>
        <w:t xml:space="preserve"> of the Ni sources and sinks should balance</w:t>
      </w:r>
      <w:r w:rsidR="00B24539">
        <w:t xml:space="preserve"> (</w:t>
      </w:r>
      <w:commentRangeStart w:id="46"/>
      <w:r w:rsidR="00B24539">
        <w:t>eq. X and X</w:t>
      </w:r>
      <w:commentRangeEnd w:id="46"/>
      <w:r w:rsidR="00FB18D4">
        <w:rPr>
          <w:rStyle w:val="CommentReference"/>
        </w:rPr>
        <w:commentReference w:id="46"/>
      </w:r>
      <w:r w:rsidR="00B24539">
        <w:t>)</w:t>
      </w:r>
      <w:r>
        <w:t xml:space="preserve">. Therefore, </w:t>
      </w:r>
      <w:r w:rsidR="00342053">
        <w:t>one</w:t>
      </w:r>
      <w:r>
        <w:t xml:space="preserve"> can use isotope mass balance to constrain</w:t>
      </w:r>
      <w:r w:rsidRPr="004164EA">
        <w:rPr>
          <w:color w:val="000000"/>
        </w:rPr>
        <w:t xml:space="preserve"> the </w:t>
      </w:r>
      <w:r>
        <w:rPr>
          <w:color w:val="000000"/>
        </w:rPr>
        <w:t>fluxes and Ni marine budget</w:t>
      </w:r>
      <w:r w:rsidRPr="004164EA">
        <w:rPr>
          <w:color w:val="000000"/>
        </w:rPr>
        <w:t xml:space="preserve"> in three dimensions (</w:t>
      </w:r>
      <w:r w:rsidRPr="00911B40">
        <w:rPr>
          <w:i/>
          <w:iCs/>
          <w:color w:val="000000"/>
        </w:rPr>
        <w:t>i.e.,</w:t>
      </w:r>
      <w:r>
        <w:rPr>
          <w:color w:val="000000"/>
        </w:rPr>
        <w:t xml:space="preserve"> mass </w:t>
      </w:r>
      <w:r w:rsidRPr="004164EA">
        <w:rPr>
          <w:color w:val="000000"/>
        </w:rPr>
        <w:t xml:space="preserve">flux, </w:t>
      </w:r>
      <w:r>
        <w:rPr>
          <w:color w:val="000000"/>
        </w:rPr>
        <w:t>Ni concentration,</w:t>
      </w:r>
      <w:r w:rsidRPr="004164EA">
        <w:rPr>
          <w:color w:val="000000"/>
        </w:rPr>
        <w:t xml:space="preserve"> and δ</w:t>
      </w:r>
      <w:r w:rsidRPr="004164EA">
        <w:rPr>
          <w:color w:val="000000"/>
          <w:vertAlign w:val="superscript"/>
        </w:rPr>
        <w:t>60/58</w:t>
      </w:r>
      <w:r w:rsidRPr="004164EA">
        <w:rPr>
          <w:color w:val="000000"/>
        </w:rPr>
        <w:t>Ni</w:t>
      </w:r>
      <w:r w:rsidR="00FB18D4">
        <w:rPr>
          <w:color w:val="000000"/>
        </w:rPr>
        <w:t>).</w:t>
      </w:r>
      <w:r w:rsidR="000E03B2">
        <w:rPr>
          <w:color w:val="000000"/>
        </w:rPr>
        <w:t xml:space="preserve"> </w:t>
      </w:r>
      <w:bookmarkStart w:id="47" w:name="_Hlk63688902"/>
      <w:r w:rsidR="006A1E60">
        <w:rPr>
          <w:color w:val="000000"/>
        </w:rPr>
        <w:t>This approach has been successfully applied to</w:t>
      </w:r>
      <w:r w:rsidR="004F3221">
        <w:rPr>
          <w:color w:val="000000"/>
        </w:rPr>
        <w:t xml:space="preserve"> support</w:t>
      </w:r>
      <w:r w:rsidR="00FE756E">
        <w:rPr>
          <w:color w:val="000000"/>
        </w:rPr>
        <w:t xml:space="preserve"> the balance of inputs and outputs for</w:t>
      </w:r>
      <w:r w:rsidR="006A1E60">
        <w:rPr>
          <w:color w:val="000000"/>
        </w:rPr>
        <w:t xml:space="preserve"> other elemental cycles (</w:t>
      </w:r>
      <w:r w:rsidR="006A1E60" w:rsidRPr="009E7278">
        <w:rPr>
          <w:i/>
          <w:iCs/>
          <w:color w:val="000000"/>
        </w:rPr>
        <w:t>e.g.,</w:t>
      </w:r>
      <w:r w:rsidR="006A1E60">
        <w:rPr>
          <w:color w:val="000000"/>
        </w:rPr>
        <w:t xml:space="preserve"> Mo</w:t>
      </w:r>
      <w:r w:rsidR="00FE756E">
        <w:rPr>
          <w:color w:val="000000"/>
        </w:rPr>
        <w:t xml:space="preserve">, </w:t>
      </w:r>
      <w:r w:rsidR="00FE756E">
        <w:rPr>
          <w:color w:val="000000"/>
        </w:rPr>
        <w:fldChar w:fldCharType="begin" w:fldLock="1"/>
      </w:r>
      <w:r w:rsidR="00B3453D">
        <w:rPr>
          <w:color w:val="000000"/>
        </w:rPr>
        <w:instrText>ADDIN CSL_CITATION {"citationItems":[{"id":"ITEM-1","itemData":{"DOI":"10.2138/rmg.2017.82.16","ISBN":"9780939950980","ISSN":"15296466","author":[{"dropping-particle":"","family":"Kendall","given":"Brian","non-dropping-particle":"","parse-names":false,"suffix":""},{"dropping-particle":"","family":"Dahl","given":"Tais W.","non-dropping-particle":"","parse-names":false,"suffix":""},{"dropping-particle":"","family":"Anbar","given":"Ariel D.","non-dropping-particle":"","parse-names":false,"suffix":""}],"container-title":"Reviews in Mineralogy and Geochemistry","id":"ITEM-1","issued":{"date-parts":[["2017"]]},"page":"683-732","title":"The stable isotope geochemistry of molybdenum","type":"article-journal","volume":"82"},"uris":["http://www.mendeley.com/documents/?uuid=0310b5a9-bd45-443c-899d-0b8d2ccd434a"]}],"mendeley":{"formattedCitation":"(Kendall et al., 2017)","manualFormatting":"summaryized in Kendall et al. (2017)","plainTextFormattedCitation":"(Kendall et al., 2017)","previouslyFormattedCitation":"(Kendall et al., 2017)"},"properties":{"noteIndex":0},"schema":"https://github.com/citation-style-language/schema/raw/master/csl-citation.json"}</w:instrText>
      </w:r>
      <w:r w:rsidR="00FE756E">
        <w:rPr>
          <w:color w:val="000000"/>
        </w:rPr>
        <w:fldChar w:fldCharType="separate"/>
      </w:r>
      <w:r w:rsidR="00FE756E">
        <w:rPr>
          <w:noProof/>
          <w:color w:val="000000"/>
        </w:rPr>
        <w:t xml:space="preserve">summaryized in </w:t>
      </w:r>
      <w:r w:rsidR="00FE756E" w:rsidRPr="00FE756E">
        <w:rPr>
          <w:noProof/>
          <w:color w:val="000000"/>
        </w:rPr>
        <w:t xml:space="preserve">Kendall et al. </w:t>
      </w:r>
      <w:r w:rsidR="00FE756E">
        <w:rPr>
          <w:noProof/>
          <w:color w:val="000000"/>
        </w:rPr>
        <w:t>(</w:t>
      </w:r>
      <w:r w:rsidR="00FE756E" w:rsidRPr="00FE756E">
        <w:rPr>
          <w:noProof/>
          <w:color w:val="000000"/>
        </w:rPr>
        <w:t>2017)</w:t>
      </w:r>
      <w:r w:rsidR="00FE756E">
        <w:rPr>
          <w:color w:val="000000"/>
        </w:rPr>
        <w:fldChar w:fldCharType="end"/>
      </w:r>
      <w:r w:rsidR="006A1E60">
        <w:rPr>
          <w:color w:val="000000"/>
        </w:rPr>
        <w:t xml:space="preserve">), and is currently in use to better constrain similarly </w:t>
      </w:r>
      <w:commentRangeStart w:id="48"/>
      <w:r w:rsidR="006A1E60">
        <w:rPr>
          <w:color w:val="000000"/>
        </w:rPr>
        <w:t xml:space="preserve">elusive metals </w:t>
      </w:r>
      <w:commentRangeEnd w:id="48"/>
      <w:r w:rsidR="00ED535D">
        <w:rPr>
          <w:rStyle w:val="CommentReference"/>
        </w:rPr>
        <w:commentReference w:id="48"/>
      </w:r>
      <w:r w:rsidR="006A1E60">
        <w:rPr>
          <w:color w:val="000000"/>
        </w:rPr>
        <w:t>(</w:t>
      </w:r>
      <w:r w:rsidR="006A1E60" w:rsidRPr="00B3453D">
        <w:rPr>
          <w:i/>
          <w:iCs/>
          <w:color w:val="000000"/>
        </w:rPr>
        <w:t>e.g.,</w:t>
      </w:r>
      <w:r w:rsidR="006A1E60">
        <w:rPr>
          <w:color w:val="000000"/>
        </w:rPr>
        <w:t xml:space="preserve"> Cu, Zn</w:t>
      </w:r>
      <w:r w:rsidR="00B3453D">
        <w:rPr>
          <w:color w:val="000000"/>
        </w:rPr>
        <w:t xml:space="preserve">; </w:t>
      </w:r>
      <w:r w:rsidR="00B3453D">
        <w:rPr>
          <w:color w:val="000000"/>
        </w:rPr>
        <w:fldChar w:fldCharType="begin" w:fldLock="1"/>
      </w:r>
      <w:r w:rsidR="00926242">
        <w:rPr>
          <w:color w:val="000000"/>
        </w:rPr>
        <w:instrText>ADDIN CSL_CITATION {"citationItems":[{"id":"ITEM-1","itemData":{"DOI":"10.1016/j.gca.2013.07.046","ISSN":"00167037","abstract":"The oceanic biogeochemical cycles of the transition metals have been eliciting considerable attention for some time. Many of them have isotope systems that are fractionated by key biological and chemical processes so that significant information about such processes may be gleaned from them. However, for many of these nascent isotopic systems we currently know too little of their modern oceanic mass balance, making the application of such systems to the past speculative, at best. Here we investigate the biogeochemical cycling of copper (Cu) and zinc (Zn) isotopes in the ocean. We present estimates for the isotopic composition of Cu and Zn inputs to the oceans based on new data presented here and published data. The bulk isotopic composition of dissolved Cu and Zn in the oceans (δ65Cu ~+0.9‰, δ66Zn ~+0.5‰) is in both cases heavier than their respective inputs (at around δ65Cu=+0.6‰ and δ66Zn=+0.3‰, respectively), implying a marine process that fractionates them and a resulting isotopically light sedimentary output. For the better-known molybdenum isotope system this is achieved by sorption to Fe-Mn oxides, and this light isotopic composition is recorded in Fe-Mn crusts. Hence, we present isotopic data for Cu and Zn in three Fe-Mn crusts from the major ocean basins, which yield δ65Cu=0.44±0.23‰ (mean and 2SD) and δ66Zn=1.04±0.21‰. Thus for Cu isotopes output to particulate Fe-Mn oxides can explain the heavy isotopic composition of the oceans, while for Zn it cannot. The heavy Zn in Fe-Mn crusts (and in all other authigenic marine sediments measured so far) implies that a missing light sink is still to be located. These observations are some of the first to place constraints on the modern oceanic mass balance of Cu and Zn isotopes. © 2013 The Authors.","author":[{"dropping-particle":"","family":"Little","given":"S. H.","non-dropping-particle":"","parse-names":false,"suffix":""},{"dropping-particle":"","family":"Vance","given":"D.","non-dropping-particle":"","parse-names":false,"suffix":""},{"dropping-particle":"","family":"Walker-Brown","given":"C.","non-dropping-particle":"","parse-names":false,"suffix":""},{"dropping-particle":"","family":"Landing","given":"W. M.","non-dropping-particle":"","parse-names":false,"suffix":""}],"container-title":"Geochimica et Cosmochimica Acta","id":"ITEM-1","issued":{"date-parts":[["2014"]]},"title":"The oceanic mass balance of copper and zinc isotopes, investigated by analysis of their inputs, and outputs to ferromanganese oxide sediments","type":"article-journal"},"uris":["http://www.mendeley.com/documents/?uuid=f6a8ca62-ee6b-344b-a77b-9dc2899efd29"]}],"mendeley":{"formattedCitation":"(Little et al., 2014)","manualFormatting":"Little et al. (2014)","plainTextFormattedCitation":"(Little et al., 2014)","previouslyFormattedCitation":"(Little et al., 2014)"},"properties":{"noteIndex":0},"schema":"https://github.com/citation-style-language/schema/raw/master/csl-citation.json"}</w:instrText>
      </w:r>
      <w:r w:rsidR="00B3453D">
        <w:rPr>
          <w:color w:val="000000"/>
        </w:rPr>
        <w:fldChar w:fldCharType="separate"/>
      </w:r>
      <w:r w:rsidR="00B3453D" w:rsidRPr="00B3453D">
        <w:rPr>
          <w:noProof/>
          <w:color w:val="000000"/>
        </w:rPr>
        <w:t xml:space="preserve">Little et al. </w:t>
      </w:r>
      <w:r w:rsidR="00B3453D">
        <w:rPr>
          <w:noProof/>
          <w:color w:val="000000"/>
        </w:rPr>
        <w:t>(</w:t>
      </w:r>
      <w:r w:rsidR="00B3453D" w:rsidRPr="00B3453D">
        <w:rPr>
          <w:noProof/>
          <w:color w:val="000000"/>
        </w:rPr>
        <w:t>2014)</w:t>
      </w:r>
      <w:r w:rsidR="00B3453D">
        <w:rPr>
          <w:color w:val="000000"/>
        </w:rPr>
        <w:fldChar w:fldCharType="end"/>
      </w:r>
      <w:r w:rsidR="006A1E60">
        <w:rPr>
          <w:color w:val="000000"/>
        </w:rPr>
        <w:t xml:space="preserve">). </w:t>
      </w:r>
      <w:r>
        <w:rPr>
          <w:color w:val="222222"/>
          <w:shd w:val="clear" w:color="auto" w:fill="FFFFFF"/>
        </w:rPr>
        <w:t>To apply this approach, we must know t</w:t>
      </w:r>
      <w:r w:rsidRPr="004A56F7">
        <w:rPr>
          <w:color w:val="222222"/>
          <w:shd w:val="clear" w:color="auto" w:fill="FFFFFF"/>
        </w:rPr>
        <w:t>he isotopic compositions of major fluxes</w:t>
      </w:r>
      <w:r>
        <w:rPr>
          <w:color w:val="222222"/>
          <w:shd w:val="clear" w:color="auto" w:fill="FFFFFF"/>
        </w:rPr>
        <w:t>.</w:t>
      </w:r>
      <w:r>
        <w:t xml:space="preserve"> </w:t>
      </w:r>
      <w:r w:rsidR="00036D67">
        <w:t>While the isotopic compositions of known sources</w:t>
      </w:r>
      <w:r w:rsidR="001E347A">
        <w:t xml:space="preserve"> </w:t>
      </w:r>
      <w:r w:rsidR="00036D67">
        <w:t>are reasonably well characterized, the sinks</w:t>
      </w:r>
      <w:r w:rsidR="00494B1A">
        <w:t xml:space="preserve"> </w:t>
      </w:r>
      <w:r w:rsidR="00036D67">
        <w:t>are difficult to ascertain. Once the major isotope parameters have been identified, we can apply the isotope mass balance constraint, evaluate the flux estimates, and hopefully resolve the mass imbalance.</w:t>
      </w:r>
      <w:bookmarkEnd w:id="47"/>
    </w:p>
    <w:p w14:paraId="3299848F" w14:textId="3F972868" w:rsidR="00556ED3" w:rsidRDefault="006B559F" w:rsidP="002E27E8">
      <w:pPr>
        <w:ind w:firstLine="720"/>
        <w:jc w:val="both"/>
      </w:pPr>
      <w:r>
        <w:t>Maybe unsurprisingly</w:t>
      </w:r>
      <w:r w:rsidR="004555DF">
        <w:t>,</w:t>
      </w:r>
      <w:r w:rsidR="00A275CE">
        <w:t xml:space="preserve"> </w:t>
      </w:r>
      <w:r w:rsidR="00B6460C">
        <w:t xml:space="preserve">there is an isotope mass imbalance. </w:t>
      </w:r>
      <w:r w:rsidR="002F1C8B">
        <w:t>The known s</w:t>
      </w:r>
      <w:r w:rsidR="00AD46AB">
        <w:t>ources</w:t>
      </w:r>
      <w:r w:rsidR="002F1C8B">
        <w:t xml:space="preserve"> are isotopically lighter than the </w:t>
      </w:r>
      <w:r w:rsidR="00AD46AB">
        <w:t>oceans and t</w:t>
      </w:r>
      <w:r w:rsidR="00B6460C">
        <w:t xml:space="preserve">he known sinks are </w:t>
      </w:r>
      <w:r w:rsidR="00BF5FAB">
        <w:t xml:space="preserve">seemingly </w:t>
      </w:r>
      <w:r w:rsidR="00543DEE">
        <w:t>incredibly</w:t>
      </w:r>
      <w:r w:rsidR="00AD46AB">
        <w:t xml:space="preserve"> variable</w:t>
      </w:r>
      <w:r w:rsidR="00B60691">
        <w:t xml:space="preserve"> or have isotopic compositions greater than or equal to the ocean</w:t>
      </w:r>
      <w:r w:rsidR="00B6460C">
        <w:t xml:space="preserve">. The combination of these </w:t>
      </w:r>
      <w:proofErr w:type="gramStart"/>
      <w:r w:rsidR="00B6460C">
        <w:t>imbalances</w:t>
      </w:r>
      <w:proofErr w:type="gramEnd"/>
      <w:r w:rsidR="00B6460C">
        <w:t xml:space="preserve"> points to a significant missing component (or components) or </w:t>
      </w:r>
      <w:r w:rsidR="00EF1D15">
        <w:t xml:space="preserve">largely misunderstood </w:t>
      </w:r>
      <w:r w:rsidR="00B6460C">
        <w:t>isotopic compositions.</w:t>
      </w:r>
      <w:r w:rsidR="00CE1F8C">
        <w:t xml:space="preserve"> </w:t>
      </w:r>
      <w:r w:rsidR="008A6CFB">
        <w:t>But which fluxes are the most</w:t>
      </w:r>
      <w:r w:rsidR="00294630">
        <w:t xml:space="preserve"> in need of</w:t>
      </w:r>
      <w:r w:rsidR="004928C1">
        <w:t xml:space="preserve"> </w:t>
      </w:r>
      <w:r w:rsidR="00543DEE">
        <w:t xml:space="preserve">additional </w:t>
      </w:r>
      <w:r w:rsidR="00294630">
        <w:t xml:space="preserve">examination and which fluxes </w:t>
      </w:r>
      <w:r w:rsidR="00793E4E">
        <w:t xml:space="preserve">may </w:t>
      </w:r>
      <w:r w:rsidR="005B27D9">
        <w:t xml:space="preserve">be significant, but are </w:t>
      </w:r>
      <w:r w:rsidR="00294630">
        <w:t>missing from the</w:t>
      </w:r>
      <w:r w:rsidR="00543DEE">
        <w:t xml:space="preserve"> previous</w:t>
      </w:r>
      <w:r w:rsidR="00294630">
        <w:t xml:space="preserve"> budget</w:t>
      </w:r>
      <w:r w:rsidR="00543DEE">
        <w:t>s</w:t>
      </w:r>
      <w:r w:rsidR="008A6CFB">
        <w:t xml:space="preserve">? </w:t>
      </w:r>
      <w:r w:rsidR="0099059B">
        <w:t xml:space="preserve">To address these questions, we first look at what is known about the isotopic composition of </w:t>
      </w:r>
      <w:r w:rsidR="006D7D22">
        <w:t xml:space="preserve">components within the </w:t>
      </w:r>
      <w:r w:rsidR="00400D81">
        <w:t xml:space="preserve">previously modeled </w:t>
      </w:r>
      <w:r w:rsidR="006D7D22">
        <w:t>marine Ni budget</w:t>
      </w:r>
      <w:r w:rsidR="000B7A27">
        <w:t>s</w:t>
      </w:r>
      <w:r w:rsidR="00400D81">
        <w:t>.</w:t>
      </w:r>
    </w:p>
    <w:p w14:paraId="05939996" w14:textId="77777777" w:rsidR="009C1F6B" w:rsidRPr="007B7C1C" w:rsidRDefault="009C1F6B" w:rsidP="00180F02">
      <w:pPr>
        <w:pStyle w:val="Heading2"/>
      </w:pPr>
      <w:bookmarkStart w:id="49" w:name="_Toc78741997"/>
      <w:bookmarkStart w:id="50" w:name="_Toc78742113"/>
      <w:r w:rsidRPr="007B7C1C">
        <w:t>Oceans</w:t>
      </w:r>
      <w:bookmarkEnd w:id="49"/>
      <w:bookmarkEnd w:id="50"/>
    </w:p>
    <w:p w14:paraId="5FBEDFF3" w14:textId="5729785B" w:rsidR="009C1F6B" w:rsidRPr="00F8651F" w:rsidRDefault="00096DBE" w:rsidP="00F8651F">
      <w:pPr>
        <w:spacing w:after="0"/>
        <w:ind w:firstLine="720"/>
        <w:jc w:val="both"/>
        <w:textAlignment w:val="baseline"/>
      </w:pPr>
      <w:commentRangeStart w:id="51"/>
      <w:r>
        <w:t xml:space="preserve">The oceans are often the point of reference </w:t>
      </w:r>
      <w:r w:rsidR="00E161A3">
        <w:t>for the</w:t>
      </w:r>
      <w:r w:rsidR="00F1173B">
        <w:t xml:space="preserve"> isotopically light</w:t>
      </w:r>
      <w:r>
        <w:t xml:space="preserve"> or heav</w:t>
      </w:r>
      <w:r w:rsidR="00F1173B">
        <w:t xml:space="preserve">y </w:t>
      </w:r>
      <w:r w:rsidR="00E161A3">
        <w:t xml:space="preserve">character of </w:t>
      </w:r>
      <w:r w:rsidR="00F1173B">
        <w:t xml:space="preserve">a </w:t>
      </w:r>
      <w:r>
        <w:t xml:space="preserve">flux </w:t>
      </w:r>
      <w:commentRangeEnd w:id="51"/>
      <w:r w:rsidR="00D279E6">
        <w:rPr>
          <w:rStyle w:val="CommentReference"/>
        </w:rPr>
        <w:commentReference w:id="51"/>
      </w:r>
      <w:r>
        <w:t xml:space="preserve">and will be described first. </w:t>
      </w:r>
      <w:r w:rsidR="00467D72">
        <w:t xml:space="preserve">The </w:t>
      </w:r>
      <w:r w:rsidR="009C1F6B">
        <w:t xml:space="preserve">deep ocean is globally homogenous, with an isotopic composition </w:t>
      </w:r>
      <w:r w:rsidR="001E42BA">
        <w:t>between</w:t>
      </w:r>
      <w:r w:rsidR="00A31312">
        <w:t xml:space="preserve"> </w:t>
      </w:r>
      <w:r w:rsidR="009C1F6B">
        <w:t>1.3</w:t>
      </w:r>
      <w:r w:rsidR="00A31312">
        <w:t>‰</w:t>
      </w:r>
      <w:r w:rsidR="001E42BA">
        <w:t xml:space="preserve"> to 1.4</w:t>
      </w:r>
      <w:r w:rsidR="009C1F6B">
        <w:t xml:space="preserve">‰ </w:t>
      </w:r>
      <w:r w:rsidR="009C1F6B">
        <w:fldChar w:fldCharType="begin" w:fldLock="1"/>
      </w:r>
      <w:r w:rsidR="009C1F6B">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exchange","type":"article-journal"},"uris":["http://www.mendeley.com/documents/?uuid=6965f8b5-8993-3cd4-8348-91e58107c632"]},{"id":"ITEM-2","itemData":{"DOI":"10.1016/j.chemgeo.2020.119662","ISSN":"00092541","abstract":"Nickel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Geology","id":"ITEM-2","issue":"June","issued":{"date-parts":[["2020"]]},"title":"A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Takano et al., 2017; Yang et al., 2020)","plainTextFormattedCitation":"(Archer et al., 2020; Takano et al., 2017; Yang et al., 2020)","previouslyFormattedCitation":"(Archer et al., 2020; Takano et al., 2017; Yang et al., 2020)"},"properties":{"noteIndex":0},"schema":"https://github.com/citation-style-language/schema/raw/master/csl-citation.json"}</w:instrText>
      </w:r>
      <w:r w:rsidR="009C1F6B">
        <w:fldChar w:fldCharType="separate"/>
      </w:r>
      <w:r w:rsidR="009C1F6B" w:rsidRPr="00621DF7">
        <w:rPr>
          <w:noProof/>
        </w:rPr>
        <w:t>(Archer et al., 2020; Takano et al., 2017; Yang et al., 2020)</w:t>
      </w:r>
      <w:r w:rsidR="009C1F6B">
        <w:fldChar w:fldCharType="end"/>
      </w:r>
      <w:r w:rsidR="009C1F6B">
        <w:t xml:space="preserve"> while the surface ocean varies. The South Pacific </w:t>
      </w:r>
      <w:r w:rsidR="009C1F6B">
        <w:fldChar w:fldCharType="begin" w:fldLock="1"/>
      </w:r>
      <w:r w:rsidR="009C1F6B">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exchange","type":"article-journal"},"uris":["http://www.mendeley.com/documents/?uuid=6965f8b5-8993-3cd4-8348-91e58107c632"]}],"mendeley":{"formattedCitation":"(Takano et al., 2017)","plainTextFormattedCitation":"(Takano et al., 2017)","previouslyFormattedCitation":"(Takano et al., 2017)"},"properties":{"noteIndex":0},"schema":"https://github.com/citation-style-language/schema/raw/master/csl-citation.json"}</w:instrText>
      </w:r>
      <w:r w:rsidR="009C1F6B">
        <w:fldChar w:fldCharType="separate"/>
      </w:r>
      <w:r w:rsidR="009C1F6B" w:rsidRPr="00621DF7">
        <w:rPr>
          <w:noProof/>
        </w:rPr>
        <w:t>(Takano et al., 2017)</w:t>
      </w:r>
      <w:r w:rsidR="009C1F6B">
        <w:fldChar w:fldCharType="end"/>
      </w:r>
      <w:r w:rsidR="009C1F6B">
        <w:t xml:space="preserve">, North Pacific </w:t>
      </w:r>
      <w:r w:rsidR="009C1F6B">
        <w:fldChar w:fldCharType="begin" w:fldLock="1"/>
      </w:r>
      <w:r w:rsidR="009C1F6B">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rsidR="009C1F6B">
        <w:fldChar w:fldCharType="separate"/>
      </w:r>
      <w:r w:rsidR="009C1F6B" w:rsidRPr="00621DF7">
        <w:rPr>
          <w:noProof/>
        </w:rPr>
        <w:t>(Yang et al., 2020)</w:t>
      </w:r>
      <w:r w:rsidR="009C1F6B">
        <w:fldChar w:fldCharType="end"/>
      </w:r>
      <w:r w:rsidR="009C1F6B">
        <w:t xml:space="preserve">, and South Atlantic </w:t>
      </w:r>
      <w:r w:rsidR="009C1F6B">
        <w:fldChar w:fldCharType="begin" w:fldLock="1"/>
      </w:r>
      <w:r w:rsidR="009C1F6B">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rsidR="009C1F6B">
        <w:fldChar w:fldCharType="separate"/>
      </w:r>
      <w:r w:rsidR="009C1F6B" w:rsidRPr="00621DF7">
        <w:rPr>
          <w:noProof/>
        </w:rPr>
        <w:t>(Archer et al., 2020)</w:t>
      </w:r>
      <w:r w:rsidR="009C1F6B">
        <w:fldChar w:fldCharType="end"/>
      </w:r>
      <w:r w:rsidR="009C1F6B">
        <w:t xml:space="preserve"> all show significant trends towards isotopically heavy values in the surface waters, up to 1.78‰, which are coupled with surface [Ni] depletions down to ca. 2 </w:t>
      </w:r>
      <w:proofErr w:type="spellStart"/>
      <w:r w:rsidR="009C1F6B">
        <w:t>nM.</w:t>
      </w:r>
      <w:proofErr w:type="spellEnd"/>
      <w:r w:rsidR="009C1F6B">
        <w:t xml:space="preserve"> </w:t>
      </w:r>
      <w:r w:rsidR="00F1173B">
        <w:t>In contrast</w:t>
      </w:r>
      <w:r w:rsidR="009C1F6B">
        <w:t xml:space="preserve">, the Indian sector of the Southern Ocean, which displays a </w:t>
      </w:r>
      <w:r w:rsidR="00467D72">
        <w:t>nutrient like</w:t>
      </w:r>
      <w:r w:rsidR="009C1F6B">
        <w:t xml:space="preserve"> surface [Ni] depletion</w:t>
      </w:r>
      <w:r w:rsidR="00926242">
        <w:t xml:space="preserve"> although less pronounced</w:t>
      </w:r>
      <w:r w:rsidR="009C1F6B">
        <w:t xml:space="preserve">, shows no enrichment in the heavier isotopes in surface waters </w:t>
      </w:r>
      <w:r w:rsidR="009C1F6B">
        <w:fldChar w:fldCharType="begin" w:fldLock="1"/>
      </w:r>
      <w:r w:rsidR="009C1F6B">
        <w:instrText>ADDIN CSL_CITATION {"citationItems":[{"id":"ITEM-1","itemData":{"DOI":"10.1016/j.chemgeo.2018.09.010","ISSN":"00092541","abstract":"The Southern Ocean is the site of 20% of global ocean carbon export, and the origin of water masses that significantly impact the chemistry of the global ocean. Much of the Southern Ocean is a high nutrient low chlorophyll (HNLC) region. Iron is the primary limiting nutrient for phytoplankton growth, and may also be an important control on the biogeochemistry of the water masses emanating from the Southern Ocean. Here we investigate the response of Zn and Ni and their isotopes to natural Fe fertilization from Southern Ocean islands, using samples collected during the KEOPS-2 (Oct–Nov 2011) program in the early austral spring near the Kerguelen plateau, Indian Sector of the Southern Ocean. Zinc and Ni concentrations show depth distributions and relationships to major nutrients that are very similar to published data from the Atlantic sector of the Southern Ocean, away from island fertilization. As in the Atlantic sector, and other regions outside the Southern Ocean, there is a slight minimum in δ 66 Zn at about 100–150 m depth and a slightly heavier value at the surface. At the KEOPS-2 sites, the light sub-surface Zn isotopes occur at the depth level where measured chl-a has declined to near zero. The heaviest Zn isotope values in either the Atlantic or Indian sectors occur in bottom waters, are associated with samples that show high dissolved Si relative to Zn. These latter represent possible evidence for a heavy input directly to deep water or from sediment, and the Zn-Si-δ 66 Zn systematics are consistent with a source in diatom opal. Nickel concentrations show much less variation than those of Zn, with the most depleted surface value only 15–20% lower than those in upwelled deep water in the Southern Ocean. These small variations in Ni concentration are associated with no significant variability in Ni isotopes, as also previously observed in the Atlantic sector. Overall, the key feature of the dataset is the apparent absence of any significant impact of natural Fe fertilization on the distribution of Zn and Ni, with the dominant control being the station location relative to the Polar Front in both the Atlantic and Indian sectors. Zinc and Ni isotopes are invariant in surface waters, whether inside or outside the fertilized zone and whether south or north of the Polar Front. This article is part of a special issue entitled: “Cycles of trace elements and isotopes in the ocean – GEOTRACES and beyond” - edited by Tim M. Conway, Tristan Horner, Yves Plan…","author":[{"dropping-particle":"","family":"Wang","given":"R. M.","non-dropping-particle":"","parse-names":false,"suffix":""},{"dropping-particle":"","family":"Archer","given":"C.","non-dropping-particle":"","parse-names":false,"suffix":""},{"dropping-particle":"","family":"Bowie","given":"A. R.","non-dropping-particle":"","parse-names":false,"suffix":""},{"dropping-particle":"","family":"Vance","given":"D.","non-dropping-particle":"","parse-names":false,"suffix":""}],"container-title":"Chemical Geology","id":"ITEM-1","issued":{"date-parts":[["2019"]]},"title":"Zinc and nickel isotopes in seawater from the Indian Sector of the Southern Ocean: The impact of natural iron fertilization versus Southern Ocean hydrography and biogeochemistry","type":"article-journal"},"uris":["http://www.mendeley.com/documents/?uuid=62f64afa-d63a-38d2-8f6e-b05515fb65de"]}],"mendeley":{"formattedCitation":"(Wang et al., 2019)","plainTextFormattedCitation":"(Wang et al., 2019)","previouslyFormattedCitation":"(Wang et al., 2019)"},"properties":{"noteIndex":0},"schema":"https://github.com/citation-style-language/schema/raw/master/csl-citation.json"}</w:instrText>
      </w:r>
      <w:r w:rsidR="009C1F6B">
        <w:fldChar w:fldCharType="separate"/>
      </w:r>
      <w:r w:rsidR="009C1F6B" w:rsidRPr="00621DF7">
        <w:rPr>
          <w:noProof/>
        </w:rPr>
        <w:t>(Wang et al., 2019)</w:t>
      </w:r>
      <w:r w:rsidR="009C1F6B">
        <w:fldChar w:fldCharType="end"/>
      </w:r>
      <w:r w:rsidR="009C1F6B">
        <w:t xml:space="preserve">. This discrepancy may be due to regional biology; </w:t>
      </w:r>
      <w:r w:rsidR="00926242">
        <w:fldChar w:fldCharType="begin" w:fldLock="1"/>
      </w:r>
      <w:r w:rsidR="00633D28">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2020)","manualFormatting":"Archer et al. (2020)","plainTextFormattedCitation":"(Archer et al., 2020)","previouslyFormattedCitation":"(Archer et al., 2020)"},"properties":{"noteIndex":0},"schema":"https://github.com/citation-style-language/schema/raw/master/csl-citation.json"}</w:instrText>
      </w:r>
      <w:r w:rsidR="00926242">
        <w:fldChar w:fldCharType="separate"/>
      </w:r>
      <w:r w:rsidR="00926242" w:rsidRPr="00926242">
        <w:rPr>
          <w:noProof/>
        </w:rPr>
        <w:t xml:space="preserve">Archer et al. </w:t>
      </w:r>
      <w:r w:rsidR="003E3C38">
        <w:rPr>
          <w:noProof/>
        </w:rPr>
        <w:t>(</w:t>
      </w:r>
      <w:r w:rsidR="00926242" w:rsidRPr="00926242">
        <w:rPr>
          <w:noProof/>
        </w:rPr>
        <w:t>2020)</w:t>
      </w:r>
      <w:r w:rsidR="00926242">
        <w:fldChar w:fldCharType="end"/>
      </w:r>
      <w:r w:rsidR="003E3C38">
        <w:t xml:space="preserve"> </w:t>
      </w:r>
      <w:r w:rsidR="009C1F6B">
        <w:t>hypothesize that the differing dominating species</w:t>
      </w:r>
      <w:r w:rsidR="00A46D62">
        <w:t xml:space="preserve"> </w:t>
      </w:r>
      <w:r w:rsidR="009C1F6B">
        <w:t>between south (diatom dominated) and north (cyanobacteria dominated) of the polar front results in the differing surface water isotopic compositions</w:t>
      </w:r>
      <w:commentRangeStart w:id="52"/>
      <w:r w:rsidR="009C1F6B">
        <w:t xml:space="preserve">. </w:t>
      </w:r>
      <w:commentRangeEnd w:id="52"/>
      <w:r w:rsidR="00F32252">
        <w:rPr>
          <w:rStyle w:val="CommentReference"/>
        </w:rPr>
        <w:commentReference w:id="52"/>
      </w:r>
      <w:r w:rsidR="009C1F6B">
        <w:t xml:space="preserve"> </w:t>
      </w:r>
    </w:p>
    <w:p w14:paraId="1CD69DA7" w14:textId="6A051336" w:rsidR="00F801C6" w:rsidRPr="007B7C1C" w:rsidRDefault="00F801C6" w:rsidP="00180F02">
      <w:pPr>
        <w:pStyle w:val="Heading2"/>
      </w:pPr>
      <w:bookmarkStart w:id="53" w:name="_Toc78741998"/>
      <w:bookmarkStart w:id="54" w:name="_Toc78742114"/>
      <w:r w:rsidRPr="007B7C1C">
        <w:t>Inputs</w:t>
      </w:r>
      <w:bookmarkEnd w:id="53"/>
      <w:bookmarkEnd w:id="54"/>
    </w:p>
    <w:p w14:paraId="706AD98B" w14:textId="28798B44" w:rsidR="00F801C6" w:rsidRDefault="00C345E3" w:rsidP="00F801C6">
      <w:pPr>
        <w:spacing w:after="0"/>
        <w:ind w:firstLine="720"/>
        <w:jc w:val="both"/>
        <w:textAlignment w:val="baseline"/>
      </w:pPr>
      <w:r>
        <w:t>All known</w:t>
      </w:r>
      <w:r w:rsidR="00F801C6">
        <w:t xml:space="preserve"> sources </w:t>
      </w:r>
      <w:r>
        <w:t>are</w:t>
      </w:r>
      <w:r w:rsidR="00F801C6">
        <w:t xml:space="preserve"> isotopically lighter than oceans. </w:t>
      </w:r>
      <w:r w:rsidR="003B25CC">
        <w:t>The isotopic composition of continental crust, which we assume to represent that of dust,</w:t>
      </w:r>
      <w:r w:rsidR="00F801C6">
        <w:t xml:space="preserve"> has a limited isotopic composition, from -0.1 to +0.2‰ </w:t>
      </w:r>
      <w:r w:rsidR="00F801C6">
        <w:fldChar w:fldCharType="begin" w:fldLock="1"/>
      </w:r>
      <w:r w:rsidR="00300A50">
        <w:instrText xml:space="preserve">ADDIN CSL_CITATION {"citationItems":[{"id":"ITEM-1","itemData":{"DOI":"10.1111/j.1751-908X.2013.00209.x","ISSN":"16394488","abstract":"Although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Research","id":"ITEM-1","issue":"3","issued":{"date-parts":[["2013","9"]]},"page":"297-317","title":"Nickel isotope variations in terrestrial silicate rocks and geological reference materials measured by MC-ICP-MS","type":"article-journal","volume":"37"},"uris":["http://www.mendeley.com/documents/?uuid=5a42205a-bc20-34ee-92e0-4d896dceef00"]},{"id":"ITEM-2","itemData":{"DOI":"10.1073/pnas.0900726106","ISSN":"00278424","abstract":"The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Spectrometry","id":"ITEM-3","issue":"1","issued":{"date-parts":[["2012","1"]]},"page":"137-145","title":"Determination of mass-dependent variations in nickel isotope compositions using double spiking and MC-ICPMS","type":"paper-conference","volume":"27"},"uris":["http://www.mendeley.com/documents/?uuid=64bde472-9d3b-33db-942d-918311d0c565"]},{"id":"ITEM-4","itemData":{"DOI":"10.1039/c9ja00077a","ISSN":"0267-9477","abstract":"An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300A50">
        <w:rPr>
          <w:rFonts w:ascii="Cambria Math" w:hAnsi="Cambria Math" w:cs="Cambria Math"/>
        </w:rPr>
        <w:instrText>∼</w:instrText>
      </w:r>
      <w:r w:rsidR="00300A50">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Spectrometry","id":"ITEM-4","issue":"8","issued":{"date-parts":[["2019"]]},"page":"1639-1651","publisher":"Royal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MC-ICP-MS","type":"article-journal","volume":"34"},"uris":["http://www.mendeley.com/documents/?uuid=4e112999-6ca8-4fc5-86f7-505dda003ce8"]}],"mendeley":{"formattedCitation":"(Cameron et al., 2009; Gall et al., 2012; Gueguen et al., 2013; Wu et al., 2019)","manualFormatting":"(Cameron et al., 2009; Gall et al., 2012; Gueguen et al., 2013; Wu et al., 2019 and references therein)","plainTextFormattedCitation":"(Cameron et al., 2009; Gall et al., 2012; Gueguen et al., 2013; Wu et al., 2019)","previouslyFormattedCitation":"(Cameron et al., 2009; Gall et al., 2012; Gueguen et al., 2013; Wu et al., 2019)"},"properties":{"noteIndex":0},"schema":"https://github.com/citation-style-language/schema/raw/master/csl-citation.json"}</w:instrText>
      </w:r>
      <w:r w:rsidR="00F801C6">
        <w:fldChar w:fldCharType="separate"/>
      </w:r>
      <w:r w:rsidR="00806402" w:rsidRPr="00806402">
        <w:rPr>
          <w:noProof/>
        </w:rPr>
        <w:t>(Cameron et al., 2009; Gall et al., 2012; Gueguen et al., 2013; Wu et al., 2019</w:t>
      </w:r>
      <w:r w:rsidR="00806402">
        <w:rPr>
          <w:noProof/>
        </w:rPr>
        <w:t xml:space="preserve"> and references therein</w:t>
      </w:r>
      <w:r w:rsidR="00806402" w:rsidRPr="00806402">
        <w:rPr>
          <w:noProof/>
        </w:rPr>
        <w:t>)</w:t>
      </w:r>
      <w:r w:rsidR="00F801C6">
        <w:fldChar w:fldCharType="end"/>
      </w:r>
      <w:r w:rsidR="00F801C6">
        <w:t xml:space="preserve">. </w:t>
      </w:r>
      <w:r w:rsidR="00806402">
        <w:t xml:space="preserve">Basalts rock standards </w:t>
      </w:r>
      <w:r w:rsidR="006F68F5">
        <w:t>analyzed</w:t>
      </w:r>
      <w:r w:rsidR="00806402">
        <w:t xml:space="preserve"> across multiple studies have </w:t>
      </w:r>
      <w:r w:rsidR="0051169D">
        <w:t xml:space="preserve">a </w:t>
      </w:r>
      <w:r w:rsidR="00806402">
        <w:t>δ</w:t>
      </w:r>
      <w:r w:rsidR="00591E6A">
        <w:rPr>
          <w:vertAlign w:val="superscript"/>
        </w:rPr>
        <w:t>60</w:t>
      </w:r>
      <w:r w:rsidR="00806402">
        <w:t xml:space="preserve">Ni </w:t>
      </w:r>
      <w:r w:rsidR="0051169D">
        <w:t>range</w:t>
      </w:r>
      <w:r w:rsidR="008C2ABF">
        <w:t xml:space="preserve"> from</w:t>
      </w:r>
      <w:r w:rsidR="00806402">
        <w:t xml:space="preserve"> 0.01 to 0.21‰, and loess standards have a</w:t>
      </w:r>
      <w:r w:rsidR="00C74C57">
        <w:t xml:space="preserve"> </w:t>
      </w:r>
      <w:r w:rsidR="00591E6A">
        <w:t>δ</w:t>
      </w:r>
      <w:r w:rsidR="00591E6A">
        <w:rPr>
          <w:vertAlign w:val="superscript"/>
        </w:rPr>
        <w:t>60</w:t>
      </w:r>
      <w:r w:rsidR="00591E6A">
        <w:t>Ni</w:t>
      </w:r>
      <w:r w:rsidR="00C74C57">
        <w:t xml:space="preserve"> range of </w:t>
      </w:r>
      <w:r w:rsidR="0051169D">
        <w:t>0.03 to 0.21‰</w:t>
      </w:r>
      <w:r w:rsidR="00300A50">
        <w:t xml:space="preserve"> </w:t>
      </w:r>
      <w:r w:rsidR="00300A50">
        <w:fldChar w:fldCharType="begin" w:fldLock="1"/>
      </w:r>
      <w:r w:rsidR="00BE1BB3">
        <w: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BE1BB3">
        <w:rPr>
          <w:rFonts w:ascii="Cambria Math" w:hAnsi="Cambria Math" w:cs="Cambria Math"/>
        </w:rPr>
        <w:instrText>∼</w:instrText>
      </w:r>
      <w:r w:rsidR="00BE1BB3">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2019)","plainTextFormattedCitation":"(Wu et al., 2019)","previouslyFormattedCitation":"(Wu et al., 2019)"},"properties":{"noteIndex":0},"schema":"https://github.com/citation-style-language/schema/raw/master/csl-citation.json"}</w:instrText>
      </w:r>
      <w:r w:rsidR="00300A50">
        <w:fldChar w:fldCharType="separate"/>
      </w:r>
      <w:r w:rsidR="00300A50" w:rsidRPr="00300A50">
        <w:rPr>
          <w:noProof/>
        </w:rPr>
        <w:t>(Wu et al., 2019)</w:t>
      </w:r>
      <w:r w:rsidR="00300A50">
        <w:fldChar w:fldCharType="end"/>
      </w:r>
      <w:r w:rsidR="0051169D">
        <w:t>.</w:t>
      </w:r>
      <w:r w:rsidR="00806402">
        <w:t xml:space="preserve"> </w:t>
      </w:r>
      <w:r w:rsidR="00112EDF">
        <w:t>Rivers, the largest known source,</w:t>
      </w:r>
      <w:r w:rsidR="00F801C6">
        <w:t xml:space="preserve"> </w:t>
      </w:r>
      <w:r w:rsidR="00A30EB1">
        <w:t>appear to be</w:t>
      </w:r>
      <w:r w:rsidR="00F801C6">
        <w:t xml:space="preserve"> isotopically vari</w:t>
      </w:r>
      <w:r w:rsidR="00112EDF">
        <w:t>able</w:t>
      </w:r>
      <w:r w:rsidR="00F801C6">
        <w:t xml:space="preserve">, from </w:t>
      </w:r>
      <w:r w:rsidR="00F801C6" w:rsidRPr="004C7D64">
        <w:t>+0.</w:t>
      </w:r>
      <w:r w:rsidR="00121DEE">
        <w:t>18</w:t>
      </w:r>
      <w:r w:rsidR="00F801C6" w:rsidRPr="004C7D64">
        <w:t xml:space="preserve"> to +1.3</w:t>
      </w:r>
      <w:r w:rsidR="00F801C6">
        <w:t>8‰</w:t>
      </w:r>
      <w:r w:rsidR="0020016B">
        <w:t xml:space="preserve"> </w:t>
      </w:r>
      <w:r w:rsidR="00F801C6">
        <w:t xml:space="preserve">, </w:t>
      </w:r>
      <w:r w:rsidR="000608EF">
        <w:t>but cluster distinctly below typical ocean δ</w:t>
      </w:r>
      <w:r w:rsidR="000608EF">
        <w:rPr>
          <w:vertAlign w:val="superscript"/>
        </w:rPr>
        <w:t>60</w:t>
      </w:r>
      <w:r w:rsidR="000608EF">
        <w:t xml:space="preserve">Ni values, </w:t>
      </w:r>
      <w:r w:rsidR="00F801C6">
        <w:t xml:space="preserve">with an </w:t>
      </w:r>
      <w:r w:rsidR="00BD2883">
        <w:t xml:space="preserve">average </w:t>
      </w:r>
      <w:r w:rsidR="00F801C6">
        <w:t xml:space="preserve">isotopic composition of +0.9‰ </w:t>
      </w:r>
      <w:r w:rsidR="00F801C6">
        <w:fldChar w:fldCharType="begin" w:fldLock="1"/>
      </w:r>
      <w:r w:rsidR="00F801C6">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Acta","id":"ITEM-2","issued":{"date-parts":[["2021"]]},"page":"344-364","publisher":"The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oceans","type":"article-journal","volume":"293"},"uris":["http://www.mendeley.com/documents/?uuid=7330778c-8beb-4479-91a7-66bdd3afb5c9"]}],"mendeley":{"formattedCitation":"(Cameron and Vance, 2014; Revels et al., 2021)","plainTextFormattedCitation":"(Cameron and Vance, 2014; Revels et al., 2021)","previouslyFormattedCitation":"(Cameron and Vance, 2014; Revels et al., 2021)"},"properties":{"noteIndex":0},"schema":"https://github.com/citation-style-language/schema/raw/master/csl-citation.json"}</w:instrText>
      </w:r>
      <w:r w:rsidR="00F801C6">
        <w:fldChar w:fldCharType="separate"/>
      </w:r>
      <w:r w:rsidR="00F801C6" w:rsidRPr="00621DF7">
        <w:rPr>
          <w:noProof/>
        </w:rPr>
        <w:t>(Cameron and Vance, 2014; Revels et al., 2021)</w:t>
      </w:r>
      <w:r w:rsidR="00F801C6">
        <w:fldChar w:fldCharType="end"/>
      </w:r>
      <w:r w:rsidR="00F801C6">
        <w:t xml:space="preserve">. </w:t>
      </w:r>
      <w:commentRangeStart w:id="55"/>
      <w:commentRangeStart w:id="56"/>
      <w:r w:rsidR="00F801C6">
        <w:t xml:space="preserve">The difference in isotopic composition </w:t>
      </w:r>
      <w:r w:rsidR="0069715F">
        <w:t xml:space="preserve">between </w:t>
      </w:r>
      <w:r w:rsidR="00F801C6">
        <w:t xml:space="preserve"> rivers and continental crust </w:t>
      </w:r>
      <w:r w:rsidR="000608EF">
        <w:t>can be explained by weathering</w:t>
      </w:r>
      <w:r w:rsidR="000A393C">
        <w:t>;</w:t>
      </w:r>
      <w:r w:rsidR="00B7390E">
        <w:t xml:space="preserve"> Fe</w:t>
      </w:r>
      <w:r w:rsidR="000A393C">
        <w:t xml:space="preserve"> oxides produced from weathering of</w:t>
      </w:r>
      <w:r w:rsidR="00F801C6">
        <w:t xml:space="preserve"> </w:t>
      </w:r>
      <w:r w:rsidR="008C2ABF">
        <w:t>ultra-mafic</w:t>
      </w:r>
      <w:r w:rsidR="00F801C6">
        <w:t xml:space="preserve"> t</w:t>
      </w:r>
      <w:r w:rsidR="008C2ABF">
        <w:t>o</w:t>
      </w:r>
      <w:r w:rsidR="00F801C6">
        <w:t xml:space="preserve"> mafic rocks</w:t>
      </w:r>
      <w:r w:rsidR="000A393C">
        <w:t>,</w:t>
      </w:r>
      <w:r w:rsidR="00F801C6">
        <w:t xml:space="preserve"> which host the majority of the crust’s Ni</w:t>
      </w:r>
      <w:r w:rsidR="00536DF2">
        <w:t xml:space="preserve"> exposed to weathering</w:t>
      </w:r>
      <w:r w:rsidR="000A393C">
        <w:t>, have been shown experimentally and in natural settings to</w:t>
      </w:r>
      <w:r w:rsidR="00F801C6">
        <w:t xml:space="preserve"> sorb isotopically light Ni (</w:t>
      </w:r>
      <w:commentRangeStart w:id="57"/>
      <w:r w:rsidR="00F801C6" w:rsidRPr="000D4903">
        <w:t>Δ</w:t>
      </w:r>
      <w:r w:rsidR="00F801C6" w:rsidRPr="000D4903">
        <w:rPr>
          <w:vertAlign w:val="superscript"/>
        </w:rPr>
        <w:t>60/58</w:t>
      </w:r>
      <w:r w:rsidR="00F801C6" w:rsidRPr="000D4903">
        <w:t>Ni</w:t>
      </w:r>
      <w:r w:rsidR="00F801C6" w:rsidRPr="000D4903">
        <w:rPr>
          <w:vertAlign w:val="subscript"/>
        </w:rPr>
        <w:t>dissolved-</w:t>
      </w:r>
      <w:r w:rsidR="00F801C6">
        <w:rPr>
          <w:vertAlign w:val="subscript"/>
        </w:rPr>
        <w:t xml:space="preserve">ferrihydrite </w:t>
      </w:r>
      <w:commentRangeEnd w:id="57"/>
      <w:r w:rsidR="00633D28">
        <w:rPr>
          <w:rStyle w:val="CommentReference"/>
        </w:rPr>
        <w:commentReference w:id="57"/>
      </w:r>
      <w:r w:rsidR="00F801C6" w:rsidRPr="000D4903">
        <w:t>=</w:t>
      </w:r>
      <w:r w:rsidR="00F801C6">
        <w:t xml:space="preserve"> </w:t>
      </w:r>
      <w:r w:rsidR="00F801C6" w:rsidRPr="000D4903">
        <w:t>+0.35 ± 0.</w:t>
      </w:r>
      <w:r w:rsidR="00F801C6">
        <w:t>2</w:t>
      </w:r>
      <w:r w:rsidR="00F801C6" w:rsidRPr="000D4903">
        <w:t>0‰</w:t>
      </w:r>
      <w:r w:rsidR="00F801C6">
        <w:t xml:space="preserve"> 2sd and </w:t>
      </w:r>
      <w:r w:rsidR="00F801C6" w:rsidRPr="000D4903">
        <w:t>Δ</w:t>
      </w:r>
      <w:r w:rsidR="00F801C6" w:rsidRPr="000D4903">
        <w:rPr>
          <w:vertAlign w:val="superscript"/>
        </w:rPr>
        <w:t>60/58</w:t>
      </w:r>
      <w:r w:rsidR="00F801C6" w:rsidRPr="000D4903">
        <w:t>Ni</w:t>
      </w:r>
      <w:r w:rsidR="00F801C6" w:rsidRPr="000D4903">
        <w:rPr>
          <w:vertAlign w:val="subscript"/>
        </w:rPr>
        <w:t>dissolved-</w:t>
      </w:r>
      <w:r w:rsidR="00F801C6">
        <w:rPr>
          <w:vertAlign w:val="subscript"/>
        </w:rPr>
        <w:t xml:space="preserve">goethite </w:t>
      </w:r>
      <w:r w:rsidR="00F801C6" w:rsidRPr="000D4903">
        <w:t>=</w:t>
      </w:r>
      <w:r w:rsidR="00F801C6">
        <w:t xml:space="preserve"> </w:t>
      </w:r>
      <w:r w:rsidR="00F801C6" w:rsidRPr="000D4903">
        <w:t>+0.</w:t>
      </w:r>
      <w:r w:rsidR="00F801C6">
        <w:t>77</w:t>
      </w:r>
      <w:r w:rsidR="00F801C6" w:rsidRPr="000D4903">
        <w:t xml:space="preserve"> ± 0.</w:t>
      </w:r>
      <w:r w:rsidR="00F801C6">
        <w:t>23</w:t>
      </w:r>
      <w:r w:rsidR="00F801C6" w:rsidRPr="000D4903">
        <w:t>‰</w:t>
      </w:r>
      <w:r w:rsidR="00F801C6">
        <w:t xml:space="preserve"> 2sd</w:t>
      </w:r>
      <w:r w:rsidR="00633D28">
        <w:t xml:space="preserve">) </w:t>
      </w:r>
      <w:r w:rsidR="00633D28">
        <w:fldChar w:fldCharType="begin" w:fldLock="1"/>
      </w:r>
      <w:r w:rsidR="009B167B">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tracers","type":"article-journal","volume":"481"},"uris":["http://www.mendeley.com/documents/?uuid=8cf17ead-c08d-3220-945e-63ba6312f7a7"]},{"id":"ITEM-2","itemData":{"DOI":"10.1016/j.chemgeo.2015.02.007","ISSN":"00092541","abstract":"A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Geology","id":"ITEM-2","issued":{"date-parts":[["2015"]]},"title":"Ni isotope fractionation during sorption to ferrihydrite: Implications for Ni in banded iron formations","type":"article-journal"},"uris":["http://www.mendeley.com/documents/?uuid=29817252-c301-3d5d-a5fd-676fd31f1cca"]},{"id":"ITEM-3","itemData":{"DOI":"10.1016/j.chemgeo.2017.11.028","ISSN":"00092541","abstract":"Recent literature has documented systematic variations in the Ni stable isotope compositions of several terrestrial and marine reservoirs of this bioessential trace metal. For example, dissolved Ni in the world's major rivers has been shown to be more enriched in heavy isotopes than the continental rocks from which that Ni was derived (Cameron and Vance, 2014, Geochim. Cosmochim. Acta, 128, 195–211). This observation implies that one or more chemical reactions occurring during weathering of Ni-rich rock drives stable isotope fractionation that results in retention of lighter isotopes of Ni associated with solid phases. We present new Ni isotope analyses of samples from various horizons of the Webster-Addie laterite, near Democrat, North Carolina, USA, as well as results from two sets of experiments designed to constrain the fundamental mechanism(s) driving the isotopic variation observed in that weathering profile. Bedrock samples (dunite and talc-rich, altered dunite) have δ60/58Ni values of + 0.06 to + 0.20‰ in excellent agreement with previous research. A sample of “yellow laterite” is enriched in lighter isotopes of Ni, with δ60/58Ni = − 0.21‰. Mixed-phase samples containing quartz and traces of serpentine, goethite, and smectite range from + 0.13 to + 0.35‰. Experimental leaching of Ni from olivine in dilute acid at ambient conditions results in no resolvable fractionation, indicating that initial release of Ni to solution from bedrock is not responsible for the isotope variation we observe in the natural samples. Sorption of Ni onto montmorillonite, a minor secondary weathering product present in laterites, is associated with a very small fractionation of + 0.11 ± 0.09‰ with lighter isotopes sorbed on the smectitic clay. Such adsorption can thus account for some, but not all of the isotope systematics observed in the weathering profile. Given previous evidence that sorption of Ni to Fe oxyhydroxides does drive a fractionation of appropriate sense and magnitude (Wasylenki et al., 2015, Chem. Geol., 400, 56–64), we infer that oxidation of Fe2+ released from bedrock and precipitation result in retention of a light pool of Ni in solid weathering products, thereby enriching dissolved Ni in heavier isotopes. Because much of the continental crust's Ni budget is hosted by mafic and ultramafic rocks, which weather very rapidly at Earth's surface, and for which Fe oxyhydroxides are extremely common weathering products, this Ni fractionation mechanism may be…","author":[{"dropping-particle":"","family":"Spivak-Birndorf","given":"Lev J.","non-dropping-particle":"","parse-names":false,"suffix":""},{"dropping-particle":"","family":"Wang","given":"Shui Jiong","non-dropping-particle":"","parse-names":false,"suffix":""},{"dropping-particle":"","family":"Bish","given":"David L.","non-dropping-particle":"","parse-names":false,"suffix":""},{"dropping-particle":"","family":"Wasylenki","given":"Laura E.","non-dropping-particle":"","parse-names":false,"suffix":""}],"container-title":"Chemical Geology","id":"ITEM-3","issued":{"date-parts":[["2018","1","5"]]},"page":"316-326","publisher":"Elsevier B.V.","title":"Nickel isotope fractionation during continental weathering","type":"article-journal","volume":"476"},"uris":["http://www.mendeley.com/documents/?uuid=b5d27a96-f04e-3941-8e8a-bc0507698b7c"]}],"mendeley":{"formattedCitation":"(Gueguen et al., 2018; Spivak-Birndorf et al., 2018; Wasylenki et al., 2015)","plainTextFormattedCitation":"(Gueguen et al., 2018; Spivak-Birndorf et al., 2018; Wasylenki et al., 2015)","previouslyFormattedCitation":"(Gueguen et al., 2018; Spivak-Birndorf et al., 2018; Wasylenki et al., 2015)"},"properties":{"noteIndex":0},"schema":"https://github.com/citation-style-language/schema/raw/master/csl-citation.json"}</w:instrText>
      </w:r>
      <w:r w:rsidR="00633D28">
        <w:fldChar w:fldCharType="separate"/>
      </w:r>
      <w:r w:rsidR="00633D28" w:rsidRPr="00633D28">
        <w:rPr>
          <w:noProof/>
        </w:rPr>
        <w:t>(Gueguen et al., 2018; Spivak-Birndorf et al., 2018; Wasylenki et al., 2015)</w:t>
      </w:r>
      <w:r w:rsidR="00633D28">
        <w:fldChar w:fldCharType="end"/>
      </w:r>
      <w:r w:rsidR="000A393C">
        <w:t xml:space="preserve">. Therefore, the </w:t>
      </w:r>
      <w:r w:rsidR="000608EF">
        <w:t>rivers</w:t>
      </w:r>
      <w:r w:rsidR="000A393C">
        <w:t xml:space="preserve"> </w:t>
      </w:r>
      <w:r w:rsidR="000608EF">
        <w:t>are</w:t>
      </w:r>
      <w:r w:rsidR="000A393C">
        <w:t xml:space="preserve"> expected to be isotopically heavier than the </w:t>
      </w:r>
      <w:r w:rsidR="000608EF">
        <w:t>continents</w:t>
      </w:r>
      <w:r w:rsidR="00AF340A">
        <w:t>.</w:t>
      </w:r>
      <w:r w:rsidR="00F801C6">
        <w:t xml:space="preserve"> </w:t>
      </w:r>
      <w:commentRangeEnd w:id="55"/>
      <w:r w:rsidR="00D14131">
        <w:rPr>
          <w:rStyle w:val="CommentReference"/>
        </w:rPr>
        <w:commentReference w:id="55"/>
      </w:r>
      <w:commentRangeEnd w:id="56"/>
      <w:r w:rsidR="00ED535D">
        <w:rPr>
          <w:rStyle w:val="CommentReference"/>
        </w:rPr>
        <w:commentReference w:id="56"/>
      </w:r>
      <w:r w:rsidR="00F801C6">
        <w:t xml:space="preserve">In summary, </w:t>
      </w:r>
      <w:r w:rsidR="00976DCF">
        <w:t xml:space="preserve">the </w:t>
      </w:r>
      <w:r w:rsidR="00F801C6">
        <w:t>Ni isotopic composition</w:t>
      </w:r>
      <w:r w:rsidR="00976DCF">
        <w:t xml:space="preserve"> of sources</w:t>
      </w:r>
      <w:r w:rsidR="00F801C6">
        <w:t xml:space="preserve"> </w:t>
      </w:r>
      <w:r w:rsidR="00D03BD7">
        <w:t xml:space="preserve">seem relatively well known, </w:t>
      </w:r>
      <w:r w:rsidR="00F801C6">
        <w:t xml:space="preserve">are restricted to a range </w:t>
      </w:r>
      <w:r w:rsidR="0081540A">
        <w:t>below 1.4</w:t>
      </w:r>
      <w:r w:rsidR="0062693B">
        <w:t>0</w:t>
      </w:r>
      <w:r w:rsidR="006E0134">
        <w:t>‰</w:t>
      </w:r>
      <w:r w:rsidR="00D03BD7">
        <w:t>,</w:t>
      </w:r>
      <w:r w:rsidR="00F801C6">
        <w:t xml:space="preserve"> </w:t>
      </w:r>
      <w:r w:rsidR="003E5FC6">
        <w:t>and ha</w:t>
      </w:r>
      <w:r w:rsidR="00D03BD7">
        <w:t>ve</w:t>
      </w:r>
      <w:r w:rsidR="003E5FC6">
        <w:t xml:space="preserve"> an abundance weighted isotopic composition of </w:t>
      </w:r>
      <w:r w:rsidR="0062693B">
        <w:t>0.88</w:t>
      </w:r>
      <w:r w:rsidR="007B79FB">
        <w:t>‰</w:t>
      </w:r>
      <w:r w:rsidR="003E5FC6">
        <w:t xml:space="preserve"> </w:t>
      </w:r>
      <w:r w:rsidR="00F801C6">
        <w:t xml:space="preserve">which </w:t>
      </w:r>
      <w:r w:rsidR="0094191D">
        <w:t>is</w:t>
      </w:r>
      <w:r w:rsidR="007B79FB">
        <w:t xml:space="preserve"> significantly isotopically</w:t>
      </w:r>
      <w:r w:rsidR="00F801C6">
        <w:t xml:space="preserve"> lighter than seawater (ca. 1.3</w:t>
      </w:r>
      <w:r w:rsidR="006E0134">
        <w:t>‰</w:t>
      </w:r>
      <w:r w:rsidR="00F801C6">
        <w:t xml:space="preserve"> to 1.</w:t>
      </w:r>
      <w:r w:rsidR="007B79FB">
        <w:t>8</w:t>
      </w:r>
      <w:r w:rsidR="00F801C6">
        <w:t xml:space="preserve">‰). </w:t>
      </w:r>
    </w:p>
    <w:p w14:paraId="5E5B7FD2" w14:textId="785256A2" w:rsidR="00F801C6" w:rsidRDefault="00F801C6" w:rsidP="00180F02">
      <w:pPr>
        <w:pStyle w:val="Heading2"/>
      </w:pPr>
      <w:bookmarkStart w:id="58" w:name="_Toc78741999"/>
      <w:bookmarkStart w:id="59" w:name="_Toc78742115"/>
      <w:r w:rsidRPr="007B7C1C">
        <w:t>Outputs</w:t>
      </w:r>
      <w:bookmarkEnd w:id="58"/>
      <w:bookmarkEnd w:id="59"/>
    </w:p>
    <w:p w14:paraId="09D27BC4" w14:textId="54C383A1" w:rsidR="004F0413" w:rsidRDefault="004F0413" w:rsidP="00180F02">
      <w:pPr>
        <w:pStyle w:val="Heading4"/>
      </w:pPr>
      <w:r>
        <w:t>Fe-Mn deposits</w:t>
      </w:r>
    </w:p>
    <w:p w14:paraId="6545F9BB" w14:textId="77271198" w:rsidR="00DD78C1" w:rsidRDefault="00ED37C7" w:rsidP="00976B22">
      <w:pPr>
        <w:spacing w:after="0"/>
        <w:ind w:firstLine="720"/>
        <w:jc w:val="both"/>
        <w:textAlignment w:val="baseline"/>
      </w:pPr>
      <w:r>
        <w:t>The isotopic composition</w:t>
      </w:r>
      <w:ins w:id="60" w:author="Laura W" w:date="2021-08-25T10:48:00Z">
        <w:r w:rsidR="00D279E6">
          <w:t>s</w:t>
        </w:r>
      </w:ins>
      <w:r>
        <w:t xml:space="preserve"> of the outputs further exacerbate</w:t>
      </w:r>
      <w:del w:id="61" w:author="Laura W" w:date="2021-08-25T10:48:00Z">
        <w:r w:rsidDel="00D279E6">
          <w:delText>s</w:delText>
        </w:r>
      </w:del>
      <w:r w:rsidR="002C1D3B">
        <w:t>, or at the very least complicate</w:t>
      </w:r>
      <w:del w:id="62" w:author="Laura W" w:date="2021-08-25T10:48:00Z">
        <w:r w:rsidR="002C1D3B" w:rsidDel="00D279E6">
          <w:delText>s</w:delText>
        </w:r>
      </w:del>
      <w:r w:rsidR="002C1D3B">
        <w:t>,</w:t>
      </w:r>
      <w:r>
        <w:t xml:space="preserve"> the</w:t>
      </w:r>
      <w:r w:rsidR="00614C47">
        <w:t xml:space="preserve"> isotope imbalance</w:t>
      </w:r>
      <w:r w:rsidR="00DA33D5">
        <w:t>.</w:t>
      </w:r>
      <w:r>
        <w:t xml:space="preserve"> </w:t>
      </w:r>
      <w:r w:rsidR="00B722D1">
        <w:t xml:space="preserve">The Fe-Mn deposit </w:t>
      </w:r>
      <w:r w:rsidR="00976B22">
        <w:t xml:space="preserve">sink may be </w:t>
      </w:r>
      <w:commentRangeStart w:id="63"/>
      <w:r w:rsidR="00976B22">
        <w:t>the most important</w:t>
      </w:r>
      <w:commentRangeEnd w:id="63"/>
      <w:r w:rsidR="00056828">
        <w:rPr>
          <w:rStyle w:val="CommentReference"/>
        </w:rPr>
        <w:commentReference w:id="63"/>
      </w:r>
      <w:r w:rsidR="00976B22">
        <w:t>, but also the most difficult to determine what is representative</w:t>
      </w:r>
      <w:r w:rsidR="008C78F6">
        <w:t xml:space="preserve">, perhaps because of </w:t>
      </w:r>
      <w:r w:rsidR="00AB2AF0">
        <w:t>the many sediment types this sink is expected to represent</w:t>
      </w:r>
      <w:r w:rsidR="00976B22">
        <w:t>.</w:t>
      </w:r>
      <w:r w:rsidR="00962D88">
        <w:t xml:space="preserve"> </w:t>
      </w:r>
      <w:r w:rsidR="00AB2AF0">
        <w:t>In marine Ni budgets, Fe-Mn deposits are often</w:t>
      </w:r>
      <w:r w:rsidR="002B23BF">
        <w:t xml:space="preserve"> </w:t>
      </w:r>
      <w:r w:rsidR="00962D88">
        <w:t xml:space="preserve">isotopically represented by hydrogenetic Fe-Mn </w:t>
      </w:r>
      <w:r w:rsidR="00AB2AF0">
        <w:t>crusts</w:t>
      </w:r>
      <w:r w:rsidR="00962D88">
        <w:t>.</w:t>
      </w:r>
      <w:r w:rsidR="00976B22">
        <w:t xml:space="preserve"> </w:t>
      </w:r>
      <w:r w:rsidR="00976B22">
        <w:fldChar w:fldCharType="begin" w:fldLock="1"/>
      </w:r>
      <w:r w:rsidR="00976B22">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2013)","manualFormatting":"Gall et al. (2013","plainTextFormattedCitation":"(Gall et al., 2013)","previouslyFormattedCitation":"(Gall et al., 2013)"},"properties":{"noteIndex":0},"schema":"https://github.com/citation-style-language/schema/raw/master/csl-citation.json"}</w:instrText>
      </w:r>
      <w:r w:rsidR="00976B22">
        <w:fldChar w:fldCharType="separate"/>
      </w:r>
      <w:r w:rsidR="00976B22" w:rsidRPr="006C0A99">
        <w:rPr>
          <w:noProof/>
        </w:rPr>
        <w:t xml:space="preserve">Gall et al. </w:t>
      </w:r>
      <w:r w:rsidR="00976B22">
        <w:rPr>
          <w:noProof/>
        </w:rPr>
        <w:t>(</w:t>
      </w:r>
      <w:r w:rsidR="00976B22" w:rsidRPr="006C0A99">
        <w:rPr>
          <w:noProof/>
        </w:rPr>
        <w:t>2013</w:t>
      </w:r>
      <w:r w:rsidR="00976B22">
        <w:fldChar w:fldCharType="end"/>
      </w:r>
      <w:r w:rsidR="00976B22">
        <w:t>) measured 24 surface scrapings of Fe-Mn crusts across the globe and, given the homogeneity of the</w:t>
      </w:r>
      <w:r w:rsidR="009D20EB">
        <w:t xml:space="preserve"> deep</w:t>
      </w:r>
      <w:r w:rsidR="00976B22">
        <w:t xml:space="preserve"> ocean (</w:t>
      </w:r>
      <w:r w:rsidR="00C841FC">
        <w:t>1.3 to 1.4</w:t>
      </w:r>
      <w:r w:rsidR="00976B22">
        <w:t xml:space="preserve"> </w:t>
      </w:r>
      <w:r w:rsidR="00976B22" w:rsidRPr="003F7266">
        <w:t>‰</w:t>
      </w:r>
      <w:r w:rsidR="00976B22">
        <w:t xml:space="preserve">), found a surprisingly variable isotopic range from </w:t>
      </w:r>
      <w:r w:rsidR="00976B22" w:rsidRPr="003F7266">
        <w:t>0</w:t>
      </w:r>
      <w:r w:rsidR="00976B22">
        <w:t>.</w:t>
      </w:r>
      <w:r w:rsidR="00976B22" w:rsidRPr="003F7266">
        <w:t xml:space="preserve">9 </w:t>
      </w:r>
      <w:r w:rsidR="00976B22">
        <w:t>to</w:t>
      </w:r>
      <w:r w:rsidR="00976B22" w:rsidRPr="003F7266">
        <w:t xml:space="preserve"> 2</w:t>
      </w:r>
      <w:r w:rsidR="00976B22">
        <w:t>.</w:t>
      </w:r>
      <w:r w:rsidR="00976B22" w:rsidRPr="003F7266">
        <w:t>5‰</w:t>
      </w:r>
      <w:r w:rsidR="00976B22">
        <w:t xml:space="preserve"> with an average of </w:t>
      </w:r>
      <w:r w:rsidR="00976B22" w:rsidRPr="00386DE8">
        <w:t>1</w:t>
      </w:r>
      <w:r w:rsidR="00976B22">
        <w:t>.</w:t>
      </w:r>
      <w:r w:rsidR="00976B22" w:rsidRPr="00386DE8">
        <w:t>67</w:t>
      </w:r>
      <w:r w:rsidR="00976B22">
        <w:t>±0.</w:t>
      </w:r>
      <w:r w:rsidR="00976B22" w:rsidRPr="00386DE8">
        <w:t>8‰</w:t>
      </w:r>
      <w:r w:rsidR="00976B22">
        <w:t>. They did not observe any strong correlation between δ</w:t>
      </w:r>
      <w:r w:rsidR="00976B22" w:rsidRPr="004874FA">
        <w:rPr>
          <w:vertAlign w:val="superscript"/>
        </w:rPr>
        <w:t>60</w:t>
      </w:r>
      <w:r w:rsidR="00976B22">
        <w:t>Ni and ocean basin, oxygen saturation or Ni concentration (Fig xx), but there was a mild correlation between δ</w:t>
      </w:r>
      <w:r w:rsidR="00976B22" w:rsidRPr="004874FA">
        <w:rPr>
          <w:vertAlign w:val="superscript"/>
        </w:rPr>
        <w:t>60</w:t>
      </w:r>
      <w:r w:rsidR="00976B22">
        <w:t xml:space="preserve">Ni and distance to continental shelf, likely reflecting the contribution of isotopically lighter </w:t>
      </w:r>
      <w:r w:rsidR="005726C9">
        <w:t>detrital</w:t>
      </w:r>
      <w:r w:rsidR="00C3493E">
        <w:t xml:space="preserve"> </w:t>
      </w:r>
      <w:r w:rsidR="00976B22">
        <w:t xml:space="preserve">sediments. A subsequent study of four North and South Pacific Fe-M crust </w:t>
      </w:r>
      <w:r w:rsidR="0051496D">
        <w:t>~</w:t>
      </w:r>
      <w:r w:rsidR="00976B22">
        <w:t xml:space="preserve">20 mm cores found similar values </w:t>
      </w:r>
      <w:r w:rsidR="002A67F2">
        <w:t xml:space="preserve">to Gall et al. (2013) </w:t>
      </w:r>
      <w:r w:rsidR="00976B22">
        <w:t>(</w:t>
      </w:r>
      <w:r w:rsidR="00976B22" w:rsidRPr="001F5B4B">
        <w:t xml:space="preserve">1.79 ± 0.21‰ 2sd, n = 31 </w:t>
      </w:r>
      <w:r w:rsidR="00976B22">
        <w:t xml:space="preserve">for North Pacific </w:t>
      </w:r>
      <w:r w:rsidR="00976B22" w:rsidRPr="001F5B4B">
        <w:t xml:space="preserve">and 1.73 ± 0.21‰ 2sd, n = 21 </w:t>
      </w:r>
      <w:r w:rsidR="00976B22">
        <w:t>for South Pacific)</w:t>
      </w:r>
      <w:r w:rsidR="00B04C6B">
        <w:t xml:space="preserve"> </w:t>
      </w:r>
      <w:r w:rsidR="009B167B">
        <w:fldChar w:fldCharType="begin" w:fldLock="1"/>
      </w:r>
      <w:r w:rsidR="004D64B8">
        <w:instrText>ADDIN CSL_CITATION {"citationItems":[{"id":"ITEM-1","itemData":{"DOI":"10.1016/j.gca.2016.06.005","ISSN":"00167037","abstract":"Ferromanganese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Acta","id":"ITEM-1","issued":{"date-parts":[["2016"]]},"title":"Comparative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tracers","type":"article-journal"},"uris":["http://www.mendeley.com/documents/?uuid=7af5e079-2c43-33c6-9f80-a5f561b53be5"]}],"mendeley":{"formattedCitation":"(Gueguen et al., 2016)","plainTextFormattedCitation":"(Gueguen et al., 2016)","previouslyFormattedCitation":"(Gueguen et al., 2016)"},"properties":{"noteIndex":0},"schema":"https://github.com/citation-style-language/schema/raw/master/csl-citation.json"}</w:instrText>
      </w:r>
      <w:r w:rsidR="009B167B">
        <w:fldChar w:fldCharType="separate"/>
      </w:r>
      <w:r w:rsidR="009B167B" w:rsidRPr="009B167B">
        <w:rPr>
          <w:noProof/>
        </w:rPr>
        <w:t>(Gueguen et al., 2016)</w:t>
      </w:r>
      <w:r w:rsidR="009B167B">
        <w:fldChar w:fldCharType="end"/>
      </w:r>
      <w:r w:rsidR="00976B22">
        <w:t>. One core from the South Pacific had a systematic and dramatic drop in δ</w:t>
      </w:r>
      <w:r w:rsidR="00976B22" w:rsidRPr="004874FA">
        <w:rPr>
          <w:vertAlign w:val="superscript"/>
        </w:rPr>
        <w:t>60</w:t>
      </w:r>
      <w:r w:rsidR="00976B22">
        <w:t>Ni downcore (from 1.89</w:t>
      </w:r>
      <w:r w:rsidR="00DD78C1" w:rsidRPr="001F5B4B">
        <w:t>‰</w:t>
      </w:r>
      <w:r w:rsidR="00976B22">
        <w:t xml:space="preserve"> to 0.25</w:t>
      </w:r>
      <w:r w:rsidR="00976B22" w:rsidRPr="001F5B4B">
        <w:t>‰</w:t>
      </w:r>
      <w:r w:rsidR="00976B22">
        <w:t>) associated with lower Mn/Ni,</w:t>
      </w:r>
      <w:r w:rsidR="000041A6">
        <w:t xml:space="preserve"> which may be a result of hydrothermal influence</w:t>
      </w:r>
      <w:r w:rsidR="001F025F">
        <w:t xml:space="preserve"> </w:t>
      </w:r>
      <w:r w:rsidR="00F72465">
        <w:t>or post depositional processes</w:t>
      </w:r>
      <w:r w:rsidR="009E422F">
        <w:t xml:space="preserve"> </w:t>
      </w:r>
      <w:r w:rsidR="000041A6">
        <w:t>(see section XX for further discussion)</w:t>
      </w:r>
      <w:r w:rsidR="00976B22">
        <w:t xml:space="preserve">. </w:t>
      </w:r>
      <w:r w:rsidR="000D0995">
        <w:t xml:space="preserve">Most recently, </w:t>
      </w:r>
      <w:r w:rsidR="005B2A59">
        <w:t>a</w:t>
      </w:r>
      <w:r w:rsidR="000D0995">
        <w:t xml:space="preserve"> study of hydrogenetic Fe-Mn </w:t>
      </w:r>
      <w:r w:rsidR="009A1EB6">
        <w:t xml:space="preserve">crusts from </w:t>
      </w:r>
      <w:r w:rsidR="005B2A59">
        <w:t xml:space="preserve">the Atlantic and </w:t>
      </w:r>
      <w:r w:rsidR="009A1EB6">
        <w:t>Pacific Ocean</w:t>
      </w:r>
      <w:r w:rsidR="005B2A59">
        <w:t>s</w:t>
      </w:r>
      <w:r w:rsidR="009A1EB6">
        <w:t xml:space="preserve"> again</w:t>
      </w:r>
      <w:r w:rsidR="000D0995">
        <w:t xml:space="preserve"> found </w:t>
      </w:r>
      <w:r w:rsidR="009A1EB6">
        <w:t>δ</w:t>
      </w:r>
      <w:r w:rsidR="009A1EB6" w:rsidRPr="004874FA">
        <w:rPr>
          <w:vertAlign w:val="superscript"/>
        </w:rPr>
        <w:t>60</w:t>
      </w:r>
      <w:r w:rsidR="009A1EB6">
        <w:t xml:space="preserve">Ni </w:t>
      </w:r>
      <w:r w:rsidR="000D0995">
        <w:t xml:space="preserve">isotopically similar to </w:t>
      </w:r>
      <w:r w:rsidR="000967EC">
        <w:t>previous results</w:t>
      </w:r>
      <w:r w:rsidR="000D0995">
        <w:t xml:space="preserve"> (</w:t>
      </w:r>
      <w:r w:rsidR="000D0995" w:rsidRPr="00B833F3">
        <w:t>0.</w:t>
      </w:r>
      <w:r w:rsidR="000967EC">
        <w:t>7</w:t>
      </w:r>
      <w:r w:rsidR="00305877" w:rsidRPr="00B833F3">
        <w:t>‰</w:t>
      </w:r>
      <w:r w:rsidR="000D0995" w:rsidRPr="00B833F3">
        <w:t xml:space="preserve"> to </w:t>
      </w:r>
      <w:r w:rsidR="000967EC">
        <w:t>2.6</w:t>
      </w:r>
      <w:r w:rsidR="000D0995" w:rsidRPr="00B833F3">
        <w:t>‰</w:t>
      </w:r>
      <w:r w:rsidR="000D0995">
        <w:t>)</w:t>
      </w:r>
      <w:r w:rsidR="000D0995" w:rsidRPr="00AE1E1C">
        <w:t xml:space="preserve"> </w:t>
      </w:r>
      <w:r w:rsidR="000D0995">
        <w:fldChar w:fldCharType="begin" w:fldLock="1"/>
      </w:r>
      <w:r w:rsidR="000D0995">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rsidR="000D0995">
        <w:fldChar w:fldCharType="separate"/>
      </w:r>
      <w:r w:rsidR="000D0995" w:rsidRPr="000C14C0">
        <w:rPr>
          <w:noProof/>
        </w:rPr>
        <w:t>(Gueguen et al., 2020)</w:t>
      </w:r>
      <w:r w:rsidR="000D0995">
        <w:fldChar w:fldCharType="end"/>
      </w:r>
      <w:r w:rsidR="000D0995">
        <w:t>.</w:t>
      </w:r>
      <w:r w:rsidR="00D918F0">
        <w:t xml:space="preserve"> </w:t>
      </w:r>
      <w:r w:rsidR="00976B22">
        <w:t xml:space="preserve">These results suggest </w:t>
      </w:r>
      <w:r w:rsidR="004C3261">
        <w:t>Fe-</w:t>
      </w:r>
      <w:r w:rsidR="00976B22">
        <w:t xml:space="preserve">Mn </w:t>
      </w:r>
      <w:r w:rsidR="00D838E2">
        <w:t xml:space="preserve">deposits generally </w:t>
      </w:r>
      <w:r w:rsidR="00976B22">
        <w:t xml:space="preserve">incorporate isotopically </w:t>
      </w:r>
      <w:r w:rsidR="00976B22" w:rsidRPr="00F6565A">
        <w:rPr>
          <w:u w:val="single"/>
        </w:rPr>
        <w:t>heavy</w:t>
      </w:r>
      <w:r w:rsidR="00976B22">
        <w:t xml:space="preserve"> Ni relative to solution. </w:t>
      </w:r>
    </w:p>
    <w:p w14:paraId="6BC59242" w14:textId="0725559F" w:rsidR="00976B22" w:rsidRDefault="00DD78C1" w:rsidP="00C531E7">
      <w:pPr>
        <w:spacing w:after="0"/>
        <w:ind w:firstLine="720"/>
        <w:jc w:val="both"/>
        <w:textAlignment w:val="baseline"/>
      </w:pPr>
      <w:r>
        <w:t xml:space="preserve">However, </w:t>
      </w:r>
      <w:r w:rsidR="001B70F0">
        <w:t>if we consider</w:t>
      </w:r>
      <w:r>
        <w:t xml:space="preserve"> </w:t>
      </w:r>
      <w:r w:rsidR="00747404">
        <w:t xml:space="preserve">virtually any </w:t>
      </w:r>
      <w:r>
        <w:t xml:space="preserve">other Fe-Mn sediment type, there is </w:t>
      </w:r>
      <w:r w:rsidR="0022345D">
        <w:t xml:space="preserve">no </w:t>
      </w:r>
      <w:commentRangeStart w:id="64"/>
      <w:r w:rsidR="0022345D">
        <w:t>clear consensus</w:t>
      </w:r>
      <w:r w:rsidR="00846DD7">
        <w:t xml:space="preserve"> </w:t>
      </w:r>
      <w:ins w:id="65" w:author="Laura W" w:date="2021-08-25T10:28:00Z">
        <w:r w:rsidR="00ED535D">
          <w:t xml:space="preserve">regarding </w:t>
        </w:r>
      </w:ins>
      <w:r w:rsidR="00846DD7">
        <w:t>whether</w:t>
      </w:r>
      <w:r w:rsidR="0022345D">
        <w:t xml:space="preserve"> Fe-Mn deposits </w:t>
      </w:r>
      <w:r w:rsidR="00846DD7">
        <w:t>have an insignificant</w:t>
      </w:r>
      <w:r w:rsidR="00D838E2">
        <w:t xml:space="preserve"> or extreme</w:t>
      </w:r>
      <w:r w:rsidR="0022345D">
        <w:t xml:space="preserve"> fractionation</w:t>
      </w:r>
      <w:r w:rsidR="00F04CA3">
        <w:t xml:space="preserve"> </w:t>
      </w:r>
      <w:commentRangeEnd w:id="64"/>
      <w:r w:rsidR="00056828">
        <w:rPr>
          <w:rStyle w:val="CommentReference"/>
        </w:rPr>
        <w:commentReference w:id="64"/>
      </w:r>
      <w:r w:rsidR="00F04CA3">
        <w:t>(and if extreme, in which direction?)</w:t>
      </w:r>
      <w:r w:rsidR="0022345D">
        <w:t xml:space="preserve">. </w:t>
      </w:r>
      <w:r w:rsidR="00B74B14">
        <w:t xml:space="preserve">In contrast to </w:t>
      </w:r>
      <w:r w:rsidR="004F2690">
        <w:t xml:space="preserve">pure </w:t>
      </w:r>
      <w:r w:rsidR="00B74B14">
        <w:t xml:space="preserve">hydrogenetic crusts, </w:t>
      </w:r>
      <w:r w:rsidR="00BB0DF8">
        <w:t xml:space="preserve">mixed hydrothermal-hydrogenetic and </w:t>
      </w:r>
      <w:r w:rsidR="00B74B14">
        <w:t xml:space="preserve">hydrothermal Fe-Mn crusts </w:t>
      </w:r>
      <w:r w:rsidR="00D838E2">
        <w:t>are</w:t>
      </w:r>
      <w:r w:rsidR="00B74B14">
        <w:t xml:space="preserve"> isotopically lighter than seawater</w:t>
      </w:r>
      <w:r w:rsidR="00B76948">
        <w:t xml:space="preserve"> with δ</w:t>
      </w:r>
      <w:r w:rsidR="00B76948" w:rsidRPr="004874FA">
        <w:rPr>
          <w:vertAlign w:val="superscript"/>
        </w:rPr>
        <w:t>60</w:t>
      </w:r>
      <w:r w:rsidR="00B76948">
        <w:t>Ni of 0.3</w:t>
      </w:r>
      <w:r w:rsidR="000357A5" w:rsidRPr="00A940FF">
        <w:t>‰</w:t>
      </w:r>
      <w:r w:rsidR="00B76948">
        <w:t xml:space="preserve"> to 0.4</w:t>
      </w:r>
      <w:r w:rsidR="00B76948" w:rsidRPr="00A940FF">
        <w:t>‰</w:t>
      </w:r>
      <w:r w:rsidR="00B76948">
        <w:t xml:space="preserve"> and -1.5</w:t>
      </w:r>
      <w:r w:rsidR="000357A5" w:rsidRPr="00A940FF">
        <w:t>‰</w:t>
      </w:r>
      <w:r w:rsidR="00B76948" w:rsidRPr="00A940FF">
        <w:t xml:space="preserve"> to 1.</w:t>
      </w:r>
      <w:r w:rsidR="00B76948">
        <w:t>1</w:t>
      </w:r>
      <w:r w:rsidR="00B76948" w:rsidRPr="00A940FF">
        <w:t>‰</w:t>
      </w:r>
      <w:r w:rsidR="00B76948">
        <w:t>, respectively</w:t>
      </w:r>
      <w:r w:rsidR="00B24766">
        <w:t xml:space="preserve"> </w:t>
      </w:r>
      <w:r w:rsidR="00B24766">
        <w:fldChar w:fldCharType="begin" w:fldLock="1"/>
      </w:r>
      <w:r w:rsidR="00165487">
        <w:instrText>ADDIN CSL_CITATION {"citationItems":[{"id":"ITEM-1","itemData":{"author":[{"dropping-particle":"","family":"Gueguen","given":"B.","non-dropping-particle":"","parse-names":false,"suffix":""},{"dropping-particle":"","family":"Rouxel","given":"O.","non-dropping-particle":"","parse-names":false,"suffix":""},{"dropping-particle":"","family":"Fouquet","given":"Y.","non-dropping-particle":"","parse-names":false,"suffix":""}],"container-title":"Chemical Geology","id":"ITEM-1","issue":"May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2020)","plainTextFormattedCitation":"(Gueguen et al., 2020)","previouslyFormattedCitation":"(Gueguen et al., 2020)"},"properties":{"noteIndex":0},"schema":"https://github.com/citation-style-language/schema/raw/master/csl-citation.json"}</w:instrText>
      </w:r>
      <w:r w:rsidR="00B24766">
        <w:fldChar w:fldCharType="separate"/>
      </w:r>
      <w:r w:rsidR="00B24766" w:rsidRPr="00B24766">
        <w:rPr>
          <w:noProof/>
        </w:rPr>
        <w:t>(Gueguen et al., 2020)</w:t>
      </w:r>
      <w:r w:rsidR="00B24766">
        <w:fldChar w:fldCharType="end"/>
      </w:r>
      <w:r w:rsidR="00FE1DFE">
        <w:t xml:space="preserve">. </w:t>
      </w:r>
      <w:r w:rsidR="00B24766">
        <w:t>It</w:t>
      </w:r>
      <w:r w:rsidR="004B118E">
        <w:t xml:space="preserve"> i</w:t>
      </w:r>
      <w:r w:rsidR="00B24766">
        <w:t>s currently hypothesized that</w:t>
      </w:r>
      <w:r w:rsidR="00E33218">
        <w:t>,</w:t>
      </w:r>
      <w:r w:rsidR="00B24766">
        <w:t xml:space="preserve"> rather than </w:t>
      </w:r>
      <w:r w:rsidR="00F21D08">
        <w:t xml:space="preserve">significant </w:t>
      </w:r>
      <w:r w:rsidR="00B24766">
        <w:t>differences in source Ni (</w:t>
      </w:r>
      <w:r w:rsidR="00B24766" w:rsidRPr="00D4090F">
        <w:rPr>
          <w:i/>
          <w:iCs/>
        </w:rPr>
        <w:t>i.e.</w:t>
      </w:r>
      <w:r w:rsidR="00D4090F" w:rsidRPr="00D4090F">
        <w:rPr>
          <w:i/>
          <w:iCs/>
        </w:rPr>
        <w:t>,</w:t>
      </w:r>
      <w:r w:rsidR="00B24766">
        <w:t xml:space="preserve"> </w:t>
      </w:r>
      <w:commentRangeStart w:id="66"/>
      <w:r w:rsidR="00B24766">
        <w:t xml:space="preserve">hydrothermal fluid </w:t>
      </w:r>
      <w:commentRangeEnd w:id="66"/>
      <w:r w:rsidR="00ED535D">
        <w:rPr>
          <w:rStyle w:val="CommentReference"/>
        </w:rPr>
        <w:commentReference w:id="66"/>
      </w:r>
      <w:r w:rsidR="006C17F6">
        <w:t>or</w:t>
      </w:r>
      <w:r w:rsidR="00B24766">
        <w:t xml:space="preserve"> seawater)</w:t>
      </w:r>
      <w:r w:rsidR="00E33218">
        <w:t>,</w:t>
      </w:r>
      <w:r w:rsidR="00B24766">
        <w:t xml:space="preserve"> these differences may be due to differences in the phase </w:t>
      </w:r>
      <w:r w:rsidR="00AB001E">
        <w:t xml:space="preserve">Ni </w:t>
      </w:r>
      <w:r w:rsidR="00B24766">
        <w:t>is primarily associated with (</w:t>
      </w:r>
      <w:r w:rsidR="00F76DA2" w:rsidRPr="00F76DA2">
        <w:rPr>
          <w:i/>
          <w:iCs/>
        </w:rPr>
        <w:t>e.g.,</w:t>
      </w:r>
      <w:r w:rsidR="00F76DA2">
        <w:t xml:space="preserve"> </w:t>
      </w:r>
      <w:r w:rsidR="00B24766">
        <w:t>Fe oxides or Mn oxides)</w:t>
      </w:r>
      <w:r w:rsidR="001B7551">
        <w:t xml:space="preserve">, </w:t>
      </w:r>
      <w:r w:rsidR="00D4307D">
        <w:t>depositional environment and/or rate of formation</w:t>
      </w:r>
      <w:r w:rsidR="00165487">
        <w:t xml:space="preserve"> </w:t>
      </w:r>
      <w:r w:rsidR="00165487">
        <w:fldChar w:fldCharType="begin" w:fldLock="1"/>
      </w:r>
      <w:r w:rsidR="00FC328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deposits","type":"article-journal","volume":"560"},"uris":["http://www.mendeley.com/documents/?uuid=1b2691ed-a6d4-4564-b681-51e1306835e8"]}],"mendeley":{"formattedCitation":"(Gueguen et al., 2020; Little et al., 2020)","plainTextFormattedCitation":"(Gueguen et al., 2020; Little et al., 2020)","previouslyFormattedCitation":"(Gueguen et al., 2020; Little et al., 2020)"},"properties":{"noteIndex":0},"schema":"https://github.com/citation-style-language/schema/raw/master/csl-citation.json"}</w:instrText>
      </w:r>
      <w:r w:rsidR="00165487">
        <w:fldChar w:fldCharType="separate"/>
      </w:r>
      <w:r w:rsidR="00165487" w:rsidRPr="00165487">
        <w:rPr>
          <w:noProof/>
        </w:rPr>
        <w:t>(Gueguen et al., 2020; Little et al., 2020)</w:t>
      </w:r>
      <w:r w:rsidR="00165487">
        <w:fldChar w:fldCharType="end"/>
      </w:r>
      <w:r w:rsidR="00D4307D">
        <w:t>.</w:t>
      </w:r>
      <w:r w:rsidR="00FC3288">
        <w:t xml:space="preserve"> </w:t>
      </w:r>
      <w:r w:rsidR="00E36A39">
        <w:t xml:space="preserve">Ferromanganese nodules also </w:t>
      </w:r>
      <w:commentRangeStart w:id="67"/>
      <w:del w:id="68" w:author="Laura W" w:date="2021-08-25T10:29:00Z">
        <w:r w:rsidR="00E36A39" w:rsidDel="00056828">
          <w:delText xml:space="preserve">have </w:delText>
        </w:r>
      </w:del>
      <w:r w:rsidR="00E36A39">
        <w:t xml:space="preserve">typically </w:t>
      </w:r>
      <w:commentRangeEnd w:id="67"/>
      <w:r w:rsidR="00056828">
        <w:rPr>
          <w:rStyle w:val="CommentReference"/>
        </w:rPr>
        <w:commentReference w:id="67"/>
      </w:r>
      <w:ins w:id="69" w:author="Laura W" w:date="2021-08-25T10:29:00Z">
        <w:r w:rsidR="00056828">
          <w:t xml:space="preserve">have </w:t>
        </w:r>
      </w:ins>
      <w:r w:rsidR="00E36A39">
        <w:t xml:space="preserve">isotopically lighter and variable </w:t>
      </w:r>
      <w:r w:rsidR="00583E61">
        <w:t>δ</w:t>
      </w:r>
      <w:r w:rsidR="00583E61" w:rsidRPr="004874FA">
        <w:rPr>
          <w:vertAlign w:val="superscript"/>
        </w:rPr>
        <w:t>60</w:t>
      </w:r>
      <w:r w:rsidR="00583E61">
        <w:t>Ni values (0.23±0.90‰</w:t>
      </w:r>
      <w:r w:rsidR="00305877">
        <w:t xml:space="preserve"> 2sd,</w:t>
      </w:r>
      <w:r w:rsidR="00583E61">
        <w:t xml:space="preserve"> n=6) </w:t>
      </w:r>
      <w:r w:rsidR="00583E61">
        <w:fldChar w:fldCharType="begin" w:fldLock="1"/>
      </w:r>
      <w:r w:rsidR="00545822">
        <w:instrText xml:space="preserve">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545822">
        <w:rPr>
          <w:rFonts w:ascii="Cambria Math" w:hAnsi="Cambria Math" w:cs="Cambria Math"/>
        </w:rPr>
        <w:instrText>∼</w:instrText>
      </w:r>
      <w:r w:rsidR="00545822">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Spectrometry","id":"ITEM-2","issue":"8","issued":{"date-parts":[["2019"]]},"page":"1639-1651","publisher":"Royal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MC-ICP-MS","type":"article-journal","volume":"34"},"uris":["http://www.mendeley.com/documents/?uuid=4e112999-6ca8-4fc5-86f7-505dda003ce8"]}],"mendeley":{"formattedCitation":"(Little et al., 2020; Wu et al., 2019)","manualFormatting":"(Little et al., 2020; Wu et al., 2019 and references therein)","plainTextFormattedCitation":"(Little et al., 2020; Wu et al., 2019)","previouslyFormattedCitation":"(Little et al., 2020; Wu et al., 2019)"},"properties":{"noteIndex":0},"schema":"https://github.com/citation-style-language/schema/raw/master/csl-citation.json"}</w:instrText>
      </w:r>
      <w:r w:rsidR="00583E61">
        <w:fldChar w:fldCharType="separate"/>
      </w:r>
      <w:r w:rsidR="00583E61" w:rsidRPr="00583E61">
        <w:rPr>
          <w:noProof/>
        </w:rPr>
        <w:t>(Little et al., 2020; Wu et al., 2019</w:t>
      </w:r>
      <w:r w:rsidR="00583E61">
        <w:rPr>
          <w:noProof/>
        </w:rPr>
        <w:t xml:space="preserve"> and references therein</w:t>
      </w:r>
      <w:r w:rsidR="00583E61" w:rsidRPr="00583E61">
        <w:rPr>
          <w:noProof/>
        </w:rPr>
        <w:t>)</w:t>
      </w:r>
      <w:r w:rsidR="00583E61">
        <w:fldChar w:fldCharType="end"/>
      </w:r>
      <w:r w:rsidR="00520758">
        <w:t>.</w:t>
      </w:r>
      <w:r w:rsidR="0048155C">
        <w:t xml:space="preserve"> </w:t>
      </w:r>
      <w:r w:rsidR="00B52A7B">
        <w:t>This range in δ</w:t>
      </w:r>
      <w:r w:rsidR="00B52A7B" w:rsidRPr="004874FA">
        <w:rPr>
          <w:vertAlign w:val="superscript"/>
        </w:rPr>
        <w:t>60</w:t>
      </w:r>
      <w:r w:rsidR="00B52A7B">
        <w:t>Ni has been attributed to differences in mineralogy (</w:t>
      </w:r>
      <w:proofErr w:type="spellStart"/>
      <w:r w:rsidR="00B52A7B">
        <w:t>phyl</w:t>
      </w:r>
      <w:r w:rsidR="00AF66ED">
        <w:t>l</w:t>
      </w:r>
      <w:r w:rsidR="00B52A7B">
        <w:t>omanganates</w:t>
      </w:r>
      <w:proofErr w:type="spellEnd"/>
      <w:r w:rsidR="00B52A7B">
        <w:t xml:space="preserve"> </w:t>
      </w:r>
      <w:r w:rsidR="009E19AB">
        <w:t>or</w:t>
      </w:r>
      <w:r w:rsidR="00B52A7B">
        <w:t xml:space="preserve"> todor</w:t>
      </w:r>
      <w:ins w:id="70" w:author="Laura W" w:date="2021-08-25T10:30:00Z">
        <w:r w:rsidR="00056828">
          <w:t>o</w:t>
        </w:r>
      </w:ins>
      <w:r w:rsidR="00B52A7B">
        <w:t xml:space="preserve">kite), but </w:t>
      </w:r>
      <w:r w:rsidR="00545822">
        <w:t xml:space="preserve">with such a small sample size </w:t>
      </w:r>
      <w:r w:rsidR="00CA010B">
        <w:t>with limited</w:t>
      </w:r>
      <w:r w:rsidR="00545822">
        <w:t xml:space="preserve"> mineralogy data, </w:t>
      </w:r>
      <w:commentRangeStart w:id="71"/>
      <w:r w:rsidR="00545822">
        <w:t xml:space="preserve">this is a tentative explanation </w:t>
      </w:r>
      <w:commentRangeEnd w:id="71"/>
      <w:r w:rsidR="00056828">
        <w:rPr>
          <w:rStyle w:val="CommentReference"/>
        </w:rPr>
        <w:commentReference w:id="71"/>
      </w:r>
      <w:r w:rsidR="00545822">
        <w:fldChar w:fldCharType="begin" w:fldLock="1"/>
      </w:r>
      <w:r w:rsidR="00375D35">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rsidR="00545822">
        <w:fldChar w:fldCharType="separate"/>
      </w:r>
      <w:r w:rsidR="00545822" w:rsidRPr="00545822">
        <w:rPr>
          <w:noProof/>
        </w:rPr>
        <w:t>(Little et al., 2020)</w:t>
      </w:r>
      <w:r w:rsidR="00545822">
        <w:fldChar w:fldCharType="end"/>
      </w:r>
      <w:r w:rsidR="00545822">
        <w:t xml:space="preserve">. </w:t>
      </w:r>
      <w:commentRangeStart w:id="72"/>
      <w:r w:rsidR="00C531E7">
        <w:t xml:space="preserve">Finally, and maybe most extreme, </w:t>
      </w:r>
      <w:r w:rsidR="00976B22">
        <w:t>the dissolution of Mn oxides</w:t>
      </w:r>
      <w:r w:rsidR="002A0011">
        <w:t>, and release of its associated Ni,</w:t>
      </w:r>
      <w:r w:rsidR="00976B22">
        <w:t xml:space="preserve"> in the water column of the Black Sea corresponds to a </w:t>
      </w:r>
      <w:r w:rsidR="002A0011">
        <w:t xml:space="preserve">significant </w:t>
      </w:r>
      <w:r w:rsidR="00976B22">
        <w:t xml:space="preserve">decrease in </w:t>
      </w:r>
      <w:r w:rsidR="00976B22" w:rsidRPr="00E75FB7">
        <w:t>δ</w:t>
      </w:r>
      <w:r w:rsidR="00976B22" w:rsidRPr="00E75FB7">
        <w:rPr>
          <w:vertAlign w:val="superscript"/>
        </w:rPr>
        <w:t>60/58</w:t>
      </w:r>
      <w:r w:rsidR="00976B22" w:rsidRPr="00E75FB7">
        <w:t>Ni</w:t>
      </w:r>
      <w:r w:rsidR="00976B22">
        <w:rPr>
          <w:vertAlign w:val="subscript"/>
        </w:rPr>
        <w:t>solution</w:t>
      </w:r>
      <w:r w:rsidR="00976B22">
        <w:t>,</w:t>
      </w:r>
      <w:r w:rsidR="00C531E7">
        <w:t xml:space="preserve"> with a </w:t>
      </w:r>
      <w:r w:rsidR="00976B22">
        <w:t xml:space="preserve">calculated </w:t>
      </w:r>
      <w:r w:rsidR="00976B22" w:rsidRPr="00E75FB7">
        <w:t>Δ</w:t>
      </w:r>
      <w:r w:rsidR="00976B22" w:rsidRPr="00E75FB7">
        <w:rPr>
          <w:vertAlign w:val="superscript"/>
        </w:rPr>
        <w:t>60/58</w:t>
      </w:r>
      <w:r w:rsidR="00976B22" w:rsidRPr="00E75FB7">
        <w:t>Ni</w:t>
      </w:r>
      <w:r w:rsidR="00976B22" w:rsidRPr="00E75FB7">
        <w:rPr>
          <w:vertAlign w:val="subscript"/>
        </w:rPr>
        <w:t>solution-</w:t>
      </w:r>
      <w:r w:rsidR="00976B22">
        <w:rPr>
          <w:vertAlign w:val="subscript"/>
        </w:rPr>
        <w:t>s</w:t>
      </w:r>
      <w:r w:rsidR="00976B22" w:rsidRPr="00E75FB7">
        <w:rPr>
          <w:vertAlign w:val="subscript"/>
        </w:rPr>
        <w:t>o</w:t>
      </w:r>
      <w:r w:rsidR="00976B22">
        <w:rPr>
          <w:vertAlign w:val="subscript"/>
        </w:rPr>
        <w:t xml:space="preserve">lid </w:t>
      </w:r>
      <w:r w:rsidR="00976B22">
        <w:t>~ 4.0</w:t>
      </w:r>
      <w:r w:rsidR="00976B22" w:rsidRPr="00441EA8">
        <w:t>‰</w:t>
      </w:r>
      <w:r w:rsidR="00976B22">
        <w:t xml:space="preserve"> </w:t>
      </w:r>
      <w:r w:rsidR="00976B22">
        <w:fldChar w:fldCharType="begin" w:fldLock="1"/>
      </w:r>
      <w:r w:rsidR="00D94638">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rsidR="00976B22">
        <w:fldChar w:fldCharType="separate"/>
      </w:r>
      <w:r w:rsidR="00976B22" w:rsidRPr="00DA6852">
        <w:rPr>
          <w:noProof/>
        </w:rPr>
        <w:t>(Vance et al., 2016)</w:t>
      </w:r>
      <w:r w:rsidR="00976B22">
        <w:fldChar w:fldCharType="end"/>
      </w:r>
      <w:r w:rsidR="00976B22">
        <w:t>.</w:t>
      </w:r>
      <w:r w:rsidR="004851E4">
        <w:t xml:space="preserve"> </w:t>
      </w:r>
      <w:commentRangeEnd w:id="72"/>
      <w:r w:rsidR="00056828">
        <w:rPr>
          <w:rStyle w:val="CommentReference"/>
        </w:rPr>
        <w:commentReference w:id="72"/>
      </w:r>
      <w:r w:rsidR="004851E4">
        <w:t xml:space="preserve">From this set of data, </w:t>
      </w:r>
      <w:r w:rsidR="00D6574E">
        <w:t xml:space="preserve">it appears </w:t>
      </w:r>
      <w:r w:rsidR="001E7084">
        <w:t>Fe-Mn</w:t>
      </w:r>
      <w:r w:rsidR="00CD044B">
        <w:t xml:space="preserve"> deposits incorporate isotopically </w:t>
      </w:r>
      <w:r w:rsidR="00CD044B" w:rsidRPr="00D6574E">
        <w:rPr>
          <w:u w:val="single"/>
        </w:rPr>
        <w:t>light</w:t>
      </w:r>
      <w:r w:rsidR="00CD044B">
        <w:t xml:space="preserve"> Ni relative to solution</w:t>
      </w:r>
      <w:r w:rsidR="001E7084">
        <w:t>, a direct contradiction to the conclusion based on hydrogenetic Fe-Mn crusts</w:t>
      </w:r>
      <w:commentRangeStart w:id="73"/>
      <w:r w:rsidR="001E7084">
        <w:t>.</w:t>
      </w:r>
      <w:commentRangeEnd w:id="73"/>
      <w:r w:rsidR="00D6772C">
        <w:rPr>
          <w:rStyle w:val="CommentReference"/>
        </w:rPr>
        <w:commentReference w:id="73"/>
      </w:r>
    </w:p>
    <w:p w14:paraId="5797629D" w14:textId="2DAFE10D" w:rsidR="00976B22" w:rsidRDefault="00C97FF5" w:rsidP="00180F02">
      <w:pPr>
        <w:pStyle w:val="Heading4"/>
      </w:pPr>
      <w:r>
        <w:t>Organic Matter and Euxinic sediments</w:t>
      </w:r>
    </w:p>
    <w:p w14:paraId="76BC0220" w14:textId="2FB9DC28" w:rsidR="008F663E" w:rsidRDefault="00B87937" w:rsidP="00B722D1">
      <w:pPr>
        <w:spacing w:after="0"/>
        <w:ind w:firstLine="720"/>
        <w:jc w:val="both"/>
        <w:textAlignment w:val="baseline"/>
      </w:pPr>
      <w:r w:rsidRPr="00C43D94">
        <w:t>Only one paper has measured δ</w:t>
      </w:r>
      <w:r w:rsidRPr="00C43D94">
        <w:rPr>
          <w:vertAlign w:val="superscript"/>
        </w:rPr>
        <w:t>60</w:t>
      </w:r>
      <w:r w:rsidRPr="00C43D94">
        <w:t>Ni in modern organic</w:t>
      </w:r>
      <w:r w:rsidR="00C43D94" w:rsidRPr="00C43D94">
        <w:t xml:space="preserve"> rich sediments thus far.</w:t>
      </w:r>
      <w:r w:rsidR="00F901C3" w:rsidRPr="00C43D94">
        <w:t xml:space="preserve"> </w:t>
      </w:r>
      <w:proofErr w:type="spellStart"/>
      <w:r w:rsidR="00E9238C" w:rsidRPr="00C43D94">
        <w:t>Ciscato</w:t>
      </w:r>
      <w:proofErr w:type="spellEnd"/>
      <w:r w:rsidR="00E9238C" w:rsidRPr="00C43D94">
        <w:t xml:space="preserve"> et al. (2018)</w:t>
      </w:r>
      <w:r w:rsidR="00C43D94" w:rsidRPr="00C43D94">
        <w:t xml:space="preserve"> obtained organic rich sediments from a productive upwelling region off the coast of Peru and performed a detrital Ni correction to obtain an authigenic δ</w:t>
      </w:r>
      <w:r w:rsidR="00C43D94" w:rsidRPr="00C43D94">
        <w:rPr>
          <w:vertAlign w:val="superscript"/>
        </w:rPr>
        <w:t>60</w:t>
      </w:r>
      <w:r w:rsidR="00C43D94" w:rsidRPr="00C43D94">
        <w:t>Ni range of 1.19‰ to 1.20‰, although the</w:t>
      </w:r>
      <w:r w:rsidR="008F663E">
        <w:t>ir</w:t>
      </w:r>
      <w:r w:rsidR="00C43D94" w:rsidRPr="00C43D94">
        <w:t xml:space="preserve"> best estimate is</w:t>
      </w:r>
      <w:r w:rsidR="00B541B4">
        <w:t xml:space="preserve"> oddly</w:t>
      </w:r>
      <w:r w:rsidR="00C43D94" w:rsidRPr="00C43D94">
        <w:t xml:space="preserve"> 1.22‰.</w:t>
      </w:r>
      <w:r w:rsidR="00C43D94">
        <w:t xml:space="preserve"> In contrast to the narrow</w:t>
      </w:r>
      <w:r w:rsidR="008F663E">
        <w:t xml:space="preserve"> range of modern sediments, there is</w:t>
      </w:r>
      <w:r w:rsidR="00F801C6">
        <w:t xml:space="preserve"> significant variation within shales (</w:t>
      </w:r>
      <w:bookmarkStart w:id="74" w:name="_Hlk78363445"/>
      <w:r w:rsidR="00F801C6" w:rsidRPr="00D12C41">
        <w:t>δ</w:t>
      </w:r>
      <w:r w:rsidR="00F801C6" w:rsidRPr="00D12C41">
        <w:rPr>
          <w:vertAlign w:val="superscript"/>
        </w:rPr>
        <w:t>60</w:t>
      </w:r>
      <w:r w:rsidR="00F801C6" w:rsidRPr="00D12C41">
        <w:t>Ni</w:t>
      </w:r>
      <w:bookmarkEnd w:id="74"/>
      <w:r w:rsidR="00F801C6" w:rsidRPr="00D12C41">
        <w:t xml:space="preserve"> = −0.84</w:t>
      </w:r>
      <w:r w:rsidR="00F20690" w:rsidRPr="00D12C41">
        <w:t>‰</w:t>
      </w:r>
      <w:r w:rsidR="00F801C6">
        <w:t xml:space="preserve"> to </w:t>
      </w:r>
      <w:r w:rsidR="00F801C6" w:rsidRPr="00D12C41">
        <w:t>2.50‰)</w:t>
      </w:r>
      <w:r w:rsidR="0019421B">
        <w:t>, which</w:t>
      </w:r>
      <w:r w:rsidR="00F801C6">
        <w:t xml:space="preserve"> may be due to degrees of removal of Ni into sulfides and variable source Ni </w:t>
      </w:r>
      <w:r w:rsidR="00F801C6">
        <w:fldChar w:fldCharType="begin" w:fldLock="1"/>
      </w:r>
      <w:r w:rsidR="00F801C6">
        <w:instrText>ADDIN CSL_CITATION {"citationItems":[{"id":"ITEM-1","itemData":{"DOI":"10.1016/j.chemgeo.2014.07.017","ISSN":"00092541","abstract":"New Ni stable isotope data (δ60Ni) determined by double-spike MC-ICP-MS for two geologically distinct suites of organic-rich marine sediments from the Sinemurian-Pliensbachian (S-P) Global Stratotype Section and Point (GSSP; Robin Hood's Bay, UK) and the Devonian-Mississippian Exshaw Formation (West Canada Sedimentary Basin) is presented herein. These sediments yield δ60Ni values of between 0.2‰ and 2.5‰, and predominantly have Ni isotopic compositions that are heavier than those of abiotic terrestrial and extraterrestrial samples (0.15‰ and 0.27‰), and in some cases present-day seawater (1.44‰) and dissolved Ni from riverine input (0.80‰). In addition, the observed degree of isotopic fractionation in the marine sediments is far greater than that of these other sample matrices. However, a strong similarity is exhibited between the δ60Ni values of the organic-rich sediments studied here and those of ferromanganese crusts (0.9-2.5‰), suggesting that factors ubiquitous to the marine environment are likely to play a key role in the heightened level of isotopic fractionation in these sample matrices.A lack of correlation between the Ni stable isotope compositions of the organic-rich sediments and Ni abundance suggests that isotopic fractionation in these sediments is not controlled by incorporation or enrichment of Ni during sediment accumulation. Further, no relationship is observed between δ60Ni and TOC concentrations or bottom-water redox conditions, indicating that the organic carbon reservoir and levels of oxygenation at the sediment-water interface do not exert a primary control on Ni isotope fractionation in marine sediments. Following examination of these relationships, it is therefore more likely that the heavy Ni isotope compositions of marine sediments are controlled by the weathering environment and the dominant sources of dissolved Ni into the global ocean reservoir. © 2014.","author":[{"dropping-particle":"","family":"Porter","given":"Sarah J.","non-dropping-particle":"","parse-names":false,"suffix":""},{"dropping-particle":"","family":"Selby","given":"David","non-dropping-particle":"","parse-names":false,"suffix":""},{"dropping-particle":"","family":"Cameron","given":"Vyllinniskii","non-dropping-particle":"","parse-names":false,"suffix":""}],"container-title":"Chemical Geology","id":"ITEM-1","issued":{"date-parts":[["2014"]]},"title":"Characterising the nickel isotopic composition of organic-rich marine sediments","type":"article-journal"},"uris":["http://www.mendeley.com/documents/?uuid=7ff2cf79-71f3-3201-ab82-87bc816bf688"]},{"id":"ITEM-2","itemData":{"DOI":"10.1007/s00126-018-0839-8","ISBN":"0012601808398","ISSN":"00264598","abstract":"We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Deposita","id":"ITEM-2","issue":"5","issued":{"date-parts":[["2019"]]},"page":"719-742","title":"Nickel isotopic variation in black shales from Bohemia, China, Canada, and Finland: a reconnaissance study","type":"article-journal","volume":"54"},"uris":["http://www.mendeley.com/documents/?uuid=83285ef7-91c7-405d-8a71-57273e2fe1d3"]}],"mendeley":{"formattedCitation":"(Pašava et al., 2019; Porter et al., 2014)","plainTextFormattedCitation":"(Pašava et al., 2019; Porter et al., 2014)","previouslyFormattedCitation":"(Pašava et al., 2019; Porter et al., 2014)"},"properties":{"noteIndex":0},"schema":"https://github.com/citation-style-language/schema/raw/master/csl-citation.json"}</w:instrText>
      </w:r>
      <w:r w:rsidR="00F801C6">
        <w:fldChar w:fldCharType="separate"/>
      </w:r>
      <w:r w:rsidR="00F801C6" w:rsidRPr="00E847A5">
        <w:rPr>
          <w:noProof/>
        </w:rPr>
        <w:t>(Pašava et al., 2019; Porter et al., 2014)</w:t>
      </w:r>
      <w:r w:rsidR="00F801C6">
        <w:fldChar w:fldCharType="end"/>
      </w:r>
      <w:r w:rsidR="00F801C6">
        <w:t xml:space="preserve">. </w:t>
      </w:r>
      <w:r w:rsidR="00F20690">
        <w:t>To the best of our knowledge</w:t>
      </w:r>
      <w:r w:rsidR="00DA2E7B">
        <w:t xml:space="preserve">, there are no Ni isotope data for the </w:t>
      </w:r>
      <w:r w:rsidR="007A3C5D">
        <w:t xml:space="preserve">pelagic OM sink. </w:t>
      </w:r>
    </w:p>
    <w:p w14:paraId="7743781F" w14:textId="139D88D6" w:rsidR="00F801C6" w:rsidRDefault="007A3C5D" w:rsidP="00B722D1">
      <w:pPr>
        <w:spacing w:after="0"/>
        <w:ind w:firstLine="720"/>
        <w:jc w:val="both"/>
        <w:textAlignment w:val="baseline"/>
      </w:pPr>
      <w:r>
        <w:t xml:space="preserve">Again, a single </w:t>
      </w:r>
      <w:commentRangeStart w:id="75"/>
      <w:r>
        <w:t xml:space="preserve">paper has investigated </w:t>
      </w:r>
      <w:commentRangeEnd w:id="75"/>
      <w:r w:rsidR="00056828">
        <w:rPr>
          <w:rStyle w:val="CommentReference"/>
        </w:rPr>
        <w:commentReference w:id="75"/>
      </w:r>
      <w:r>
        <w:t xml:space="preserve">the </w:t>
      </w:r>
      <w:r w:rsidRPr="00D12C41">
        <w:t>δ</w:t>
      </w:r>
      <w:r w:rsidRPr="00D12C41">
        <w:rPr>
          <w:vertAlign w:val="superscript"/>
        </w:rPr>
        <w:t>60</w:t>
      </w:r>
      <w:r w:rsidRPr="00D12C41">
        <w:t>Ni</w:t>
      </w:r>
      <w:r>
        <w:t xml:space="preserve"> of euxinic sediments, but this is a small sink</w:t>
      </w:r>
      <w:r w:rsidR="00B77996">
        <w:t>, and its isotopic composition is not expected to have a major impact on the global marine isotope mass balance</w:t>
      </w:r>
      <w:r>
        <w:t xml:space="preserve">. </w:t>
      </w:r>
      <w:r w:rsidR="00056074">
        <w:t xml:space="preserve">To obtain a representation of the euxinic sink in the open ocean, </w:t>
      </w:r>
      <w:r w:rsidR="00A509BE">
        <w:fldChar w:fldCharType="begin" w:fldLock="1"/>
      </w:r>
      <w:r w:rsidR="00B77996">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2016)","manualFormatting":"Vance et al. (2016)","plainTextFormattedCitation":"(Vance et al., 2016)","previouslyFormattedCitation":"(Vance et al., 2016)"},"properties":{"noteIndex":0},"schema":"https://github.com/citation-style-language/schema/raw/master/csl-citation.json"}</w:instrText>
      </w:r>
      <w:r w:rsidR="00A509BE">
        <w:fldChar w:fldCharType="separate"/>
      </w:r>
      <w:r w:rsidR="00A509BE" w:rsidRPr="00D12C41">
        <w:rPr>
          <w:noProof/>
        </w:rPr>
        <w:t xml:space="preserve">Vance et al. </w:t>
      </w:r>
      <w:r w:rsidR="00A509BE">
        <w:rPr>
          <w:noProof/>
        </w:rPr>
        <w:t>(</w:t>
      </w:r>
      <w:r w:rsidR="00A509BE" w:rsidRPr="00D12C41">
        <w:rPr>
          <w:noProof/>
        </w:rPr>
        <w:t>2016)</w:t>
      </w:r>
      <w:r w:rsidR="00A509BE">
        <w:fldChar w:fldCharType="end"/>
      </w:r>
      <w:r w:rsidR="00A509BE">
        <w:t xml:space="preserve"> </w:t>
      </w:r>
      <w:r w:rsidR="00CF5BC7">
        <w:t>measured e</w:t>
      </w:r>
      <w:r w:rsidR="00F801C6">
        <w:t>uxinic sulfide-rich sediments from the Black Sea</w:t>
      </w:r>
      <w:r w:rsidR="00056074">
        <w:t xml:space="preserve"> and found</w:t>
      </w:r>
      <w:r w:rsidR="00CF5BC7">
        <w:t xml:space="preserve"> </w:t>
      </w:r>
      <w:r w:rsidR="00056074">
        <w:t xml:space="preserve">sediments </w:t>
      </w:r>
      <w:r w:rsidR="00D70B15">
        <w:t xml:space="preserve">and </w:t>
      </w:r>
      <w:r w:rsidR="00ED1F2D">
        <w:t xml:space="preserve">Black </w:t>
      </w:r>
      <w:r w:rsidR="00236450">
        <w:t xml:space="preserve">Sea </w:t>
      </w:r>
      <w:r w:rsidR="00ED1F2D">
        <w:t>sea</w:t>
      </w:r>
      <w:r w:rsidR="00D70B15">
        <w:t xml:space="preserve">water </w:t>
      </w:r>
      <w:r w:rsidR="00056074">
        <w:t>have</w:t>
      </w:r>
      <w:r w:rsidR="00E07643">
        <w:t xml:space="preserve"> Ni isotopic compositions </w:t>
      </w:r>
      <w:r w:rsidR="00F801C6">
        <w:t>of 0.3</w:t>
      </w:r>
      <w:r w:rsidR="00F863E2" w:rsidRPr="00BF6843">
        <w:t>‰</w:t>
      </w:r>
      <w:r w:rsidR="00F801C6">
        <w:t xml:space="preserve"> to 0.6</w:t>
      </w:r>
      <w:r w:rsidR="00F801C6" w:rsidRPr="00BF6843">
        <w:t>‰</w:t>
      </w:r>
      <w:r w:rsidR="00F801C6">
        <w:t xml:space="preserve"> </w:t>
      </w:r>
      <w:r w:rsidR="00ED1F2D">
        <w:t xml:space="preserve">and </w:t>
      </w:r>
      <w:r w:rsidR="00E07643">
        <w:t>~1.35</w:t>
      </w:r>
      <w:r w:rsidR="00E07643" w:rsidRPr="00BF6843">
        <w:t>‰</w:t>
      </w:r>
      <w:r w:rsidR="00E07643">
        <w:t>, respectively</w:t>
      </w:r>
      <w:r w:rsidR="00CF5BC7">
        <w:t>.</w:t>
      </w:r>
      <w:r w:rsidR="00F801C6">
        <w:t xml:space="preserve"> </w:t>
      </w:r>
      <w:r w:rsidR="00236450">
        <w:t xml:space="preserve">In </w:t>
      </w:r>
      <w:r w:rsidR="004D64B8">
        <w:t>published marine Ni budgets, eu</w:t>
      </w:r>
      <w:r w:rsidR="00F801C6">
        <w:t>xinic sediments are assigned a Ni isotopic composition of +0.45</w:t>
      </w:r>
      <w:r w:rsidR="00F801C6" w:rsidRPr="00BF6843">
        <w:t>‰</w:t>
      </w:r>
      <w:r w:rsidR="00F801C6">
        <w:t xml:space="preserve"> </w:t>
      </w:r>
      <w:r w:rsidR="00F801C6">
        <w:fldChar w:fldCharType="begin" w:fldLock="1"/>
      </w:r>
      <w:r w:rsidR="004D64B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Geology","id":"ITEM-3","issue":"January","issued":{"date-parts":[["2021"]]},"page":"120050","publisher":"Elsevier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 Little et al., 2020)","plainTextFormattedCitation":"(Ciscato et al., 2018; Gueguen and Rouxel, 2021; Little et al., 2020)","previouslyFormattedCitation":"(Ciscato et al., 2018; Little et al., 2020)"},"properties":{"noteIndex":0},"schema":"https://github.com/citation-style-language/schema/raw/master/csl-citation.json"}</w:instrText>
      </w:r>
      <w:r w:rsidR="00F801C6">
        <w:fldChar w:fldCharType="separate"/>
      </w:r>
      <w:r w:rsidR="004D64B8" w:rsidRPr="004D64B8">
        <w:rPr>
          <w:noProof/>
        </w:rPr>
        <w:t>(Ciscato et al., 2018; Gueguen and Rouxel, 2021; Little et al., 2020)</w:t>
      </w:r>
      <w:r w:rsidR="00F801C6">
        <w:fldChar w:fldCharType="end"/>
      </w:r>
      <w:r w:rsidR="00F801C6">
        <w:t xml:space="preserve">. </w:t>
      </w:r>
      <w:r w:rsidR="006D072D">
        <w:t xml:space="preserve">While euxinic sediments are isotopically lighter than seawater, the sink is not of sufficient size to </w:t>
      </w:r>
      <w:r w:rsidR="00DF15D9">
        <w:t xml:space="preserve">significantly alter </w:t>
      </w:r>
      <w:r w:rsidR="006D072D">
        <w:t xml:space="preserve">the budget. </w:t>
      </w:r>
    </w:p>
    <w:p w14:paraId="3B3F0402" w14:textId="150663F1" w:rsidR="00DA2E7B" w:rsidRDefault="00DA2E7B" w:rsidP="00B722D1">
      <w:pPr>
        <w:spacing w:after="0"/>
        <w:ind w:firstLine="720"/>
        <w:jc w:val="both"/>
        <w:textAlignment w:val="baseline"/>
      </w:pPr>
      <w:commentRangeStart w:id="76"/>
      <w:r>
        <w:t>The isotopic composition</w:t>
      </w:r>
      <w:r w:rsidR="007A3C5D">
        <w:t>s</w:t>
      </w:r>
      <w:r>
        <w:t xml:space="preserve"> of the </w:t>
      </w:r>
      <w:r w:rsidR="001C5AE0">
        <w:t xml:space="preserve">major </w:t>
      </w:r>
      <w:r>
        <w:t xml:space="preserve">sinks are clearly less known than the sources. The Ni isotopic composition of the largest known sink, Fe-Mn sediments, encompasses </w:t>
      </w:r>
      <w:r w:rsidR="007A3C5D">
        <w:t xml:space="preserve">the entire known natural range of Ni isotopic composition. </w:t>
      </w:r>
      <w:commentRangeEnd w:id="76"/>
      <w:r w:rsidR="00056828">
        <w:rPr>
          <w:rStyle w:val="CommentReference"/>
        </w:rPr>
        <w:commentReference w:id="76"/>
      </w:r>
      <w:r w:rsidR="007A3C5D">
        <w:t>The</w:t>
      </w:r>
      <w:r w:rsidR="000477F6">
        <w:t>re are only a handful of samples to represent the upwelling region OM sink</w:t>
      </w:r>
      <w:r w:rsidR="005846EF">
        <w:t xml:space="preserve"> and there </w:t>
      </w:r>
      <w:proofErr w:type="gramStart"/>
      <w:r w:rsidR="005846EF">
        <w:t>is</w:t>
      </w:r>
      <w:proofErr w:type="gramEnd"/>
      <w:r w:rsidR="005846EF">
        <w:t xml:space="preserve"> no readily available measurements of </w:t>
      </w:r>
      <w:r w:rsidR="005846EF" w:rsidRPr="00D12C41">
        <w:t>δ</w:t>
      </w:r>
      <w:r w:rsidR="005846EF" w:rsidRPr="00D12C41">
        <w:rPr>
          <w:vertAlign w:val="superscript"/>
        </w:rPr>
        <w:t>60</w:t>
      </w:r>
      <w:r w:rsidR="005846EF" w:rsidRPr="00D12C41">
        <w:t>Ni</w:t>
      </w:r>
      <w:r w:rsidR="005846EF">
        <w:t xml:space="preserve"> in pelagic OM</w:t>
      </w:r>
      <w:r w:rsidR="000477F6">
        <w:t>.</w:t>
      </w:r>
      <w:r w:rsidR="00095794">
        <w:t xml:space="preserve"> </w:t>
      </w:r>
      <w:r w:rsidR="000477F6">
        <w:t xml:space="preserve">Work </w:t>
      </w:r>
      <w:r w:rsidR="00095794">
        <w:t xml:space="preserve">to better understand </w:t>
      </w:r>
      <w:r w:rsidR="00095794" w:rsidRPr="00D12C41">
        <w:t>δ</w:t>
      </w:r>
      <w:r w:rsidR="00095794" w:rsidRPr="00D12C41">
        <w:rPr>
          <w:vertAlign w:val="superscript"/>
        </w:rPr>
        <w:t>60</w:t>
      </w:r>
      <w:r w:rsidR="00095794" w:rsidRPr="00D12C41">
        <w:t>Ni</w:t>
      </w:r>
      <w:r w:rsidR="00095794">
        <w:t xml:space="preserve"> variability in Fe-Mn sediments and adding to the small OM sample set will surely be useful. </w:t>
      </w:r>
      <w:commentRangeStart w:id="77"/>
      <w:r w:rsidR="00C47D4A">
        <w:t>But, w</w:t>
      </w:r>
      <w:r w:rsidR="000477F6">
        <w:t>hat about</w:t>
      </w:r>
      <w:r w:rsidR="008928B0">
        <w:t xml:space="preserve"> the fluxes that have been often omitted from previous marine Ni budgets</w:t>
      </w:r>
      <w:r w:rsidR="000477F6">
        <w:t xml:space="preserve">? </w:t>
      </w:r>
      <w:commentRangeEnd w:id="77"/>
      <w:r w:rsidR="00A03023">
        <w:rPr>
          <w:rStyle w:val="CommentReference"/>
        </w:rPr>
        <w:commentReference w:id="77"/>
      </w:r>
    </w:p>
    <w:p w14:paraId="2557F066" w14:textId="12E06878" w:rsidR="00F801C6" w:rsidRDefault="00DA2E7B" w:rsidP="00FE7CB2">
      <w:pPr>
        <w:pStyle w:val="Heading2"/>
      </w:pPr>
      <w:bookmarkStart w:id="78" w:name="_Toc78742000"/>
      <w:bookmarkStart w:id="79" w:name="_Toc78742116"/>
      <w:r>
        <w:t xml:space="preserve">Missing </w:t>
      </w:r>
      <w:r w:rsidR="00180F02">
        <w:t>Components</w:t>
      </w:r>
      <w:bookmarkEnd w:id="78"/>
      <w:bookmarkEnd w:id="79"/>
    </w:p>
    <w:p w14:paraId="50E16CD6" w14:textId="3BF18E61" w:rsidR="00F801C6" w:rsidRPr="0013151A" w:rsidRDefault="00F801C6" w:rsidP="00180F02">
      <w:pPr>
        <w:pStyle w:val="Heading4"/>
      </w:pPr>
      <w:commentRangeStart w:id="80"/>
      <w:commentRangeStart w:id="81"/>
      <w:r w:rsidRPr="0013151A">
        <w:t xml:space="preserve">Hydrothermal </w:t>
      </w:r>
      <w:r w:rsidR="00DE0DAE">
        <w:t>Fluid</w:t>
      </w:r>
      <w:commentRangeEnd w:id="80"/>
      <w:r w:rsidR="008928B0">
        <w:rPr>
          <w:rStyle w:val="CommentReference"/>
          <w:rFonts w:ascii="Times New Roman" w:eastAsia="Times New Roman" w:hAnsi="Times New Roman" w:cs="Times New Roman"/>
          <w:i w:val="0"/>
          <w:iCs w:val="0"/>
          <w:color w:val="auto"/>
        </w:rPr>
        <w:commentReference w:id="80"/>
      </w:r>
      <w:commentRangeEnd w:id="81"/>
      <w:r w:rsidR="00056828">
        <w:rPr>
          <w:rStyle w:val="CommentReference"/>
          <w:rFonts w:ascii="Times New Roman" w:eastAsia="Times New Roman" w:hAnsi="Times New Roman" w:cs="Times New Roman"/>
          <w:i w:val="0"/>
          <w:iCs w:val="0"/>
          <w:color w:val="auto"/>
        </w:rPr>
        <w:commentReference w:id="81"/>
      </w:r>
    </w:p>
    <w:p w14:paraId="731926FB" w14:textId="71FC81F4" w:rsidR="00F801C6" w:rsidRDefault="00F801C6" w:rsidP="00F801C6">
      <w:pPr>
        <w:ind w:firstLine="720"/>
        <w:jc w:val="both"/>
      </w:pPr>
      <w:r>
        <w:t xml:space="preserve">Hydrothermal </w:t>
      </w:r>
      <w:r w:rsidR="00E43264">
        <w:t xml:space="preserve">fluid </w:t>
      </w:r>
      <w:r>
        <w:t xml:space="preserve">has been suggested as a possible Ni source, but no </w:t>
      </w:r>
      <w:commentRangeStart w:id="82"/>
      <w:r>
        <w:t xml:space="preserve">data </w:t>
      </w:r>
      <w:commentRangeEnd w:id="82"/>
      <w:r w:rsidR="00056828">
        <w:rPr>
          <w:rStyle w:val="CommentReference"/>
        </w:rPr>
        <w:commentReference w:id="82"/>
      </w:r>
      <w:r>
        <w:t xml:space="preserve">yet suggests that hydrothermal activity is of the appropriate magnitude or isotopic composition to account for the isotope </w:t>
      </w:r>
      <w:r w:rsidR="00AA601D">
        <w:t xml:space="preserve">mass </w:t>
      </w:r>
      <w:r>
        <w:t xml:space="preserve">imbalance. </w:t>
      </w:r>
      <w:r w:rsidR="0065584F">
        <w:t xml:space="preserve">To robustly investigate this flux, each </w:t>
      </w:r>
      <w:r w:rsidR="004B1B16">
        <w:t>hydrothermal regime</w:t>
      </w:r>
      <w:r w:rsidR="0065584F">
        <w:t xml:space="preserve"> must be consi</w:t>
      </w:r>
      <w:r w:rsidR="004B1B16">
        <w:t>dered individually</w:t>
      </w:r>
      <w:r w:rsidR="0065584F">
        <w:t>, as they may have different Ni fluxes</w:t>
      </w:r>
      <w:r w:rsidR="00285E2F">
        <w:t xml:space="preserve">. </w:t>
      </w:r>
      <w:r w:rsidR="00CF2A5C">
        <w:t xml:space="preserve">For </w:t>
      </w:r>
      <w:r w:rsidR="00AD5DDD">
        <w:t xml:space="preserve">fluids from </w:t>
      </w:r>
      <w:r w:rsidR="00CF2A5C">
        <w:t xml:space="preserve">high temperature on axis systems, </w:t>
      </w:r>
      <w:r w:rsidR="00AD5DDD">
        <w:t xml:space="preserve">to the best of our knowledge, </w:t>
      </w:r>
      <w:r w:rsidR="00CF2A5C">
        <w:t>th</w:t>
      </w:r>
      <w:r w:rsidR="00AD5DDD">
        <w:t xml:space="preserve">e highest observed [Ni] is ~3 </w:t>
      </w:r>
      <w:proofErr w:type="spellStart"/>
      <w:r w:rsidR="00AD5DDD">
        <w:t>μM</w:t>
      </w:r>
      <w:proofErr w:type="spellEnd"/>
      <w:r w:rsidR="00AD5DDD">
        <w:t xml:space="preserve"> from the Rainbow vent field on the Mid-Atlantic Ridge </w:t>
      </w:r>
      <w:r w:rsidR="00AD5DDD">
        <w:fldChar w:fldCharType="begin" w:fldLock="1"/>
      </w:r>
      <w:r w:rsidR="00307069">
        <w: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instrText>
      </w:r>
      <w:r w:rsidR="00307069">
        <w:rPr>
          <w:rFonts w:ascii="Cambria Math" w:hAnsi="Cambria Math" w:cs="Cambria Math"/>
        </w:rPr>
        <w:instrText>∼</w:instrText>
      </w:r>
      <w:r w:rsidR="00307069">
        <w:instrText xml:space="preserve"> 10 black smokers emitting acidic (pH </w:instrText>
      </w:r>
      <w:r w:rsidR="00307069">
        <w:rPr>
          <w:rFonts w:ascii="Cambria Math" w:hAnsi="Cambria Math" w:cs="Cambria Math"/>
        </w:rPr>
        <w:instrText>∼</w:instrText>
      </w:r>
      <w:r w:rsidR="00307069">
        <w: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2002)","plainTextFormattedCitation":"(Douville et al., 2002)","previouslyFormattedCitation":"(Douville et al., 2002)"},"properties":{"noteIndex":0},"schema":"https://github.com/citation-style-language/schema/raw/master/csl-citation.json"}</w:instrText>
      </w:r>
      <w:r w:rsidR="00AD5DDD">
        <w:fldChar w:fldCharType="separate"/>
      </w:r>
      <w:r w:rsidR="00AD5DDD" w:rsidRPr="00AD5DDD">
        <w:rPr>
          <w:noProof/>
        </w:rPr>
        <w:t>(Douville et al., 2002)</w:t>
      </w:r>
      <w:r w:rsidR="00AD5DDD">
        <w:fldChar w:fldCharType="end"/>
      </w:r>
      <w:r w:rsidR="00AD5DDD">
        <w:t xml:space="preserve">. </w:t>
      </w:r>
      <w:proofErr w:type="spellStart"/>
      <w:r w:rsidR="00AD5DDD">
        <w:t>Ciscato</w:t>
      </w:r>
      <w:proofErr w:type="spellEnd"/>
      <w:r w:rsidR="00AD5DDD">
        <w:t xml:space="preserve"> et al. (2018) </w:t>
      </w:r>
      <w:r w:rsidR="00D653B6">
        <w:t>highlighted</w:t>
      </w:r>
      <w:r w:rsidR="00AD5DDD">
        <w:t xml:space="preserve"> that even if all of the hydrothermal fluid was so enriched in Ni, </w:t>
      </w:r>
      <w:r w:rsidR="00307069">
        <w:t>assuming an axial flux of 3x10</w:t>
      </w:r>
      <w:r w:rsidR="00307069">
        <w:rPr>
          <w:vertAlign w:val="superscript"/>
        </w:rPr>
        <w:t>13</w:t>
      </w:r>
      <w:r w:rsidR="00D653B6">
        <w:rPr>
          <w:vertAlign w:val="superscript"/>
        </w:rPr>
        <w:t xml:space="preserve"> </w:t>
      </w:r>
      <w:r w:rsidR="00307069">
        <w:t>kg/</w:t>
      </w:r>
      <w:proofErr w:type="spellStart"/>
      <w:r w:rsidR="00307069">
        <w:t>yr</w:t>
      </w:r>
      <w:proofErr w:type="spellEnd"/>
      <w:r w:rsidR="00307069">
        <w:t xml:space="preserve"> </w:t>
      </w:r>
      <w:r w:rsidR="00307069">
        <w:fldChar w:fldCharType="begin" w:fldLock="1"/>
      </w:r>
      <w:r w:rsidR="00307069">
        <w:instrText>ADDIN CSL_CITATION {"citationItems":[{"id":"ITEM-1","itemData":{"DOI":"10.1146/annurev.earth.24.1.191","ISSN":"0084-6597","abstract":"Estimates of hydrothermal heat and water fluxes derived from various geochemical approaches are presented as are hydrothermal chemical fluxes at the ridge axis, off axis, and as affected by hydrothermal plumes. -from Authors","author":[{"dropping-particle":"","family":"Elderfield","given":"H.","non-dropping-particle":"","parse-names":false,"suffix":""},{"dropping-particle":"","family":"Schultz","given":"A.","non-dropping-particle":"","parse-names":false,"suffix":""}],"container-title":"Annual Review of Earth &amp; Planetary Sciences","id":"ITEM-1","issued":{"date-parts":[["1996"]]},"page":"191-224","title":"Mid-ocean ridge hydrothermal fluxes and the chemical composition of the ocean","type":"article-journal","volume":"24"},"uris":["http://www.mendeley.com/documents/?uuid=7cf8a436-1882-3bd0-b043-abb46de43bb8"]}],"mendeley":{"formattedCitation":"(Elderfield and Schultz, 1996)","plainTextFormattedCitation":"(Elderfield and Schultz, 1996)","previouslyFormattedCitation":"(Elderfield and Schultz, 1996)"},"properties":{"noteIndex":0},"schema":"https://github.com/citation-style-language/schema/raw/master/csl-citation.json"}</w:instrText>
      </w:r>
      <w:r w:rsidR="00307069">
        <w:fldChar w:fldCharType="separate"/>
      </w:r>
      <w:r w:rsidR="00307069" w:rsidRPr="00307069">
        <w:rPr>
          <w:noProof/>
        </w:rPr>
        <w:t>(Elderfield and Schultz, 1996)</w:t>
      </w:r>
      <w:r w:rsidR="00307069">
        <w:fldChar w:fldCharType="end"/>
      </w:r>
      <w:r w:rsidR="00307069">
        <w:t>, the total flux from these types of hydrothermal systems would be less than 25% of the riverine Ni flux (calculated as 9x10</w:t>
      </w:r>
      <w:r w:rsidR="00307069">
        <w:rPr>
          <w:vertAlign w:val="superscript"/>
        </w:rPr>
        <w:t>7</w:t>
      </w:r>
      <w:r w:rsidR="00307069">
        <w:t xml:space="preserve"> Ni mol/</w:t>
      </w:r>
      <w:proofErr w:type="spellStart"/>
      <w:r w:rsidR="00307069">
        <w:t>yr</w:t>
      </w:r>
      <w:proofErr w:type="spellEnd"/>
      <w:r w:rsidR="00307069">
        <w:t xml:space="preserve"> her</w:t>
      </w:r>
      <w:commentRangeStart w:id="83"/>
      <w:r w:rsidR="00307069">
        <w:t>e).</w:t>
      </w:r>
      <w:r w:rsidR="00CF2A5C">
        <w:t xml:space="preserve"> </w:t>
      </w:r>
      <w:commentRangeEnd w:id="83"/>
      <w:r w:rsidR="00307069">
        <w:rPr>
          <w:rStyle w:val="CommentReference"/>
        </w:rPr>
        <w:commentReference w:id="83"/>
      </w:r>
      <w:r w:rsidR="00307069">
        <w:t xml:space="preserve">Vent fluids collected from six Mid-Atlantic Ridge hydrothermal systems </w:t>
      </w:r>
      <w:r w:rsidR="00D653B6">
        <w:t>all had Ni concentrations</w:t>
      </w:r>
      <w:r w:rsidR="00307069">
        <w:t xml:space="preserve"> </w:t>
      </w:r>
      <w:r w:rsidR="009850AA">
        <w:t xml:space="preserve">less than </w:t>
      </w:r>
      <w:r w:rsidR="00307069">
        <w:t>2</w:t>
      </w:r>
      <w:r w:rsidR="00307069" w:rsidRPr="00307069">
        <w:t xml:space="preserve"> </w:t>
      </w:r>
      <w:proofErr w:type="spellStart"/>
      <w:r w:rsidR="00307069">
        <w:t>μM</w:t>
      </w:r>
      <w:proofErr w:type="spellEnd"/>
      <w:r w:rsidR="00307069">
        <w:t xml:space="preserve"> </w:t>
      </w:r>
      <w:r w:rsidR="00307069">
        <w:fldChar w:fldCharType="begin" w:fldLock="1"/>
      </w:r>
      <w:r w:rsidR="00CF00AC">
        <w:instrText xml:space="preserve">ADDIN CSL_CITATION {"citationItems":[{"id":"ITEM-1","itemData":{"DOI":"10.1016/S0009-2541(01)00351-5","ISSN":"00092541","abstract":"Fluids were collected from the Rainbow vent field (36°14′ N) on the Mid-Atlantic Ridge (MAR) during the 1997 diving FLORES cruise. This vent field, in ultramafic rocks at a depth of 2300 m, is composed of </w:instrText>
      </w:r>
      <w:r w:rsidR="00CF00AC">
        <w:rPr>
          <w:rFonts w:ascii="Cambria Math" w:hAnsi="Cambria Math" w:cs="Cambria Math"/>
        </w:rPr>
        <w:instrText>∼</w:instrText>
      </w:r>
      <w:r w:rsidR="00CF00AC">
        <w:instrText xml:space="preserve"> 10 black smokers emitting acidic (pH </w:instrText>
      </w:r>
      <w:r w:rsidR="00CF00AC">
        <w:rPr>
          <w:rFonts w:ascii="Cambria Math" w:hAnsi="Cambria Math" w:cs="Cambria Math"/>
        </w:rPr>
        <w:instrText>∼</w:instrText>
      </w:r>
      <w:r w:rsidR="00CF00AC">
        <w:instrText xml:space="preserve"> 2.8) fluids at 365 °C. The low pH of the hot-temperature Rainbow fluids likely results from seawater-ultramafic rock interaction that releases H+ ions into reducing hydrothermal fluids. Fluid chemistry is strongly influenced by phase separation generating Cl-rich brines (ClEM = 750 mM) strongly enriched with Mn, Fe, Co, Ni, Cu, Zn, Ag, Cd, Cs, Pb, Y, and rare earth elements (REE). REE and transition metal abundance (particularly Fe and Mn) in the Rainbow fluids is dramatically higher than in other MAR fluids. The abundance of trace element and REE enrichment is due to the greater solubility of these elements that is strongly favored by Cl-complexation at low-pH and high-temperature conditions. Chondrite-normalized REE patterns show strong LREE enrichment with evidence of the typical Eu anomaly. This REE partitioning suggests that either (1) ultramafic rocks represent only a part of rocks leached during hydrothermal alteration and/or (2) that the unique Rainbow fluid temperature, pH, and redox state issued from the ultramafic character of leached substratum can produce unique REE partitioning. © 2002 Elsevier Science B.V. All rights reserved.","author":[{"dropping-particle":"","family":"Douville","given":"E.","non-dropping-particle":"","parse-names":false,"suffix":""},{"dropping-particle":"","family":"Charlou","given":"J. L.","non-dropping-particle":"","parse-names":false,"suffix":""},{"dropping-particle":"","family":"Oelkers","given":"E. H.","non-dropping-particle":"","parse-names":false,"suffix":""},{"dropping-particle":"","family":"Bienvenu","given":"P.","non-dropping-particle":"","parse-names":false,"suffix":""},{"dropping-particle":"","family":"Jove Colon","given":"C. F.","non-dropping-particle":"","parse-names":false,"suffix":""},{"dropping-particle":"","family":"Donval","given":"J. P.","non-dropping-particle":"","parse-names":false,"suffix":""},{"dropping-particle":"","family":"Fouquet","given":"Y.","non-dropping-particle":"","parse-names":false,"suffix":""},{"dropping-particle":"","family":"Prieur","given":"D.","non-dropping-particle":"","parse-names":false,"suffix":""},{"dropping-particle":"","family":"Appriou","given":"P.","non-dropping-particle":"","parse-names":false,"suffix":""}],"container-title":"Chemical Geology","id":"ITEM-1","issued":{"date-parts":[["2002"]]},"title":"The rainbow vent fluids (36°14′N, MAR): The influence of ultramafic rocks and phase separation on trace metal content in Mid-Atlantic Ridge hydrothermal fluids","type":"article-journal"},"uris":["http://www.mendeley.com/documents/?uuid=1e075852-9ddb-3aeb-840b-c8e8e532cb0a"]}],"mendeley":{"formattedCitation":"(Douville et al., 2002)","manualFormatting":"(Douville et al., 2002 and references therein)","plainTextFormattedCitation":"(Douville et al., 2002)","previouslyFormattedCitation":"(Douville et al., 2002)"},"properties":{"noteIndex":0},"schema":"https://github.com/citation-style-language/schema/raw/master/csl-citation.json"}</w:instrText>
      </w:r>
      <w:r w:rsidR="00307069">
        <w:fldChar w:fldCharType="separate"/>
      </w:r>
      <w:r w:rsidR="00307069" w:rsidRPr="00307069">
        <w:rPr>
          <w:noProof/>
        </w:rPr>
        <w:t>(Douville et al., 2002</w:t>
      </w:r>
      <w:r w:rsidR="00307069">
        <w:rPr>
          <w:noProof/>
        </w:rPr>
        <w:t xml:space="preserve"> and references therein</w:t>
      </w:r>
      <w:r w:rsidR="00307069" w:rsidRPr="00307069">
        <w:rPr>
          <w:noProof/>
        </w:rPr>
        <w:t>)</w:t>
      </w:r>
      <w:r w:rsidR="00307069">
        <w:fldChar w:fldCharType="end"/>
      </w:r>
      <w:r w:rsidR="00307069">
        <w:t>. In addition, t</w:t>
      </w:r>
      <w:r>
        <w:t>here is no observed increase in [Ni] across the Mid-Atlantic Ridge from the GEOTRACES transect GP16</w:t>
      </w:r>
      <w:r w:rsidR="00307069">
        <w:t>, suggesting these types of hydrothermal systems are not a significant input of Ni</w:t>
      </w:r>
      <w:r>
        <w:t xml:space="preserve"> (Fig XXX) (cite </w:t>
      </w:r>
      <w:proofErr w:type="spellStart"/>
      <w:r>
        <w:t>ciscato</w:t>
      </w:r>
      <w:proofErr w:type="spellEnd"/>
      <w:r>
        <w:t xml:space="preserve"> </w:t>
      </w:r>
      <w:r w:rsidR="00307069">
        <w:t>and</w:t>
      </w:r>
      <w:r>
        <w:t xml:space="preserve"> </w:t>
      </w:r>
      <w:proofErr w:type="spellStart"/>
      <w:r>
        <w:t>geotraces</w:t>
      </w:r>
      <w:proofErr w:type="spellEnd"/>
      <w:r>
        <w:t>?)</w:t>
      </w:r>
      <w:r w:rsidR="00307069">
        <w:t>.</w:t>
      </w:r>
      <w:r>
        <w:t xml:space="preserve"> Low temperature</w:t>
      </w:r>
      <w:r w:rsidR="00C60EF2">
        <w:t>,</w:t>
      </w:r>
      <w:r>
        <w:t xml:space="preserve"> ridge flank systems, which have much larger fluxes of water</w:t>
      </w:r>
      <w:r w:rsidR="004C791A">
        <w:t xml:space="preserve"> than the high temperature than the high temperature systems</w:t>
      </w:r>
      <w:r>
        <w:t xml:space="preserve">, also do not appear to be a source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 xml:space="preserve">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environment","type":"article-journal","volume":"216"},"uris":["http://www.mendeley.com/documents/?uuid=e4e56d25-6f49-41ce-b416-c087cba8ce52"]},{"id":"ITEM-2","itemData":{"DOI":"10.1016/S0016-7037(02)00894-3","ISSN":"00167037","abstract":"Warm (25°C) hydrothermal springs have been sampled on Baby Bare, a basaltic outcrop on 3.5-Ma-old crust </w:instrText>
      </w:r>
      <w:r>
        <w:rPr>
          <w:rFonts w:ascii="Cambria Math" w:hAnsi="Cambria Math" w:cs="Cambria Math"/>
        </w:rPr>
        <w:instrText>∼</w:instrText>
      </w:r>
      <w:r>
        <w:instrText xml:space="preserve"> 100-km East of the Endeavor Segment of the Juan de Fuca Ridge. The source for these springs is a 62 to 64°C formation water that has cooled conductively as it ascends to feed the springs. This water originated as bottom seawater that probably descended into basement </w:instrText>
      </w:r>
      <w:r>
        <w:rPr>
          <w:rFonts w:ascii="Cambria Math" w:hAnsi="Cambria Math" w:cs="Cambria Math"/>
        </w:rPr>
        <w:instrText>∼</w:instrText>
      </w:r>
      <w:r>
        <w:instrText>52 km to the Southwest at another, much larger outcrop called Grizzly Bare. As this seawater flows towards Baby Bare, it is heated and altered by reactions within basaltic basement and by diffusive fluxes to and from the overlying sediment. Concentrations of Mn, Co, Ni, Zn, Cd, and Mo in the spring waters are greater than in bottom seawater, indicating that the oceanic crust is a source for these elements to the oceans. At least a portion of this increase probably results from the redox cycling of Mn in sedimentary sources near the basement interface that produces a diffusive flux to basement formation waters. Additional removal of Mo and inputs of the other five elements to two of the three springs are observed locally near sites of venting, where density gradients can form shallow circulation cells within the sediment and diffusive exchange occurs. Concentrations of Cu, U, V, Y, and the rare earth elements (REEs, excluding Ce) in these samples are less than in bottom seawater, indicating that the oceanic crust is a net sink for these elements in this environment. Copper is probably removed into newly formed carbonate and/or sulfide phases. Removal of the oxyanions U and V is consistent with a net removal of phosphate demonstrated previously for ridge-flank hydrothermal systems. Similarly, removal of Y and the REEs is associated with carbonate, phosphate-rich, and oxide phases. Calculated maximum global chemical fluxes from \"warm\" ridge-flank hydrothermal systems such as Baby Bare are insignificant relative to riverine fluxes for these elements, except possibly for Mn and Mo. The impact on global geochemical budgets for these elements from lower temperature (&lt;25°C) alteration on ridge flanks is still unknown, but it may well be larger than for warm ridge flanks. © 2002 Elsevier Science Ltd.","author":[{"dropping-particle":"","family":"Wheat","given":"C. Geoffrey","non-dropping-particle":"","parse-names":false,"suffix":""},{"dropping-particle":"","family":"Mottl","given":"Michael J.","non-dropping-particle":"","parse-names":false,"suffix":""},{"dropping-particle":"","family":"Rudnicki","given":"Mark","non-dropping-particle":"","parse-names":false,"suffix":""}],"container-title":"Geochimica et Cosmochimica Acta","id":"ITEM-2","issue":"21","issued":{"date-parts":[["2002"]]},"page":"3693-3705","title":"Trace element and REE composition of a low-temperature ridge-flank hydrothermal spring","type":"article-journal","volume":"66"},"uris":["http://www.mendeley.com/documents/?uuid=3f1d83a9-64d3-4fa2-8924-ff754f91aec0"]}],"mendeley":{"formattedCitation":"(Wheat et al., 2003, 2002)","plainTextFormattedCitation":"(Wheat et al., 2003, 2002)","previouslyFormattedCitation":"(Wheat et al., 2003, 2002)"},"properties":{"noteIndex":0},"schema":"https://github.com/citation-style-language/schema/raw/master/csl-citation.json"}</w:instrText>
      </w:r>
      <w:r>
        <w:fldChar w:fldCharType="separate"/>
      </w:r>
      <w:r w:rsidRPr="00C82032">
        <w:rPr>
          <w:noProof/>
        </w:rPr>
        <w:t>(Wheat et al., 2003, 2002)</w:t>
      </w:r>
      <w:r>
        <w:fldChar w:fldCharType="end"/>
      </w:r>
      <w:r>
        <w:t xml:space="preserve"> conducted two studies exploring ~65℃ and 25℃ ridge flank systems and found a very small source (1.5% of the riverine flux) or a very small sink (-1.8% of the riverine flux, corrected for modern estimate of river flux)</w:t>
      </w:r>
      <w:r w:rsidR="00570E02">
        <w:t xml:space="preserve"> of Ni</w:t>
      </w:r>
      <w:r>
        <w:t xml:space="preserve">, respectively. However, ridge flanks of these temperatures (≥25℃) account for only 25% of the total convective heat loss from ridge flank type hydrothermal systems (and </w:t>
      </w:r>
      <w:r w:rsidRPr="00373D70">
        <w:t>17% of the total oceanic convective heat loss</w:t>
      </w:r>
      <w:r>
        <w:t xml:space="preserve">). The remaining 75% of the convective heat loss, and a significant portion of the fluid flux, comes from cooler ridge flank systems (≤25℃) which may </w:t>
      </w:r>
      <w:r w:rsidR="000B31D1">
        <w:t xml:space="preserve">create fluids with </w:t>
      </w:r>
      <w:r>
        <w:t xml:space="preserve">different </w:t>
      </w:r>
      <w:r w:rsidR="00B66D58">
        <w:t>Ni concentrations</w:t>
      </w:r>
      <w:r>
        <w:t xml:space="preserve"> and could either be a source or sink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environment","type":"article-journal","volume":"216"},"uris":["http://www.mendeley.com/documents/?uuid=e4e56d25-6f49-41ce-b416-c087cba8ce52"]}],"mendeley":{"formattedCitation":"(Wheat et al., 2003)","plainTextFormattedCitation":"(Wheat et al., 2003)","previouslyFormattedCitation":"(Wheat et al., 2003)"},"properties":{"noteIndex":0},"schema":"https://github.com/citation-style-language/schema/raw/master/csl-citation.json"}</w:instrText>
      </w:r>
      <w:r>
        <w:fldChar w:fldCharType="separate"/>
      </w:r>
      <w:r w:rsidRPr="001503EA">
        <w:rPr>
          <w:noProof/>
        </w:rPr>
        <w:t>(Wheat et al., 2003)</w:t>
      </w:r>
      <w:r>
        <w:fldChar w:fldCharType="end"/>
      </w:r>
      <w:r>
        <w:t>.</w:t>
      </w:r>
    </w:p>
    <w:p w14:paraId="26F951D6" w14:textId="09FD124C" w:rsidR="00F801C6" w:rsidRDefault="00F801C6" w:rsidP="008175C4">
      <w:pPr>
        <w:ind w:firstLine="720"/>
        <w:jc w:val="both"/>
      </w:pPr>
      <w:r>
        <w:t>If the hydrothermal flux was of the appropriate size, would it be the appropriate isotopic composition to balance the equation?</w:t>
      </w:r>
      <w:r w:rsidR="001E14AF">
        <w:t xml:space="preserve"> Most of </w:t>
      </w:r>
      <w:r w:rsidR="0095328E">
        <w:t xml:space="preserve">what </w:t>
      </w:r>
      <w:r w:rsidR="004F557D">
        <w:t>is</w:t>
      </w:r>
      <w:r w:rsidR="0095328E">
        <w:t xml:space="preserve"> know</w:t>
      </w:r>
      <w:r w:rsidR="004F557D">
        <w:t>n</w:t>
      </w:r>
      <w:r w:rsidR="0095328E">
        <w:t xml:space="preserve"> about the isotopic </w:t>
      </w:r>
      <w:r w:rsidR="0095328E" w:rsidRPr="0095328E">
        <w:t>composition</w:t>
      </w:r>
      <w:r w:rsidR="0095328E">
        <w:t xml:space="preserve"> of hydrothermal fluids is indirect, but al</w:t>
      </w:r>
      <w:r w:rsidR="00C612C1">
        <w:t>most al</w:t>
      </w:r>
      <w:r w:rsidR="0095328E">
        <w:t xml:space="preserve">l </w:t>
      </w:r>
      <w:r w:rsidR="00C612C1">
        <w:t xml:space="preserve">data </w:t>
      </w:r>
      <w:r w:rsidR="0095328E">
        <w:t xml:space="preserve">point to </w:t>
      </w:r>
      <w:r w:rsidR="00D10350">
        <w:t>hydrothermal fluids</w:t>
      </w:r>
      <w:r w:rsidR="0095328E">
        <w:t xml:space="preserve"> being isotopically light</w:t>
      </w:r>
      <w:r w:rsidR="00D10350">
        <w:t xml:space="preserve"> relative to seawater</w:t>
      </w:r>
      <w:r w:rsidR="0095328E">
        <w:t xml:space="preserve">. </w:t>
      </w:r>
      <w:commentRangeStart w:id="84"/>
      <w:r w:rsidR="00CA1607">
        <w:t>The</w:t>
      </w:r>
      <w:r w:rsidR="00C612C1">
        <w:t xml:space="preserve"> first estimates of hydrothermal fluid δ</w:t>
      </w:r>
      <w:r w:rsidR="00C612C1">
        <w:rPr>
          <w:vertAlign w:val="superscript"/>
        </w:rPr>
        <w:t>60</w:t>
      </w:r>
      <w:r w:rsidR="00C612C1">
        <w:t>Ni</w:t>
      </w:r>
      <w:r w:rsidR="001E14AF">
        <w:t xml:space="preserve"> </w:t>
      </w:r>
      <w:r w:rsidR="00C612C1">
        <w:t xml:space="preserve">was also the only one </w:t>
      </w:r>
      <w:commentRangeEnd w:id="84"/>
      <w:r w:rsidR="004A733E">
        <w:rPr>
          <w:rStyle w:val="CommentReference"/>
        </w:rPr>
        <w:commentReference w:id="84"/>
      </w:r>
      <w:r w:rsidR="00C612C1">
        <w:t>to suggest that they were isotopically similar to seawater (~1.5‰)</w:t>
      </w:r>
      <w:r w:rsidR="00BB6B3E">
        <w:t>,</w:t>
      </w:r>
      <w:r w:rsidR="00C612C1">
        <w:t xml:space="preserve"> based on analyses of Fe-Mn crust</w:t>
      </w:r>
      <w:r w:rsidR="006B796D">
        <w:t>s</w:t>
      </w:r>
      <w:r w:rsidR="00C612C1">
        <w:t xml:space="preserve"> near the </w:t>
      </w:r>
      <w:r w:rsidR="008E13FF">
        <w:t>mid-ocean ridge</w:t>
      </w:r>
      <w:r w:rsidR="00C8082E">
        <w:t xml:space="preserve"> </w:t>
      </w:r>
      <w:r w:rsidR="00C612C1">
        <w:fldChar w:fldCharType="begin" w:fldLock="1"/>
      </w:r>
      <w:r w:rsidR="00D73E7C">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Cenozoic","type":"article-journal"},"uris":["http://www.mendeley.com/documents/?uuid=eba36b56-9394-3871-a5ea-b25c17a99b28"]}],"mendeley":{"formattedCitation":"(Gall et al., 2013)","plainTextFormattedCitation":"(Gall et al., 2013)","previouslyFormattedCitation":"(Gall et al., 2013)"},"properties":{"noteIndex":0},"schema":"https://github.com/citation-style-language/schema/raw/master/csl-citation.json"}</w:instrText>
      </w:r>
      <w:r w:rsidR="00C612C1">
        <w:fldChar w:fldCharType="separate"/>
      </w:r>
      <w:r w:rsidR="00C612C1" w:rsidRPr="00C612C1">
        <w:rPr>
          <w:noProof/>
        </w:rPr>
        <w:t>(Gall et al., 2013)</w:t>
      </w:r>
      <w:r w:rsidR="00C612C1">
        <w:fldChar w:fldCharType="end"/>
      </w:r>
      <w:r w:rsidR="00C612C1">
        <w:t xml:space="preserve">. </w:t>
      </w:r>
      <w:r w:rsidR="00BB6B3E">
        <w:t>However, there was no correlation with δ</w:t>
      </w:r>
      <w:r w:rsidR="00BB6B3E">
        <w:rPr>
          <w:vertAlign w:val="superscript"/>
        </w:rPr>
        <w:t>60</w:t>
      </w:r>
      <w:r w:rsidR="00BB6B3E">
        <w:t xml:space="preserve">Ni and distance from a mid-ocean ridge. </w:t>
      </w:r>
      <w:r w:rsidR="006B796D">
        <w:t>Other estimates focused on the narrow range of δ</w:t>
      </w:r>
      <w:r w:rsidR="006B796D">
        <w:rPr>
          <w:vertAlign w:val="superscript"/>
        </w:rPr>
        <w:t>60</w:t>
      </w:r>
      <w:r w:rsidR="006B796D">
        <w:t xml:space="preserve">Ni for </w:t>
      </w:r>
      <w:r w:rsidR="004B6D70">
        <w:t>ultramafic and mafic rock</w:t>
      </w:r>
      <w:r w:rsidR="006B796D">
        <w:t xml:space="preserve"> (</w:t>
      </w:r>
      <w:r w:rsidR="003653C6">
        <w:t>~</w:t>
      </w:r>
      <w:commentRangeStart w:id="85"/>
      <w:r w:rsidR="003653C6">
        <w:t>0.1</w:t>
      </w:r>
      <w:commentRangeEnd w:id="85"/>
      <w:r w:rsidR="004B6D70">
        <w:rPr>
          <w:rStyle w:val="CommentReference"/>
        </w:rPr>
        <w:commentReference w:id="85"/>
      </w:r>
      <w:r w:rsidR="006B796D">
        <w:t>‰</w:t>
      </w:r>
      <w:r w:rsidR="00D73E7C">
        <w:t xml:space="preserve">, </w:t>
      </w:r>
      <w:r w:rsidR="00D73E7C">
        <w:fldChar w:fldCharType="begin" w:fldLock="1"/>
      </w:r>
      <w:r w:rsidR="00D277D7">
        <w:instrText xml:space="preserve">ADDIN CSL_CITATION {"citationItems":[{"id":"ITEM-1","itemData":{"DOI":"10.1073/pnas.0900726106","ISSN":"00278424","abstract":"The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America","id":"ITEM-1","issue":"27","issued":{"date-parts":[["2009"]]},"page":"10944-10948","title":"A biomarker based on the stable isotopes of nickel","type":"article-journal","volume":"106"},"uris":["http://www.mendeley.com/documents/?uuid=e00ef182-4fae-311a-985e-b77beb2c3686"]},{"id":"ITEM-2","itemData":{"DOI":"10.1039/c9ja00077a","ISSN":"0267-9477","abstract":"An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D277D7">
        <w:rPr>
          <w:rFonts w:ascii="Cambria Math" w:hAnsi="Cambria Math" w:cs="Cambria Math"/>
        </w:rPr>
        <w:instrText>∼</w:instrText>
      </w:r>
      <w:r w:rsidR="00D277D7">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Spectrometry","id":"ITEM-2","issue":"8","issued":{"date-parts":[["2019"]]},"page":"1639-1651","publisher":"Royal Society of Chemistry","title":"A novel purification method for high precision measurement of Ni isotopes by double spike MC-ICP-MS","type":"article-journal","volume":"34"},"uris":["http://www.mendeley.com/documents/?uuid=4e112999-6ca8-4fc5-86f7-505dda003ce8"]},{"id":"ITEM-3","itemData":{"DOI":"10.2138/rmg.2017.82.12","ISBN":"9783110545630","abstract":"Nickel is an iron-peak element with 5 stable isotopes (see Table 1) which is both cosmochemically abundant and rich in the information carried in its isotopic signature. Significantly, 60Ni is the radiogenic daughter of 60Fe, a short-lived nuclide (t1/2 = 2.62 Ma; Rugel et al. 2009) of a major element. 60Fe has the potential to be both an important heat source and chronometer in the early solar system. 60Ni abundances serve to document the prior importance 60Fe and this is a topic of on-going debate (see Extinct 60Fe and radiogenic 60Ni). The four other stable Ni nuclides span a sizeable relative mass range of ~10%, including the notably neutron-rich nuclide 64Ni. The relative abundances of these isotopes vary with diverse stellar formation environments and provide a valuable record of the nucleosynthetic heritage of Ni in the solar system (see Nucleosynthetic Ni isotopic variations). Ni occurs widely as both elemental and divalent cationic species, substituting for Fe and Mg in common silicate structures and forming Fe/Ni metal alloys. The Ni isotope chemistry of all the major planetary reservoirs and fractionations between them can thus be characterized (see Mass-Dependent Ni isotopic Variability). Ni is also a bio-essential element and its fractionation during low-temperature biogeochemical cycling is a topic that has attracted recent attention (see Mass-Dependent Ni isotopic Variability).NotationMuch of the work into Ni has been cosmochemical, focussing on the nucleosynthetic origins of different meteoritic components. Such studies have primarily investigated mass-independent isotopic variations, both radiogenic and non-radiogenic, which require choosing a reference isotope pair for normalization. Throughout this work we use 58Ni–61Ni as the normalizing pair, in keeping with current practice in the field. An alternative 58Ni–62Ni normalization scheme has previously been used for bulk …","author":[{"dropping-particle":"","family":"Elliott","given":"Tim","non-dropping-particle":"","parse-names":false,"suffix":""},{"dropping-particle":"","family":"Steele","given":"Robert C.J.","non-dropping-particle":"","parse-names":false,"suffix":""}],"container-title":"Non-Traditional Stable Isotopes","id":"ITEM-3","issued":{"date-parts":[["2017","3","6"]]},"page":"511-541","publisher":"Walter de Gruyter GmbH","title":"The Isotope Geochemistry of Ni","type":"chapter","volume":"82"},"uris":["http://www.mendeley.com/documents/?uuid=b35cb351-4d3b-30f4-bbb7-0e790594b8eb"]},{"id":"ITEM-4","itemData":{"DOI":"10.1016/j.epsl.2013.05.019","ISSN":"0012821X","abstract":"The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Letters","id":"ITEM-4","issued":{"date-parts":[["2013"]]},"title":"Nickel isotopic compositions of ferromanganese crusts and the constancy of deep ocean inputs and continental weathering effects over the Cenozoic","type":"article-journal"},"uris":["http://www.mendeley.com/documents/?uuid=eba36b56-9394-3871-a5ea-b25c17a99b28"]},{"id":"ITEM-5","itemData":{"DOI":"10.1111/j.1751-908X.2013.00209.x","ISSN":"16394488","abstract":"Although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Research","id":"ITEM-5","issue":"3","issued":{"date-parts":[["2013","9"]]},"page":"297-317","title":"Nickel isotope variations in terrestrial silicate rocks and geological reference materials measured by MC-ICP-MS","type":"article-journal","volume":"37"},"uris":["http://www.mendeley.com/documents/?uuid=5a42205a-bc20-34ee-92e0-4d896dceef00"]}],"mendeley":{"formattedCitation":"(Cameron et al., 2009; Elliott and Steele, 2017; Gall et al., 2013; Gueguen et al., 2013; Wu et al., 2019)","manualFormatting":"Cameron et al., 2009; Elliott and Steele, 2017; Gall et al., 2013; Gueguen et al., 2013; Wu et al., 2019)","plainTextFormattedCitation":"(Cameron et al., 2009; Elliott and Steele, 2017; Gall et al., 2013; Gueguen et al., 2013; Wu et al., 2019)","previouslyFormattedCitation":"(Cameron et al., 2009; Elliott and Steele, 2017; Gall et al., 2013; Gueguen et al., 2013; Wu et al., 2019)"},"properties":{"noteIndex":0},"schema":"https://github.com/citation-style-language/schema/raw/master/csl-citation.json"}</w:instrText>
      </w:r>
      <w:r w:rsidR="00D73E7C">
        <w:fldChar w:fldCharType="separate"/>
      </w:r>
      <w:r w:rsidR="00D73E7C" w:rsidRPr="00D73E7C">
        <w:rPr>
          <w:noProof/>
        </w:rPr>
        <w:t>Cameron et al., 2009; Elliott and Steele, 2017; Gall et al., 2013; Gueguen et al., 2013; Wu et al., 2019)</w:t>
      </w:r>
      <w:r w:rsidR="00D73E7C">
        <w:fldChar w:fldCharType="end"/>
      </w:r>
      <w:r w:rsidR="008C3E0A">
        <w:t>,</w:t>
      </w:r>
      <w:r w:rsidR="006B796D">
        <w:t xml:space="preserve"> </w:t>
      </w:r>
      <w:r w:rsidR="008C3E0A">
        <w:t>from which hydrothermal fluids derive their composition</w:t>
      </w:r>
      <w:r w:rsidR="006B796D">
        <w:t>, and assumed a similar δ</w:t>
      </w:r>
      <w:r w:rsidR="006B796D">
        <w:rPr>
          <w:vertAlign w:val="superscript"/>
        </w:rPr>
        <w:t>60</w:t>
      </w:r>
      <w:r w:rsidR="006B796D">
        <w:t xml:space="preserve">Ni </w:t>
      </w:r>
      <w:r w:rsidR="00D73E7C">
        <w:t xml:space="preserve">for the hydrothermal fluid </w:t>
      </w:r>
      <w:r w:rsidR="00D277D7">
        <w:fldChar w:fldCharType="begin" w:fldLock="1"/>
      </w:r>
      <w:r w:rsidR="004B6D70">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oceans","type":"article-journal","volume":"563"},"uris":["http://www.mendeley.com/documents/?uuid=c565b8ec-2b0f-4d6f-a33f-e4d07826fbe5"]}],"mendeley":{"formattedCitation":"(Ciscato et al., 2018; Gueguen and Rouxel, 2021)","plainTextFormattedCitation":"(Ciscato et al., 2018; Gueguen and Rouxel, 2021)","previouslyFormattedCitation":"(Ciscato et al., 2018; Gueguen and Rouxel, 2021)"},"properties":{"noteIndex":0},"schema":"https://github.com/citation-style-language/schema/raw/master/csl-citation.json"}</w:instrText>
      </w:r>
      <w:r w:rsidR="00D277D7">
        <w:fldChar w:fldCharType="separate"/>
      </w:r>
      <w:r w:rsidR="003653C6" w:rsidRPr="003653C6">
        <w:rPr>
          <w:noProof/>
        </w:rPr>
        <w:t>(Ciscato et al., 2018; Gueguen and Rouxel, 2021)</w:t>
      </w:r>
      <w:r w:rsidR="00D277D7">
        <w:fldChar w:fldCharType="end"/>
      </w:r>
      <w:r w:rsidR="00D277D7">
        <w:t xml:space="preserve">. </w:t>
      </w:r>
      <w:r w:rsidR="00013FFA">
        <w:t>O</w:t>
      </w:r>
      <w:r w:rsidR="00433D24">
        <w:t xml:space="preserve">ne study documented </w:t>
      </w:r>
      <w:r w:rsidR="001B31B8">
        <w:t>a form of hydrothermal interaction</w:t>
      </w:r>
      <w:r w:rsidR="00013FFA">
        <w:t xml:space="preserve"> by measuring </w:t>
      </w:r>
      <w:r w:rsidR="00433D24">
        <w:t xml:space="preserve">the change in isotopic composition as seawater interacted with lava from the 2018 </w:t>
      </w:r>
      <w:r w:rsidR="00433D24" w:rsidRPr="00433D24">
        <w:t xml:space="preserve">eruption of </w:t>
      </w:r>
      <w:proofErr w:type="spellStart"/>
      <w:r w:rsidR="00433D24" w:rsidRPr="00433D24">
        <w:t>Kīlauea</w:t>
      </w:r>
      <w:proofErr w:type="spellEnd"/>
      <w:r w:rsidR="00433D24" w:rsidRPr="00433D24">
        <w:t xml:space="preserve"> </w:t>
      </w:r>
      <w:r w:rsidR="00433D24">
        <w:t xml:space="preserve">and found for the </w:t>
      </w:r>
      <w:r w:rsidR="009830CE">
        <w:t>δ</w:t>
      </w:r>
      <w:r w:rsidR="009830CE">
        <w:rPr>
          <w:vertAlign w:val="superscript"/>
        </w:rPr>
        <w:t>60</w:t>
      </w:r>
      <w:r w:rsidR="009830CE">
        <w:t xml:space="preserve">Ni </w:t>
      </w:r>
      <w:r w:rsidR="00433D24">
        <w:t xml:space="preserve">data followed mixing between </w:t>
      </w:r>
      <w:r w:rsidR="00C602DA">
        <w:t>two end-</w:t>
      </w:r>
      <w:r w:rsidR="00433D24">
        <w:t>members isotopically similar to seawater and basalt</w:t>
      </w:r>
      <w:r w:rsidR="005A5BF3">
        <w:t xml:space="preserve"> (0.1</w:t>
      </w:r>
      <w:r w:rsidR="00A1304E">
        <w:t xml:space="preserve"> to 0.3‰</w:t>
      </w:r>
      <w:r w:rsidR="005A5BF3">
        <w:t>)</w:t>
      </w:r>
      <w:r w:rsidR="00CD21BD">
        <w:t xml:space="preserve"> </w:t>
      </w:r>
      <w:r w:rsidR="00CD21BD">
        <w:fldChar w:fldCharType="begin" w:fldLock="1"/>
      </w:r>
      <w:r w:rsidR="0016202C">
        <w:instrText>ADDIN CSL_CITATION {"citationItems":[{"id":"ITEM-1","itemData":{"DOI":"10.1016/j.gca.2020.05.005","ISSN":"00167037","abstract":"The 2018 eruption of Kīlauea was associated with massive input of molten lava into the coastal ocean, which altered seawater chemistry and increased phytoplankton production. In seawater plumes advected away from the site of lava entry, we observed elevated concentrations of over a dozen metals relative to background seawater and unique isotopic compositions of Fe, Cu, Ni, Cd and Zn. The δ56Fe of iron released from lava was lower than basaltic, riverine and coastal iron from Hawaiʻi, but similar to observations of other high-temperature hydrothermal vent fluids. However, rapid precipitation led to only modest enrichments in dissolved iron (&lt;10 nM), with increasing dissolved δ56Fe likely due to fractionation associated with ligand-mediated dissolution of particulate Fe. The isotopic composition of copper and nickel show evidence for two-endmember mixing between background seawater and a lava source. While the Ni isotopic endmember reflected basaltic δ60Ni, endmember δ65Cu, δ66Zn, and δ114Cd were isotopically lighter than basalt. We hypothesize that high diffusivity and volatility of chalcophile elements leads to strong kinetic fractionation in rapidly cooling lavas, similar to Cu, Zn and Cd isotopic patterns observed in tektites. The isotopic signatures of Cu and Ni observed during the 2018 eruption of Kīlauea far exceed their normal seawater range and may be useful for identifying large-scale lava input into ocean waters during the formation of large igneous provinces and other episodes of volcanism.","author":[{"dropping-particle":"","family":"Hawco","given":"Nicholas J.","non-dropping-particle":"","parse-names":false,"suffix":""},{"dropping-particle":"","family":"Yang","given":"Shun Chung","non-dropping-particle":"","parse-names":false,"suffix":""},{"dropping-particle":"","family":"Foreman","given":"Rhea K.","non-dropping-particle":"","parse-names":false,"suffix":""},{"dropping-particle":"","family":"Funkey","given":"Carolina P.","non-dropping-particle":"","parse-names":false,"suffix":""},{"dropping-particle":"","family":"Dugenne","given":"Mathilde","non-dropping-particle":"","parse-names":false,"suffix":""},{"dropping-particle":"","family":"White","given":"Angelicque E.","non-dropping-particle":"","parse-names":false,"suffix":""},{"dropping-particle":"","family":"Wilson","given":"Samuel T.","non-dropping-particle":"","parse-names":false,"suffix":""},{"dropping-particle":"","family":"Kelly","given":"Rachel L.","non-dropping-particle":"","parse-names":false,"suffix":""},{"dropping-particle":"","family":"Bian","given":"Xiaopeng","non-dropping-particle":"","parse-names":false,"suffix":""},{"dropping-particle":"","family":"Huang","given":"Kuo Fang","non-dropping-particle":"","parse-names":false,"suffix":""},{"dropping-particle":"","family":"Karl","given":"David M.","non-dropping-particle":"","parse-names":false,"suffix":""},{"dropping-particle":"","family":"John","given":"Seth G.","non-dropping-particle":"","parse-names":false,"suffix":""}],"container-title":"Geochimica et Cosmochimica Acta","id":"ITEM-1","issued":{"date-parts":[["2020"]]},"page":"340-356","publisher":"The Authors","title":"Metal isotope signatures from lava-seawater interaction during the 2018 eruption of Kīlauea","type":"article-journal","volume":"282"},"uris":["http://www.mendeley.com/documents/?uuid=06a7a87f-54a5-4da1-b283-65adf9c77fa2"]}],"mendeley":{"formattedCitation":"(Hawco et al., 2020)","plainTextFormattedCitation":"(Hawco et al., 2020)","previouslyFormattedCitation":"(Hawco et al., 2020)"},"properties":{"noteIndex":0},"schema":"https://github.com/citation-style-language/schema/raw/master/csl-citation.json"}</w:instrText>
      </w:r>
      <w:r w:rsidR="00CD21BD">
        <w:fldChar w:fldCharType="separate"/>
      </w:r>
      <w:r w:rsidR="00CD21BD" w:rsidRPr="00CD21BD">
        <w:rPr>
          <w:noProof/>
        </w:rPr>
        <w:t>(Hawco et al., 2020)</w:t>
      </w:r>
      <w:r w:rsidR="00CD21BD">
        <w:fldChar w:fldCharType="end"/>
      </w:r>
      <w:r w:rsidR="00433D24">
        <w:t xml:space="preserve">. </w:t>
      </w:r>
      <w:r w:rsidR="004B6D70">
        <w:t xml:space="preserve">Perhaps </w:t>
      </w:r>
      <w:commentRangeStart w:id="86"/>
      <w:r w:rsidR="004B6D70">
        <w:t>most representative</w:t>
      </w:r>
      <w:commentRangeEnd w:id="86"/>
      <w:r w:rsidR="00120B4D">
        <w:rPr>
          <w:rStyle w:val="CommentReference"/>
        </w:rPr>
        <w:commentReference w:id="86"/>
      </w:r>
      <w:r w:rsidR="004B6D70">
        <w:t xml:space="preserve">, </w:t>
      </w:r>
      <w:r w:rsidR="004B6D70">
        <w:fldChar w:fldCharType="begin" w:fldLock="1"/>
      </w:r>
      <w:r w:rsidR="00433D24">
        <w:instrText>ADDIN CSL_CITATION {"citationItems":[{"id":"ITEM-1","itemData":{"DOI":"10.1007/s00126-018-0839-8","ISBN":"0012601808398","ISSN":"00264598","abstract":"We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Deposita","id":"ITEM-1","issue":"5","issued":{"date-parts":[["2019"]]},"page":"719-742","title":"Nickel isotopic variation in black shales from Bohemia, China, Canada, and Finland: a reconnaissance study","type":"article-journal","volume":"54"},"uris":["http://www.mendeley.com/documents/?uuid=83285ef7-91c7-405d-8a71-57273e2fe1d3"]}],"mendeley":{"formattedCitation":"(Pašava et al., 2019)","manualFormatting":"Pašava et al., (2019)","plainTextFormattedCitation":"(Pašava et al., 2019)","previouslyFormattedCitation":"(Pašava et al., 2019)"},"properties":{"noteIndex":0},"schema":"https://github.com/citation-style-language/schema/raw/master/csl-citation.json"}</w:instrText>
      </w:r>
      <w:r w:rsidR="004B6D70">
        <w:fldChar w:fldCharType="separate"/>
      </w:r>
      <w:r w:rsidR="004B6D70" w:rsidRPr="004B6D70">
        <w:rPr>
          <w:noProof/>
        </w:rPr>
        <w:t xml:space="preserve">Pašava et al., </w:t>
      </w:r>
      <w:r w:rsidR="004B6D70">
        <w:rPr>
          <w:noProof/>
        </w:rPr>
        <w:t>(</w:t>
      </w:r>
      <w:r w:rsidR="004B6D70" w:rsidRPr="004B6D70">
        <w:rPr>
          <w:noProof/>
        </w:rPr>
        <w:t>2019)</w:t>
      </w:r>
      <w:r w:rsidR="004B6D70">
        <w:fldChar w:fldCharType="end"/>
      </w:r>
      <w:r w:rsidR="004B6D70">
        <w:t xml:space="preserve"> measured </w:t>
      </w:r>
      <w:r w:rsidR="001D0E59">
        <w:t>a</w:t>
      </w:r>
      <w:r w:rsidR="004B6D70">
        <w:t xml:space="preserve"> δ</w:t>
      </w:r>
      <w:r w:rsidR="004B6D70">
        <w:rPr>
          <w:vertAlign w:val="superscript"/>
        </w:rPr>
        <w:t>60</w:t>
      </w:r>
      <w:r w:rsidR="004B6D70">
        <w:t>Ni</w:t>
      </w:r>
      <w:r w:rsidR="001D0E59">
        <w:t xml:space="preserve"> value of -0.24‰</w:t>
      </w:r>
      <w:r w:rsidR="004B6D70">
        <w:t xml:space="preserve"> from </w:t>
      </w:r>
      <w:r w:rsidR="00966A8E">
        <w:t xml:space="preserve">a </w:t>
      </w:r>
      <w:r w:rsidR="001D0E59">
        <w:t xml:space="preserve">pyrite-marcasite crust within the </w:t>
      </w:r>
      <w:proofErr w:type="spellStart"/>
      <w:r w:rsidR="00966A8E">
        <w:t>Logatchev</w:t>
      </w:r>
      <w:proofErr w:type="spellEnd"/>
      <w:r w:rsidR="00966A8E">
        <w:t xml:space="preserve"> hydrothermal field, Mid-Atlantic Ridge</w:t>
      </w:r>
      <w:r w:rsidR="001D0E59">
        <w:t>. Besides the estimate of Gall</w:t>
      </w:r>
      <w:r w:rsidR="000879B8">
        <w:t xml:space="preserve"> et al. (2013), all available data indicate hydrothermal fluids are isotopically light relative to seawater and would exacerbate the isotope mass imbalance.</w:t>
      </w:r>
    </w:p>
    <w:p w14:paraId="45C552E3" w14:textId="06968F3E" w:rsidR="00F801C6" w:rsidRDefault="00F801C6" w:rsidP="00180F02">
      <w:pPr>
        <w:pStyle w:val="Heading4"/>
      </w:pPr>
      <w:r w:rsidRPr="00864E6B">
        <w:t xml:space="preserve">Riverine </w:t>
      </w:r>
      <w:r w:rsidR="00180F02">
        <w:t xml:space="preserve">Suspended </w:t>
      </w:r>
      <w:r w:rsidRPr="00864E6B">
        <w:t>Particulate Load</w:t>
      </w:r>
    </w:p>
    <w:p w14:paraId="3E09A7A1" w14:textId="7D6DB76E" w:rsidR="00F801C6" w:rsidRDefault="00F801C6" w:rsidP="00F801C6">
      <w:pPr>
        <w:ind w:firstLine="720"/>
        <w:jc w:val="both"/>
      </w:pPr>
      <w:bookmarkStart w:id="87" w:name="_Hlk76031051"/>
      <w:r w:rsidRPr="0056021C">
        <w:t>The</w:t>
      </w:r>
      <w:r>
        <w:t xml:space="preserve"> suspended particulate load (SPL) of rivers has been suggested as potential resolution to the mass and isotope imbalance, but</w:t>
      </w:r>
      <w:r w:rsidR="00A527DF">
        <w:t>, again,</w:t>
      </w:r>
      <w:r>
        <w:t xml:space="preserve"> there are two problems</w:t>
      </w:r>
      <w:r w:rsidR="00A527DF">
        <w:t>:</w:t>
      </w:r>
      <w:r>
        <w:t xml:space="preserve"> the debated size</w:t>
      </w:r>
      <w:r w:rsidR="00A527DF">
        <w:t xml:space="preserve"> of</w:t>
      </w:r>
      <w:r>
        <w:t xml:space="preserve"> this flux and the generally isotopically light composition of the known components</w:t>
      </w:r>
      <w:r w:rsidR="002162BC">
        <w:t xml:space="preserve"> relative to </w:t>
      </w:r>
      <w:r w:rsidR="00ED213D">
        <w:t>seawater and their source fluid</w:t>
      </w:r>
      <w:r>
        <w:t>. The SPL consists of a variety of particles (</w:t>
      </w:r>
      <w:r w:rsidRPr="007D2158">
        <w:rPr>
          <w:i/>
          <w:iCs/>
        </w:rPr>
        <w:t>e.g.,</w:t>
      </w:r>
      <w:r>
        <w:t xml:space="preserve"> clays, carbonates, Fe and Mn oxyhydroxides, organic complexes) which can contain a significant fraction of the total riverine load for a given metal </w:t>
      </w:r>
      <w:r>
        <w:fldChar w:fldCharType="begin" w:fldLock="1"/>
      </w:r>
      <w:r>
        <w:instrText>ADDIN CSL_CITATION {"citationItems":[{"id":"ITEM-1","itemData":{"author":[{"dropping-particle":"","family":"Gibbs","given":"R J","non-dropping-particle":"","parse-names":false,"suffix":""}],"container-title":"Science","id":"ITEM-1","issue":"4081","issued":{"date-parts":[["1973"]]},"page":"71-73","title":"Mechanisms of Trace Metal Transport in Rivers","type":"article-journal","volume":"180"},"uris":["http://www.mendeley.com/documents/?uuid=f92c845f-234e-41cc-8205-e04a4920f053"]},{"id":"ITEM-2","itemData":{"DOI":"10.1016/B0-08-043751-6/05165-3","author":[{"dropping-particle":"","family":"Gaillardet","given":"J.","non-dropping-particle":"","parse-names":false,"suffix":""},{"dropping-particle":"","family":"Viers","given":"J.","non-dropping-particle":"","parse-names":false,"suffix":""},{"dropping-particle":"","family":"Dupré","given":"B.","non-dropping-particle":"","parse-names":false,"suffix":""}],"id":"ITEM-2","issued":{"date-parts":[["2003"]]},"title":"Trace Elements in River Water","type":"chapter"},"uris":["http://www.mendeley.com/documents/?uuid=1b82015e-8285-338e-bb54-ffeb4d5b8447"]}],"mendeley":{"formattedCitation":"(Gaillardet et al., 2003; Gibbs, 1973)","plainTextFormattedCitation":"(Gaillardet et al., 2003; Gibbs, 1973)","previouslyFormattedCitation":"(Gaillardet et al., 2003; Gibbs, 1973)"},"properties":{"noteIndex":0},"schema":"https://github.com/citation-style-language/schema/raw/master/csl-citation.json"}</w:instrText>
      </w:r>
      <w:r>
        <w:fldChar w:fldCharType="separate"/>
      </w:r>
      <w:r w:rsidRPr="00A52C3B">
        <w:rPr>
          <w:noProof/>
        </w:rPr>
        <w:t>(Gaillardet et al., 2003; Gibbs, 1973)</w:t>
      </w:r>
      <w:r>
        <w:fldChar w:fldCharType="end"/>
      </w:r>
      <w:r>
        <w:t xml:space="preserve">. A handful of studies have calculated the SPL Ni/dissolved Ni in a variety of rivers and determined a wide range of values (0.4 to 40), with a large portion hosted by Fe and Mn oxyhydroxide phases </w:t>
      </w:r>
      <w:r>
        <w:fldChar w:fldCharType="begin" w:fldLock="1"/>
      </w:r>
      <w:r w:rsidR="00FC69B0">
        <w:instrText>ADDIN CSL_CITATION {"citationItems":[{"id":"ITEM-1","itemData":{"DOI":"10.1016/j.scitotenv.2008.09.053","ISSN":"00489697","PMID":"19007968","abstract":"The aim of this paper is to present a new database on the chemical composition of suspended matter in World Rivers, together with the associated elemental fluxes. There is a lack of any recent attempt in the literature to update the pioneering work of Martin and Meybeck [Martin, J.-M., Meybeck, M., 1979. Elemental mass balance of material carried by major world rivers. Mar. Chem. 7, 173-206.] and Martin and Whitfield [Martin, J.-M., Whitfield, M., 1983. The significance of the river input of chemical elements to the ocean. Trace metals in sea water Wong, Boyle, Bruland, Burton, Goldberg (Eds) Plenum Publishing Corporation.] regarding the worldwide average major and trace element chemistry of riverine particulate matter. Apart from compiling a new database on particulate matter, this paper also aims to give a \"snap-shot\" of elemental fluxes for each continent. This approach should allow us to obtain new insights on weathering conditions in different environments and assess the influence of human activities on natural geochemical cycles. Finally, this study demonstrates the large uncertainties currently associated with estimating the flux of sediments transported by rivers. By comparing the riverine suspended sediment fluxes of some metals (Cd, Zn, Ni, Cu, Cr and Pb) given in this study with estimates of the anthropogenic fluxes of these metals to the atmosphere, soils and waters (natural ecosystems) [Nriagu, J.O., 1988. A silent epidemic of environmental poisoning. Environ. Pollut. 50, 139-161.], we can see that riverine fluxes are similar to anthropogenic fluxes. This casts light on the effect of human activities on the cycles of trace elements at the Earth's surface. © 2008 Elsevier B.V. All rights reserved.","author":[{"dropping-particle":"","family":"Viers","given":"Jérôme","non-dropping-particle":"","parse-names":false,"suffix":""},{"dropping-particle":"","family":"Dupré","given":"Bernard","non-dropping-particle":"","parse-names":false,"suffix":""},{"dropping-particle":"","family":"Gaillardet","given":"Jérôme","non-dropping-particle":"","parse-names":false,"suffix":""}],"container-title":"Science of the Total Environment","id":"ITEM-1","issue":"2","issued":{"date-parts":[["2009"]]},"page":"853-868","publisher":"Elsevier B.V.","title":"Chemical composition of suspended sediments in World Rivers: New insights from a new database","type":"article-journal","volume":"407"},"uris":["http://www.mendeley.com/documents/?uuid=0228c90d-900a-49a7-bc01-5a1b58dfe37b"]},{"id":"ITEM-2","itemData":{"author":[{"dropping-particle":"","family":"Gibbs","given":"R J","non-dropping-particle":"","parse-names":false,"suffix":""}],"container-title":"Science","id":"ITEM-2","issue":"4081","issued":{"date-parts":[["1973"]]},"page":"71-73","title":"Mechanisms of Trace Metal Transport in Rivers","type":"article-journal","volume":"180"},"uris":["http://www.mendeley.com/documents/?uuid=f92c845f-234e-41cc-8205-e04a4920f053"]},{"id":"ITEM-3","itemData":{"DOI":"10.1130/0016-7606(1977)88&lt;829:TPOTMI&gt;2.0.CO;2","ISSN":"19432674","abstract":"Samples representing yearly averages of material transported by the Amazon and Yukon Rivers were analyzed to separate the transition metals (Cr, Mn, Fe, Co, Ni, and Cu) into the following transport phases: (1) crystalline particles, (2) metal hydroxide coatings, (3) solid organic material, (4) sorbed material, and (5) those in solution. The major transport phases are crystalline particles and metal hydroxide coatings, which, combined, carry 65% to 92% of the transition metals transported. Solid organic material, the next most important phase, transports between 5% and 19% of the total transported. Material carried in solution transports 0.6% to 17% of the total transported. Sorbed transition metals account for between 0.02% and 8% of the total transported. Metal hydroxide coatings represent the major transporting mechanism potentially available to organisms, since, for the Amazon and Yukon Rivers, respectively, 87% and 78% of the Fe, 69% and 73% of the Mn, and 71% and 69% of the Ni are transported in this form. Comparing the concentrations of transition metals carried to the oceans with the concentrations on the continents, a high Cu ratio (5 to 7) indicates continental depletion or river output enrichment; a moderate ratio (1.1 to 1.7) for Ni, Co, and Cr indicates intermediate depletion or enrichment, and a near-unity ratio for Fe and Mn indicates little depletion or enrichment. The sediments transport &gt;97% of the total mass of transition metals to the world's oceans. © 1977 Geological Society of America.","author":[{"dropping-particle":"","family":"Gibbs","given":"Ronald J.","non-dropping-particle":"","parse-names":false,"suffix":""}],"container-title":"Bulletin of the Geological Society of America","id":"ITEM-3","issue":"6","issued":{"date-parts":[["1977"]]},"page":"829-843","title":"Transport phases of transition metals in the Amazon and Yukon Rivers","type":"article-journal","volume":"88"},"uris":["http://www.mendeley.com/documents/?uuid=615bf52e-05f2-42dd-8a0b-794f39d3ac6c"]},{"id":"ITEM-4","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Acta","id":"ITEM-4","issued":{"date-parts":[["2021"]]},"page":"344-364","publisher":"The Author(s)","title":"Nickel and its isotopes in the Amazon Basin : The impact of the weathering regime and delivery to the oceans","type":"article-journal","volume":"293"},"uris":["http://www.mendeley.com/documents/?uuid=7330778c-8beb-4479-91a7-66bdd3afb5c9"]},{"id":"ITEM-5","itemData":{"DOI":"10.1002/hyp.1288","ISSN":"08856087","abstract":"The distribution of trace metals (V, Cr, Mn, Co, Cu, Zn, As, Rb, Sr, Mo, Cd, Sb, Cs, Ba, U) was investigated in surface waters and associated particulates in the Amazon mainstream (Solimões and Amazon rivers). Dissolved V, Cu, As, Sr, Ba, U correlate with major ions and appear to be predominantly derived from soluble rocks occurring in the Amazon upper basin. These elements appear conservative in waters and are progressively diluted by less-concentrated waters coming from the lowland and shield areas. A monthly time series obtained at the Óbidos gauging station shows that temporal variability of trace element concentrations reflects the source, remobilization and/or biological processes occurring in the channel or in the surrounding floodplain lakes. The trace element concentrations in the particulate matter show a clear relationship with the location of the samples. V, Co, Cr, Mn, Sr, Cs and Ba concentrations are higher in the Solimões and the Rio Negro is enriched in Fe, Al and Zn. In the Rio Solimōes, V, Cr, Mn, Co, Ni, Zn, Cs and Pb are almost entirely carried by the river particulate matter; Cu, Rb, Sr, Ba and U are transported mainly by the suspended particles, but a dissolved phase contributes to the transport. In the Rio Negro, the proportion of elements transported by the dissolved phase is higher for the whole set of elements. The implications of these results allow us to compute the fluxes from the Amazon River to the Atlantic Ocean. © 2003 John Wiley &amp; Sons, Ltd.","author":[{"dropping-particle":"","family":"Seyler","given":"Patrick T.","non-dropping-particle":"","parse-names":false,"suffix":""},{"dropping-particle":"","family":"Boaventura","given":"Geraldo R.","non-dropping-particle":"","parse-names":false,"suffix":""}],"container-title":"Hydrological Processes","id":"ITEM-5","issue":"7","issued":{"date-parts":[["2003"]]},"page":"1345-1361","title":"Distribution and partition of trace metals in the Amazon basin","type":"article-journal","volume":"17"},"uris":["http://www.mendeley.com/documents/?uuid=bd9b32a3-ee9c-410c-b5b9-ff3ccd51f328"]}],"mendeley":{"formattedCitation":"(Gibbs, 1977, 1973; Revels et al., 2021; Seyler and Boaventura, 2003; Viers et al., 2009)","plainTextFormattedCitation":"(Gibbs, 1977, 1973; Revels et al., 2021; Seyler and Boaventura, 2003; Viers et al., 2009)","previouslyFormattedCitation":"(Gibbs, 1977, 1973; Revels et al., 2021; Seyler and Boaventura, 2003; Viers et al., 2009)"},"properties":{"noteIndex":0},"schema":"https://github.com/citation-style-language/schema/raw/master/csl-citation.json"}</w:instrText>
      </w:r>
      <w:r>
        <w:fldChar w:fldCharType="separate"/>
      </w:r>
      <w:r w:rsidR="00FC69B0" w:rsidRPr="00FC69B0">
        <w:rPr>
          <w:noProof/>
        </w:rPr>
        <w:t>(Gibbs, 1977, 1973; Revels et al., 2021; Seyler and Boaventura, 2003; Viers et al., 2009)</w:t>
      </w:r>
      <w:r>
        <w:fldChar w:fldCharType="end"/>
      </w:r>
      <w:r>
        <w:t>. Depending on the study, either a very small portion or the entirety (including the silicate fraction) of the</w:t>
      </w:r>
      <w:r w:rsidR="0055397F">
        <w:t xml:space="preserve"> Ni in the</w:t>
      </w:r>
      <w:r>
        <w:t xml:space="preserve"> SPL would have to be mobilized to resolve the mass imbalance. </w:t>
      </w:r>
      <w:r w:rsidR="00A2364D">
        <w:t xml:space="preserve">The sparse data documenting estuarine processes, where labile Ni associated with the riverine SPL would </w:t>
      </w:r>
      <w:r w:rsidR="00F875F9">
        <w:t xml:space="preserve">likely </w:t>
      </w:r>
      <w:r w:rsidR="00A2364D">
        <w:t>desorb</w:t>
      </w:r>
      <w:commentRangeStart w:id="88"/>
      <w:commentRangeEnd w:id="88"/>
      <w:r w:rsidR="00A2364D">
        <w:rPr>
          <w:rStyle w:val="CommentReference"/>
        </w:rPr>
        <w:commentReference w:id="88"/>
      </w:r>
      <w:r w:rsidR="00A2364D">
        <w:t xml:space="preserve"> and enter the dissolved pool</w:t>
      </w:r>
      <w:r w:rsidR="002039F4">
        <w:t xml:space="preserve">, </w:t>
      </w:r>
      <w:r w:rsidR="00A2364D">
        <w:t xml:space="preserve">suggest </w:t>
      </w:r>
      <w:r w:rsidR="002039F4">
        <w:t xml:space="preserve">conservative behavior in estuaries </w:t>
      </w:r>
      <w:r w:rsidR="00375D35">
        <w:fldChar w:fldCharType="begin" w:fldLock="1"/>
      </w:r>
      <w:r w:rsidR="00C70B97">
        <w:instrText>ADDIN CSL_CITATION {"citationItems":[{"id":"ITEM-1","itemData":{"DOI":"10.1016/0278-4343(85)90019-6","ISSN":"02784343","abstract":"A reconnaissance of the chemical dynamics of the estuary and plume of the Changjiang was carried out on cruises in the summer of 1980 and the winter of 1981. In summer vigorous turbulence in the main channel of the inner estuary maintains high concentrations of suspended material in the surface layers which suppresses biological activity. Plankton blooms occur only on the inner shelf at salinities greater than about 20 ppt. In winter there is no significant photosynthetic activity over the entire mixing zone. Therefore a wide variety of inorganic processes can be studied in detail. Of the nutrients, nitrate is present in the river in very high concentrations and suffers only minor depletion in the biologically active areas. The distribution of silica is similar. Phosphate shows major release from the suspended particles and complete depletion in the plankton blooms. Among the trace elements, iron decreases rapidly to 5 ppt, beyond which mixing is conservative; comparison with the nutrient trends indicates that the element is chemically adsorbed onto the particulates. In contrast manganese undergoes desorption out to about 12 ppt beyond which it mixes conservatively. Copper and beryllium behave conservatively over the entire mixing zone while nickel and barium are desorbed rapidly at low salinity. Cadmium is undetectable in the river waters (&lt; 10 pmol kg-1) but displays a broad desorptive maximum at intermediate salinities in the mixing zone. These data allow fluxes to be calculated for the net transport of dissolved material from the Changjiang Basin to the surface waters of the East China Sea and their comparison with those of other large rivers of the world. © 1985.","author":[{"dropping-particle":"","family":"Edmond","given":"J. M.","non-dropping-particle":"","parse-names":false,"suffix":""},{"dropping-particle":"","family":"Spivack","given":"A.","non-dropping-particle":"","parse-names":false,"suffix":""},{"dropping-particle":"","family":"Grant","given":"B. C.","non-dropping-particle":"","parse-names":false,"suffix":""},{"dropping-particle":"","family":"Ming-Hui","given":"Hu","non-dropping-particle":"","parse-names":false,"suffix":""},{"dropping-particle":"","family":"Zexiam; Chen Sung; Zeng Xiushau","given":"Chen","non-dropping-particle":"","parse-names":false,"suffix":""}],"container-title":"Continental Shelf Research","id":"ITEM-1","issue":"1-2","issued":{"date-parts":[["1985"]]},"page":"17-36","title":"Chemical dynamics of the Changjiang estuary","type":"article-journal","volume":"4"},"uris":["http://www.mendeley.com/documents/?uuid=0e0caec4-731e-47f4-847b-54166f94fa04"]},{"id":"ITEM-2","itemData":{"DOI":"10.1016/0198-0149(82)90013-9","ISSN":"01980149","abstract":"Trace element samples spanning the salinity range were collected in the Amazon plume in June 1974 and 1976. In 1976, laboratory mixing experiments using unfiltered river water and seawater were undertaken. The studies show that copper and nickel are unreactive in the Amazon plume on a time scale of a few days: in both field and laboratory studies the elements are related linearly to salinity, so that neither adsorption and precipitation not desorption reactions significantly alter the net flux of these elements. The 1974 field data indicate there may be up to 25% removal of copper, probably biologically, although a conservative interpretation could be entertained if systematic deviations from the resulting copper-salinity plot are ignored. Cadmium behavior was not clearly defined. There is some indication of desorption, and the estuarine data can be used to set an upper limit on the net flux. The net effective contribution of the elements to the ocean from the Amazon is copper, 24 nmol kg-1; nickel, 4 to 5 nmol kg-1; and cadmium, &lt;0.1 nmol kg-1. © 1982.","author":[{"dropping-particle":"","family":"Boyle","given":"E. A.","non-dropping-particle":"","parse-names":false,"suffix":""},{"dropping-particle":"","family":"Huested","given":"S. S.","non-dropping-particle":"","parse-names":false,"suffix":""},{"dropping-particle":"","family":"Grant","given":"B.","non-dropping-particle":"","parse-names":false,"suffix":""}],"container-title":"Deep Sea Research Part A, Oceanographic Research Papers","id":"ITEM-2","issue":"11","issued":{"date-parts":[["1982"]]},"page":"1355-1364","title":"The chemical mass balance of the amazon plume-II. Copper, nickel, and cadmium","type":"article-journal","volume":"29"},"uris":["http://www.mendeley.com/documents/?uuid=dfb5adf5-5cdf-4c74-a5a6-1c21201b452c"]}],"mendeley":{"formattedCitation":"(Boyle et al., 1982; Edmond et al., 1985)","plainTextFormattedCitation":"(Boyle et al., 1982; Edmond et al., 1985)","previouslyFormattedCitation":"(Boyle et al., 1982; Edmond et al., 1985)"},"properties":{"noteIndex":0},"schema":"https://github.com/citation-style-language/schema/raw/master/csl-citation.json"}</w:instrText>
      </w:r>
      <w:r w:rsidR="00375D35">
        <w:fldChar w:fldCharType="separate"/>
      </w:r>
      <w:r w:rsidR="00375D35" w:rsidRPr="00375D35">
        <w:rPr>
          <w:noProof/>
        </w:rPr>
        <w:t>(Boyle et al., 1982; Edmond et al., 1985)</w:t>
      </w:r>
      <w:r w:rsidR="00375D35">
        <w:fldChar w:fldCharType="end"/>
      </w:r>
      <w:r w:rsidR="002039F4">
        <w:t xml:space="preserve">. </w:t>
      </w:r>
    </w:p>
    <w:bookmarkEnd w:id="87"/>
    <w:p w14:paraId="1370AB2D" w14:textId="4CF5078F" w:rsidR="00F801C6" w:rsidRDefault="00F801C6" w:rsidP="00F801C6">
      <w:pPr>
        <w:ind w:firstLine="720"/>
        <w:jc w:val="both"/>
      </w:pPr>
      <w:r>
        <w:t xml:space="preserve">While this source pushes </w:t>
      </w:r>
      <w:r w:rsidR="00A2364D">
        <w:t xml:space="preserve">the </w:t>
      </w:r>
      <w:r w:rsidR="00D363F7">
        <w:t>marine Ni</w:t>
      </w:r>
      <w:r w:rsidR="00A2364D">
        <w:t xml:space="preserve"> budget</w:t>
      </w:r>
      <w:r>
        <w:t xml:space="preserve"> in the right mass direction, what does this mean for the isotope mass balance</w:t>
      </w:r>
      <w:r w:rsidR="00F22159">
        <w:t xml:space="preserve"> (which also </w:t>
      </w:r>
      <w:r w:rsidR="00E24D2D">
        <w:t>must</w:t>
      </w:r>
      <w:r w:rsidR="00F22159">
        <w:t xml:space="preserve"> be satisfied)</w:t>
      </w:r>
      <w:r>
        <w:t>? A recent study</w:t>
      </w:r>
      <w:r w:rsidR="00E24D2D">
        <w:t xml:space="preserve"> diligently</w:t>
      </w:r>
      <w:r>
        <w:t xml:space="preserve"> explored the Ni isotopic composition in a variety of SPL particles of the Amazon river</w:t>
      </w:r>
      <w:r w:rsidR="000170A2">
        <w:t>’s</w:t>
      </w:r>
      <w:r>
        <w:t xml:space="preserve"> major tributaries and found that all SPL phases (</w:t>
      </w:r>
      <w:r w:rsidRPr="00D725ED">
        <w:rPr>
          <w:i/>
          <w:iCs/>
        </w:rPr>
        <w:t>i.e.,</w:t>
      </w:r>
      <w:r>
        <w:t xml:space="preserve"> carbonates, oxides, organic, and residual) were isotopically lighter than solution (all &lt;0.35‰ compared to ~0.9‰ of rivers) </w:t>
      </w:r>
      <w:r>
        <w:fldChar w:fldCharType="begin" w:fldLock="1"/>
      </w:r>
      <w: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fldChar w:fldCharType="separate"/>
      </w:r>
      <w:r w:rsidRPr="000C2B40">
        <w:rPr>
          <w:noProof/>
        </w:rPr>
        <w:t>(Revels et al., 2021)</w:t>
      </w:r>
      <w:r>
        <w:fldChar w:fldCharType="end"/>
      </w:r>
      <w:r w:rsidR="004A0CD4">
        <w:t xml:space="preserve">. </w:t>
      </w:r>
      <w:r>
        <w:t xml:space="preserve">Therefore, </w:t>
      </w:r>
      <w:r w:rsidRPr="001B2BC9">
        <w:t>even if the entire particulate load were mobilized</w:t>
      </w:r>
      <w:r>
        <w:t xml:space="preserve"> </w:t>
      </w:r>
      <w:r w:rsidRPr="001B2BC9">
        <w:t xml:space="preserve">and </w:t>
      </w:r>
      <w:r w:rsidR="00461F7D">
        <w:t>dissolved</w:t>
      </w:r>
      <w:r w:rsidRPr="001B2BC9">
        <w:t xml:space="preserve"> in the oceans, it would provide isotopically light Ni and worsen the isotope imbalance</w:t>
      </w:r>
      <w:r>
        <w:t xml:space="preserve">. </w:t>
      </w:r>
      <w:r w:rsidR="00AE2750">
        <w:t>Even if the Amazon river has a SPL phase composition not representative of the global SPL, given</w:t>
      </w:r>
      <w:r w:rsidR="00A240A2">
        <w:t xml:space="preserve"> the </w:t>
      </w:r>
      <w:r>
        <w:t xml:space="preserve">trends observed by Revels et al. </w:t>
      </w:r>
      <w:r w:rsidR="000E58D5">
        <w:t>(</w:t>
      </w:r>
      <w:r>
        <w:t>2021</w:t>
      </w:r>
      <w:r w:rsidR="000E58D5">
        <w:t>)</w:t>
      </w:r>
      <w:r>
        <w:t xml:space="preserve"> and</w:t>
      </w:r>
      <w:r w:rsidR="000E58D5">
        <w:t xml:space="preserve"> experimentally derived isotope fractionations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Geology","id":"ITEM-2","issued":{"date-parts":[["2018","3","20"]]},"page":"38-52","publisher":"Elsevier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 Wasylenki et al., 2015)","plainTextFormattedCitation":"(Gueguen et al., 2018; Wasylenki et al., 2015)","previouslyFormattedCitation":"(Gueguen et al., 2018; Wasylenki et al., 2015)"},"properties":{"noteIndex":0},"schema":"https://github.com/citation-style-language/schema/raw/master/csl-citation.json"}</w:instrText>
      </w:r>
      <w:r>
        <w:fldChar w:fldCharType="separate"/>
      </w:r>
      <w:r w:rsidRPr="00947BAF">
        <w:rPr>
          <w:noProof/>
        </w:rPr>
        <w:t>(Gueguen et al., 2018; Wasylenki et al., 2015)</w:t>
      </w:r>
      <w:r>
        <w:fldChar w:fldCharType="end"/>
      </w:r>
      <w:r w:rsidR="00A240A2">
        <w:t xml:space="preserve">, it seems unlikely that the source would be anything, but isotopically light relative to </w:t>
      </w:r>
      <w:r w:rsidR="00364CAE">
        <w:t>seawater</w:t>
      </w:r>
      <w:r>
        <w:t xml:space="preserve">. </w:t>
      </w:r>
    </w:p>
    <w:p w14:paraId="6E06860E" w14:textId="6EEDFB35" w:rsidR="00F801C6" w:rsidRPr="000C2B40" w:rsidRDefault="00F801C6" w:rsidP="00180F02">
      <w:pPr>
        <w:pStyle w:val="Heading4"/>
      </w:pPr>
      <w:r w:rsidRPr="000C2B40">
        <w:t>Carbonate</w:t>
      </w:r>
      <w:r w:rsidR="00180F02">
        <w:t>s</w:t>
      </w:r>
    </w:p>
    <w:p w14:paraId="3F8D262E" w14:textId="0143D4CD" w:rsidR="002916F2" w:rsidRPr="00E3424E" w:rsidRDefault="00F801C6" w:rsidP="00E31A8B">
      <w:pPr>
        <w:ind w:firstLine="720"/>
        <w:jc w:val="both"/>
      </w:pPr>
      <w:commentRangeStart w:id="89"/>
      <w:r>
        <w:t xml:space="preserve">Carbonate’s ubiquity in marine settings </w:t>
      </w:r>
      <w:commentRangeEnd w:id="89"/>
      <w:r w:rsidR="003002E7">
        <w:rPr>
          <w:rStyle w:val="CommentReference"/>
        </w:rPr>
        <w:commentReference w:id="89"/>
      </w:r>
      <w:r>
        <w:t xml:space="preserve">makes it an attractive candidate as </w:t>
      </w:r>
      <w:r w:rsidR="00033D7D">
        <w:t>a</w:t>
      </w:r>
      <w:r>
        <w:t xml:space="preserve"> missing light sink</w:t>
      </w:r>
      <w:r w:rsidR="006A77F0">
        <w:t>,</w:t>
      </w:r>
      <w:r>
        <w:t xml:space="preserve"> but greatly variable estimates of the flux size and isotopic composition (and the unknown impact of diagenesis) make it </w:t>
      </w:r>
      <w:r w:rsidR="003E52D0">
        <w:t>challenging to determine</w:t>
      </w:r>
      <w:r>
        <w:t xml:space="preserve"> their importance to the budget. </w:t>
      </w:r>
      <w:r w:rsidR="0016202C">
        <w:t xml:space="preserve">An initial estimate of the Ni flux into carbonate exclusively focused on the Ni </w:t>
      </w:r>
      <w:r w:rsidR="0047233C">
        <w:t>associated</w:t>
      </w:r>
      <w:r w:rsidR="0016202C">
        <w:t xml:space="preserve"> with organic matter associated </w:t>
      </w:r>
      <w:r w:rsidR="0047233C">
        <w:t>derived from</w:t>
      </w:r>
      <w:r w:rsidR="0016202C">
        <w:t xml:space="preserve"> the carbonate flux </w:t>
      </w:r>
      <w:r w:rsidR="0016202C">
        <w:fldChar w:fldCharType="begin" w:fldLock="1"/>
      </w:r>
      <w:r w:rsidR="00EF112B">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16202C">
        <w:fldChar w:fldCharType="separate"/>
      </w:r>
      <w:r w:rsidR="0016202C" w:rsidRPr="0016202C">
        <w:rPr>
          <w:noProof/>
        </w:rPr>
        <w:t>(Ciscato et al., 2018)</w:t>
      </w:r>
      <w:r w:rsidR="0016202C">
        <w:fldChar w:fldCharType="end"/>
      </w:r>
      <w:r w:rsidR="0016202C">
        <w:t xml:space="preserve">. They used the organic carbon flux into </w:t>
      </w:r>
      <w:r w:rsidR="008323A9">
        <w:t xml:space="preserve">shallow water </w:t>
      </w:r>
      <w:r w:rsidR="0016202C">
        <w:t>carbonates (</w:t>
      </w:r>
      <w:r w:rsidR="00EF112B">
        <w:t>6x10</w:t>
      </w:r>
      <w:r w:rsidR="00EF112B">
        <w:rPr>
          <w:vertAlign w:val="superscript"/>
        </w:rPr>
        <w:t>12</w:t>
      </w:r>
      <w:r w:rsidR="00AB30EE">
        <w:t xml:space="preserve"> g</w:t>
      </w:r>
      <w:r w:rsidR="00EF112B">
        <w:t xml:space="preserve"> </w:t>
      </w:r>
      <w:proofErr w:type="spellStart"/>
      <w:r w:rsidR="00EF112B">
        <w:t>C</w:t>
      </w:r>
      <w:r w:rsidR="00EF112B">
        <w:rPr>
          <w:vertAlign w:val="subscript"/>
        </w:rPr>
        <w:t>org</w:t>
      </w:r>
      <w:proofErr w:type="spellEnd"/>
      <w:r w:rsidR="00EF112B">
        <w:t>/</w:t>
      </w:r>
      <w:proofErr w:type="spellStart"/>
      <w:r w:rsidR="00EF112B">
        <w:t>yr</w:t>
      </w:r>
      <w:proofErr w:type="spellEnd"/>
      <w:r w:rsidR="00544E8A">
        <w:t xml:space="preserve"> </w:t>
      </w:r>
      <w:r w:rsidR="00AA47DE">
        <w:t>±</w:t>
      </w:r>
      <w:r w:rsidR="00544E8A">
        <w:t xml:space="preserve"> 50% </w:t>
      </w:r>
      <w:r w:rsidR="00EF112B">
        <w:t>;</w:t>
      </w:r>
      <w:r w:rsidR="00EF112B">
        <w:fldChar w:fldCharType="begin" w:fldLock="1"/>
      </w:r>
      <w:r w:rsidR="00D955B2">
        <w:instrText>ADDIN CSL_CITATION {"citationItems":[{"id":"ITEM-1","itemData":{"author":[{"dropping-particle":"","family":"Berner","given":"Robert A","non-dropping-particle":"","parse-names":false,"suffix":""}],"container-title":"American Journal of Science","id":"ITEM-1","issue":"4","issued":{"date-parts":[["1982"]]},"page":"451-473","title":"Burial of organic carbon and pyrite sulfur in the modern ocean","type":"article","volume":"282"},"uris":["http://www.mendeley.com/documents/?uuid=3b9c8234-f49e-4e86-8896-5e234ab942ff"]},{"id":"ITEM-2","itemData":{"DOI":"10.1016/0009-2541(90)90197-F","ISSN":"00092541","author":[{"dropping-particle":"","family":"Berner","given":"R. A.","non-dropping-particle":"","parse-names":false,"suffix":""}],"container-title":"Chemical Geology","id":"ITEM-2","issue":"1-4","issued":{"date-parts":[["1990"]]},"page":"159","title":"Global biogeochemical cycles of carbon and sulfur and atmospheric O2 over phanerozoic time","type":"article-journal","volume":"84"},"uris":["http://www.mendeley.com/documents/?uuid=7cf9734c-c251-403c-b345-8ef6019221e2"]}],"mendeley":{"formattedCitation":"(Berner, 1990, 1982)","manualFormatting":" Berner, 1990, 1982)","plainTextFormattedCitation":"(Berner, 1990, 1982)","previouslyFormattedCitation":"(Berner, 1990, 1982)"},"properties":{"noteIndex":0},"schema":"https://github.com/citation-style-language/schema/raw/master/csl-citation.json"}</w:instrText>
      </w:r>
      <w:r w:rsidR="00EF112B">
        <w:fldChar w:fldCharType="separate"/>
      </w:r>
      <w:r w:rsidR="00EF112B">
        <w:rPr>
          <w:noProof/>
        </w:rPr>
        <w:t xml:space="preserve"> </w:t>
      </w:r>
      <w:r w:rsidR="00EF112B" w:rsidRPr="00EF112B">
        <w:rPr>
          <w:noProof/>
        </w:rPr>
        <w:t>Berner, 1990, 1982)</w:t>
      </w:r>
      <w:r w:rsidR="00EF112B">
        <w:fldChar w:fldCharType="end"/>
      </w:r>
      <w:r w:rsidR="0016202C">
        <w:t xml:space="preserve"> </w:t>
      </w:r>
      <w:r w:rsidR="00EF112B">
        <w:t>and</w:t>
      </w:r>
      <w:r w:rsidR="0016202C">
        <w:t xml:space="preserve"> the Ni/TOC</w:t>
      </w:r>
      <w:r w:rsidR="004972F6">
        <w:t xml:space="preserve"> ratio</w:t>
      </w:r>
      <w:r w:rsidR="00602C00">
        <w:t xml:space="preserve"> (0.3-4.3x10</w:t>
      </w:r>
      <w:r w:rsidR="00602C00">
        <w:rPr>
          <w:vertAlign w:val="superscript"/>
        </w:rPr>
        <w:t>-4</w:t>
      </w:r>
      <w:r w:rsidR="00602C00">
        <w:t xml:space="preserve"> Ni ppm/TOC </w:t>
      </w:r>
      <w:proofErr w:type="spellStart"/>
      <w:r w:rsidR="00602C00">
        <w:t>wt</w:t>
      </w:r>
      <w:proofErr w:type="spellEnd"/>
      <w:r w:rsidR="00602C00">
        <w:t>%)</w:t>
      </w:r>
      <w:r w:rsidR="0016202C">
        <w:t xml:space="preserve"> from a set of </w:t>
      </w:r>
      <w:r w:rsidR="004C2051">
        <w:t>carbonate rich (34-75%) samples from a coastal lagoon</w:t>
      </w:r>
      <w:r w:rsidR="00EF112B">
        <w:t xml:space="preserve"> to calculate a Ni flux into carbonates of </w:t>
      </w:r>
      <w:r w:rsidR="00D955B2">
        <w:t>0.31</w:t>
      </w:r>
      <w:r w:rsidR="003F4896">
        <w:t>x10</w:t>
      </w:r>
      <w:r w:rsidR="003F4896">
        <w:rPr>
          <w:vertAlign w:val="superscript"/>
        </w:rPr>
        <w:t>7</w:t>
      </w:r>
      <w:r w:rsidR="00D75FC8">
        <w:t xml:space="preserve"> to </w:t>
      </w:r>
      <w:r w:rsidR="00D955B2">
        <w:t>4.4x10</w:t>
      </w:r>
      <w:r w:rsidR="00D955B2">
        <w:rPr>
          <w:vertAlign w:val="superscript"/>
        </w:rPr>
        <w:t xml:space="preserve">7 </w:t>
      </w:r>
      <w:r w:rsidR="00D955B2">
        <w:t>Ni mol/</w:t>
      </w:r>
      <w:proofErr w:type="spellStart"/>
      <w:r w:rsidR="00D955B2">
        <w:t>yr</w:t>
      </w:r>
      <w:proofErr w:type="spellEnd"/>
      <w:r w:rsidR="00D955B2">
        <w:t xml:space="preserve"> </w:t>
      </w:r>
      <w:r w:rsidR="00D955B2">
        <w:fldChar w:fldCharType="begin" w:fldLock="1"/>
      </w:r>
      <w:r w:rsidR="00997E47">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D955B2">
        <w:fldChar w:fldCharType="separate"/>
      </w:r>
      <w:r w:rsidR="00D955B2" w:rsidRPr="00D955B2">
        <w:rPr>
          <w:noProof/>
        </w:rPr>
        <w:t>(Ciscato et al., 2018)</w:t>
      </w:r>
      <w:r w:rsidR="00D955B2">
        <w:fldChar w:fldCharType="end"/>
      </w:r>
      <w:r w:rsidR="007C4CB5">
        <w:t>,</w:t>
      </w:r>
      <w:r w:rsidR="00552BDC">
        <w:t xml:space="preserve"> an order of magnitude smaller than the organic matter or Fe-Mn deposit flux</w:t>
      </w:r>
      <w:r w:rsidR="00041B4A">
        <w:t>es</w:t>
      </w:r>
      <w:r w:rsidR="00552BDC">
        <w:t xml:space="preserve">. </w:t>
      </w:r>
      <w:r w:rsidR="007C4CB5">
        <w:t>However, t</w:t>
      </w:r>
      <w:r w:rsidR="00D955B2">
        <w:t xml:space="preserve">his calculation omits any Ni that might be </w:t>
      </w:r>
      <w:r w:rsidR="004477A3">
        <w:t>incorporated within</w:t>
      </w:r>
      <w:r w:rsidR="00D955B2">
        <w:t xml:space="preserve"> the inorganic components of carbonates</w:t>
      </w:r>
      <w:r w:rsidR="007C4CB5">
        <w:t xml:space="preserve">, which makes up a significant portion of the mass flux </w:t>
      </w:r>
      <w:r w:rsidR="002D49B7">
        <w:fldChar w:fldCharType="begin" w:fldLock="1"/>
      </w:r>
      <w:r w:rsidR="0017420D">
        <w:instrText>ADDIN CSL_CITATION {"citationItems":[{"id":"ITEM-1","itemData":{"DOI":"10.1029/2020GB006769","ISSN":"19449224","abstract":"Quantitative knowledge about the burial of sedimentary components at the seafloor has wide-ranging implications in ocean science, from global climate to continental weathering. The use of 230Th-normalized fluxes reduces uncertainties that many prior studies faced by accounting for the effects of sediment redistribution by bottom currents and minimizing the impact of age model uncertainty. Here we employ a recently compiled global data set of 230Th-normalized fluxes with an updated database of seafloor surface sediment composition to derive atlases of the deep-sea burial flux of calcium carbonate, biogenic opal, total organic carbon (TOC), nonbiogenic material, iron, mercury, and excess barium (Baxs). The spatial patterns of major component burial are mainly consistent with prior work, but the new quantitative estimates allow evaluations of deep-sea budgets. Our integrated deep-sea burial fluxes are 136 Tg C/yr CaCO3, 153 Tg Si/yr opal, 20Tg C/yr TOC, 220 Mg Hg/yr, and 2.6 Tg Baxs/yr. This opal flux is roughly a factor of 2 increase over previous estimates, with important implications for the global Si cycle. Sedimentary Fe fluxes reflect a mixture of sources including lithogenic material, hydrothermal inputs and authigenic phases. The fluxes of some commonly used paleo-productivity proxies (TOC, biogenic opal, and Baxs) are not well-correlated geographically with satellite-based productivity estimates. Our new compilation of sedimentary fluxes provides detailed regional and global information, which will help refine the understanding of sediment preservation.","author":[{"dropping-particle":"","family":"Hayes","given":"Christopher T.","non-dropping-particle":"","parse-names":false,"suffix":""},{"dropping-particle":"","family":"Costa","given":"Kassandra M.","non-dropping-particle":"","parse-names":false,"suffix":""},{"dropping-particle":"","family":"Anderson","given":"Robert F.","non-dropping-particle":"","parse-names":false,"suffix":""},{"dropping-particle":"","family":"Calvo","given":"Eva","non-dropping-particle":"","parse-names":false,"suffix":""},{"dropping-particle":"","family":"Chase","given":"Zanna","non-dropping-particle":"","parse-names":false,"suffix":""},{"dropping-particle":"","family":"Demina","given":"Ludmila L.","non-dropping-particle":"","parse-names":false,"suffix":""},{"dropping-particle":"","family":"Dutay","given":"Jean Claude","non-dropping-particle":"","parse-names":false,"suffix":""},{"dropping-particle":"","family":"German","given":"Christopher R.","non-dropping-particle":"","parse-names":false,"suffix":""},{"dropping-particle":"","family":"Heimbürger-Boavida","given":"Lars Eric","non-dropping-particle":"","parse-names":false,"suffix":""},{"dropping-particle":"","family":"Jaccard","given":"Samuel L.","non-dropping-particle":"","parse-names":false,"suffix":""},{"dropping-particle":"","family":"Jacobel","given":"Allison","non-dropping-particle":"","parse-names":false,"suffix":""},{"dropping-particle":"","family":"Kohfeld","given":"Karen E.","non-dropping-particle":"","parse-names":false,"suffix":""},{"dropping-particle":"","family":"Kravchishina","given":"Marina D.","non-dropping-particle":"","parse-names":false,"suffix":""},{"dropping-particle":"","family":"Lippold","given":"Jörg","non-dropping-particle":"","parse-names":false,"suffix":""},{"dropping-particle":"","family":"Mekik","given":"Figen","non-dropping-particle":"","parse-names":false,"suffix":""},{"dropping-particle":"","family":"Missiaen","given":"Lise","non-dropping-particle":"","parse-names":false,"suffix":""},{"dropping-particle":"","family":"Pavia","given":"Frank J.","non-dropping-particle":"","parse-names":false,"suffix":""},{"dropping-particle":"","family":"Paytan","given":"Adina","non-dropping-particle":"","parse-names":false,"suffix":""},{"dropping-particle":"","family":"Pedrosa-Pamies","given":"Rut","non-dropping-particle":"","parse-names":false,"suffix":""},{"dropping-particle":"V.","family":"Petrova","given":"Mariia","non-dropping-particle":"","parse-names":false,"suffix":""},{"dropping-particle":"","family":"Rahman","given":"Shaily","non-dropping-particle":"","parse-names":false,"suffix":""},{"dropping-particle":"","family":"Robinson","given":"Laura F.","non-dropping-particle":"","parse-names":false,"suffix":""},{"dropping-particle":"","family":"Roy-Barman","given":"Matthieu","non-dropping-particle":"","parse-names":false,"suffix":""},{"dropping-particle":"","family":"Sanchez-Vidal","given":"Anna","non-dropping-particle":"","parse-names":false,"suffix":""},{"dropping-particle":"","family":"Shiller","given":"Alan","non-dropping-particle":"","parse-names":false,"suffix":""},{"dropping-particle":"","family":"Tagliabue","given":"Alessandro","non-dropping-particle":"","parse-names":false,"suffix":""},{"dropping-particle":"","family":"Tessin","given":"Allyson C.","non-dropping-particle":"","parse-names":false,"suffix":""},{"dropping-particle":"","family":"Hulten","given":"Marco","non-dropping-particle":"van","parse-names":false,"suffix":""},{"dropping-particle":"","family":"Zhang","given":"Jing","non-dropping-particle":"","parse-names":false,"suffix":""}],"container-title":"Global Biogeochemical Cycles","id":"ITEM-1","issue":"4","issued":{"date-parts":[["2021"]]},"page":"1-25","title":"Global Ocean Sediment Composition and Burial Flux in the Deep Sea","type":"article-journal","volume":"35"},"uris":["http://www.mendeley.com/documents/?uuid=3ecbc5da-d79a-4cb9-9488-671c9e01fd2f"]},{"id":"ITEM-2","itemData":{"author":[{"dropping-particle":"","family":"Milliman","given":"John D","non-dropping-particle":"","parse-names":false,"suffix":""},{"dropping-particle":"","family":"Droxler","given":"Andre W","non-dropping-particle":"","parse-names":false,"suffix":""}],"id":"ITEM-2","issued":{"date-parts":[["1995"]]},"title":"CALCIUM CARBONATE SEDIMENTATION IN THE GLOBAL OCEAN: LINKAGES BETWEEN THE NERITIC AND PELAGIC ENVIRONMENTS","type":"report"},"uris":["http://www.mendeley.com/documents/?uuid=26c96149-8be6-3199-a72a-02ac9fbf4d30"]}],"mendeley":{"formattedCitation":"(Hayes et al., 2021; Milliman and Droxler, 1995)","plainTextFormattedCitation":"(Hayes et al., 2021; Milliman and Droxler, 1995)","previouslyFormattedCitation":"(Hayes et al., 2021; Milliman and Droxler, 1995)"},"properties":{"noteIndex":0},"schema":"https://github.com/citation-style-language/schema/raw/master/csl-citation.json"}</w:instrText>
      </w:r>
      <w:r w:rsidR="002D49B7">
        <w:fldChar w:fldCharType="separate"/>
      </w:r>
      <w:r w:rsidR="009A19EB" w:rsidRPr="009A19EB">
        <w:rPr>
          <w:noProof/>
        </w:rPr>
        <w:t>(Hayes et al., 2021; Milliman and Droxler, 1995)</w:t>
      </w:r>
      <w:r w:rsidR="002D49B7">
        <w:fldChar w:fldCharType="end"/>
      </w:r>
      <w:r w:rsidR="00D955B2">
        <w:t>.</w:t>
      </w:r>
      <w:r w:rsidR="00D252F7">
        <w:t xml:space="preserve"> </w:t>
      </w:r>
      <w:r w:rsidR="00997E47">
        <w:t xml:space="preserve">Alternatively, </w:t>
      </w:r>
      <w:r w:rsidR="00997E47">
        <w:fldChar w:fldCharType="begin" w:fldLock="1"/>
      </w:r>
      <w:r w:rsidR="00E31A8B">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instrText>
      </w:r>
      <w:r w:rsidR="00997E47">
        <w:fldChar w:fldCharType="separate"/>
      </w:r>
      <w:r w:rsidR="00997E47" w:rsidRPr="00997E47">
        <w:rPr>
          <w:noProof/>
        </w:rPr>
        <w:t xml:space="preserve">Alvarez et al. </w:t>
      </w:r>
      <w:r w:rsidR="00997E47">
        <w:rPr>
          <w:noProof/>
        </w:rPr>
        <w:t>(</w:t>
      </w:r>
      <w:r w:rsidR="00997E47" w:rsidRPr="00997E47">
        <w:rPr>
          <w:noProof/>
        </w:rPr>
        <w:t>2021)</w:t>
      </w:r>
      <w:r w:rsidR="00997E47">
        <w:fldChar w:fldCharType="end"/>
      </w:r>
      <w:r w:rsidR="00997E47">
        <w:t xml:space="preserve"> </w:t>
      </w:r>
      <w:r w:rsidR="00552BDC">
        <w:t xml:space="preserve">estimated </w:t>
      </w:r>
      <w:r w:rsidR="00D170ED">
        <w:t>a</w:t>
      </w:r>
      <w:r w:rsidR="00552BDC">
        <w:t xml:space="preserve"> </w:t>
      </w:r>
      <w:r w:rsidR="00E3424E">
        <w:t xml:space="preserve">Ni flux into carbonates </w:t>
      </w:r>
      <w:r w:rsidR="00D170ED">
        <w:t xml:space="preserve">of </w:t>
      </w:r>
      <w:r w:rsidR="00D170ED" w:rsidRPr="00022324">
        <w:t>1.5</w:t>
      </w:r>
      <w:r w:rsidR="00D170ED">
        <w:t xml:space="preserve"> to </w:t>
      </w:r>
      <w:r w:rsidR="00D170ED" w:rsidRPr="00022324">
        <w:t>6.7</w:t>
      </w:r>
      <w:r w:rsidR="00D170ED">
        <w:t>x</w:t>
      </w:r>
      <w:r w:rsidR="00D170ED" w:rsidRPr="00022324">
        <w:t>10</w:t>
      </w:r>
      <w:r w:rsidR="00D170ED">
        <w:rPr>
          <w:vertAlign w:val="superscript"/>
        </w:rPr>
        <w:t>8</w:t>
      </w:r>
      <w:r w:rsidR="00D170ED">
        <w:t xml:space="preserve"> Ni mol/</w:t>
      </w:r>
      <w:proofErr w:type="spellStart"/>
      <w:r w:rsidR="00D170ED">
        <w:t>yr</w:t>
      </w:r>
      <w:proofErr w:type="spellEnd"/>
      <w:r w:rsidR="00D170ED">
        <w:t xml:space="preserve"> </w:t>
      </w:r>
      <w:r w:rsidR="00E3424E">
        <w:t xml:space="preserve">using the </w:t>
      </w:r>
      <w:r w:rsidR="00022324">
        <w:t xml:space="preserve">annual </w:t>
      </w:r>
      <w:r w:rsidR="00E3424E">
        <w:t>flux of CaCO</w:t>
      </w:r>
      <w:r w:rsidR="00E3424E">
        <w:softHyphen/>
      </w:r>
      <w:r w:rsidR="00E3424E">
        <w:rPr>
          <w:vertAlign w:val="subscript"/>
        </w:rPr>
        <w:t xml:space="preserve">3 </w:t>
      </w:r>
      <w:r w:rsidR="00E3424E">
        <w:t>(</w:t>
      </w:r>
      <w:r w:rsidR="00E3424E" w:rsidRPr="00E3424E">
        <w:t>3.2</w:t>
      </w:r>
      <w:r w:rsidR="00AD0BE5">
        <w:t>x</w:t>
      </w:r>
      <w:r w:rsidR="00AD0BE5" w:rsidRPr="00E3424E">
        <w:t>10</w:t>
      </w:r>
      <w:r w:rsidR="00AD0BE5">
        <w:rPr>
          <w:vertAlign w:val="superscript"/>
        </w:rPr>
        <w:t>13</w:t>
      </w:r>
      <w:r w:rsidR="00E3424E" w:rsidRPr="00E3424E">
        <w:t xml:space="preserve"> </w:t>
      </w:r>
      <w:r w:rsidR="00E16003">
        <w:t>to</w:t>
      </w:r>
      <w:r w:rsidR="00E3424E" w:rsidRPr="00E3424E">
        <w:t xml:space="preserve"> 14.7</w:t>
      </w:r>
      <w:r w:rsidR="00E3424E">
        <w:t>x</w:t>
      </w:r>
      <w:r w:rsidR="00E3424E" w:rsidRPr="00E3424E">
        <w:t>10</w:t>
      </w:r>
      <w:r w:rsidR="00E3424E">
        <w:rPr>
          <w:vertAlign w:val="superscript"/>
        </w:rPr>
        <w:t>13</w:t>
      </w:r>
      <w:r w:rsidR="00E3424E" w:rsidRPr="00E3424E">
        <w:t xml:space="preserve"> mol </w:t>
      </w:r>
      <w:r w:rsidR="00E3424E">
        <w:t>CaCO</w:t>
      </w:r>
      <w:r w:rsidR="00E3424E">
        <w:rPr>
          <w:vertAlign w:val="subscript"/>
        </w:rPr>
        <w:t>3</w:t>
      </w:r>
      <w:r w:rsidR="00E3424E">
        <w:t>/</w:t>
      </w:r>
      <w:proofErr w:type="spellStart"/>
      <w:r w:rsidR="00E3424E">
        <w:t>yr</w:t>
      </w:r>
      <w:proofErr w:type="spellEnd"/>
      <w:r w:rsidR="00E3424E">
        <w:t xml:space="preserve">; </w:t>
      </w:r>
      <w:r w:rsidR="005533B9">
        <w:t>Alvarez et al. (2021) and references therein</w:t>
      </w:r>
      <w:r w:rsidR="00E3424E">
        <w:t>)</w:t>
      </w:r>
      <w:r w:rsidR="00382EF9">
        <w:t xml:space="preserve"> and an average concentration of Ni </w:t>
      </w:r>
      <w:r w:rsidR="0017420D">
        <w:t xml:space="preserve">in carbonates derived </w:t>
      </w:r>
      <w:r w:rsidR="00382EF9">
        <w:t xml:space="preserve">from </w:t>
      </w:r>
      <w:r w:rsidR="00C77BBE">
        <w:t xml:space="preserve">a </w:t>
      </w:r>
      <w:r w:rsidR="00E13E4B">
        <w:t>C</w:t>
      </w:r>
      <w:r w:rsidR="001534E7">
        <w:t xml:space="preserve">arboniferous marine limestone section </w:t>
      </w:r>
      <w:r w:rsidR="0017420D">
        <w:t xml:space="preserve">in South China (2.7 ppm Ni; </w:t>
      </w:r>
      <w:r w:rsidR="0017420D">
        <w:fldChar w:fldCharType="begin" w:fldLock="1"/>
      </w:r>
      <w:r w:rsidR="004E1641">
        <w:instrText>ADDIN CSL_CITATION {"citationItems":[{"id":"ITEM-1","itemData":{"DOI":"10.1016/j.gca.2014.07.001","ISSN":"00167037","abstract":"A combined study of trace elements, carbon and oxygen isotopes was carried out for Carboniferous marine limestones from the Lower Yangtze platform in South China. The results provide insights into the influence of terrigenous input to Paleotethyan seawater, from which pure and impure carbonates precipitated. In terms of the correlations between the concentrations of elements with different properties, variable extents of two-component mixing are evident between seawater and terrigenous detritus. This is quantitatively dictated by such parameters as the calcite-seawater partition coefficients (DX) and the seawater-continental upper crust partition coefficients (KX). Water-soluble elements with high and medium KX values, such as Na, Mg, P, V, Cr, Ni, Cu, Zn, Sr, Mo and U, are susceptible to incorporation into carbonate lattices, and thus their concentrations represent the geochemical composition of paleoseawater. In contrast, water-insoluble elements with low KX values, such as Be, Al, Sc, Co, Ga, Cs, REE, Hf and Th, cannot be incorporated into carbonate lattices, thus providing a proxy for contributions from terrigenous material.The Carboniferous marine limestones from a stratigraphic profile exhibit three positive and three negative δ13C excursions from the late Visean to Gzhelian. These δ13C excursions generally match those of contemporaneous carbonates elsewhere in the world, which can be linked to the alternative occurrences of cold and warm paleoclimates in the Carboniferous. The lowest δ13C values in the profile are generally associated with the lowest values of Y/Ho and the highest values of (Nd/Yb)PAAS, Th, Sc and insoluble residue. This indicates a significant contribution from the terrigenous material to the negative δ13C excursions. The effect from the warm paleoclimate is also indicated by high chemical indices of alteration for the insoluble residue from the three intervals of high terrigenous input. On the other hand, the positive δ13C excursions are associated with the decreases of terrigenous input. Therefore, the incorporation of terrigenous material into the epicontinental seawater is temporally linked to the paleoclimatic change on continental margins adjacent to the Paleotethyan seawater. © 2014 Elsevier Ltd.","author":[{"dropping-particle":"","family":"Zhao","given":"Ming Yu","non-dropping-particle":"","parse-names":false,"suffix":""},{"dropping-particle":"","family":"Zheng","given":"Yong Fei","non-dropping-particle":"","parse-names":false,"suffix":""}],"container-title":"Geochimica et Cosmochimica Acta","id":"ITEM-1","issued":{"date-parts":[["2014"]]},"page":"508-531","publisher":"Elsevier Ltd","title":"Marine carbonate records of terrigenous input into Paleotethyan seawater: Geochemical constraints from Carboniferous limestones","type":"article-journal","volume":"141"},"uris":["http://www.mendeley.com/documents/?uuid=6bd6750b-c382-434f-9da6-8426c440a8e6"]}],"mendeley":{"formattedCitation":"(Zhao and Zheng, 2014)","manualFormatting":"Zhao and Zheng, (2014)","plainTextFormattedCitation":"(Zhao and Zheng, 2014)","previouslyFormattedCitation":"(Zhao and Zheng, 2014)"},"properties":{"noteIndex":0},"schema":"https://github.com/citation-style-language/schema/raw/master/csl-citation.json"}</w:instrText>
      </w:r>
      <w:r w:rsidR="0017420D">
        <w:fldChar w:fldCharType="separate"/>
      </w:r>
      <w:r w:rsidR="0017420D" w:rsidRPr="0017420D">
        <w:rPr>
          <w:noProof/>
        </w:rPr>
        <w:t xml:space="preserve">Zhao and Zheng, </w:t>
      </w:r>
      <w:r w:rsidR="0017420D">
        <w:rPr>
          <w:noProof/>
        </w:rPr>
        <w:t>(</w:t>
      </w:r>
      <w:r w:rsidR="0017420D" w:rsidRPr="0017420D">
        <w:rPr>
          <w:noProof/>
        </w:rPr>
        <w:t>2014)</w:t>
      </w:r>
      <w:r w:rsidR="0017420D">
        <w:fldChar w:fldCharType="end"/>
      </w:r>
      <w:r w:rsidR="0017420D">
        <w:t>)</w:t>
      </w:r>
      <w:r w:rsidR="00FF54E4">
        <w:t xml:space="preserve">. </w:t>
      </w:r>
      <w:r w:rsidR="004C6D5F">
        <w:t>It is unclear how applicable the Ni concentration in buried, carboniferous marine limestones would be to the modern carbonate flux</w:t>
      </w:r>
      <w:r w:rsidR="00935E3E">
        <w:t xml:space="preserve">, especially without information on the impact of diagenesis on </w:t>
      </w:r>
      <w:r w:rsidR="00D170ED">
        <w:t xml:space="preserve">the </w:t>
      </w:r>
      <w:r w:rsidR="0062032E">
        <w:t xml:space="preserve">carbonate </w:t>
      </w:r>
      <w:r w:rsidR="00D170ED">
        <w:t>Ni concentration</w:t>
      </w:r>
      <w:r w:rsidR="004C6D5F">
        <w:t>.</w:t>
      </w:r>
      <w:r w:rsidR="00544E8A">
        <w:t xml:space="preserve"> Depending on the chosen estimate, the carbonate flux is either as important as the OM or Fe-Mn deposits </w:t>
      </w:r>
      <w:r w:rsidR="00157528">
        <w:t xml:space="preserve">fluxes </w:t>
      </w:r>
      <w:r w:rsidR="00544E8A">
        <w:t xml:space="preserve">or as inconsequential to the modern budget as the euxinic flux. </w:t>
      </w:r>
    </w:p>
    <w:p w14:paraId="1AD6F928" w14:textId="28C6B1A8" w:rsidR="000F320D" w:rsidRDefault="00602245" w:rsidP="00BB59A2">
      <w:pPr>
        <w:ind w:firstLine="720"/>
        <w:jc w:val="both"/>
      </w:pPr>
      <w:r>
        <w:t>No study</w:t>
      </w:r>
      <w:r w:rsidR="003270FA">
        <w:t xml:space="preserve"> yet</w:t>
      </w:r>
      <w:r>
        <w:t xml:space="preserve"> has</w:t>
      </w:r>
      <w:r w:rsidR="003270FA">
        <w:t xml:space="preserve"> </w:t>
      </w:r>
      <w:r>
        <w:t>measured</w:t>
      </w:r>
      <w:r w:rsidR="003270FA">
        <w:t xml:space="preserve"> </w:t>
      </w:r>
      <w:r w:rsidRPr="00C02FCE">
        <w:t>δ</w:t>
      </w:r>
      <w:r w:rsidRPr="00C02FCE">
        <w:rPr>
          <w:vertAlign w:val="superscript"/>
        </w:rPr>
        <w:t>60</w:t>
      </w:r>
      <w:r w:rsidRPr="00C02FCE">
        <w:t>Ni</w:t>
      </w:r>
      <w:r>
        <w:t xml:space="preserve"> </w:t>
      </w:r>
      <w:r w:rsidR="003270FA">
        <w:t>in</w:t>
      </w:r>
      <w:r w:rsidR="001E0120">
        <w:t xml:space="preserve"> modern</w:t>
      </w:r>
      <w:r w:rsidR="003270FA">
        <w:t xml:space="preserve"> </w:t>
      </w:r>
      <w:r>
        <w:t xml:space="preserve">marine </w:t>
      </w:r>
      <w:r w:rsidR="001E0120">
        <w:t>carbonates</w:t>
      </w:r>
      <w:r>
        <w:t xml:space="preserve">, but </w:t>
      </w:r>
      <w:r w:rsidR="008B611A">
        <w:t>the sparse</w:t>
      </w:r>
      <w:r>
        <w:t xml:space="preserve"> available </w:t>
      </w:r>
      <w:r w:rsidR="003270FA">
        <w:t xml:space="preserve">data suggest they </w:t>
      </w:r>
      <w:r w:rsidR="008B611A">
        <w:t>are</w:t>
      </w:r>
      <w:r w:rsidR="003270FA">
        <w:t xml:space="preserve"> isotopically light relative </w:t>
      </w:r>
      <w:r w:rsidR="00DD7E4A">
        <w:t xml:space="preserve">to </w:t>
      </w:r>
      <w:r w:rsidR="003270FA">
        <w:t>or similar to seawater.</w:t>
      </w:r>
      <w:r w:rsidR="00F801C6" w:rsidRPr="00C02FCE">
        <w:t xml:space="preserve"> </w:t>
      </w:r>
      <w:r w:rsidR="004E1641">
        <w:t xml:space="preserve">The first attempt to estimate the </w:t>
      </w:r>
      <w:r w:rsidR="004E1641" w:rsidRPr="00C02FCE">
        <w:t>δ</w:t>
      </w:r>
      <w:r w:rsidR="004E1641" w:rsidRPr="00C02FCE">
        <w:rPr>
          <w:vertAlign w:val="superscript"/>
        </w:rPr>
        <w:t>60</w:t>
      </w:r>
      <w:r w:rsidR="004E1641" w:rsidRPr="00C02FCE">
        <w:t xml:space="preserve">Ni </w:t>
      </w:r>
      <w:r w:rsidR="004E1641">
        <w:t xml:space="preserve">of carbonates focused on the organic associated </w:t>
      </w:r>
      <w:r w:rsidR="002A17CC">
        <w:t>Ni</w:t>
      </w:r>
      <w:r w:rsidR="004E1641">
        <w:t xml:space="preserve">. Carbonate rich coastal lagoon samples were leached to isolate the organic-rich pyrite fraction and </w:t>
      </w:r>
      <w:r w:rsidR="004123FB">
        <w:t xml:space="preserve">found a </w:t>
      </w:r>
      <w:r w:rsidR="004123FB" w:rsidRPr="00C02FCE">
        <w:t>δ</w:t>
      </w:r>
      <w:r w:rsidR="004123FB" w:rsidRPr="00C02FCE">
        <w:rPr>
          <w:vertAlign w:val="superscript"/>
        </w:rPr>
        <w:t>60</w:t>
      </w:r>
      <w:r w:rsidR="004123FB" w:rsidRPr="00C02FCE">
        <w:t>Ni</w:t>
      </w:r>
      <w:r w:rsidR="004123FB">
        <w:t xml:space="preserve"> range of </w:t>
      </w:r>
      <w:r w:rsidR="004123FB" w:rsidRPr="00C02FCE">
        <w:t>1.10–1.64‰</w:t>
      </w:r>
      <w:r w:rsidR="002D7381">
        <w:t xml:space="preserve"> </w:t>
      </w:r>
      <w:r w:rsidR="002D7381">
        <w:fldChar w:fldCharType="begin" w:fldLock="1"/>
      </w:r>
      <w:r w:rsidR="002D7381">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rsidR="002D7381">
        <w:fldChar w:fldCharType="separate"/>
      </w:r>
      <w:r w:rsidR="002D7381" w:rsidRPr="004E1641">
        <w:rPr>
          <w:noProof/>
        </w:rPr>
        <w:t>(Ciscato et al., 2018)</w:t>
      </w:r>
      <w:r w:rsidR="002D7381">
        <w:fldChar w:fldCharType="end"/>
      </w:r>
      <w:r w:rsidR="004123FB" w:rsidRPr="00C02FCE">
        <w:t xml:space="preserve">. </w:t>
      </w:r>
      <w:r w:rsidR="002A17CC">
        <w:t xml:space="preserve">Again, this omits Ni associated with the inorganic fraction. </w:t>
      </w:r>
      <w:r w:rsidR="000C7A31">
        <w:t>A</w:t>
      </w:r>
      <w:r w:rsidR="00DB4CDC">
        <w:t xml:space="preserve">nother </w:t>
      </w:r>
      <w:r w:rsidR="000C7A31">
        <w:t xml:space="preserve">study measured </w:t>
      </w:r>
      <w:r w:rsidR="005C6395">
        <w:t xml:space="preserve">a </w:t>
      </w:r>
      <w:r w:rsidR="002A17CC" w:rsidRPr="00C02FCE">
        <w:t>δ</w:t>
      </w:r>
      <w:r w:rsidR="002A17CC" w:rsidRPr="00C02FCE">
        <w:rPr>
          <w:vertAlign w:val="superscript"/>
        </w:rPr>
        <w:t>60</w:t>
      </w:r>
      <w:r w:rsidR="002A17CC" w:rsidRPr="00C02FCE">
        <w:t>Ni</w:t>
      </w:r>
      <w:r w:rsidR="002A17CC">
        <w:t xml:space="preserve"> </w:t>
      </w:r>
      <w:r w:rsidR="005C6395">
        <w:t>of</w:t>
      </w:r>
      <w:r w:rsidR="002A17CC">
        <w:t xml:space="preserve"> 0.82</w:t>
      </w:r>
      <w:r w:rsidR="008A1360">
        <w:t xml:space="preserve"> </w:t>
      </w:r>
      <w:r w:rsidR="002A17CC">
        <w:t>±</w:t>
      </w:r>
      <w:r w:rsidR="008A1360">
        <w:t xml:space="preserve"> </w:t>
      </w:r>
      <w:r w:rsidR="002A17CC">
        <w:t>0.1‰</w:t>
      </w:r>
      <w:r w:rsidR="00332653">
        <w:t xml:space="preserve"> 2sd</w:t>
      </w:r>
      <w:r w:rsidR="000C7A31">
        <w:t xml:space="preserve"> in a </w:t>
      </w:r>
      <w:r w:rsidR="002A17CC">
        <w:t xml:space="preserve">single </w:t>
      </w:r>
      <w:r w:rsidR="000C7A31">
        <w:t>dolomite standard</w:t>
      </w:r>
      <w:r w:rsidR="002A17CC">
        <w:t>,</w:t>
      </w:r>
      <w:r w:rsidR="000C7A31">
        <w:t xml:space="preserve"> JDo-1</w:t>
      </w:r>
      <w:r w:rsidR="002A17CC">
        <w:t xml:space="preserve"> </w:t>
      </w:r>
      <w:r w:rsidR="00332653">
        <w:t xml:space="preserve">which is  </w:t>
      </w:r>
      <w:r w:rsidR="002A17CC">
        <w:t>a Permian dolomite from central Japan</w:t>
      </w:r>
      <w:r w:rsidR="000C7A31">
        <w:t xml:space="preserve"> </w:t>
      </w:r>
      <w:r w:rsidR="000C7A31">
        <w:fldChar w:fldCharType="begin" w:fldLock="1"/>
      </w:r>
      <w:r w:rsidR="00AD5DDD">
        <w:instrText xml:space="preserve">ADDIN CSL_CITATION {"citationItems":[{"id":"ITEM-1","itemData":{"DOI":"10.1039/c9ja00077a","ISSN":"0267-9477","abstract":"An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AD5DDD">
        <w:rPr>
          <w:rFonts w:ascii="Cambria Math" w:hAnsi="Cambria Math" w:cs="Cambria Math"/>
        </w:rPr>
        <w:instrText>∼</w:instrText>
      </w:r>
      <w:r w:rsidR="00AD5DDD">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Spectrometry","id":"ITEM-1","issue":"8","issued":{"date-parts":[["2019"]]},"page":"1639-1651","publisher":"Royal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MC-ICP-MS","type":"article-journal","volume":"34"},"uris":["http://www.mendeley.com/documents/?uuid=4e112999-6ca8-4fc5-86f7-505dda003ce8"]}],"mendeley":{"formattedCitation":"(Wu et al., 2019)","plainTextFormattedCitation":"(Wu et al., 2019)","previouslyFormattedCitation":"(Wu et al., 2019)"},"properties":{"noteIndex":0},"schema":"https://github.com/citation-style-language/schema/raw/master/csl-citation.json"}</w:instrText>
      </w:r>
      <w:r w:rsidR="000C7A31">
        <w:fldChar w:fldCharType="separate"/>
      </w:r>
      <w:r w:rsidR="000C7A31" w:rsidRPr="000C7A31">
        <w:rPr>
          <w:noProof/>
        </w:rPr>
        <w:t>(Wu et al., 2019)</w:t>
      </w:r>
      <w:r w:rsidR="000C7A31">
        <w:fldChar w:fldCharType="end"/>
      </w:r>
      <w:r w:rsidR="000C7A31">
        <w:t xml:space="preserve">. </w:t>
      </w:r>
      <w:r w:rsidR="006858EA">
        <w:fldChar w:fldCharType="begin" w:fldLock="1"/>
      </w:r>
      <w:r w:rsidR="000C7A31">
        <w:instrText>ADDIN CSL_CITATION {"citationItems":[{"id":"ITEM-1","itemData":{"DOI":"10.1016/j.gca.2021.02.019","ISSN":"00167037","abstract":"The fractionation of Ni isotopes during Ni coprecipitation with calcite was measured at pH = 6.2 and pCO2 = 1 atm as a function of calcite growth rate. Light Ni isotopes are preferentially incorporated into calcite during its coprecipitation, which is likely due to a longer Ni–O bond length in calcite compared to that of the Ni aquo complex. The extent of Ni isotope fractionation between Ni in the solid and the aqueous fluid phase increases from −0.3 to −0.9‰ as the calcite growth rate slows from 10−7.3 to 10−8.3 mol m−2 s−1. This behaviour can be attributed to the strong hydration of the Ni2+ aqueous ion. As mineral growth rates depend strongly on the degree of supersaturation of the fluid relative to the mineral, the results of this study suggest that the Ni isotopic composition of natural calcite can potentially provide insight into the saturation state of seawater with respect to calcite at the time that this mineral formed. In addition, calculations based on our results suggest that the incorporation of Ni into calcite could be a significant sink of light Ni in the ocean.","author":[{"dropping-particle":"","family":"Alvarez","given":"Cristina Castillo","non-dropping-particle":"","parse-names":false,"suffix":""},{"dropping-particle":"","family":"Quitté","given":"Ghylaine","non-dropping-particle":"","parse-names":false,"suffix":""},{"dropping-particle":"","family":"Schott","given":"Jacques","non-dropping-particle":"","parse-names":false,"suffix":""},{"dropping-particle":"","family":"Oelkers","given":"Eric H.","non-dropping-particle":"","parse-names":false,"suffix":""}],"container-title":"Geochimica et Cosmochimica Acta","id":"ITEM-1","issued":{"date-parts":[["2021"]]},"page":"184-198","title":"Nickel isotope fractionation as a function of carbonate growth rate during Ni coprecipitation with calcite","type":"article-journal","volume":"299"},"uris":["http://www.mendeley.com/documents/?uuid=70003b12-9380-49ba-a41e-8ace5b291460"]}],"mendeley":{"formattedCitation":"(Alvarez et al., 2021)","manualFormatting":"Alvarez et al. (2021)","plainTextFormattedCitation":"(Alvarez et al., 2021)","previouslyFormattedCitation":"(Alvarez et al., 2021)"},"properties":{"noteIndex":0},"schema":"https://github.com/citation-style-language/schema/raw/master/csl-citation.json"}</w:instrText>
      </w:r>
      <w:r w:rsidR="006858EA">
        <w:fldChar w:fldCharType="separate"/>
      </w:r>
      <w:r w:rsidR="006858EA" w:rsidRPr="006858EA">
        <w:rPr>
          <w:noProof/>
        </w:rPr>
        <w:t xml:space="preserve">Alvarez et al. </w:t>
      </w:r>
      <w:r w:rsidR="006858EA">
        <w:rPr>
          <w:noProof/>
        </w:rPr>
        <w:t>(</w:t>
      </w:r>
      <w:r w:rsidR="006858EA" w:rsidRPr="006858EA">
        <w:rPr>
          <w:noProof/>
        </w:rPr>
        <w:t>2021)</w:t>
      </w:r>
      <w:r w:rsidR="006858EA">
        <w:fldChar w:fldCharType="end"/>
      </w:r>
      <w:r w:rsidR="006858EA">
        <w:t xml:space="preserve"> experimentally</w:t>
      </w:r>
      <w:r w:rsidR="005455F8">
        <w:t xml:space="preserve"> investigated</w:t>
      </w:r>
      <w:r w:rsidR="006858EA">
        <w:t xml:space="preserve"> the relationship between Ni isotope fractionation and calcite precipitation rate</w:t>
      </w:r>
      <w:r w:rsidR="008B533F">
        <w:t xml:space="preserve"> </w:t>
      </w:r>
      <w:r w:rsidR="001F3414">
        <w:t xml:space="preserve">by precipitating calcite </w:t>
      </w:r>
      <w:r w:rsidR="00C31B67">
        <w:t xml:space="preserve">at varying rates </w:t>
      </w:r>
      <w:r w:rsidR="001F3414">
        <w:t>in the presence of Ni</w:t>
      </w:r>
      <w:r w:rsidR="00C31B67">
        <w:t xml:space="preserve"> and measuring the </w:t>
      </w:r>
      <w:r w:rsidR="00C31B67" w:rsidRPr="00C02FCE">
        <w:t>δ</w:t>
      </w:r>
      <w:r w:rsidR="00C31B67" w:rsidRPr="00C02FCE">
        <w:rPr>
          <w:vertAlign w:val="superscript"/>
        </w:rPr>
        <w:t>60</w:t>
      </w:r>
      <w:r w:rsidR="00C31B67" w:rsidRPr="00C02FCE">
        <w:t>Ni</w:t>
      </w:r>
      <w:r w:rsidR="00B46B59">
        <w:rPr>
          <w:vertAlign w:val="subscript"/>
        </w:rPr>
        <w:t>fluid</w:t>
      </w:r>
      <w:r w:rsidR="00C31B67">
        <w:rPr>
          <w:vertAlign w:val="subscript"/>
        </w:rPr>
        <w:t xml:space="preserve"> </w:t>
      </w:r>
      <w:r w:rsidR="00C31B67">
        <w:t xml:space="preserve">and </w:t>
      </w:r>
      <w:r w:rsidR="00C31B67" w:rsidRPr="00C02FCE">
        <w:t>δ</w:t>
      </w:r>
      <w:r w:rsidR="00C31B67" w:rsidRPr="00C02FCE">
        <w:rPr>
          <w:vertAlign w:val="superscript"/>
        </w:rPr>
        <w:t>60</w:t>
      </w:r>
      <w:r w:rsidR="00C31B67" w:rsidRPr="00C02FCE">
        <w:t>Ni</w:t>
      </w:r>
      <w:r w:rsidR="00B46B59">
        <w:rPr>
          <w:vertAlign w:val="subscript"/>
        </w:rPr>
        <w:t>calcite</w:t>
      </w:r>
      <w:r w:rsidR="00C31B67">
        <w:rPr>
          <w:vertAlign w:val="subscript"/>
        </w:rPr>
        <w:t xml:space="preserve"> </w:t>
      </w:r>
      <w:r w:rsidR="00C31B67">
        <w:t xml:space="preserve">once the solution composition </w:t>
      </w:r>
      <w:r w:rsidR="0048443E">
        <w:t>appeared</w:t>
      </w:r>
      <w:r w:rsidR="00C31B67">
        <w:t xml:space="preserve"> constant</w:t>
      </w:r>
      <w:r w:rsidR="006858EA">
        <w:t xml:space="preserve">. </w:t>
      </w:r>
      <w:commentRangeStart w:id="90"/>
      <w:commentRangeStart w:id="91"/>
      <w:r w:rsidR="002F79FB">
        <w:t xml:space="preserve">Based off </w:t>
      </w:r>
      <w:commentRangeEnd w:id="91"/>
      <w:r w:rsidR="00CE4E90">
        <w:rPr>
          <w:rStyle w:val="CommentReference"/>
        </w:rPr>
        <w:commentReference w:id="91"/>
      </w:r>
      <w:r w:rsidR="002F79FB">
        <w:t>the</w:t>
      </w:r>
      <w:r w:rsidR="001F3414">
        <w:t xml:space="preserve"> </w:t>
      </w:r>
      <w:r w:rsidR="00C31B67">
        <w:t>relationship</w:t>
      </w:r>
      <w:r w:rsidR="00B46B59">
        <w:t xml:space="preserve"> </w:t>
      </w:r>
      <w:r w:rsidR="001F3414">
        <w:t xml:space="preserve">they found between </w:t>
      </w:r>
      <w:r w:rsidR="00C31B67">
        <w:t>Δ</w:t>
      </w:r>
      <w:r w:rsidR="00B46B59">
        <w:rPr>
          <w:vertAlign w:val="superscript"/>
        </w:rPr>
        <w:t>60</w:t>
      </w:r>
      <w:r w:rsidR="00B46B59">
        <w:t>Ni</w:t>
      </w:r>
      <w:r w:rsidR="00B46B59">
        <w:rPr>
          <w:vertAlign w:val="subscript"/>
        </w:rPr>
        <w:t xml:space="preserve">calcite-fluid </w:t>
      </w:r>
      <w:r w:rsidR="00B46B59">
        <w:t xml:space="preserve">and precipitation rate, </w:t>
      </w:r>
      <w:r w:rsidR="008C62DC">
        <w:t xml:space="preserve">they asserted that the equilibrium </w:t>
      </w:r>
      <w:r w:rsidR="008D47AB">
        <w:t>isotope fractionation between fluid and solid</w:t>
      </w:r>
      <w:r w:rsidR="008C62DC">
        <w:rPr>
          <w:vertAlign w:val="subscript"/>
        </w:rPr>
        <w:t xml:space="preserve"> </w:t>
      </w:r>
      <w:r w:rsidR="008C62DC">
        <w:t xml:space="preserve">must be lower than the </w:t>
      </w:r>
      <w:r w:rsidR="008D47AB">
        <w:t xml:space="preserve">fractionation </w:t>
      </w:r>
      <w:r w:rsidR="00086EE1">
        <w:t>of</w:t>
      </w:r>
      <w:r w:rsidR="008C62DC">
        <w:t xml:space="preserve"> the</w:t>
      </w:r>
      <w:r w:rsidR="00086EE1">
        <w:t xml:space="preserve"> experiment with the</w:t>
      </w:r>
      <w:r w:rsidR="008C62DC">
        <w:t xml:space="preserve"> slowest precipitation rate</w:t>
      </w:r>
      <w:r w:rsidR="00086EE1">
        <w:t xml:space="preserve"> (Δ</w:t>
      </w:r>
      <w:r w:rsidR="00086EE1">
        <w:rPr>
          <w:vertAlign w:val="superscript"/>
        </w:rPr>
        <w:t>60</w:t>
      </w:r>
      <w:r w:rsidR="00086EE1">
        <w:t>Ni</w:t>
      </w:r>
      <w:r w:rsidR="00086EE1">
        <w:rPr>
          <w:vertAlign w:val="subscript"/>
        </w:rPr>
        <w:t xml:space="preserve">calcite-fluid </w:t>
      </w:r>
      <w:r w:rsidR="00086EE1">
        <w:t xml:space="preserve">&lt; -1‰). </w:t>
      </w:r>
      <w:commentRangeEnd w:id="90"/>
      <w:r w:rsidR="001F2BFE">
        <w:rPr>
          <w:rStyle w:val="CommentReference"/>
        </w:rPr>
        <w:commentReference w:id="90"/>
      </w:r>
      <w:r w:rsidR="00B74D68">
        <w:t xml:space="preserve">No additional justification or reasoning for this constraint on equilibrium </w:t>
      </w:r>
      <w:r w:rsidR="008D47AB">
        <w:t xml:space="preserve">fractionation </w:t>
      </w:r>
      <w:r w:rsidR="00B74D68">
        <w:t>was given.</w:t>
      </w:r>
      <w:r w:rsidR="00A07D76">
        <w:t xml:space="preserve"> </w:t>
      </w:r>
      <w:commentRangeStart w:id="92"/>
      <w:r w:rsidR="00A07D76">
        <w:t xml:space="preserve">In addition, to the best of our knowledge, no studies have explored how diagenesis may impact </w:t>
      </w:r>
      <w:r w:rsidR="00A07D76" w:rsidRPr="00C02FCE">
        <w:t>δ</w:t>
      </w:r>
      <w:r w:rsidR="00A07D76" w:rsidRPr="00C02FCE">
        <w:rPr>
          <w:vertAlign w:val="superscript"/>
        </w:rPr>
        <w:t>60</w:t>
      </w:r>
      <w:r w:rsidR="00A07D76" w:rsidRPr="00C02FCE">
        <w:t>Ni</w:t>
      </w:r>
      <w:r w:rsidR="00A07D76">
        <w:rPr>
          <w:vertAlign w:val="subscript"/>
        </w:rPr>
        <w:t>ca</w:t>
      </w:r>
      <w:r w:rsidR="00DF4278">
        <w:rPr>
          <w:vertAlign w:val="subscript"/>
        </w:rPr>
        <w:t>rbonate</w:t>
      </w:r>
      <w:r w:rsidR="00A07D76">
        <w:rPr>
          <w:vertAlign w:val="subscript"/>
        </w:rPr>
        <w:t xml:space="preserve"> </w:t>
      </w:r>
      <w:r w:rsidR="00A07D76">
        <w:t xml:space="preserve">and the effective isotopic composition of the carbonate flux. </w:t>
      </w:r>
      <w:commentRangeStart w:id="93"/>
      <w:r w:rsidR="00B74D68">
        <w:t xml:space="preserve"> </w:t>
      </w:r>
      <w:commentRangeEnd w:id="93"/>
      <w:r w:rsidR="00D534D9">
        <w:rPr>
          <w:rStyle w:val="CommentReference"/>
        </w:rPr>
        <w:commentReference w:id="93"/>
      </w:r>
      <w:commentRangeEnd w:id="92"/>
      <w:r w:rsidR="002E7B53">
        <w:rPr>
          <w:rStyle w:val="CommentReference"/>
        </w:rPr>
        <w:commentReference w:id="92"/>
      </w:r>
      <w:r w:rsidR="00AB0701">
        <w:t>From these spare observations</w:t>
      </w:r>
      <w:r w:rsidR="0078374E">
        <w:t>, it</w:t>
      </w:r>
      <w:r w:rsidR="00C31481">
        <w:t xml:space="preserve"> is unclear</w:t>
      </w:r>
      <w:r w:rsidR="0078374E">
        <w:t xml:space="preserve"> how important carbonates are to the</w:t>
      </w:r>
      <w:r w:rsidR="00401CCE">
        <w:t xml:space="preserve"> modern marine Ni</w:t>
      </w:r>
      <w:r w:rsidR="0078374E">
        <w:t xml:space="preserve"> budget</w:t>
      </w:r>
      <w:r w:rsidR="00DB0166">
        <w:t xml:space="preserve">. </w:t>
      </w:r>
      <w:r w:rsidR="0078374E">
        <w:t xml:space="preserve"> </w:t>
      </w:r>
      <w:r w:rsidR="00DB0166">
        <w:t>A</w:t>
      </w:r>
      <w:r w:rsidR="0078374E">
        <w:t>s a potentially larg</w:t>
      </w:r>
      <w:r w:rsidR="00DB0166">
        <w:t>e</w:t>
      </w:r>
      <w:r w:rsidR="006C717B">
        <w:t xml:space="preserve"> </w:t>
      </w:r>
      <w:r w:rsidR="0078374E">
        <w:t xml:space="preserve">and isotopically light </w:t>
      </w:r>
      <w:r w:rsidR="006C717B">
        <w:t>sink</w:t>
      </w:r>
      <w:r w:rsidR="00DB0166">
        <w:t>,</w:t>
      </w:r>
      <w:r w:rsidR="0078374E">
        <w:t xml:space="preserve"> </w:t>
      </w:r>
      <w:r w:rsidR="00DB0166">
        <w:t xml:space="preserve">it </w:t>
      </w:r>
      <w:r w:rsidR="006C717B">
        <w:t xml:space="preserve">seems that </w:t>
      </w:r>
      <w:r w:rsidR="00DB0166">
        <w:t>carbonates</w:t>
      </w:r>
      <w:r w:rsidR="006C717B">
        <w:t xml:space="preserve"> may help balance the overwhelmingly isotopically light </w:t>
      </w:r>
      <w:r w:rsidR="000E558D">
        <w:t>sources</w:t>
      </w:r>
      <w:r w:rsidR="00DB0166">
        <w:t xml:space="preserve"> and are an important sediment to investigate further</w:t>
      </w:r>
      <w:r w:rsidR="006C717B">
        <w:t>.</w:t>
      </w:r>
    </w:p>
    <w:p w14:paraId="699A4AF4" w14:textId="1295B3B9" w:rsidR="00456BC8" w:rsidRPr="00456BC8" w:rsidRDefault="00456BC8" w:rsidP="0038376E">
      <w:pPr>
        <w:jc w:val="both"/>
        <w:rPr>
          <w:b/>
          <w:bCs/>
          <w:color w:val="FF0000"/>
        </w:rPr>
      </w:pPr>
      <w:r>
        <w:rPr>
          <w:b/>
          <w:bCs/>
          <w:color w:val="FF0000"/>
        </w:rPr>
        <w:t>[</w:t>
      </w:r>
      <w:r w:rsidRPr="00456BC8">
        <w:rPr>
          <w:b/>
          <w:bCs/>
          <w:color w:val="FF0000"/>
        </w:rPr>
        <w:t>Laura can stop here</w:t>
      </w:r>
      <w:r>
        <w:rPr>
          <w:b/>
          <w:bCs/>
          <w:color w:val="FF0000"/>
        </w:rPr>
        <w:t>]</w:t>
      </w:r>
    </w:p>
    <w:p w14:paraId="62021F88" w14:textId="00E2B91A" w:rsidR="00DC44A0" w:rsidRDefault="00DC44A0" w:rsidP="00DC44A0">
      <w:pPr>
        <w:pStyle w:val="Heading1"/>
      </w:pPr>
      <w:bookmarkStart w:id="94" w:name="_Toc78742001"/>
      <w:bookmarkStart w:id="95" w:name="_Toc78742117"/>
      <w:r>
        <w:t>Proposed Work</w:t>
      </w:r>
      <w:bookmarkEnd w:id="94"/>
      <w:bookmarkEnd w:id="95"/>
    </w:p>
    <w:p w14:paraId="771574EF" w14:textId="79A35DA1" w:rsidR="00C66A47" w:rsidRDefault="00161FD4" w:rsidP="00C66A47">
      <w:pPr>
        <w:ind w:firstLine="720"/>
        <w:jc w:val="both"/>
      </w:pPr>
      <w:r>
        <w:t>While</w:t>
      </w:r>
      <w:r w:rsidR="00C66A47">
        <w:t xml:space="preserve"> </w:t>
      </w:r>
      <w:r>
        <w:t xml:space="preserve">the </w:t>
      </w:r>
      <w:r w:rsidR="00C66A47">
        <w:t>apparent</w:t>
      </w:r>
      <w:r>
        <w:t xml:space="preserve"> marine Ni isotope imbalance </w:t>
      </w:r>
      <w:r w:rsidR="000329B4">
        <w:t>seems</w:t>
      </w:r>
      <w:r>
        <w:t xml:space="preserve"> quite complicated and will take several studies to resolve, we can begin to investigate</w:t>
      </w:r>
      <w:r w:rsidR="00C66A47">
        <w:t xml:space="preserve"> the cause</w:t>
      </w:r>
      <w:r>
        <w:t xml:space="preserve"> by tackling three high priority </w:t>
      </w:r>
      <w:r w:rsidR="00C66A47">
        <w:t>knowledge gaps</w:t>
      </w:r>
      <w:r>
        <w:t>. Based on the literature, a handful seem most pressing to investigate</w:t>
      </w:r>
      <w:r w:rsidR="00D534D9">
        <w:t xml:space="preserve">. </w:t>
      </w:r>
      <w:r w:rsidR="008E3EE2" w:rsidRPr="001716B6">
        <w:rPr>
          <w:highlight w:val="yellow"/>
        </w:rPr>
        <w:t>The aim of this dissertation is</w:t>
      </w:r>
      <w:r w:rsidR="008E3EE2">
        <w:t xml:space="preserve"> </w:t>
      </w:r>
    </w:p>
    <w:p w14:paraId="346AB52A" w14:textId="20EA97C3" w:rsidR="00D534D9" w:rsidRDefault="00D534D9" w:rsidP="008E3EE2">
      <w:pPr>
        <w:pStyle w:val="Heading2"/>
      </w:pPr>
      <w:bookmarkStart w:id="96" w:name="_Toc78742002"/>
      <w:bookmarkStart w:id="97" w:name="_Toc78742118"/>
      <w:r>
        <w:t>Guiding Questions</w:t>
      </w:r>
      <w:bookmarkEnd w:id="96"/>
      <w:bookmarkEnd w:id="97"/>
      <w:r>
        <w:t xml:space="preserve"> </w:t>
      </w:r>
    </w:p>
    <w:p w14:paraId="13F35325" w14:textId="561B6031" w:rsidR="00C66A47" w:rsidRPr="008E3EE2" w:rsidRDefault="00A07D76" w:rsidP="00600A7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Are </w:t>
      </w:r>
      <w:r w:rsidR="009D5BB1">
        <w:rPr>
          <w:rFonts w:ascii="Times New Roman" w:hAnsi="Times New Roman" w:cs="Times New Roman"/>
          <w:sz w:val="24"/>
          <w:szCs w:val="24"/>
        </w:rPr>
        <w:t xml:space="preserve">marine </w:t>
      </w:r>
      <w:r>
        <w:rPr>
          <w:rFonts w:ascii="Times New Roman" w:hAnsi="Times New Roman" w:cs="Times New Roman"/>
          <w:sz w:val="24"/>
          <w:szCs w:val="24"/>
        </w:rPr>
        <w:t xml:space="preserve">carbonates </w:t>
      </w:r>
      <w:r w:rsidR="009D5BB1">
        <w:rPr>
          <w:rFonts w:ascii="Times New Roman" w:hAnsi="Times New Roman" w:cs="Times New Roman"/>
          <w:sz w:val="24"/>
          <w:szCs w:val="24"/>
        </w:rPr>
        <w:t>an</w:t>
      </w:r>
      <w:r>
        <w:rPr>
          <w:rFonts w:ascii="Times New Roman" w:hAnsi="Times New Roman" w:cs="Times New Roman"/>
          <w:sz w:val="24"/>
          <w:szCs w:val="24"/>
        </w:rPr>
        <w:t xml:space="preserve"> isotopically light sink of Ni? Does </w:t>
      </w:r>
      <w:r w:rsidR="009D5BB1">
        <w:rPr>
          <w:rFonts w:ascii="Times New Roman" w:hAnsi="Times New Roman" w:cs="Times New Roman"/>
          <w:sz w:val="24"/>
          <w:szCs w:val="24"/>
        </w:rPr>
        <w:t xml:space="preserve">carbonate </w:t>
      </w:r>
      <w:r>
        <w:rPr>
          <w:rFonts w:ascii="Times New Roman" w:hAnsi="Times New Roman" w:cs="Times New Roman"/>
          <w:sz w:val="24"/>
          <w:szCs w:val="24"/>
        </w:rPr>
        <w:t xml:space="preserve">diagenesis </w:t>
      </w:r>
      <w:r w:rsidR="009D5BB1">
        <w:rPr>
          <w:rFonts w:ascii="Times New Roman" w:hAnsi="Times New Roman" w:cs="Times New Roman"/>
          <w:sz w:val="24"/>
          <w:szCs w:val="24"/>
        </w:rPr>
        <w:t xml:space="preserve">lead to </w:t>
      </w:r>
      <w:r>
        <w:rPr>
          <w:rFonts w:ascii="Times New Roman" w:hAnsi="Times New Roman" w:cs="Times New Roman"/>
          <w:sz w:val="24"/>
          <w:szCs w:val="24"/>
        </w:rPr>
        <w:t xml:space="preserve">release or uptake </w:t>
      </w:r>
      <w:r w:rsidR="009D5BB1">
        <w:rPr>
          <w:rFonts w:ascii="Times New Roman" w:hAnsi="Times New Roman" w:cs="Times New Roman"/>
          <w:sz w:val="24"/>
          <w:szCs w:val="24"/>
        </w:rPr>
        <w:t xml:space="preserve">of </w:t>
      </w:r>
      <w:r>
        <w:rPr>
          <w:rFonts w:ascii="Times New Roman" w:hAnsi="Times New Roman" w:cs="Times New Roman"/>
          <w:sz w:val="24"/>
          <w:szCs w:val="24"/>
        </w:rPr>
        <w:t xml:space="preserve">additional Ni and how does this impact </w:t>
      </w:r>
      <w:r w:rsidR="00B81BFB">
        <w:rPr>
          <w:rFonts w:ascii="Times New Roman" w:hAnsi="Times New Roman" w:cs="Times New Roman"/>
          <w:sz w:val="24"/>
          <w:szCs w:val="24"/>
        </w:rPr>
        <w:t xml:space="preserve">the effective </w:t>
      </w:r>
      <w:r w:rsidR="009D5BB1">
        <w:rPr>
          <w:rFonts w:ascii="Times New Roman" w:hAnsi="Times New Roman" w:cs="Times New Roman"/>
          <w:sz w:val="24"/>
          <w:szCs w:val="24"/>
        </w:rPr>
        <w:t xml:space="preserve">Ni </w:t>
      </w:r>
      <w:r w:rsidR="00B81BFB">
        <w:rPr>
          <w:rFonts w:ascii="Times New Roman" w:hAnsi="Times New Roman" w:cs="Times New Roman"/>
          <w:sz w:val="24"/>
          <w:szCs w:val="24"/>
        </w:rPr>
        <w:t xml:space="preserve">isotopic composition and </w:t>
      </w:r>
      <w:r w:rsidR="009D5BB1">
        <w:rPr>
          <w:rFonts w:ascii="Times New Roman" w:hAnsi="Times New Roman" w:cs="Times New Roman"/>
          <w:sz w:val="24"/>
          <w:szCs w:val="24"/>
        </w:rPr>
        <w:t>Ni mass flux</w:t>
      </w:r>
      <w:r w:rsidR="00B81BFB">
        <w:rPr>
          <w:rFonts w:ascii="Times New Roman" w:hAnsi="Times New Roman" w:cs="Times New Roman"/>
          <w:sz w:val="24"/>
          <w:szCs w:val="24"/>
        </w:rPr>
        <w:t xml:space="preserve"> of </w:t>
      </w:r>
      <w:r w:rsidR="009D5BB1">
        <w:rPr>
          <w:rFonts w:ascii="Times New Roman" w:hAnsi="Times New Roman" w:cs="Times New Roman"/>
          <w:sz w:val="24"/>
          <w:szCs w:val="24"/>
        </w:rPr>
        <w:t>carbonates?</w:t>
      </w:r>
    </w:p>
    <w:p w14:paraId="79D4CE7A" w14:textId="3B53A62E" w:rsidR="00600A7E" w:rsidRPr="008E3EE2" w:rsidRDefault="00E94248" w:rsidP="00600A7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What governs the isotopic composition of Fe-Mn deposits? Can the observed variation in </w:t>
      </w:r>
      <w:r w:rsidRPr="00E94248">
        <w:rPr>
          <w:rFonts w:ascii="Times New Roman" w:hAnsi="Times New Roman" w:cs="Times New Roman"/>
          <w:sz w:val="24"/>
          <w:szCs w:val="24"/>
        </w:rPr>
        <w:t>δ</w:t>
      </w:r>
      <w:r w:rsidRPr="00E94248">
        <w:rPr>
          <w:rFonts w:ascii="Times New Roman" w:hAnsi="Times New Roman" w:cs="Times New Roman"/>
          <w:sz w:val="24"/>
          <w:szCs w:val="24"/>
          <w:vertAlign w:val="superscript"/>
        </w:rPr>
        <w:t>60</w:t>
      </w:r>
      <w:r w:rsidRPr="00E94248">
        <w:rPr>
          <w:rFonts w:ascii="Times New Roman" w:hAnsi="Times New Roman" w:cs="Times New Roman"/>
          <w:sz w:val="24"/>
          <w:szCs w:val="24"/>
        </w:rPr>
        <w:t>Ni</w:t>
      </w:r>
      <w:r>
        <w:rPr>
          <w:rFonts w:ascii="Times New Roman" w:hAnsi="Times New Roman" w:cs="Times New Roman"/>
          <w:sz w:val="24"/>
          <w:szCs w:val="24"/>
        </w:rPr>
        <w:t xml:space="preserve"> of Fe-Mn deposits be explained by </w:t>
      </w:r>
      <w:r w:rsidR="00E17A66">
        <w:rPr>
          <w:rFonts w:ascii="Times New Roman" w:hAnsi="Times New Roman" w:cs="Times New Roman"/>
          <w:sz w:val="24"/>
          <w:szCs w:val="24"/>
        </w:rPr>
        <w:t xml:space="preserve">differences in </w:t>
      </w:r>
      <w:r w:rsidR="00F87929">
        <w:rPr>
          <w:rFonts w:ascii="Times New Roman" w:hAnsi="Times New Roman" w:cs="Times New Roman"/>
          <w:sz w:val="24"/>
          <w:szCs w:val="24"/>
        </w:rPr>
        <w:t>mineralogy or accumulation rate</w:t>
      </w:r>
      <w:r w:rsidR="001716B6">
        <w:rPr>
          <w:rFonts w:ascii="Times New Roman" w:hAnsi="Times New Roman" w:cs="Times New Roman"/>
          <w:sz w:val="24"/>
          <w:szCs w:val="24"/>
        </w:rPr>
        <w:t xml:space="preserve">? </w:t>
      </w:r>
    </w:p>
    <w:p w14:paraId="2CF80099" w14:textId="1B96CEE0" w:rsidR="00600A7E" w:rsidRPr="008E3EE2" w:rsidRDefault="00013E20" w:rsidP="00600A7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What is the Ni concentration and isotopic composition of pelagic OM and is the only dataset available for Ni isotopic composition in productive region OM representative? </w:t>
      </w:r>
    </w:p>
    <w:p w14:paraId="7155B968" w14:textId="370FA512" w:rsidR="005879BD" w:rsidRDefault="005879BD" w:rsidP="008E3EE2">
      <w:pPr>
        <w:pStyle w:val="Heading2"/>
      </w:pPr>
      <w:bookmarkStart w:id="98" w:name="_Toc78742003"/>
      <w:bookmarkStart w:id="99" w:name="_Toc78742119"/>
      <w:r>
        <w:t>Project Summary</w:t>
      </w:r>
      <w:bookmarkEnd w:id="98"/>
      <w:bookmarkEnd w:id="99"/>
    </w:p>
    <w:p w14:paraId="6E3C73B6" w14:textId="40A0E50E" w:rsidR="006C38B2" w:rsidRDefault="006C38B2" w:rsidP="006C38B2">
      <w:pPr>
        <w:pStyle w:val="ListParagraph"/>
        <w:numPr>
          <w:ilvl w:val="0"/>
          <w:numId w:val="6"/>
        </w:numPr>
      </w:pPr>
      <w:r>
        <w:t>Carbonates – sample selection and justification</w:t>
      </w:r>
    </w:p>
    <w:p w14:paraId="086EDCC1" w14:textId="0476F895" w:rsidR="006C38B2" w:rsidRPr="006C38B2" w:rsidRDefault="006C38B2" w:rsidP="006C38B2">
      <w:pPr>
        <w:pStyle w:val="ListParagraph"/>
        <w:numPr>
          <w:ilvl w:val="0"/>
          <w:numId w:val="6"/>
        </w:numPr>
      </w:pPr>
      <w:r>
        <w:t>Mn oxides – hypotheses and proposed experiments</w:t>
      </w:r>
    </w:p>
    <w:p w14:paraId="23AA9BE3" w14:textId="77777777" w:rsidR="00DC44A0" w:rsidRDefault="00DC44A0" w:rsidP="00BB59A2">
      <w:pPr>
        <w:ind w:firstLine="720"/>
        <w:jc w:val="both"/>
      </w:pPr>
    </w:p>
    <w:p w14:paraId="203FC331" w14:textId="77777777" w:rsidR="00F801C6" w:rsidRPr="003164FA" w:rsidRDefault="00F801C6" w:rsidP="00F801C6">
      <w:pPr>
        <w:jc w:val="both"/>
        <w:rPr>
          <w:b/>
          <w:bCs/>
        </w:rPr>
      </w:pPr>
      <w:commentRangeStart w:id="100"/>
      <w:r w:rsidRPr="003164FA">
        <w:rPr>
          <w:b/>
          <w:bCs/>
        </w:rPr>
        <w:t xml:space="preserve">Mn oxides </w:t>
      </w:r>
      <w:commentRangeEnd w:id="100"/>
      <w:r w:rsidR="004256F3">
        <w:rPr>
          <w:rStyle w:val="CommentReference"/>
        </w:rPr>
        <w:commentReference w:id="100"/>
      </w:r>
    </w:p>
    <w:p w14:paraId="492FF2C3" w14:textId="350F3300" w:rsidR="00F801C6" w:rsidRDefault="00F801C6" w:rsidP="00F801C6">
      <w:pPr>
        <w:spacing w:after="0" w:line="240" w:lineRule="auto"/>
        <w:ind w:firstLine="720"/>
        <w:contextualSpacing/>
        <w:jc w:val="both"/>
      </w:pPr>
      <w:r w:rsidRPr="00522B38">
        <w:rPr>
          <w:noProof/>
        </w:rPr>
        <w:t xml:space="preserve">Several studies aimed to determine </w:t>
      </w:r>
      <w:r w:rsidRPr="00522B38">
        <w:t>δ</w:t>
      </w:r>
      <w:r w:rsidRPr="00522B38">
        <w:rPr>
          <w:vertAlign w:val="superscript"/>
        </w:rPr>
        <w:t>60/58</w:t>
      </w:r>
      <w:r w:rsidRPr="00522B38">
        <w:t xml:space="preserve">Ni </w:t>
      </w:r>
      <w:r w:rsidRPr="00522B38">
        <w:rPr>
          <w:noProof/>
        </w:rPr>
        <w:t xml:space="preserve">for Mn-rich sediments, </w:t>
      </w:r>
      <w:r w:rsidRPr="00522B38">
        <w:t>perhaps largest sink of Ni</w:t>
      </w:r>
      <w:r>
        <w:rPr>
          <w:noProof/>
        </w:rPr>
        <w:t xml:space="preserve">, </w:t>
      </w:r>
      <w:r w:rsidRPr="00522B38">
        <w:rPr>
          <w:noProof/>
        </w:rPr>
        <w:t>but the results so far are extremely puzzling</w:t>
      </w:r>
      <w:r>
        <w:rPr>
          <w:noProof/>
        </w:rPr>
        <w:t>.</w:t>
      </w:r>
      <w:r w:rsidRPr="00522B38">
        <w:t xml:space="preserve"> Nickel is enriched in Fe-Mn deposits relative to seawater (ca. 10</w:t>
      </w:r>
      <w:r w:rsidRPr="00522B38">
        <w:rPr>
          <w:vertAlign w:val="superscript"/>
        </w:rPr>
        <w:t xml:space="preserve">6 </w:t>
      </w:r>
      <w:r w:rsidRPr="00522B38">
        <w:t xml:space="preserve">Ni mol/g Fe-Mn deposits/ Ni mol/g seawater) </w:t>
      </w:r>
      <w:r w:rsidRPr="00522B38">
        <w:fldChar w:fldCharType="begin" w:fldLock="1"/>
      </w:r>
      <w:r w:rsidR="00CA5519">
        <w:instrText>ADDIN CSL_CITATION {"citationItems":[{"id":"ITEM-1","itemData":{"DOI":"10.1016/B0-08-043751-6/07088-2","author":[{"dropping-particle":"","family":"Li","given":"Y.-H.","non-dropping-particle":"","parse-names":false,"suffix":""},{"dropping-particle":"","family":"Schoonmaker","given":"J.E.","non-dropping-particle":"","parse-names":false,"suffix":""}],"container-title":"Treatise on Geochemistry","id":"ITEM-1","issued":{"date-parts":[["2003"]]},"page":"1-35","publisher":"Elsevier","title":"Chemical Composition and Mineralogy of Marine Sediments","type":"chapter"},"uris":["http://www.mendeley.com/documents/?uuid=abba2560-dbee-3682-83c0-fdf1feba1bca"]}],"mendeley":{"formattedCitation":"(Li and Schoonmaker, 2003)","manualFormatting":"(e.g., Li and Schoonmaker, 2003)","plainTextFormattedCitation":"(Li and Schoonmaker, 2003)","previouslyFormattedCitation":"(Li and Schoonmaker, 2003)"},"properties":{"noteIndex":0},"schema":"https://github.com/citation-style-language/schema/raw/master/csl-citation.json"}</w:instrText>
      </w:r>
      <w:r w:rsidRPr="00522B38">
        <w:fldChar w:fldCharType="separate"/>
      </w:r>
      <w:r w:rsidRPr="00522B38">
        <w:rPr>
          <w:noProof/>
        </w:rPr>
        <w:t>(e.g., Li and Schoonmaker, 2003)</w:t>
      </w:r>
      <w:r w:rsidRPr="00522B38">
        <w:fldChar w:fldCharType="end"/>
      </w:r>
      <w:r w:rsidRPr="00522B38">
        <w:t xml:space="preserve"> and primarily associated with Mn phases, rather than Fe </w:t>
      </w:r>
      <w:r w:rsidRPr="00522B38">
        <w:fldChar w:fldCharType="begin" w:fldLock="1"/>
      </w:r>
      <w:r w:rsidR="00D94638">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2007)","manualFormatting":"(e.g., Peacock and Sherman, 2007)","plainTextFormattedCitation":"(Peacock and Sherman, 2007)","previouslyFormattedCitation":"(Peacock and Sherman, 2007)"},"properties":{"noteIndex":0},"schema":"https://github.com/citation-style-language/schema/raw/master/csl-citation.json"}</w:instrText>
      </w:r>
      <w:r w:rsidRPr="00522B38">
        <w:fldChar w:fldCharType="separate"/>
      </w:r>
      <w:r w:rsidRPr="00522B38">
        <w:rPr>
          <w:noProof/>
        </w:rPr>
        <w:t>(e.g., Peacock and Sherman, 2007)</w:t>
      </w:r>
      <w:r w:rsidRPr="00522B38">
        <w:fldChar w:fldCharType="end"/>
      </w:r>
      <w:r w:rsidRPr="00522B38">
        <w:t xml:space="preserve">.  </w:t>
      </w:r>
      <w:r>
        <w:t xml:space="preserve">The </w:t>
      </w:r>
      <w:r w:rsidRPr="00E75FB7">
        <w:t>δ</w:t>
      </w:r>
      <w:r w:rsidRPr="00E75FB7">
        <w:rPr>
          <w:vertAlign w:val="superscript"/>
        </w:rPr>
        <w:t>60/58</w:t>
      </w:r>
      <w:r w:rsidRPr="00E75FB7">
        <w:t>Ni</w:t>
      </w:r>
      <w:r>
        <w:t xml:space="preserve"> of Mn-rich deposits span the entire known natural range of Ni isotopic compositions (ca. -1.8 to 2.5‰) and, inexplicably, appear to be sometimes isotopically heavier and sometimes isotopically lighter than the solution from which they precipitate </w:t>
      </w:r>
      <w:commentRangeStart w:id="101"/>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Geology","id":"ITEM-4","issue":"January","issued":{"date-parts":[["2021"]]},"page":"120050","publisher":"Elsevier B.V.","title":"The Nickel isotope composition of the authigenic sink and the diagenetic flux in modern oceans","type":"article-journal","volume":"563"},"uris":["http://www.mendeley.com/documents/?uuid=c565b8ec-2b0f-4d6f-a33f-e4d07826fbe5"]},{"id":"ITEM-5","itemData":{"author":[{"dropping-particle":"","family":"Gueguen","given":"B.","non-dropping-particle":"","parse-names":false,"suffix":""},{"dropping-particle":"","family":"Rouxel","given":"O.","non-dropping-particle":"","parse-names":false,"suffix":""},{"dropping-particle":"","family":"Fouquet","given":"Y.","non-dropping-particle":"","parse-names":false,"suffix":""}],"container-title":"Chemical Geology","id":"ITEM-5","issue":"May 2020","issued":{"date-parts":[["2020"]]},"title":"Nickel isotopes and rare earth elements systematics in marine hydrogenetic and hydrothermal ferromanganese deposits","type":"article-journal","volume":"560"},"uris":["http://www.mendeley.com/documents/?uuid=1b2691ed-a6d4-4564-b681-51e1306835e8"]},{"id":"ITEM-6","itemData":{"DOI":"10.1016/j.gca.2016.06.005","ISSN":"00167037","abstract":"Ferromanganese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Acta","id":"ITEM-6","issued":{"date-parts":[["2016"]]},"title":"Comparative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2020, 2016; Gueguen and Rouxel, 2021; Little et al., 2020; Vance et al., 2016)","plainTextFormattedCitation":"(Gall et al., 2013; Gueguen et al., 2020, 2016; Gueguen and Rouxel, 2021; Little et al., 2020; Vance et al., 2016)","previouslyFormattedCitation":"(Gall et al., 2013; Gueguen et al., 2020, 2016; Gueguen and Rouxel, 2021; Little et al., 2020; Vance et al., 2016)"},"properties":{"noteIndex":0},"schema":"https://github.com/citation-style-language/schema/raw/master/csl-citation.json"}</w:instrText>
      </w:r>
      <w:r>
        <w:fldChar w:fldCharType="separate"/>
      </w:r>
      <w:r w:rsidRPr="00C34A13">
        <w:rPr>
          <w:noProof/>
        </w:rPr>
        <w:t>(Gall et al., 2013; Gueguen et al., 2020, 2016; Gueguen and Rouxel, 2021; Little et al., 2020; Vance et al., 2016)</w:t>
      </w:r>
      <w:r>
        <w:fldChar w:fldCharType="end"/>
      </w:r>
      <w:commentRangeEnd w:id="101"/>
      <w:r>
        <w:rPr>
          <w:rStyle w:val="CommentReference"/>
        </w:rPr>
        <w:commentReference w:id="101"/>
      </w:r>
      <w:r>
        <w:t xml:space="preserve">. For instance, </w:t>
      </w:r>
      <w:r w:rsidRPr="00522B38">
        <w:t xml:space="preserve">given the homogeneity of the </w:t>
      </w:r>
      <w:r>
        <w:t xml:space="preserve">deep </w:t>
      </w:r>
      <w:r w:rsidRPr="00522B38">
        <w:t xml:space="preserve">ocean (~1.4 ‰), </w:t>
      </w:r>
      <w:r>
        <w:t xml:space="preserve">hydrogenetic ferromanganese crusts have a </w:t>
      </w:r>
      <w:r w:rsidRPr="00522B38">
        <w:t xml:space="preserve"> surprisingly variable isotopic range from 0.</w:t>
      </w:r>
      <w:r>
        <w:t>25</w:t>
      </w:r>
      <w:r w:rsidRPr="00522B38">
        <w:t xml:space="preserve"> to 2.</w:t>
      </w:r>
      <w:r>
        <w:t>47</w:t>
      </w:r>
      <w:r w:rsidRPr="00522B38">
        <w:t>‰</w:t>
      </w:r>
      <w:r>
        <w:t>,</w:t>
      </w:r>
      <w:r w:rsidRPr="00522B38">
        <w:t xml:space="preserve"> with an average of 1.</w:t>
      </w:r>
      <w:r>
        <w:t xml:space="preserve">70 </w:t>
      </w:r>
      <w:r w:rsidRPr="00522B38">
        <w:t>±</w:t>
      </w:r>
      <w:r>
        <w:t xml:space="preserve"> </w:t>
      </w:r>
      <w:r w:rsidRPr="00522B38">
        <w:t>0.</w:t>
      </w:r>
      <w:r>
        <w:t>63</w:t>
      </w:r>
      <w:r w:rsidRPr="00522B38">
        <w:t>‰</w:t>
      </w:r>
      <w:r>
        <w:t xml:space="preserve">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Acta","id":"ITEM-2","issued":{"date-parts":[["2016"]]},"title":"Comparative geochemistry of four ferromanganese crusts from the Pacific Ocean and significance for the use of Ni isotopes as paleoceanographic tracers","type":"article-journal"},"uris":["http://www.mendeley.com/documents/?uuid=7af5e079-2c43-33c6-9f80-a5f561b53be5"]},{"id":"ITEM-3","itemData":{"author":[{"dropping-particle":"","family":"Gueguen","given":"B.","non-dropping-particle":"","parse-names":false,"suffix":""},{"dropping-particle":"","family":"Rouxel","given":"O.","non-dropping-particle":"","parse-names":false,"suffix":""},{"dropping-particle":"","family":"Fouquet","given":"Y.","non-dropping-particle":"","parse-names":false,"suffix":""}],"container-title":"Chemical Geology","id":"ITEM-3","issue":"May 2020","issued":{"date-parts":[["2020"]]},"title":"Nickel isotopes and rare earth elements systematics in marine hydrogenetic and hydrothermal ferromanganese deposits","type":"article-journal","volume":"560"},"uris":["http://www.mendeley.com/documents/?uuid=1b2691ed-a6d4-4564-b681-51e1306835e8"]}],"mendeley":{"formattedCitation":"(Gall et al., 2013; Gueguen et al., 2020, 2016)","plainTextFormattedCitation":"(Gall et al., 2013; Gueguen et al., 2020, 2016)","previouslyFormattedCitation":"(Gall et al., 2013; Gueguen et al., 2020, 2016)"},"properties":{"noteIndex":0},"schema":"https://github.com/citation-style-language/schema/raw/master/csl-citation.json"}</w:instrText>
      </w:r>
      <w:r>
        <w:fldChar w:fldCharType="separate"/>
      </w:r>
      <w:r w:rsidRPr="00CE2560">
        <w:rPr>
          <w:noProof/>
        </w:rPr>
        <w:t>(Gall et al., 2013; Gueguen et al., 2020, 2016)</w:t>
      </w:r>
      <w:r>
        <w:fldChar w:fldCharType="end"/>
      </w:r>
      <w:r>
        <w:t xml:space="preserve">. </w:t>
      </w:r>
      <w:r w:rsidRPr="009555D1">
        <w:t>This</w:t>
      </w:r>
      <w:r>
        <w:t xml:space="preserve"> generally</w:t>
      </w:r>
      <w:r w:rsidRPr="009555D1">
        <w:t xml:space="preserve"> suggests Mn oxides incorporate isotopically </w:t>
      </w:r>
      <w:r w:rsidRPr="009555D1">
        <w:rPr>
          <w:u w:val="single"/>
        </w:rPr>
        <w:t>heavy</w:t>
      </w:r>
      <w:r w:rsidRPr="009555D1">
        <w:t xml:space="preserve"> Ni relative to solution.</w:t>
      </w:r>
      <w:r>
        <w:t xml:space="preserve"> [should I add a mention of hydrothermal crusts here?]</w:t>
      </w:r>
      <w:r w:rsidRPr="009555D1">
        <w:t xml:space="preserve"> </w:t>
      </w:r>
      <w:r>
        <w:t xml:space="preserve">In stark contrast, the dissolution of Mn oxides in the water column of the Black Sea corresponds to a decrease in </w:t>
      </w:r>
      <w:r w:rsidRPr="00E75FB7">
        <w:t>δ</w:t>
      </w:r>
      <w:r w:rsidRPr="00E75FB7">
        <w:rPr>
          <w:vertAlign w:val="superscript"/>
        </w:rPr>
        <w:t>60/58</w:t>
      </w:r>
      <w:r w:rsidRPr="00E75FB7">
        <w:t>Ni</w:t>
      </w:r>
      <w:r>
        <w:rPr>
          <w:vertAlign w:val="subscript"/>
        </w:rPr>
        <w:t>solution</w:t>
      </w:r>
      <w:r>
        <w:t xml:space="preserve">, suggesting isotopically </w:t>
      </w:r>
      <w:r w:rsidRPr="00D92CE2">
        <w:rPr>
          <w:u w:val="single"/>
        </w:rPr>
        <w:t>light</w:t>
      </w:r>
      <w:r>
        <w:t xml:space="preserve"> Ni is associated with Mn oxides (calculated </w:t>
      </w:r>
      <w:r w:rsidRPr="00E75FB7">
        <w:t>Δ</w:t>
      </w:r>
      <w:r w:rsidRPr="00E75FB7">
        <w:rPr>
          <w:vertAlign w:val="superscript"/>
        </w:rPr>
        <w:t>60/58</w:t>
      </w:r>
      <w:r w:rsidRPr="00E75FB7">
        <w:t>Ni</w:t>
      </w:r>
      <w:r w:rsidRPr="00E75FB7">
        <w:rPr>
          <w:vertAlign w:val="subscript"/>
        </w:rPr>
        <w:t>solution-</w:t>
      </w:r>
      <w:r>
        <w:rPr>
          <w:vertAlign w:val="subscript"/>
        </w:rPr>
        <w:t>s</w:t>
      </w:r>
      <w:r w:rsidRPr="00E75FB7">
        <w:rPr>
          <w:vertAlign w:val="subscript"/>
        </w:rPr>
        <w:t>o</w:t>
      </w:r>
      <w:r>
        <w:rPr>
          <w:vertAlign w:val="subscript"/>
        </w:rPr>
        <w:t xml:space="preserve">lid </w:t>
      </w:r>
      <w:r>
        <w:t>~ 4.0</w:t>
      </w:r>
      <w:r w:rsidRPr="00441EA8">
        <w:t>‰</w:t>
      </w:r>
      <w:r>
        <w:t xml:space="preserve">)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611F62">
        <w:rPr>
          <w:noProof/>
        </w:rPr>
        <w:t>(Vance et al., 2016)</w:t>
      </w:r>
      <w:r>
        <w:fldChar w:fldCharType="end"/>
      </w:r>
      <w:r>
        <w:t xml:space="preserve">. More recent studies of hydrothermal Fe-Mn deposits and Mn rich pelagic clays have found a similarly wide range of values, -0.85 ± 0.67‰ (excluding 2 anomalously high values) and </w:t>
      </w:r>
      <w:commentRangeStart w:id="102"/>
      <w:r>
        <w:t>0.07 ± 0.75</w:t>
      </w:r>
      <w:commentRangeEnd w:id="102"/>
      <w:r>
        <w:rPr>
          <w:rStyle w:val="CommentReference"/>
        </w:rPr>
        <w:commentReference w:id="102"/>
      </w:r>
      <w:r w:rsidRPr="0021130E">
        <w:t xml:space="preserve"> </w:t>
      </w:r>
      <w:r>
        <w:t xml:space="preserve">‰, respectively </w:t>
      </w:r>
      <w:r>
        <w:fldChar w:fldCharType="begin" w:fldLock="1"/>
      </w:r>
      <w:r>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budget","type":"article-journal","volume":"547"},"uris":["http://www.mendeley.com/documents/?uuid=f607925b-4382-4ec6-84d0-54cce6d64a1c"]}],"mendeley":{"formattedCitation":"(Gueguen et al., 2020; Gueguen and Rouxel, 2021; Little et al., 2020)","plainTextFormattedCitation":"(Gueguen et al., 2020; Gueguen and Rouxel, 2021; Little et al., 2020)","previouslyFormattedCitation":"(Gueguen et al., 2020; Gueguen and Rouxel, 2021; Little et al., 2020)"},"properties":{"noteIndex":0},"schema":"https://github.com/citation-style-language/schema/raw/master/csl-citation.json"}</w:instrText>
      </w:r>
      <w:r>
        <w:fldChar w:fldCharType="separate"/>
      </w:r>
      <w:r w:rsidRPr="00A946E0">
        <w:rPr>
          <w:noProof/>
        </w:rPr>
        <w:t>(Gueguen et al., 2020; Gueguen and Rouxel, 2021; Little et al., 2020)</w:t>
      </w:r>
      <w:r>
        <w:fldChar w:fldCharType="end"/>
      </w:r>
      <w:r>
        <w:t>. Without better knowledge of the main marine Ni sink, correctly modeling the marine Ni cycle is likely impossible.</w:t>
      </w:r>
    </w:p>
    <w:p w14:paraId="4F80F303" w14:textId="77777777" w:rsidR="00F801C6" w:rsidRDefault="00F801C6" w:rsidP="00F801C6">
      <w:pPr>
        <w:spacing w:after="0"/>
        <w:ind w:firstLine="720"/>
        <w:jc w:val="both"/>
        <w:textAlignment w:val="baseline"/>
      </w:pPr>
    </w:p>
    <w:p w14:paraId="20F7A191" w14:textId="10F00BC9" w:rsidR="00F801C6" w:rsidRDefault="00F801C6" w:rsidP="00F801C6">
      <w:pPr>
        <w:spacing w:after="0"/>
        <w:ind w:firstLine="720"/>
        <w:jc w:val="both"/>
        <w:textAlignment w:val="baseline"/>
      </w:pPr>
      <w:r>
        <w:t xml:space="preserve">There are two explanations for the observed </w:t>
      </w:r>
      <w:r w:rsidRPr="00E75FB7">
        <w:rPr>
          <w:vertAlign w:val="superscript"/>
        </w:rPr>
        <w:t>60/58</w:t>
      </w:r>
      <w:r w:rsidRPr="00E75FB7">
        <w:t>Ni</w:t>
      </w:r>
      <w:r>
        <w:t xml:space="preserve"> variation in Mn-rich sediments: (1) the initial </w:t>
      </w:r>
      <w:r w:rsidRPr="00E75FB7">
        <w:t>δ</w:t>
      </w:r>
      <w:r w:rsidRPr="00E75FB7">
        <w:rPr>
          <w:vertAlign w:val="superscript"/>
        </w:rPr>
        <w:t>60/58</w:t>
      </w:r>
      <w:r w:rsidRPr="00E75FB7">
        <w:t>Ni</w:t>
      </w:r>
      <w:r>
        <w:t xml:space="preserve"> could be roughly the same across sediments, but diagenesis (Mn redox cycling and/or transformation to todorokite) perhaps </w:t>
      </w:r>
      <w:r w:rsidRPr="00F36F0D">
        <w:t>redistribute</w:t>
      </w:r>
      <w:r>
        <w:t>s</w:t>
      </w:r>
      <w:r w:rsidRPr="00F36F0D">
        <w:t xml:space="preserve"> Ni isotopes</w:t>
      </w:r>
      <w:r>
        <w:t xml:space="preserve"> and (2) natural variations could be a consequence of variable </w:t>
      </w:r>
      <w:r w:rsidRPr="003D4653">
        <w:rPr>
          <w:u w:val="single"/>
        </w:rPr>
        <w:t>initial</w:t>
      </w:r>
      <w:r w:rsidRPr="00CA1C53">
        <w:t xml:space="preserve"> </w:t>
      </w:r>
      <w:r w:rsidRPr="00E75FB7">
        <w:t>δ</w:t>
      </w:r>
      <w:r w:rsidRPr="00E75FB7">
        <w:rPr>
          <w:vertAlign w:val="superscript"/>
        </w:rPr>
        <w:t>60/58</w:t>
      </w:r>
      <w:r w:rsidRPr="00E75FB7">
        <w:t>Ni</w:t>
      </w:r>
      <w:r w:rsidRPr="00F36F0D">
        <w:t>.</w:t>
      </w:r>
      <w:r>
        <w:t xml:space="preserve"> The first explanation has an added “conceptual” benefit in that this process could provide an input of Ni to the ocean and address the mass balance issue. </w:t>
      </w:r>
      <w:proofErr w:type="spellStart"/>
      <w:r>
        <w:t>Suboxic</w:t>
      </w:r>
      <w:proofErr w:type="spellEnd"/>
      <w:r>
        <w:t xml:space="preserve"> diagenesis of Mn oxides appears to release Ni into porewater, however, corresponding isotope data does not conclusively suggest this Ni is isotopically heavy relative to solid or has any isotope effect at all (Fig XX)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oceans","type":"article-journal","volume":"563"},"uris":["http://www.mendeley.com/documents/?uuid=c565b8ec-2b0f-4d6f-a33f-e4d07826fbe5"]}],"mendeley":{"formattedCitation":"(Gueguen and Rouxel, 2021; Little et al., 2020)","plainTextFormattedCitation":"(Gueguen and Rouxel, 2021; Little et al., 2020)","previouslyFormattedCitation":"(Gueguen and Rouxel, 2021; Little et al., 2020)"},"properties":{"noteIndex":0},"schema":"https://github.com/citation-style-language/schema/raw/master/csl-citation.json"}</w:instrText>
      </w:r>
      <w:r>
        <w:fldChar w:fldCharType="separate"/>
      </w:r>
      <w:r w:rsidRPr="00786E58">
        <w:rPr>
          <w:noProof/>
        </w:rPr>
        <w:t>(Gueguen and Rouxel, 2021; Little et al., 2020)</w:t>
      </w:r>
      <w:r>
        <w:fldChar w:fldCharType="end"/>
      </w:r>
      <w:r>
        <w:t xml:space="preserve">[insert sentences about (1) the isotope data does not seem to necessarily agree with this, although the conc data might]. Experimental transformation from birnessite to todorokite showed a 50% release of the Ni originally associated with </w:t>
      </w:r>
      <w:proofErr w:type="spellStart"/>
      <w:r>
        <w:t>birnessite</w:t>
      </w:r>
      <w:proofErr w:type="spellEnd"/>
      <w:r>
        <w:t xml:space="preserve"> (~1 </w:t>
      </w:r>
      <w:proofErr w:type="spellStart"/>
      <w:r>
        <w:t>wt</w:t>
      </w:r>
      <w:proofErr w:type="spellEnd"/>
      <w:r>
        <w:t xml:space="preserve">%), and natural data roughly corroborates this trend </w:t>
      </w:r>
      <w:r>
        <w:fldChar w:fldCharType="begin" w:fldLock="1"/>
      </w:r>
      <w:r>
        <w:instrText>ADDIN CSL_CITATION {"citationItems":[{"id":"ITEM-1","itemData":{"DOI":"10.1016/j.gca.2016.06.007","ISSN":"00167037","abstract":"The phyllomanganate birnessite is the main Mn-bearing phase in oxic marine sediments where it exerts a primary control on the concentration of micronutrient trace metals in seawater. However, during sediment diagenesis and under mild hydrothermal conditions birnessite transforms into the tectomanganate todorokite. We have recently shown that the transformation of birnessite to todorokite proceeds via a four-stage nucleation and growth mechanism, beginning with todorokite nucleation, then crystal growth from solution to form todorokite primary particles, followed by their self-assembly and oriented growth via oriented attachment to form crystalline todorokite laths, culminating in traditional crystal ripening (Atkins et al., 2014). Here we determine the fate and mobility of Ni sorbed by birnessite during this transformation process. Specifically, in our recent work we predict that the presence of Ni within the phyllomanganate matrix will disrupt the formation of todorokite primary particles. As such, contrary to current understanding, we suggest that Ni sorbed by birnessite will slow the transformation of birnessite to todorokite and/or be released to marine porewaters during sediment diagenesis. Here we transform a synthetic, poorly crystalline, Ni-sorbed (~1 wt% Ni) hexagonal birnessite, analogous to marine birnessite, into todorokite under a mild reflux procedure, developed to mimic marine diagenesis and mild hydrothermal conditions. We characterise our birnessite and reflux products as a time series, including X-ray diffraction (XRD), high-resolution transmission electron microscopy (HR-TEM) and extended X-ray absorption fine structure (EXAFS) spectroscopy. In addition we determine Ni speciation and mineral phase associations in a suite of natural marine ferromanganese precipitates, containing intermixed phyllomanganate and todorokite. Our work shows for the first time that Ni significantly slows the transformation of birnessite to todorokite and reduces the crystallinity of the neo-formed todorokite phase, but does not alter the mechanism and pathway of todorokite formation, compared to a Ni-free system. Furthermore, in systems tending towards todorokite as the final diagenetic product, we see that up to 50% of the Ni originally sequestered by birnessite is released to solution during the transformation. Our work indicates that the transformation of birnessite to todorokite in oxic marine sediments likely provides a significant source of Ni to marin…","author":[{"dropping-particle":"","family":"Atkins","given":"Amy L.","non-dropping-particle":"","parse-names":false,"suffix":""},{"dropping-particle":"","family":"Shaw","given":"Samuel","non-dropping-particle":"","parse-names":false,"suffix":""},{"dropping-particle":"","family":"Peacock","given":"Caroline L.","non-dropping-particle":"","parse-names":false,"suffix":""}],"container-title":"Geochimica et Cosmochimica Acta","id":"ITEM-1","issued":{"date-parts":[["2016","9","15"]]},"page":"158-183","publisher":"Elsevier Ltd","title":"Release of Ni from birnessite during transformation of birnessite to todorokite: Implications for Ni cycling in marine sediments","type":"article-journal","volume":"189"},"uris":["http://www.mendeley.com/documents/?uuid=d06bb805-f563-38da-9df6-7a2134bb37bd"]}],"mendeley":{"formattedCitation":"(Atkins et al., 2016)","plainTextFormattedCitation":"(Atkins et al., 2016)","previouslyFormattedCitation":"(Atkins et al., 2016)"},"properties":{"noteIndex":0},"schema":"https://github.com/citation-style-language/schema/raw/master/csl-citation.json"}</w:instrText>
      </w:r>
      <w:r>
        <w:fldChar w:fldCharType="separate"/>
      </w:r>
      <w:r w:rsidRPr="00532E6C">
        <w:rPr>
          <w:noProof/>
        </w:rPr>
        <w:t>(Atkins et al., 2016)</w:t>
      </w:r>
      <w:r>
        <w:fldChar w:fldCharType="end"/>
      </w:r>
      <w:r>
        <w:t>. However, the rate and extent of this transformation is largely unknown, as well as the Ni isotopic fractionation it may impart. Thus far, only three todorokite rich nodules have been measured for Ni isotopic composition (</w:t>
      </w:r>
      <w:r w:rsidRPr="00E75FB7">
        <w:t>δ</w:t>
      </w:r>
      <w:r w:rsidRPr="00E75FB7">
        <w:rPr>
          <w:vertAlign w:val="superscript"/>
        </w:rPr>
        <w:t>60/58</w:t>
      </w:r>
      <w:r w:rsidRPr="00E75FB7">
        <w:t>Ni</w:t>
      </w:r>
      <w:r>
        <w:rPr>
          <w:vertAlign w:val="subscript"/>
        </w:rPr>
        <w:t xml:space="preserve"> </w:t>
      </w:r>
      <w:r>
        <w:t xml:space="preserve">~ -0.22 to 0.01); they tentatively appear to be isotopically lighter than measured </w:t>
      </w:r>
      <w:proofErr w:type="spellStart"/>
      <w:r>
        <w:t>phyllomanganate</w:t>
      </w:r>
      <w:proofErr w:type="spellEnd"/>
      <w:r>
        <w:t xml:space="preserve"> rich nodules (0.28 to 1.06, n =3) and suggest isotopically heavy Ni may be released, although further investigation is clearly warranted. [Does not explain difference between hydrogenetic Fe-Mn crust and black sea sediments]</w:t>
      </w:r>
    </w:p>
    <w:p w14:paraId="58D93E65" w14:textId="2A1948E2" w:rsidR="00F801C6" w:rsidRDefault="00F801C6" w:rsidP="00DB6F92">
      <w:pPr>
        <w:spacing w:after="0"/>
        <w:ind w:firstLine="720"/>
        <w:jc w:val="both"/>
        <w:textAlignment w:val="baseline"/>
      </w:pPr>
      <w:r>
        <w:t xml:space="preserve">If the natural variations </w:t>
      </w:r>
      <w:proofErr w:type="gramStart"/>
      <w:r>
        <w:t>is</w:t>
      </w:r>
      <w:proofErr w:type="gramEnd"/>
      <w:r>
        <w:t xml:space="preserve"> due to variable </w:t>
      </w:r>
      <w:r w:rsidRPr="003D4653">
        <w:rPr>
          <w:u w:val="single"/>
        </w:rPr>
        <w:t>initial</w:t>
      </w:r>
      <w:r w:rsidRPr="00CA1C53">
        <w:t xml:space="preserve"> </w:t>
      </w:r>
      <w:r w:rsidRPr="00E75FB7">
        <w:t>δ</w:t>
      </w:r>
      <w:r w:rsidRPr="00E75FB7">
        <w:rPr>
          <w:vertAlign w:val="superscript"/>
        </w:rPr>
        <w:t>60/58</w:t>
      </w:r>
      <w:r w:rsidRPr="00E75FB7">
        <w:t>Ni</w:t>
      </w:r>
      <w:r>
        <w:t xml:space="preserve">, what mechanisms might control the variation? Based on natural and experimental observations, there are two readily apparent working hypotheses. First, the variation could be due to differences in Ni coordination environment. Nickel can be structurally incorporated into Mn vacancy sites in birnessite, the dominant Mn phase in natural marine Fe-Mn precipitates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or sorbed on {001} surface sites (triple corner sharing) or edge sites (double corner sharing) </w:t>
      </w:r>
      <w:r>
        <w:fldChar w:fldCharType="begin" w:fldLock="1"/>
      </w:r>
      <w:r>
        <w:instrText>ADDIN CSL_CITATION {"citationItems":[{"id":"ITEM-1","itemData":{"DOI":"10.1016/j.gca.2015.04.050","ISSN":"00167037","abstract":"Birnessite minerals are layer-type manganese oxides characterized by large surface areas, the presence of cation vacancy sites and varying amounts of structural and adsorbed Mn(III). In this study, we identify the conditions that favor trace metal adsorption on the edge surfaces of birnessite nanoparticles by using Ni as a probe ion for Ni K-edge extended X-ray absorption fine structure (EXAFS) spectroscopy and geometry optimizations based on density function theory (DFT). In δ-MnO&lt;inf&gt;2&lt;/inf&gt; nanoparticles free of Mn(II,III) at pH 6.6, Ni was adsorbed primarily at vacancy sites, with a minor fraction of Ni present as a double-edge sharing (DES) or a double-corner sharing (DCS) complex at surface loadings exceeding the vacancy content. In Mn(III)-rich δ-MnO&lt;inf&gt;2&lt;/inf&gt; nanoparticles, about 80% of the adsorbed Ni formed a mixture of DES and DCS complexes at particle edges in samples with loadings ranging from 0.01 to 0.08 molNimol&lt;sup&gt;-1&lt;/sup&gt;Mn, with only a small fraction of vacancy sites available to adsorb Ni. The presence of Mn(III) at the nanoparticle edges also changed the architecture of the DES complex, causing the Ni octahedra to adsorb onto the cavity formed between two Mn(III) octahedra at the particle edges. The EXAFS-derived Ni-Mn interatomic distances of 3.01-3.05Å for this \"flipped\" Ni-DES complex were in excellent agreement with those obtained by DFT geometry optimization. Edge surfaces on birnessite nanoparticles have a lower affinity for trace metals than vacancy sites, but have a moderate sorption capacity (ca. 0.14 molNimol&lt;sup&gt;-1&lt;/sup&gt;Mn at vacancies vs. 0.06 molNimol&lt;sup&gt;-1&lt;/sup&gt;Mn at edge surfaces). Finally, although Mn(III) increases the relative proportion of Ni adsorbed at particle edges by blocking sorption sites on the basal surface, the overall sorption capacity of the mineral diminishes significantly.","author":[{"dropping-particle":"","family":"Simanova","given":"Anna A.","non-dropping-particle":"","parse-names":false,"suffix":""},{"dropping-particle":"","family":"Kwon","given":"Kideok D.","non-dropping-particle":"","parse-names":false,"suffix":""},{"dropping-particle":"","family":"Bone","given":"Sharon E.","non-dropping-particle":"","parse-names":false,"suffix":""},{"dropping-particle":"","family":"Bargar","given":"John R.","non-dropping-particle":"","parse-names":false,"suffix":""},{"dropping-particle":"","family":"Refson","given":"Keith","non-dropping-particle":"","parse-names":false,"suffix":""},{"dropping-particle":"","family":"Sposito","given":"Garrison","non-dropping-particle":"","parse-names":false,"suffix":""},{"dropping-particle":"","family":"Peña","given":"Jasquelin","non-dropping-particle":"","parse-names":false,"suffix":""}],"container-title":"Geochimica et Cosmochimica Acta","id":"ITEM-1","issued":{"date-parts":[["2015"]]},"page":"191-204","title":"Probing the sorption reactivity of the edge surfaces in birnessite nanoparticles using nickel(II)","type":"article-journal","volume":"164"},"uris":["http://www.mendeley.com/documents/?uuid=f4dcfaec-75a3-45fd-af25-9cb98388a49f"]}],"mendeley":{"formattedCitation":"(Simanova et al., 2015)","plainTextFormattedCitation":"(Simanova et al., 2015)","previouslyFormattedCitation":"(Simanova et al., 2015)"},"properties":{"noteIndex":0},"schema":"https://github.com/citation-style-language/schema/raw/master/csl-citation.json"}</w:instrText>
      </w:r>
      <w:r>
        <w:fldChar w:fldCharType="separate"/>
      </w:r>
      <w:r w:rsidRPr="00C34A13">
        <w:rPr>
          <w:noProof/>
        </w:rPr>
        <w:t>(Simanova et al., 2015)</w:t>
      </w:r>
      <w:r>
        <w:fldChar w:fldCharType="end"/>
      </w:r>
      <w:r>
        <w:t xml:space="preserve">. A Ni-birnessite sorption study indicated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 xml:space="preserve">positively correlates with the ratio of surface-sorbed to incorporated Ni, suggesting that sorbed Ni is isotopically lighter than incorporated Ni </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fldChar w:fldCharType="separate"/>
      </w:r>
      <w:r w:rsidRPr="00C34A13">
        <w:rPr>
          <w:noProof/>
        </w:rPr>
        <w:t>(Sorensen et al., 2020)</w:t>
      </w:r>
      <w:r>
        <w:fldChar w:fldCharType="end"/>
      </w:r>
      <w:r>
        <w:t xml:space="preserve">. Experimental results suggest Ni migrates very slowly into the vacancy sites (30% incorporation after 408 h)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In natural Fe-Mn crusts, the majority of Ni is structurally incorporated </w:t>
      </w:r>
      <w:r>
        <w:fldChar w:fldCharType="begin" w:fldLock="1"/>
      </w:r>
      <w:r w:rsidR="00D94638">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fldChar w:fldCharType="separate"/>
      </w:r>
      <w:r w:rsidR="00F1160F" w:rsidRPr="00F1160F">
        <w:rPr>
          <w:noProof/>
        </w:rPr>
        <w:t>(Peacock and Sherman, 2007)</w:t>
      </w:r>
      <w:r>
        <w:fldChar w:fldCharType="end"/>
      </w:r>
      <w:r>
        <w:t xml:space="preserve">, but the degree of structural incorporation within sediments like the Black Sea particles is unknown. If surface-sorbed and incorporated Ni have different </w:t>
      </w:r>
      <w:r w:rsidRPr="00E75FB7">
        <w:t>Δ</w:t>
      </w:r>
      <w:r w:rsidRPr="00E75FB7">
        <w:rPr>
          <w:vertAlign w:val="superscript"/>
        </w:rPr>
        <w:t>60/58</w:t>
      </w:r>
      <w:r w:rsidRPr="00E75FB7">
        <w:t>Ni</w:t>
      </w:r>
      <w:r w:rsidRPr="00E75FB7">
        <w:rPr>
          <w:vertAlign w:val="subscript"/>
        </w:rPr>
        <w:t>solution-</w:t>
      </w:r>
      <w:r>
        <w:rPr>
          <w:vertAlign w:val="subscript"/>
        </w:rPr>
        <w:t>birnessite</w:t>
      </w:r>
      <w:r>
        <w:t>,</w:t>
      </w:r>
      <w:r>
        <w:rPr>
          <w:vertAlign w:val="subscript"/>
        </w:rPr>
        <w:t xml:space="preserve"> </w:t>
      </w:r>
      <w:r>
        <w:t xml:space="preserve">differences in the proportions of sorbed to incorporated Ni would impact the </w:t>
      </w:r>
      <w:r w:rsidRPr="00E75FB7">
        <w:t>δ</w:t>
      </w:r>
      <w:r w:rsidRPr="00E75FB7">
        <w:rPr>
          <w:vertAlign w:val="superscript"/>
        </w:rPr>
        <w:t>60/58</w:t>
      </w:r>
      <w:r w:rsidRPr="00E75FB7">
        <w:t>Ni</w:t>
      </w:r>
      <w:r>
        <w:t xml:space="preserve"> of Mn-rich sediments. Second, Mn-rich sediments have a wide range of accumulation rates and, depending on the rate, may capture different isotope fractionations (kinetic, equilibrium or a mix thereof). Experiments varying in duration from 24 hours to 27 days found that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decreased progressively over time, which suggests equilibrium had not yet been reached, and short-term experiments may be recording an initial kinetic effect (Fig. 1)</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birnessite","type":"article-journal","volume":"537"},"uris":["http://www.mendeley.com/documents/?uuid=056c7e25-af00-4cb6-8f5b-0576e0b1990b"]},{"id":"ITEM-2","itemData":{"abstract":"Recent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-2","issued":{"date-parts":[["2019"]]},"title":"Ionic strength strongly affects Ni isotope fractionation between solution and Mn oxyhydroxide","type":"paper-conference"},"uris":["http://www.mendeley.com/documents/?uuid=1a35eba6-19dc-4e6b-b334-e079e58ded36"]}],"mendeley":{"formattedCitation":"(Sorensen et al., 2020; Wasylenki et al., 2019)","plainTextFormattedCitation":"(Sorensen et al., 2020; Wasylenki et al., 2019)","previouslyFormattedCitation":"(Sorensen et al., 2020; Wasylenki et al., 2019)"},"properties":{"noteIndex":0},"schema":"https://github.com/citation-style-language/schema/raw/master/csl-citation.json"}</w:instrText>
      </w:r>
      <w:r>
        <w:fldChar w:fldCharType="separate"/>
      </w:r>
      <w:r w:rsidRPr="00C34A13">
        <w:rPr>
          <w:noProof/>
        </w:rPr>
        <w:t>(Sorensen et al., 2020; Wasylenki et al., 2019)</w:t>
      </w:r>
      <w:r>
        <w:fldChar w:fldCharType="end"/>
      </w:r>
      <w:r>
        <w:t xml:space="preserve">. If kinetic and equilibrium fractionations are distinct, the </w:t>
      </w:r>
      <w:r w:rsidRPr="00E75FB7">
        <w:t>δ</w:t>
      </w:r>
      <w:r w:rsidRPr="00E75FB7">
        <w:rPr>
          <w:vertAlign w:val="superscript"/>
        </w:rPr>
        <w:t>60/58</w:t>
      </w:r>
      <w:r w:rsidRPr="00E75FB7">
        <w:t>Ni</w:t>
      </w:r>
      <w:r>
        <w:t xml:space="preserve"> of fast-accumulating versus slow-accumulating Mn-rich sediments may record different Ni isotope offsets from dissolved Ni in the water column. </w:t>
      </w:r>
    </w:p>
    <w:p w14:paraId="1289A706" w14:textId="275D73FA" w:rsidR="00FC1249" w:rsidRDefault="00B87C86" w:rsidP="00B87C86">
      <w:pPr>
        <w:spacing w:after="0"/>
        <w:jc w:val="both"/>
        <w:textAlignment w:val="baseline"/>
      </w:pPr>
      <w:r>
        <w:t>Organic Matter paragraph?</w:t>
      </w:r>
    </w:p>
    <w:p w14:paraId="392FF794" w14:textId="0039AC48" w:rsidR="00B513FB" w:rsidRDefault="00B513FB" w:rsidP="00B87C86">
      <w:pPr>
        <w:spacing w:after="0"/>
        <w:jc w:val="both"/>
        <w:textAlignment w:val="baseline"/>
      </w:pPr>
    </w:p>
    <w:p w14:paraId="3F92EC85" w14:textId="2903E239" w:rsidR="00B513FB" w:rsidRDefault="00B513FB" w:rsidP="00B513FB">
      <w:pPr>
        <w:pStyle w:val="Heading1"/>
      </w:pPr>
      <w:bookmarkStart w:id="103" w:name="_Toc78742004"/>
      <w:bookmarkStart w:id="104" w:name="_Toc78742120"/>
      <w:r>
        <w:t>Progress Thus Far</w:t>
      </w:r>
      <w:bookmarkEnd w:id="103"/>
      <w:bookmarkEnd w:id="104"/>
    </w:p>
    <w:p w14:paraId="150A5EEE" w14:textId="49E8891B" w:rsidR="003D5F4C" w:rsidRDefault="003D5F4C" w:rsidP="003D5F4C"/>
    <w:p w14:paraId="3BEF7DDE" w14:textId="77777777" w:rsidR="003D5F4C" w:rsidRDefault="003D5F4C" w:rsidP="003D5F4C"/>
    <w:sectPr w:rsidR="003D5F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ura W" w:date="2021-08-25T10:45:00Z" w:initials="LEW">
    <w:p w14:paraId="17E244C6" w14:textId="77777777" w:rsidR="0098242F" w:rsidRDefault="0098242F">
      <w:pPr>
        <w:pStyle w:val="CommentText"/>
      </w:pPr>
      <w:r>
        <w:rPr>
          <w:rStyle w:val="CommentReference"/>
        </w:rPr>
        <w:annotationRef/>
      </w:r>
      <w:r>
        <w:t xml:space="preserve">I think the TOC should be more detailed in the lit review part. As it is, this TOC serves no purpose—a reader can’t skim it and actually know what to expect and in what order. </w:t>
      </w:r>
    </w:p>
    <w:p w14:paraId="4D0BC7BA" w14:textId="77777777" w:rsidR="00FC46C3" w:rsidRDefault="00FC46C3">
      <w:pPr>
        <w:pStyle w:val="CommentText"/>
      </w:pPr>
    </w:p>
    <w:p w14:paraId="5BF07605" w14:textId="6A188CBD" w:rsidR="00FC46C3" w:rsidRDefault="00FC46C3">
      <w:pPr>
        <w:pStyle w:val="CommentText"/>
      </w:pPr>
      <w:r>
        <w:t xml:space="preserve">Also, please tell me the document is not going to be so long that it really needs a TOC? </w:t>
      </w:r>
    </w:p>
  </w:comment>
  <w:comment w:id="3" w:author="Laura W" w:date="2021-08-25T09:59:00Z" w:initials="LEW">
    <w:p w14:paraId="1ABE9B04" w14:textId="77777777" w:rsidR="006A600C" w:rsidRDefault="006A600C">
      <w:pPr>
        <w:pStyle w:val="CommentText"/>
      </w:pPr>
      <w:r>
        <w:rPr>
          <w:rStyle w:val="CommentReference"/>
        </w:rPr>
        <w:annotationRef/>
      </w:r>
      <w:r>
        <w:t xml:space="preserve">Ok, ‘member how I was going to not get picky about writing? I so bad at that. Not sure I like “trace metal” used as an adjective. It just sounds weird. And the phrase “trace metal marine chemistry” doesn’t sound right to me. </w:t>
      </w:r>
    </w:p>
    <w:p w14:paraId="468BDDD0" w14:textId="77777777" w:rsidR="006A600C" w:rsidRDefault="006A600C">
      <w:pPr>
        <w:pStyle w:val="CommentText"/>
      </w:pPr>
    </w:p>
    <w:p w14:paraId="2A9C6684" w14:textId="1CCFFCD1" w:rsidR="006A600C" w:rsidRDefault="006A600C">
      <w:pPr>
        <w:pStyle w:val="CommentText"/>
      </w:pPr>
      <w:r>
        <w:t xml:space="preserve">Can you see how the first sentence is starting you off with a flat, almost-passive tone? One of those sentences that are a big turn-off when you encounter them as a reader. Can you flip it around to put emphasis where you want it and make it active, direct, and exciting? </w:t>
      </w:r>
    </w:p>
  </w:comment>
  <w:comment w:id="4" w:author="Eva Juliet Baransky" w:date="2021-08-01T14:35:00Z" w:initials="EJB">
    <w:p w14:paraId="25CB7CE1" w14:textId="1422F283" w:rsidR="00751245" w:rsidRDefault="00751245">
      <w:pPr>
        <w:pStyle w:val="CommentText"/>
      </w:pPr>
      <w:r>
        <w:rPr>
          <w:rStyle w:val="CommentReference"/>
        </w:rPr>
        <w:annotationRef/>
      </w:r>
      <w:r>
        <w:t xml:space="preserve">I need to get relevant references for this. </w:t>
      </w:r>
    </w:p>
  </w:comment>
  <w:comment w:id="5" w:author="Eva Juliet Baransky" w:date="2021-08-01T14:52:00Z" w:initials="EJB">
    <w:p w14:paraId="5BEED328" w14:textId="77777777" w:rsidR="00731907" w:rsidRDefault="00731907">
      <w:pPr>
        <w:pStyle w:val="CommentText"/>
      </w:pPr>
      <w:r>
        <w:rPr>
          <w:rStyle w:val="CommentReference"/>
        </w:rPr>
        <w:annotationRef/>
      </w:r>
      <w:r>
        <w:t xml:space="preserve">Add citations to this paragraph </w:t>
      </w:r>
    </w:p>
    <w:p w14:paraId="638C937B" w14:textId="59796CB9" w:rsidR="00731907" w:rsidRDefault="00731907">
      <w:pPr>
        <w:pStyle w:val="CommentText"/>
      </w:pPr>
      <w:r>
        <w:t>Flesh out this paragraph</w:t>
      </w:r>
    </w:p>
  </w:comment>
  <w:comment w:id="6" w:author="Laura W" w:date="2021-08-25T10:05:00Z" w:initials="LEW">
    <w:p w14:paraId="73050CCA" w14:textId="4FA9B603" w:rsidR="006A600C" w:rsidRDefault="006A600C">
      <w:pPr>
        <w:pStyle w:val="CommentText"/>
      </w:pPr>
      <w:r>
        <w:rPr>
          <w:rStyle w:val="CommentReference"/>
        </w:rPr>
        <w:annotationRef/>
      </w:r>
      <w:r>
        <w:t xml:space="preserve">Probably good to </w:t>
      </w:r>
      <w:r w:rsidR="00BF767A">
        <w:t>include</w:t>
      </w:r>
      <w:r>
        <w:t xml:space="preserve"> Wang et al. 2019 and Li et al. 2021 in this paragraph. And now there is that brand new paper on Ni going down before GOE. </w:t>
      </w:r>
    </w:p>
  </w:comment>
  <w:comment w:id="9" w:author="Laura W" w:date="2021-08-25T10:07:00Z" w:initials="LEW">
    <w:p w14:paraId="11EF42F1" w14:textId="2CC71B57" w:rsidR="006A600C" w:rsidRDefault="006A600C">
      <w:pPr>
        <w:pStyle w:val="CommentText"/>
      </w:pPr>
      <w:r>
        <w:rPr>
          <w:rStyle w:val="CommentReference"/>
        </w:rPr>
        <w:annotationRef/>
      </w:r>
      <w:r>
        <w:t xml:space="preserve">I don’t think this is needed; everybody knows that enzymes are not in a vacuum. What is the REAL message in the paragraph that the topic sentence should nail? </w:t>
      </w:r>
    </w:p>
  </w:comment>
  <w:comment w:id="10" w:author="Laura W" w:date="2021-08-25T10:08:00Z" w:initials="LEW">
    <w:p w14:paraId="6D709FDC" w14:textId="3E536350" w:rsidR="006A600C" w:rsidRDefault="006A600C">
      <w:pPr>
        <w:pStyle w:val="CommentText"/>
      </w:pPr>
      <w:r>
        <w:rPr>
          <w:rStyle w:val="CommentReference"/>
        </w:rPr>
        <w:annotationRef/>
      </w:r>
      <w:r w:rsidR="00BF767A">
        <w:t>Let’s get a little duck, just for fun?</w:t>
      </w:r>
    </w:p>
  </w:comment>
  <w:comment w:id="11" w:author="Eva Juliet Baransky" w:date="2021-08-01T20:29:00Z" w:initials="EJB">
    <w:p w14:paraId="0267CA10" w14:textId="1A5F3528" w:rsidR="00446D56" w:rsidRDefault="00446D56">
      <w:pPr>
        <w:pStyle w:val="CommentText"/>
      </w:pPr>
      <w:r>
        <w:rPr>
          <w:rStyle w:val="CommentReference"/>
        </w:rPr>
        <w:annotationRef/>
      </w:r>
      <w:r>
        <w:t>Not sure where to put this</w:t>
      </w:r>
      <w:r w:rsidR="00842D45">
        <w:t xml:space="preserve"> paragraph</w:t>
      </w:r>
    </w:p>
  </w:comment>
  <w:comment w:id="12" w:author="Laura W" w:date="2021-08-25T10:09:00Z" w:initials="LEW">
    <w:p w14:paraId="2015DB04" w14:textId="419E8E9A" w:rsidR="00BF767A" w:rsidRDefault="00BF767A">
      <w:pPr>
        <w:pStyle w:val="CommentText"/>
      </w:pPr>
      <w:r>
        <w:rPr>
          <w:rStyle w:val="CommentReference"/>
        </w:rPr>
        <w:annotationRef/>
      </w:r>
      <w:r>
        <w:t>How about changing the next header to “The modern marine Ni budget and an apparently imbalance,” then putting this paragraph first.</w:t>
      </w:r>
    </w:p>
  </w:comment>
  <w:comment w:id="14" w:author="Laura W" w:date="2021-08-25T10:10:00Z" w:initials="LEW">
    <w:p w14:paraId="34F17016" w14:textId="76865382" w:rsidR="00BF767A" w:rsidRDefault="00BF767A">
      <w:pPr>
        <w:pStyle w:val="CommentText"/>
      </w:pPr>
      <w:r>
        <w:rPr>
          <w:rStyle w:val="CommentReference"/>
        </w:rPr>
        <w:annotationRef/>
      </w:r>
      <w:r>
        <w:t>I’d stick to stuff about conc, speciation, res time first, then regeneration stuff last. Just easier to absorb that way.</w:t>
      </w:r>
    </w:p>
  </w:comment>
  <w:comment w:id="16" w:author="Laura W" w:date="2021-08-25T10:11:00Z" w:initials="LEW">
    <w:p w14:paraId="1A3EAAC0" w14:textId="0FD8656A" w:rsidR="00BF767A" w:rsidRDefault="00BF767A">
      <w:pPr>
        <w:pStyle w:val="CommentText"/>
      </w:pPr>
      <w:r>
        <w:rPr>
          <w:rStyle w:val="CommentReference"/>
        </w:rPr>
        <w:annotationRef/>
      </w:r>
      <w:r>
        <w:t xml:space="preserve">This word is 100% strictly forbidden! </w:t>
      </w:r>
    </w:p>
  </w:comment>
  <w:comment w:id="17" w:author="Eva Juliet Baransky" w:date="2021-08-01T16:35:00Z" w:initials="EJB">
    <w:p w14:paraId="5E3F7BCC" w14:textId="19382A69" w:rsidR="005F0967" w:rsidRDefault="005F0967">
      <w:pPr>
        <w:pStyle w:val="CommentText"/>
      </w:pPr>
      <w:r>
        <w:rPr>
          <w:rStyle w:val="CommentReference"/>
        </w:rPr>
        <w:annotationRef/>
      </w:r>
      <w:r>
        <w:t>Awkward transition</w:t>
      </w:r>
    </w:p>
  </w:comment>
  <w:comment w:id="20" w:author="Laura W" w:date="2021-08-25T10:22:00Z" w:initials="LEW">
    <w:p w14:paraId="77170507" w14:textId="03C2BDAD" w:rsidR="00ED535D" w:rsidRDefault="00ED535D">
      <w:pPr>
        <w:pStyle w:val="CommentText"/>
      </w:pPr>
      <w:r>
        <w:rPr>
          <w:rStyle w:val="CommentReference"/>
        </w:rPr>
        <w:annotationRef/>
      </w:r>
      <w:r>
        <w:t xml:space="preserve">I think you mean the flux is small, not the dust. </w:t>
      </w:r>
      <w:proofErr w:type="gramStart"/>
      <w:r>
        <w:t>Of course</w:t>
      </w:r>
      <w:proofErr w:type="gramEnd"/>
      <w:r>
        <w:t xml:space="preserve"> dust is small. (OMG, Laura, quit picking at writing.)</w:t>
      </w:r>
    </w:p>
  </w:comment>
  <w:comment w:id="21" w:author="Eva Juliet Baransky" w:date="2021-07-01T09:34:00Z" w:initials="EJB">
    <w:p w14:paraId="200E9E2A" w14:textId="77777777" w:rsidR="00A12A0F" w:rsidRDefault="00A12A0F" w:rsidP="00A12A0F">
      <w:pPr>
        <w:pStyle w:val="CommentText"/>
      </w:pPr>
      <w:r>
        <w:rPr>
          <w:rStyle w:val="CommentReference"/>
        </w:rPr>
        <w:annotationRef/>
      </w:r>
      <w:r>
        <w:t>Does this include anthropogenic particles and natural dust? I’m not really sure</w:t>
      </w:r>
    </w:p>
  </w:comment>
  <w:comment w:id="22" w:author="Laura W" w:date="2021-08-25T10:12:00Z" w:initials="LEW">
    <w:p w14:paraId="7BB749E7" w14:textId="45924399" w:rsidR="00BF767A" w:rsidRDefault="00BF767A">
      <w:pPr>
        <w:pStyle w:val="CommentText"/>
      </w:pPr>
      <w:r>
        <w:rPr>
          <w:rStyle w:val="CommentReference"/>
        </w:rPr>
        <w:annotationRef/>
      </w:r>
      <w:r>
        <w:t>10-30; and you should include citations for this.</w:t>
      </w:r>
    </w:p>
  </w:comment>
  <w:comment w:id="23" w:author="Eva Juliet Baransky" w:date="2021-07-01T20:03:00Z" w:initials="EJB">
    <w:p w14:paraId="6D06F192" w14:textId="6298B211" w:rsidR="0015392C" w:rsidRDefault="0015392C" w:rsidP="0015392C">
      <w:pPr>
        <w:pStyle w:val="CommentText"/>
      </w:pPr>
      <w:r>
        <w:rPr>
          <w:rStyle w:val="CommentReference"/>
        </w:rPr>
        <w:annotationRef/>
      </w:r>
    </w:p>
    <w:p w14:paraId="360606D7" w14:textId="0AC4C4E9" w:rsidR="006C4B33" w:rsidRDefault="006C4B33" w:rsidP="0015392C">
      <w:pPr>
        <w:pStyle w:val="CommentText"/>
      </w:pPr>
      <w:r>
        <w:t xml:space="preserve">Double check all authors used this functional definition. </w:t>
      </w:r>
    </w:p>
  </w:comment>
  <w:comment w:id="24" w:author="Eva Juliet Baransky" w:date="2021-08-01T17:42:00Z" w:initials="EJB">
    <w:p w14:paraId="2FC9D8F6" w14:textId="301CD84F" w:rsidR="00ED5AB6" w:rsidRDefault="00ED5AB6">
      <w:pPr>
        <w:pStyle w:val="CommentText"/>
      </w:pPr>
      <w:r>
        <w:rPr>
          <w:rStyle w:val="CommentReference"/>
        </w:rPr>
        <w:annotationRef/>
      </w:r>
      <w:r>
        <w:t>It is unclear to me how they get this value</w:t>
      </w:r>
    </w:p>
  </w:comment>
  <w:comment w:id="25" w:author="Eva Juliet Baransky" w:date="2021-08-01T17:45:00Z" w:initials="EJB">
    <w:p w14:paraId="29296C91" w14:textId="60A61F3B" w:rsidR="005C6714" w:rsidRDefault="005C6714">
      <w:pPr>
        <w:pStyle w:val="CommentText"/>
      </w:pPr>
      <w:r>
        <w:rPr>
          <w:rStyle w:val="CommentReference"/>
        </w:rPr>
        <w:annotationRef/>
      </w:r>
      <w:r>
        <w:t>Unclear if this is the abundance weighted value or not</w:t>
      </w:r>
    </w:p>
  </w:comment>
  <w:comment w:id="26" w:author="Laura W" w:date="2021-08-25T10:43:00Z" w:initials="LEW">
    <w:p w14:paraId="184AD86B" w14:textId="0DE5187E" w:rsidR="001F569E" w:rsidRDefault="001F569E">
      <w:pPr>
        <w:pStyle w:val="CommentText"/>
      </w:pPr>
      <w:r>
        <w:rPr>
          <w:rStyle w:val="CommentReference"/>
        </w:rPr>
        <w:annotationRef/>
      </w:r>
      <w:r>
        <w:t xml:space="preserve">It would be crazy if not abundance weighted. If you scan their data, can you tell whether they just averaged or multiplied by abundances? Not sure I’ve read that paper. </w:t>
      </w:r>
    </w:p>
  </w:comment>
  <w:comment w:id="30" w:author="Laura W" w:date="2021-08-25T10:14:00Z" w:initials="LEW">
    <w:p w14:paraId="188547E5" w14:textId="60D6476E" w:rsidR="00DC5657" w:rsidRDefault="00DC5657">
      <w:pPr>
        <w:pStyle w:val="CommentText"/>
      </w:pPr>
      <w:r>
        <w:rPr>
          <w:rStyle w:val="CommentReference"/>
        </w:rPr>
        <w:annotationRef/>
      </w:r>
      <w:r>
        <w:t>What’s the difference between “based on” and “based off?” I think the former is correct. The latter is slang.</w:t>
      </w:r>
    </w:p>
  </w:comment>
  <w:comment w:id="31" w:author="Eva Juliet Baransky" w:date="2021-08-01T18:17:00Z" w:initials="EJB">
    <w:p w14:paraId="78BD815D" w14:textId="4DBDED86" w:rsidR="00965AC4" w:rsidRDefault="00965AC4">
      <w:pPr>
        <w:pStyle w:val="CommentText"/>
      </w:pPr>
      <w:r>
        <w:rPr>
          <w:rStyle w:val="CommentReference"/>
        </w:rPr>
        <w:annotationRef/>
      </w:r>
      <w:r>
        <w:t xml:space="preserve">(Based on </w:t>
      </w:r>
      <w:r w:rsidR="006444A0">
        <w:t xml:space="preserve">a quick </w:t>
      </w:r>
      <w:r>
        <w:t>back calculati</w:t>
      </w:r>
      <w:r w:rsidR="006444A0">
        <w:t>on from</w:t>
      </w:r>
      <w:r>
        <w:t xml:space="preserve"> their estimates, they assume Fe-Mn crust covers ~85% of the seafloor)</w:t>
      </w:r>
    </w:p>
  </w:comment>
  <w:comment w:id="34" w:author="Laura W" w:date="2021-08-25T10:15:00Z" w:initials="LEW">
    <w:p w14:paraId="0EE40969" w14:textId="42055AF7" w:rsidR="00E36052" w:rsidRDefault="00E36052">
      <w:pPr>
        <w:pStyle w:val="CommentText"/>
      </w:pPr>
      <w:r>
        <w:rPr>
          <w:rStyle w:val="CommentReference"/>
        </w:rPr>
        <w:annotationRef/>
      </w:r>
      <w:r>
        <w:t xml:space="preserve">Seems like you are assuming the reader already has the two distinct types of Mn-rich pelagic sediments in mind. Better at least mention the distinction explicitly to make sure everybody’s with you. </w:t>
      </w:r>
    </w:p>
  </w:comment>
  <w:comment w:id="35" w:author="Eva Juliet Baransky" w:date="2021-07-22T11:29:00Z" w:initials="EJB">
    <w:p w14:paraId="2E49BCDA" w14:textId="34B94E08" w:rsidR="00CA5519" w:rsidRDefault="00CA5519" w:rsidP="006C4B33">
      <w:pPr>
        <w:pStyle w:val="CommentText"/>
      </w:pPr>
      <w:r>
        <w:rPr>
          <w:rStyle w:val="CommentReference"/>
        </w:rPr>
        <w:annotationRef/>
      </w:r>
      <w:r>
        <w:t xml:space="preserve">I feel like this is a “worse value” because </w:t>
      </w:r>
      <w:r w:rsidR="006C4B33">
        <w:t>I think</w:t>
      </w:r>
      <w:r>
        <w:t xml:space="preserve"> Gall calculates this value in a very opaque way and the </w:t>
      </w:r>
      <w:proofErr w:type="gramStart"/>
      <w:r>
        <w:t>numbers</w:t>
      </w:r>
      <w:proofErr w:type="gramEnd"/>
      <w:r>
        <w:t xml:space="preserve"> I can extrapolate from her calc (i.e. seafloor coverage) seem highly unreasonable.</w:t>
      </w:r>
    </w:p>
  </w:comment>
  <w:comment w:id="36" w:author="Laura W" w:date="2021-08-25T10:16:00Z" w:initials="LEW">
    <w:p w14:paraId="627F988F" w14:textId="14CDAD55" w:rsidR="00E36052" w:rsidRDefault="00E36052">
      <w:pPr>
        <w:pStyle w:val="CommentText"/>
      </w:pPr>
      <w:r>
        <w:rPr>
          <w:rStyle w:val="CommentReference"/>
        </w:rPr>
        <w:annotationRef/>
      </w:r>
      <w:r>
        <w:t xml:space="preserve">One thing that’s missing is the Peacock paper in which she says that Ni concentration of the ocean is simply controlled by sorption equilibrium with crusts. Not sure where the best spot is for that (might be up above). </w:t>
      </w:r>
    </w:p>
  </w:comment>
  <w:comment w:id="37" w:author="Laura W" w:date="2021-08-25T10:20:00Z" w:initials="LEW">
    <w:p w14:paraId="314FF44D" w14:textId="48C07D05" w:rsidR="00A22C33" w:rsidRDefault="00A22C33">
      <w:pPr>
        <w:pStyle w:val="CommentText"/>
      </w:pPr>
      <w:r>
        <w:rPr>
          <w:rStyle w:val="CommentReference"/>
        </w:rPr>
        <w:annotationRef/>
      </w:r>
      <w:r>
        <w:t xml:space="preserve">Seems like the </w:t>
      </w:r>
      <w:proofErr w:type="spellStart"/>
      <w:r>
        <w:t>Klinkhammer</w:t>
      </w:r>
      <w:proofErr w:type="spellEnd"/>
      <w:r>
        <w:t xml:space="preserve">, </w:t>
      </w:r>
      <w:proofErr w:type="spellStart"/>
      <w:r>
        <w:t>Graybeal</w:t>
      </w:r>
      <w:proofErr w:type="spellEnd"/>
      <w:r>
        <w:t xml:space="preserve"> and Heath and Heggie papers should be showing up here? </w:t>
      </w:r>
    </w:p>
  </w:comment>
  <w:comment w:id="38" w:author="Laura W" w:date="2021-08-25T10:18:00Z" w:initials="LEW">
    <w:p w14:paraId="317F4F80" w14:textId="29406BD5" w:rsidR="00E36052" w:rsidRDefault="00E36052">
      <w:pPr>
        <w:pStyle w:val="CommentText"/>
      </w:pPr>
      <w:r>
        <w:rPr>
          <w:rStyle w:val="CommentReference"/>
        </w:rPr>
        <w:annotationRef/>
      </w:r>
      <w:r>
        <w:t xml:space="preserve">What does generally </w:t>
      </w:r>
      <w:proofErr w:type="gramStart"/>
      <w:r>
        <w:t>cited</w:t>
      </w:r>
      <w:proofErr w:type="gramEnd"/>
      <w:r>
        <w:t xml:space="preserve"> mean? The paper has only 27 citations, mostly by other nickel geeks. </w:t>
      </w:r>
    </w:p>
  </w:comment>
  <w:comment w:id="39" w:author="Laura W" w:date="2021-08-25T10:19:00Z" w:initials="LEW">
    <w:p w14:paraId="2775983B" w14:textId="31F223B0" w:rsidR="00A22C33" w:rsidRDefault="00A22C33">
      <w:pPr>
        <w:pStyle w:val="CommentText"/>
      </w:pPr>
      <w:r>
        <w:rPr>
          <w:rStyle w:val="CommentReference"/>
        </w:rPr>
        <w:annotationRef/>
      </w:r>
      <w:r>
        <w:t xml:space="preserve">In like 3-4 papers, right? </w:t>
      </w:r>
    </w:p>
  </w:comment>
  <w:comment w:id="42" w:author="Laura W" w:date="2021-08-25T10:25:00Z" w:initials="LEW">
    <w:p w14:paraId="2EFC345B" w14:textId="029D7560" w:rsidR="00ED535D" w:rsidRDefault="00ED535D">
      <w:pPr>
        <w:pStyle w:val="CommentText"/>
      </w:pPr>
      <w:r>
        <w:rPr>
          <w:rStyle w:val="CommentReference"/>
        </w:rPr>
        <w:annotationRef/>
      </w:r>
      <w:r>
        <w:t xml:space="preserve">Doesn’t seem like an appropriate heading for what’s under it. </w:t>
      </w:r>
    </w:p>
  </w:comment>
  <w:comment w:id="44" w:author="Laura W" w:date="2021-08-25T10:21:00Z" w:initials="LEW">
    <w:p w14:paraId="7E31F88F" w14:textId="2F3749CD" w:rsidR="00ED535D" w:rsidRDefault="00ED535D">
      <w:pPr>
        <w:pStyle w:val="CommentText"/>
      </w:pPr>
      <w:r>
        <w:rPr>
          <w:rStyle w:val="CommentReference"/>
        </w:rPr>
        <w:annotationRef/>
      </w:r>
      <w:r>
        <w:t>Ouch, sounds yucky because verbs are in mixed tenses and mostly passive.</w:t>
      </w:r>
    </w:p>
  </w:comment>
  <w:comment w:id="45" w:author="Laura W" w:date="2021-08-25T10:23:00Z" w:initials="LEW">
    <w:p w14:paraId="60F33A7C" w14:textId="11D77B87" w:rsidR="00ED535D" w:rsidRDefault="00ED535D">
      <w:pPr>
        <w:pStyle w:val="CommentText"/>
      </w:pPr>
      <w:r>
        <w:rPr>
          <w:rStyle w:val="CommentReference"/>
        </w:rPr>
        <w:annotationRef/>
      </w:r>
      <w:r>
        <w:t>Not sure you did actually show how difficult this is? How about “as discussed?”</w:t>
      </w:r>
    </w:p>
  </w:comment>
  <w:comment w:id="46" w:author="Eva Juliet Baransky" w:date="2021-08-01T19:32:00Z" w:initials="EJB">
    <w:p w14:paraId="27B173F8" w14:textId="6FCCFB4E" w:rsidR="00FB18D4" w:rsidRDefault="00FB18D4">
      <w:pPr>
        <w:pStyle w:val="CommentText"/>
      </w:pPr>
      <w:r>
        <w:rPr>
          <w:rStyle w:val="CommentReference"/>
        </w:rPr>
        <w:annotationRef/>
      </w:r>
      <w:r>
        <w:t xml:space="preserve">Will include definition of </w:t>
      </w:r>
      <w:proofErr w:type="spellStart"/>
      <w:r>
        <w:t>dNi</w:t>
      </w:r>
      <w:proofErr w:type="spellEnd"/>
      <w:r>
        <w:t xml:space="preserve"> and isotope mass balance equation</w:t>
      </w:r>
    </w:p>
  </w:comment>
  <w:comment w:id="48" w:author="Laura W" w:date="2021-08-25T10:24:00Z" w:initials="LEW">
    <w:p w14:paraId="12AAB0DA" w14:textId="0291D099" w:rsidR="00ED535D" w:rsidRDefault="00ED535D">
      <w:pPr>
        <w:pStyle w:val="CommentText"/>
      </w:pPr>
      <w:r>
        <w:rPr>
          <w:rStyle w:val="CommentReference"/>
        </w:rPr>
        <w:annotationRef/>
      </w:r>
      <w:r>
        <w:t>The metals are not elusive.</w:t>
      </w:r>
    </w:p>
  </w:comment>
  <w:comment w:id="51" w:author="Laura W" w:date="2021-08-25T10:47:00Z" w:initials="LEW">
    <w:p w14:paraId="3476A12B" w14:textId="1B0703BC" w:rsidR="00D279E6" w:rsidRDefault="00D279E6">
      <w:pPr>
        <w:pStyle w:val="CommentText"/>
      </w:pPr>
      <w:r>
        <w:rPr>
          <w:rStyle w:val="CommentReference"/>
        </w:rPr>
        <w:annotationRef/>
      </w:r>
      <w:r>
        <w:t>I can barely understand what this sentence means.</w:t>
      </w:r>
    </w:p>
  </w:comment>
  <w:comment w:id="52" w:author="Eva Juliet Baransky" w:date="2021-07-24T11:06:00Z" w:initials="EJB">
    <w:p w14:paraId="57126AD0" w14:textId="7AE28205" w:rsidR="00F32252" w:rsidRDefault="00F32252">
      <w:pPr>
        <w:pStyle w:val="CommentText"/>
      </w:pPr>
      <w:r>
        <w:rPr>
          <w:rStyle w:val="CommentReference"/>
        </w:rPr>
        <w:annotationRef/>
      </w:r>
      <w:r>
        <w:t>I should add something about the new shun-</w:t>
      </w:r>
      <w:proofErr w:type="spellStart"/>
      <w:r>
        <w:t>chung</w:t>
      </w:r>
      <w:proofErr w:type="spellEnd"/>
      <w:r>
        <w:t xml:space="preserve"> yang paper</w:t>
      </w:r>
    </w:p>
  </w:comment>
  <w:comment w:id="57" w:author="Eva Juliet Baransky" w:date="2021-08-01T19:43:00Z" w:initials="EJB">
    <w:p w14:paraId="36D66C19" w14:textId="2089CD1B" w:rsidR="00633D28" w:rsidRDefault="00633D28">
      <w:pPr>
        <w:pStyle w:val="CommentText"/>
      </w:pPr>
      <w:r>
        <w:rPr>
          <w:rStyle w:val="CommentReference"/>
        </w:rPr>
        <w:annotationRef/>
      </w:r>
      <w:r>
        <w:t>Need to define this somewhere</w:t>
      </w:r>
    </w:p>
  </w:comment>
  <w:comment w:id="55" w:author="Eva Juliet Baransky" w:date="2021-07-24T15:40:00Z" w:initials="EJB">
    <w:p w14:paraId="1DBBB4BD" w14:textId="152A1E1E" w:rsidR="00D14131" w:rsidRDefault="00D14131">
      <w:pPr>
        <w:pStyle w:val="CommentText"/>
      </w:pPr>
      <w:r>
        <w:rPr>
          <w:rStyle w:val="CommentReference"/>
        </w:rPr>
        <w:annotationRef/>
      </w:r>
      <w:r w:rsidR="00F875F9">
        <w:t xml:space="preserve">I feel like this doesn’t fit here. </w:t>
      </w:r>
    </w:p>
  </w:comment>
  <w:comment w:id="56" w:author="Laura W" w:date="2021-08-25T10:26:00Z" w:initials="LEW">
    <w:p w14:paraId="129833F5" w14:textId="77777777" w:rsidR="00ED535D" w:rsidRDefault="00ED535D">
      <w:pPr>
        <w:pStyle w:val="CommentText"/>
      </w:pPr>
      <w:r>
        <w:rPr>
          <w:rStyle w:val="CommentReference"/>
        </w:rPr>
        <w:annotationRef/>
      </w:r>
      <w:r>
        <w:t xml:space="preserve">I think you need to expand what you’ve said about rivers, saying a bit more about what approach and what samples Cameron and Vance used and same for Revels. Then this will fit. You have also said nothing at all about non-river inputs, including hydrothermal. </w:t>
      </w:r>
    </w:p>
    <w:p w14:paraId="554C34FC" w14:textId="77777777" w:rsidR="00056828" w:rsidRDefault="00056828">
      <w:pPr>
        <w:pStyle w:val="CommentText"/>
      </w:pPr>
    </w:p>
    <w:p w14:paraId="6DACA1C3" w14:textId="6A3C3D4E" w:rsidR="00056828" w:rsidRDefault="00056828">
      <w:pPr>
        <w:pStyle w:val="CommentText"/>
      </w:pPr>
      <w:r>
        <w:t xml:space="preserve">Ok, I see you have missing inputs and outputs below, but your readers don’t know that the “Inputs” header here is going to include only those that have been studied. They will wonder why you only mention rivers. </w:t>
      </w:r>
    </w:p>
  </w:comment>
  <w:comment w:id="63" w:author="Laura W" w:date="2021-08-25T10:34:00Z" w:initials="LEW">
    <w:p w14:paraId="7D786FCC" w14:textId="3FDD74CB" w:rsidR="00056828" w:rsidRDefault="00056828">
      <w:pPr>
        <w:pStyle w:val="CommentText"/>
      </w:pPr>
      <w:r>
        <w:rPr>
          <w:rStyle w:val="CommentReference"/>
        </w:rPr>
        <w:annotationRef/>
      </w:r>
      <w:r>
        <w:t>Evidence? Citations?</w:t>
      </w:r>
    </w:p>
  </w:comment>
  <w:comment w:id="64" w:author="Laura W" w:date="2021-08-25T10:33:00Z" w:initials="LEW">
    <w:p w14:paraId="4CEEE337" w14:textId="75D739E4" w:rsidR="00056828" w:rsidRDefault="00056828">
      <w:pPr>
        <w:pStyle w:val="CommentText"/>
      </w:pPr>
      <w:r>
        <w:rPr>
          <w:rStyle w:val="CommentReference"/>
        </w:rPr>
        <w:annotationRef/>
      </w:r>
      <w:r>
        <w:t xml:space="preserve">Wait, there is a consensus about the deposits—the data are what they are. What EXACTLY has no consensus? </w:t>
      </w:r>
    </w:p>
  </w:comment>
  <w:comment w:id="66" w:author="Laura W" w:date="2021-08-25T10:28:00Z" w:initials="LEW">
    <w:p w14:paraId="5601B03F" w14:textId="7623F8FB" w:rsidR="00ED535D" w:rsidRDefault="00ED535D">
      <w:pPr>
        <w:pStyle w:val="CommentText"/>
      </w:pPr>
      <w:r>
        <w:rPr>
          <w:rStyle w:val="CommentReference"/>
        </w:rPr>
        <w:annotationRef/>
      </w:r>
      <w:r>
        <w:t xml:space="preserve">Never yet mentioned…. </w:t>
      </w:r>
    </w:p>
  </w:comment>
  <w:comment w:id="67" w:author="Laura W" w:date="2021-08-25T10:29:00Z" w:initials="LEW">
    <w:p w14:paraId="485F8867" w14:textId="085A3163" w:rsidR="00056828" w:rsidRDefault="00056828">
      <w:pPr>
        <w:pStyle w:val="CommentText"/>
      </w:pPr>
      <w:r>
        <w:rPr>
          <w:rStyle w:val="CommentReference"/>
        </w:rPr>
        <w:annotationRef/>
      </w:r>
      <w:r>
        <w:t>“</w:t>
      </w:r>
      <w:proofErr w:type="gramStart"/>
      <w:r>
        <w:t>Typically</w:t>
      </w:r>
      <w:proofErr w:type="gramEnd"/>
      <w:r>
        <w:t xml:space="preserve">” would make sense if there were more than a very few analyses., but there are about 10, right? Not enough for anything to be typical. </w:t>
      </w:r>
    </w:p>
  </w:comment>
  <w:comment w:id="71" w:author="Laura W" w:date="2021-08-25T10:30:00Z" w:initials="LEW">
    <w:p w14:paraId="3E526025" w14:textId="1EB4837D" w:rsidR="00056828" w:rsidRDefault="00056828">
      <w:pPr>
        <w:pStyle w:val="CommentText"/>
      </w:pPr>
      <w:r>
        <w:rPr>
          <w:rStyle w:val="CommentReference"/>
        </w:rPr>
        <w:annotationRef/>
      </w:r>
      <w:r>
        <w:t xml:space="preserve">It’s worse than that—they have the </w:t>
      </w:r>
      <w:proofErr w:type="spellStart"/>
      <w:r>
        <w:t>phyllomanganates</w:t>
      </w:r>
      <w:proofErr w:type="spellEnd"/>
      <w:r>
        <w:t xml:space="preserve"> versus todorokite phases WRONG in some samples. </w:t>
      </w:r>
    </w:p>
  </w:comment>
  <w:comment w:id="72" w:author="Laura W" w:date="2021-08-25T10:31:00Z" w:initials="LEW">
    <w:p w14:paraId="2CB5C166" w14:textId="77777777" w:rsidR="00056828" w:rsidRDefault="00056828">
      <w:pPr>
        <w:pStyle w:val="CommentText"/>
      </w:pPr>
      <w:r>
        <w:rPr>
          <w:rStyle w:val="CommentReference"/>
        </w:rPr>
        <w:annotationRef/>
      </w:r>
      <w:r>
        <w:t xml:space="preserve">I doubt any of your committee members will be able to understand this sentence. </w:t>
      </w:r>
      <w:proofErr w:type="spellStart"/>
      <w:r>
        <w:t>Gotta</w:t>
      </w:r>
      <w:proofErr w:type="spellEnd"/>
      <w:r>
        <w:t xml:space="preserve"> give them what they need. And they will be confused about why this is in the “outputs” section. </w:t>
      </w:r>
    </w:p>
    <w:p w14:paraId="6701AFC3" w14:textId="77777777" w:rsidR="00056828" w:rsidRDefault="00056828">
      <w:pPr>
        <w:pStyle w:val="CommentText"/>
      </w:pPr>
    </w:p>
    <w:p w14:paraId="0E25219D" w14:textId="041C4E27" w:rsidR="00056828" w:rsidRDefault="00056828">
      <w:pPr>
        <w:pStyle w:val="CommentText"/>
      </w:pPr>
      <w:r>
        <w:t xml:space="preserve">I would not use solid-solution, but </w:t>
      </w:r>
      <w:proofErr w:type="spellStart"/>
      <w:r>
        <w:t>MnOx</w:t>
      </w:r>
      <w:proofErr w:type="spellEnd"/>
      <w:r>
        <w:t xml:space="preserve"> particle-water.</w:t>
      </w:r>
    </w:p>
  </w:comment>
  <w:comment w:id="73" w:author="Eva Juliet Baransky" w:date="2021-07-31T17:04:00Z" w:initials="EJB">
    <w:p w14:paraId="32897C4D" w14:textId="2D6C1559" w:rsidR="00D6772C" w:rsidRDefault="00D6772C">
      <w:pPr>
        <w:pStyle w:val="CommentText"/>
      </w:pPr>
      <w:r>
        <w:rPr>
          <w:rStyle w:val="CommentReference"/>
        </w:rPr>
        <w:annotationRef/>
      </w:r>
      <w:r>
        <w:t>Should I add experimental info here?</w:t>
      </w:r>
    </w:p>
  </w:comment>
  <w:comment w:id="75" w:author="Laura W" w:date="2021-08-25T10:33:00Z" w:initials="LEW">
    <w:p w14:paraId="5CD4D9CF" w14:textId="1F00D1AC" w:rsidR="00056828" w:rsidRDefault="00056828">
      <w:pPr>
        <w:pStyle w:val="CommentText"/>
      </w:pPr>
      <w:r>
        <w:rPr>
          <w:rStyle w:val="CommentReference"/>
        </w:rPr>
        <w:annotationRef/>
      </w:r>
      <w:r>
        <w:t>Papers can’t investigate. No brains.</w:t>
      </w:r>
    </w:p>
  </w:comment>
  <w:comment w:id="76" w:author="Laura W" w:date="2021-08-25T10:35:00Z" w:initials="LEW">
    <w:p w14:paraId="2408CE00" w14:textId="0E30C669" w:rsidR="00056828" w:rsidRDefault="00056828">
      <w:pPr>
        <w:pStyle w:val="CommentText"/>
      </w:pPr>
      <w:r>
        <w:rPr>
          <w:rStyle w:val="CommentReference"/>
        </w:rPr>
        <w:annotationRef/>
      </w:r>
      <w:r>
        <w:t>What is this doing under the OM/Euxinic heading?</w:t>
      </w:r>
    </w:p>
  </w:comment>
  <w:comment w:id="77" w:author="Eva Juliet Baransky" w:date="2021-07-31T19:36:00Z" w:initials="EJB">
    <w:p w14:paraId="4F5B45A0" w14:textId="413073F9" w:rsidR="00A03023" w:rsidRDefault="00A03023">
      <w:pPr>
        <w:pStyle w:val="CommentText"/>
      </w:pPr>
      <w:r>
        <w:rPr>
          <w:rStyle w:val="CommentReference"/>
        </w:rPr>
        <w:annotationRef/>
      </w:r>
      <w:r>
        <w:t>Awkward transition</w:t>
      </w:r>
    </w:p>
  </w:comment>
  <w:comment w:id="80" w:author="Eva Juliet Baransky" w:date="2021-08-01T20:02:00Z" w:initials="EJB">
    <w:p w14:paraId="3134DBA9" w14:textId="23137242" w:rsidR="008928B0" w:rsidRDefault="008928B0">
      <w:pPr>
        <w:pStyle w:val="CommentText"/>
      </w:pPr>
      <w:r>
        <w:rPr>
          <w:rStyle w:val="CommentReference"/>
        </w:rPr>
        <w:annotationRef/>
      </w:r>
      <w:r>
        <w:t>I think I should move this to the sections above, because people have included this flux in Ni mass balance calculations before</w:t>
      </w:r>
    </w:p>
  </w:comment>
  <w:comment w:id="81" w:author="Laura W" w:date="2021-08-25T10:36:00Z" w:initials="LEW">
    <w:p w14:paraId="00384FB0" w14:textId="7D3CB309" w:rsidR="00056828" w:rsidRDefault="00056828">
      <w:pPr>
        <w:pStyle w:val="CommentText"/>
      </w:pPr>
      <w:r>
        <w:rPr>
          <w:rStyle w:val="CommentReference"/>
        </w:rPr>
        <w:annotationRef/>
      </w:r>
      <w:r>
        <w:t xml:space="preserve">Agreed. Your readers will be super confused over the last couple of pages, because they have no idea you are putting missing things in a separate category. </w:t>
      </w:r>
      <w:proofErr w:type="spellStart"/>
      <w:r>
        <w:t>Gotta</w:t>
      </w:r>
      <w:proofErr w:type="spellEnd"/>
      <w:r>
        <w:t xml:space="preserve"> find some other way to organize.</w:t>
      </w:r>
    </w:p>
  </w:comment>
  <w:comment w:id="82" w:author="Laura W" w:date="2021-08-25T10:37:00Z" w:initials="LEW">
    <w:p w14:paraId="1CAD5A1B" w14:textId="5C8DAA4E" w:rsidR="00056828" w:rsidRDefault="00056828">
      <w:pPr>
        <w:pStyle w:val="CommentText"/>
      </w:pPr>
      <w:r>
        <w:rPr>
          <w:rStyle w:val="CommentReference"/>
        </w:rPr>
        <w:annotationRef/>
      </w:r>
      <w:r>
        <w:t>This is a plural noun.</w:t>
      </w:r>
    </w:p>
  </w:comment>
  <w:comment w:id="83" w:author="Eva Juliet Baransky" w:date="2021-07-31T19:57:00Z" w:initials="EJB">
    <w:p w14:paraId="0DF6C534" w14:textId="1B787196" w:rsidR="00307069" w:rsidRDefault="00307069">
      <w:pPr>
        <w:pStyle w:val="CommentText"/>
      </w:pPr>
      <w:r>
        <w:rPr>
          <w:rStyle w:val="CommentReference"/>
        </w:rPr>
        <w:annotationRef/>
      </w:r>
      <w:proofErr w:type="spellStart"/>
      <w:r>
        <w:rPr>
          <w:highlight w:val="yellow"/>
        </w:rPr>
        <w:t>Sclater</w:t>
      </w:r>
      <w:proofErr w:type="spellEnd"/>
      <w:r>
        <w:rPr>
          <w:highlight w:val="yellow"/>
        </w:rPr>
        <w:t xml:space="preserve"> 1976 also writes </w:t>
      </w:r>
      <w:proofErr w:type="gramStart"/>
      <w:r>
        <w:rPr>
          <w:highlight w:val="yellow"/>
        </w:rPr>
        <w:t>that hydrothermal fluids</w:t>
      </w:r>
      <w:proofErr w:type="gramEnd"/>
      <w:r>
        <w:rPr>
          <w:highlight w:val="yellow"/>
        </w:rPr>
        <w:t xml:space="preserve"> aren’t likely important because sediments around ridge crests that have likely been produced by hydrothermal activity have lower Ni/Fe than open ocean Fe-Mn nodules</w:t>
      </w:r>
    </w:p>
  </w:comment>
  <w:comment w:id="84" w:author="Laura W" w:date="2021-08-25T10:38:00Z" w:initials="LEW">
    <w:p w14:paraId="5507F4E7" w14:textId="35A9E2F5" w:rsidR="004A733E" w:rsidRDefault="004A733E">
      <w:pPr>
        <w:pStyle w:val="CommentText"/>
      </w:pPr>
      <w:r>
        <w:rPr>
          <w:rStyle w:val="CommentReference"/>
        </w:rPr>
        <w:annotationRef/>
      </w:r>
      <w:r>
        <w:t xml:space="preserve">Ok, we </w:t>
      </w:r>
      <w:proofErr w:type="spellStart"/>
      <w:r>
        <w:t>gotta</w:t>
      </w:r>
      <w:proofErr w:type="spellEnd"/>
      <w:r>
        <w:t xml:space="preserve"> at least have decent grammar. </w:t>
      </w:r>
    </w:p>
  </w:comment>
  <w:comment w:id="85" w:author="Eva Juliet Baransky" w:date="2021-07-30T18:21:00Z" w:initials="EJB">
    <w:p w14:paraId="026B0A5E" w14:textId="25041A89" w:rsidR="004B6D70" w:rsidRDefault="004B6D70">
      <w:pPr>
        <w:pStyle w:val="CommentText"/>
      </w:pPr>
      <w:r>
        <w:rPr>
          <w:rStyle w:val="CommentReference"/>
        </w:rPr>
        <w:annotationRef/>
      </w:r>
      <w:r>
        <w:t xml:space="preserve">Need to verify this is an </w:t>
      </w:r>
      <w:proofErr w:type="spellStart"/>
      <w:r w:rsidR="00F3493C">
        <w:t>appropraite</w:t>
      </w:r>
      <w:proofErr w:type="spellEnd"/>
      <w:r>
        <w:t xml:space="preserve"> midpoint</w:t>
      </w:r>
    </w:p>
  </w:comment>
  <w:comment w:id="86" w:author="Laura W" w:date="2021-08-25T10:39:00Z" w:initials="LEW">
    <w:p w14:paraId="430317FD" w14:textId="086AB4F2" w:rsidR="00120B4D" w:rsidRDefault="00120B4D">
      <w:pPr>
        <w:pStyle w:val="CommentText"/>
      </w:pPr>
      <w:r>
        <w:rPr>
          <w:rStyle w:val="CommentReference"/>
        </w:rPr>
        <w:annotationRef/>
      </w:r>
      <w:r>
        <w:t xml:space="preserve">It is the ONLY sample measured, and </w:t>
      </w:r>
      <w:proofErr w:type="gramStart"/>
      <w:r>
        <w:t>it’s</w:t>
      </w:r>
      <w:proofErr w:type="gramEnd"/>
      <w:r>
        <w:t xml:space="preserve"> sulfide. Way too soon to say it’s representative of anything. </w:t>
      </w:r>
    </w:p>
  </w:comment>
  <w:comment w:id="88" w:author="Eva Juliet Baransky" w:date="2021-07-28T12:40:00Z" w:initials="EJB">
    <w:p w14:paraId="2780C203" w14:textId="73644D94" w:rsidR="00A2364D" w:rsidRDefault="00A2364D" w:rsidP="00A2364D">
      <w:pPr>
        <w:pStyle w:val="CommentText"/>
      </w:pPr>
      <w:r>
        <w:rPr>
          <w:rStyle w:val="CommentReference"/>
        </w:rPr>
        <w:annotationRef/>
      </w:r>
      <w:r>
        <w:t>Double check</w:t>
      </w:r>
      <w:r w:rsidR="00B467C6">
        <w:t xml:space="preserve">: </w:t>
      </w:r>
      <w:r>
        <w:t xml:space="preserve">Edmund 1985, Boyle et al. 1982, </w:t>
      </w:r>
    </w:p>
  </w:comment>
  <w:comment w:id="89" w:author="Laura W" w:date="2021-08-25T10:48:00Z" w:initials="LEW">
    <w:p w14:paraId="75AE8ED1" w14:textId="6D116B21" w:rsidR="003002E7" w:rsidRDefault="003002E7">
      <w:pPr>
        <w:pStyle w:val="CommentText"/>
      </w:pPr>
      <w:r>
        <w:rPr>
          <w:rStyle w:val="CommentReference"/>
        </w:rPr>
        <w:annotationRef/>
      </w:r>
      <w:r>
        <w:t>What?</w:t>
      </w:r>
      <w:r w:rsidR="00CE4E90">
        <w:t>??</w:t>
      </w:r>
      <w:r>
        <w:t xml:space="preserve"> Carbonates are </w:t>
      </w:r>
      <w:r w:rsidR="00CE4E90">
        <w:t>NOT</w:t>
      </w:r>
      <w:r>
        <w:t xml:space="preserve"> ubiquitous. </w:t>
      </w:r>
    </w:p>
  </w:comment>
  <w:comment w:id="91" w:author="Laura W" w:date="2021-08-25T10:50:00Z" w:initials="LEW">
    <w:p w14:paraId="5E336286" w14:textId="6366DE3E" w:rsidR="00CE4E90" w:rsidRDefault="00CE4E90">
      <w:pPr>
        <w:pStyle w:val="CommentText"/>
      </w:pPr>
      <w:r>
        <w:rPr>
          <w:rStyle w:val="CommentReference"/>
        </w:rPr>
        <w:annotationRef/>
      </w:r>
      <w:r>
        <w:t>Based on.</w:t>
      </w:r>
    </w:p>
  </w:comment>
  <w:comment w:id="90" w:author="Eva Juliet Baransky" w:date="2021-07-31T16:36:00Z" w:initials="EJB">
    <w:p w14:paraId="7E0AA915" w14:textId="282A85BE" w:rsidR="001F2BFE" w:rsidRDefault="001F2BFE">
      <w:pPr>
        <w:pStyle w:val="CommentText"/>
      </w:pPr>
      <w:r>
        <w:rPr>
          <w:rStyle w:val="CommentReference"/>
        </w:rPr>
        <w:annotationRef/>
      </w:r>
      <w:r>
        <w:t>I’</w:t>
      </w:r>
      <w:r w:rsidR="00A07D76">
        <w:t>m</w:t>
      </w:r>
      <w:r>
        <w:t xml:space="preserve"> having a hard time talking about this and don’t even mention the Ni adsorption experiments they did</w:t>
      </w:r>
    </w:p>
  </w:comment>
  <w:comment w:id="93" w:author="Eva Juliet Baransky" w:date="2021-07-31T16:51:00Z" w:initials="EJB">
    <w:p w14:paraId="1EC7C984" w14:textId="3F86FE13" w:rsidR="00D534D9" w:rsidRDefault="00D534D9">
      <w:pPr>
        <w:pStyle w:val="CommentText"/>
      </w:pPr>
      <w:r>
        <w:rPr>
          <w:rStyle w:val="CommentReference"/>
        </w:rPr>
        <w:annotationRef/>
      </w:r>
      <w:r>
        <w:t>Maybe add a sentence about the bond length differences between Ni-</w:t>
      </w:r>
      <w:r w:rsidR="003F0F2D">
        <w:t xml:space="preserve">O in </w:t>
      </w:r>
      <w:r>
        <w:t>aquo complex and</w:t>
      </w:r>
      <w:r w:rsidR="003F0F2D">
        <w:t xml:space="preserve"> the estimated Ni-O in carbonate </w:t>
      </w:r>
      <w:r>
        <w:t xml:space="preserve"> </w:t>
      </w:r>
    </w:p>
  </w:comment>
  <w:comment w:id="92" w:author="Eva Juliet Baransky" w:date="2021-07-31T17:20:00Z" w:initials="EJB">
    <w:p w14:paraId="6B05719A" w14:textId="0F70958E" w:rsidR="002E7B53" w:rsidRDefault="002E7B53">
      <w:pPr>
        <w:pStyle w:val="CommentText"/>
      </w:pPr>
      <w:r>
        <w:rPr>
          <w:rStyle w:val="CommentReference"/>
        </w:rPr>
        <w:annotationRef/>
      </w:r>
      <w:r>
        <w:t>Can I find an example of this as being important for another system?</w:t>
      </w:r>
    </w:p>
  </w:comment>
  <w:comment w:id="100" w:author="Eva Juliet Baransky" w:date="2021-08-01T20:24:00Z" w:initials="EJB">
    <w:p w14:paraId="66547169" w14:textId="18732C91" w:rsidR="004256F3" w:rsidRDefault="004256F3">
      <w:pPr>
        <w:pStyle w:val="CommentText"/>
      </w:pPr>
      <w:r>
        <w:rPr>
          <w:rStyle w:val="CommentReference"/>
        </w:rPr>
        <w:annotationRef/>
      </w:r>
      <w:r>
        <w:t>Copied from previous proposals and papers I’ve written</w:t>
      </w:r>
    </w:p>
  </w:comment>
  <w:comment w:id="101" w:author="Eva Juliet Baransky" w:date="2021-03-06T10:57:00Z" w:initials="EJB">
    <w:p w14:paraId="2D9AAB0C" w14:textId="77777777" w:rsidR="003B23B2" w:rsidRDefault="003B23B2" w:rsidP="00F801C6">
      <w:pPr>
        <w:pStyle w:val="CommentText"/>
      </w:pPr>
      <w:r>
        <w:rPr>
          <w:rStyle w:val="CommentReference"/>
        </w:rPr>
        <w:annotationRef/>
      </w:r>
      <w:r>
        <w:t xml:space="preserve">I think I want to make a histogram of the hydrogenetic vs hydrothermal vs pelagic clay </w:t>
      </w:r>
      <w:proofErr w:type="spellStart"/>
      <w:r>
        <w:t>dNi</w:t>
      </w:r>
      <w:proofErr w:type="spellEnd"/>
      <w:r>
        <w:t xml:space="preserve"> value</w:t>
      </w:r>
    </w:p>
  </w:comment>
  <w:comment w:id="102" w:author="Eva Juliet Baransky" w:date="2021-03-08T14:09:00Z" w:initials="EJB">
    <w:p w14:paraId="2F9788C1" w14:textId="77777777" w:rsidR="003B23B2" w:rsidRDefault="003B23B2" w:rsidP="00F801C6">
      <w:pPr>
        <w:pStyle w:val="CommentText"/>
      </w:pPr>
      <w:r>
        <w:rPr>
          <w:rStyle w:val="CommentReference"/>
        </w:rPr>
        <w:annotationRef/>
      </w:r>
      <w:r>
        <w:t xml:space="preserve">I included the </w:t>
      </w:r>
      <w:proofErr w:type="gramStart"/>
      <w:r>
        <w:t>Little</w:t>
      </w:r>
      <w:proofErr w:type="gramEnd"/>
      <w:r>
        <w:t xml:space="preserve"> values and the Gueguen 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F07605" w15:done="0"/>
  <w15:commentEx w15:paraId="2A9C6684" w15:done="0"/>
  <w15:commentEx w15:paraId="25CB7CE1" w15:done="0"/>
  <w15:commentEx w15:paraId="638C937B" w15:done="0"/>
  <w15:commentEx w15:paraId="73050CCA" w15:done="0"/>
  <w15:commentEx w15:paraId="11EF42F1" w15:done="0"/>
  <w15:commentEx w15:paraId="6D709FDC" w15:done="0"/>
  <w15:commentEx w15:paraId="0267CA10" w15:done="0"/>
  <w15:commentEx w15:paraId="2015DB04" w15:paraIdParent="0267CA10" w15:done="0"/>
  <w15:commentEx w15:paraId="34F17016" w15:done="0"/>
  <w15:commentEx w15:paraId="1A3EAAC0" w15:done="0"/>
  <w15:commentEx w15:paraId="5E3F7BCC" w15:done="0"/>
  <w15:commentEx w15:paraId="77170507" w15:done="0"/>
  <w15:commentEx w15:paraId="200E9E2A" w15:done="0"/>
  <w15:commentEx w15:paraId="7BB749E7" w15:done="0"/>
  <w15:commentEx w15:paraId="360606D7" w15:done="0"/>
  <w15:commentEx w15:paraId="2FC9D8F6" w15:done="0"/>
  <w15:commentEx w15:paraId="29296C91" w15:done="0"/>
  <w15:commentEx w15:paraId="184AD86B" w15:paraIdParent="29296C91" w15:done="0"/>
  <w15:commentEx w15:paraId="188547E5" w15:done="0"/>
  <w15:commentEx w15:paraId="78BD815D" w15:done="0"/>
  <w15:commentEx w15:paraId="0EE40969" w15:done="0"/>
  <w15:commentEx w15:paraId="2E49BCDA" w15:done="0"/>
  <w15:commentEx w15:paraId="627F988F" w15:done="0"/>
  <w15:commentEx w15:paraId="314FF44D" w15:done="0"/>
  <w15:commentEx w15:paraId="317F4F80" w15:done="0"/>
  <w15:commentEx w15:paraId="2775983B" w15:done="0"/>
  <w15:commentEx w15:paraId="2EFC345B" w15:done="0"/>
  <w15:commentEx w15:paraId="7E31F88F" w15:done="0"/>
  <w15:commentEx w15:paraId="60F33A7C" w15:done="0"/>
  <w15:commentEx w15:paraId="27B173F8" w15:done="0"/>
  <w15:commentEx w15:paraId="12AAB0DA" w15:done="0"/>
  <w15:commentEx w15:paraId="3476A12B" w15:done="0"/>
  <w15:commentEx w15:paraId="57126AD0" w15:done="0"/>
  <w15:commentEx w15:paraId="36D66C19" w15:done="0"/>
  <w15:commentEx w15:paraId="1DBBB4BD" w15:done="0"/>
  <w15:commentEx w15:paraId="6DACA1C3" w15:paraIdParent="1DBBB4BD" w15:done="0"/>
  <w15:commentEx w15:paraId="7D786FCC" w15:done="0"/>
  <w15:commentEx w15:paraId="4CEEE337" w15:done="0"/>
  <w15:commentEx w15:paraId="5601B03F" w15:done="0"/>
  <w15:commentEx w15:paraId="485F8867" w15:done="0"/>
  <w15:commentEx w15:paraId="3E526025" w15:done="0"/>
  <w15:commentEx w15:paraId="0E25219D" w15:done="0"/>
  <w15:commentEx w15:paraId="32897C4D" w15:done="0"/>
  <w15:commentEx w15:paraId="5CD4D9CF" w15:done="0"/>
  <w15:commentEx w15:paraId="2408CE00" w15:done="0"/>
  <w15:commentEx w15:paraId="4F5B45A0" w15:done="0"/>
  <w15:commentEx w15:paraId="3134DBA9" w15:done="0"/>
  <w15:commentEx w15:paraId="00384FB0" w15:paraIdParent="3134DBA9" w15:done="0"/>
  <w15:commentEx w15:paraId="1CAD5A1B" w15:done="0"/>
  <w15:commentEx w15:paraId="0DF6C534" w15:done="0"/>
  <w15:commentEx w15:paraId="5507F4E7" w15:done="0"/>
  <w15:commentEx w15:paraId="026B0A5E" w15:done="0"/>
  <w15:commentEx w15:paraId="430317FD" w15:done="0"/>
  <w15:commentEx w15:paraId="2780C203" w15:done="0"/>
  <w15:commentEx w15:paraId="75AE8ED1" w15:done="0"/>
  <w15:commentEx w15:paraId="5E336286" w15:done="0"/>
  <w15:commentEx w15:paraId="7E0AA915" w15:done="0"/>
  <w15:commentEx w15:paraId="1EC7C984" w15:done="0"/>
  <w15:commentEx w15:paraId="6B05719A" w15:done="0"/>
  <w15:commentEx w15:paraId="66547169" w15:done="0"/>
  <w15:commentEx w15:paraId="2D9AAB0C" w15:done="0"/>
  <w15:commentEx w15:paraId="2F9788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9DCA" w16cex:dateUtc="2021-08-25T17:45:00Z"/>
  <w16cex:commentExtensible w16cex:durableId="24D092EC" w16cex:dateUtc="2021-08-25T16:59:00Z"/>
  <w16cex:commentExtensible w16cex:durableId="24B12FB9" w16cex:dateUtc="2021-08-01T21:35:00Z"/>
  <w16cex:commentExtensible w16cex:durableId="24B133AC" w16cex:dateUtc="2021-08-01T21:52:00Z"/>
  <w16cex:commentExtensible w16cex:durableId="24D0947A" w16cex:dateUtc="2021-08-25T17:05:00Z"/>
  <w16cex:commentExtensible w16cex:durableId="24D094D8" w16cex:dateUtc="2021-08-25T17:07:00Z"/>
  <w16cex:commentExtensible w16cex:durableId="24D09523" w16cex:dateUtc="2021-08-25T17:08:00Z"/>
  <w16cex:commentExtensible w16cex:durableId="24B182BC" w16cex:dateUtc="2021-08-02T03:29:00Z"/>
  <w16cex:commentExtensible w16cex:durableId="24D09553" w16cex:dateUtc="2021-08-25T17:09:00Z"/>
  <w16cex:commentExtensible w16cex:durableId="24D095B3" w16cex:dateUtc="2021-08-25T17:10:00Z"/>
  <w16cex:commentExtensible w16cex:durableId="24D095D9" w16cex:dateUtc="2021-08-25T17:11:00Z"/>
  <w16cex:commentExtensible w16cex:durableId="24B14BBC" w16cex:dateUtc="2021-08-01T23:35:00Z"/>
  <w16cex:commentExtensible w16cex:durableId="24D09874" w16cex:dateUtc="2021-08-25T17:22:00Z"/>
  <w16cex:commentExtensible w16cex:durableId="24880AA4" w16cex:dateUtc="2021-07-01T16:34:00Z"/>
  <w16cex:commentExtensible w16cex:durableId="24D0960F" w16cex:dateUtc="2021-08-25T17:12:00Z"/>
  <w16cex:commentExtensible w16cex:durableId="24889E0E" w16cex:dateUtc="2021-07-02T03:03:00Z"/>
  <w16cex:commentExtensible w16cex:durableId="24B15B87" w16cex:dateUtc="2021-08-02T00:42:00Z"/>
  <w16cex:commentExtensible w16cex:durableId="24B15C4F" w16cex:dateUtc="2021-08-02T00:45:00Z"/>
  <w16cex:commentExtensible w16cex:durableId="24D09D58" w16cex:dateUtc="2021-08-25T17:43:00Z"/>
  <w16cex:commentExtensible w16cex:durableId="24D0967E" w16cex:dateUtc="2021-08-25T17:14:00Z"/>
  <w16cex:commentExtensible w16cex:durableId="24B163CD" w16cex:dateUtc="2021-08-02T01:17:00Z"/>
  <w16cex:commentExtensible w16cex:durableId="24D096CB" w16cex:dateUtc="2021-08-25T17:15:00Z"/>
  <w16cex:commentExtensible w16cex:durableId="24A3D51B" w16cex:dateUtc="2021-07-22T18:29:00Z"/>
  <w16cex:commentExtensible w16cex:durableId="24D0970F" w16cex:dateUtc="2021-08-25T17:16:00Z"/>
  <w16cex:commentExtensible w16cex:durableId="24D097F2" w16cex:dateUtc="2021-08-25T17:20:00Z"/>
  <w16cex:commentExtensible w16cex:durableId="24D0976F" w16cex:dateUtc="2021-08-25T17:18:00Z"/>
  <w16cex:commentExtensible w16cex:durableId="24D097AA" w16cex:dateUtc="2021-08-25T17:19:00Z"/>
  <w16cex:commentExtensible w16cex:durableId="24D09904" w16cex:dateUtc="2021-08-25T17:25:00Z"/>
  <w16cex:commentExtensible w16cex:durableId="24D09836" w16cex:dateUtc="2021-08-25T17:21:00Z"/>
  <w16cex:commentExtensible w16cex:durableId="24D098AB" w16cex:dateUtc="2021-08-25T17:23:00Z"/>
  <w16cex:commentExtensible w16cex:durableId="24B1753A" w16cex:dateUtc="2021-08-02T02:32:00Z"/>
  <w16cex:commentExtensible w16cex:durableId="24D098CF" w16cex:dateUtc="2021-08-25T17:24:00Z"/>
  <w16cex:commentExtensible w16cex:durableId="24D09E3C" w16cex:dateUtc="2021-08-25T17:47:00Z"/>
  <w16cex:commentExtensible w16cex:durableId="24A672B1" w16cex:dateUtc="2021-07-24T18:06:00Z"/>
  <w16cex:commentExtensible w16cex:durableId="24B177CA" w16cex:dateUtc="2021-08-02T02:43:00Z"/>
  <w16cex:commentExtensible w16cex:durableId="24A6B2EB" w16cex:dateUtc="2021-07-24T22:40:00Z"/>
  <w16cex:commentExtensible w16cex:durableId="24D09943" w16cex:dateUtc="2021-08-25T17:26:00Z"/>
  <w16cex:commentExtensible w16cex:durableId="24D09B26" w16cex:dateUtc="2021-08-25T17:34:00Z"/>
  <w16cex:commentExtensible w16cex:durableId="24D09AE2" w16cex:dateUtc="2021-08-25T17:33:00Z"/>
  <w16cex:commentExtensible w16cex:durableId="24D099DA" w16cex:dateUtc="2021-08-25T17:28:00Z"/>
  <w16cex:commentExtensible w16cex:durableId="24D09A04" w16cex:dateUtc="2021-08-25T17:29:00Z"/>
  <w16cex:commentExtensible w16cex:durableId="24D09A47" w16cex:dateUtc="2021-08-25T17:30:00Z"/>
  <w16cex:commentExtensible w16cex:durableId="24D09A74" w16cex:dateUtc="2021-08-25T17:31:00Z"/>
  <w16cex:commentExtensible w16cex:durableId="24B0011D" w16cex:dateUtc="2021-08-01T00:04:00Z"/>
  <w16cex:commentExtensible w16cex:durableId="24D09B03" w16cex:dateUtc="2021-08-25T17:33:00Z"/>
  <w16cex:commentExtensible w16cex:durableId="24D09B8B" w16cex:dateUtc="2021-08-25T17:35:00Z"/>
  <w16cex:commentExtensible w16cex:durableId="24B024A6" w16cex:dateUtc="2021-08-01T02:36:00Z"/>
  <w16cex:commentExtensible w16cex:durableId="24B17C3F" w16cex:dateUtc="2021-08-02T03:02:00Z"/>
  <w16cex:commentExtensible w16cex:durableId="24D09BBE" w16cex:dateUtc="2021-08-25T17:36:00Z"/>
  <w16cex:commentExtensible w16cex:durableId="24D09C01" w16cex:dateUtc="2021-08-25T17:37:00Z"/>
  <w16cex:commentExtensible w16cex:durableId="24B029AA" w16cex:dateUtc="2021-08-01T02:57:00Z"/>
  <w16cex:commentExtensible w16cex:durableId="24D09C20" w16cex:dateUtc="2021-08-25T17:38:00Z"/>
  <w16cex:commentExtensible w16cex:durableId="24AEC1BD" w16cex:dateUtc="2021-07-31T01:21:00Z"/>
  <w16cex:commentExtensible w16cex:durableId="24D09C53" w16cex:dateUtc="2021-08-25T17:39:00Z"/>
  <w16cex:commentExtensible w16cex:durableId="24ABCED2" w16cex:dateUtc="2021-07-28T19:40:00Z"/>
  <w16cex:commentExtensible w16cex:durableId="24D09E8F" w16cex:dateUtc="2021-08-25T17:48:00Z"/>
  <w16cex:commentExtensible w16cex:durableId="24D09EEF" w16cex:dateUtc="2021-08-25T17:50:00Z"/>
  <w16cex:commentExtensible w16cex:durableId="24AFFA79" w16cex:dateUtc="2021-07-31T23:36:00Z"/>
  <w16cex:commentExtensible w16cex:durableId="24AFFDFF" w16cex:dateUtc="2021-07-31T23:51:00Z"/>
  <w16cex:commentExtensible w16cex:durableId="24B004EB" w16cex:dateUtc="2021-08-01T00:20:00Z"/>
  <w16cex:commentExtensible w16cex:durableId="24B18174" w16cex:dateUtc="2021-08-02T03:24:00Z"/>
  <w16cex:commentExtensible w16cex:durableId="23EDDEA3" w16cex:dateUtc="2021-03-06T17:57:00Z"/>
  <w16cex:commentExtensible w16cex:durableId="23F0AE89" w16cex:dateUtc="2021-03-08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F07605" w16cid:durableId="24D09DCA"/>
  <w16cid:commentId w16cid:paraId="2A9C6684" w16cid:durableId="24D092EC"/>
  <w16cid:commentId w16cid:paraId="25CB7CE1" w16cid:durableId="24B12FB9"/>
  <w16cid:commentId w16cid:paraId="638C937B" w16cid:durableId="24B133AC"/>
  <w16cid:commentId w16cid:paraId="73050CCA" w16cid:durableId="24D0947A"/>
  <w16cid:commentId w16cid:paraId="11EF42F1" w16cid:durableId="24D094D8"/>
  <w16cid:commentId w16cid:paraId="6D709FDC" w16cid:durableId="24D09523"/>
  <w16cid:commentId w16cid:paraId="0267CA10" w16cid:durableId="24B182BC"/>
  <w16cid:commentId w16cid:paraId="2015DB04" w16cid:durableId="24D09553"/>
  <w16cid:commentId w16cid:paraId="34F17016" w16cid:durableId="24D095B3"/>
  <w16cid:commentId w16cid:paraId="1A3EAAC0" w16cid:durableId="24D095D9"/>
  <w16cid:commentId w16cid:paraId="5E3F7BCC" w16cid:durableId="24B14BBC"/>
  <w16cid:commentId w16cid:paraId="77170507" w16cid:durableId="24D09874"/>
  <w16cid:commentId w16cid:paraId="200E9E2A" w16cid:durableId="24880AA4"/>
  <w16cid:commentId w16cid:paraId="7BB749E7" w16cid:durableId="24D0960F"/>
  <w16cid:commentId w16cid:paraId="360606D7" w16cid:durableId="24889E0E"/>
  <w16cid:commentId w16cid:paraId="2FC9D8F6" w16cid:durableId="24B15B87"/>
  <w16cid:commentId w16cid:paraId="29296C91" w16cid:durableId="24B15C4F"/>
  <w16cid:commentId w16cid:paraId="184AD86B" w16cid:durableId="24D09D58"/>
  <w16cid:commentId w16cid:paraId="188547E5" w16cid:durableId="24D0967E"/>
  <w16cid:commentId w16cid:paraId="78BD815D" w16cid:durableId="24B163CD"/>
  <w16cid:commentId w16cid:paraId="0EE40969" w16cid:durableId="24D096CB"/>
  <w16cid:commentId w16cid:paraId="2E49BCDA" w16cid:durableId="24A3D51B"/>
  <w16cid:commentId w16cid:paraId="627F988F" w16cid:durableId="24D0970F"/>
  <w16cid:commentId w16cid:paraId="314FF44D" w16cid:durableId="24D097F2"/>
  <w16cid:commentId w16cid:paraId="317F4F80" w16cid:durableId="24D0976F"/>
  <w16cid:commentId w16cid:paraId="2775983B" w16cid:durableId="24D097AA"/>
  <w16cid:commentId w16cid:paraId="2EFC345B" w16cid:durableId="24D09904"/>
  <w16cid:commentId w16cid:paraId="7E31F88F" w16cid:durableId="24D09836"/>
  <w16cid:commentId w16cid:paraId="60F33A7C" w16cid:durableId="24D098AB"/>
  <w16cid:commentId w16cid:paraId="27B173F8" w16cid:durableId="24B1753A"/>
  <w16cid:commentId w16cid:paraId="12AAB0DA" w16cid:durableId="24D098CF"/>
  <w16cid:commentId w16cid:paraId="3476A12B" w16cid:durableId="24D09E3C"/>
  <w16cid:commentId w16cid:paraId="57126AD0" w16cid:durableId="24A672B1"/>
  <w16cid:commentId w16cid:paraId="36D66C19" w16cid:durableId="24B177CA"/>
  <w16cid:commentId w16cid:paraId="1DBBB4BD" w16cid:durableId="24A6B2EB"/>
  <w16cid:commentId w16cid:paraId="6DACA1C3" w16cid:durableId="24D09943"/>
  <w16cid:commentId w16cid:paraId="7D786FCC" w16cid:durableId="24D09B26"/>
  <w16cid:commentId w16cid:paraId="4CEEE337" w16cid:durableId="24D09AE2"/>
  <w16cid:commentId w16cid:paraId="5601B03F" w16cid:durableId="24D099DA"/>
  <w16cid:commentId w16cid:paraId="485F8867" w16cid:durableId="24D09A04"/>
  <w16cid:commentId w16cid:paraId="3E526025" w16cid:durableId="24D09A47"/>
  <w16cid:commentId w16cid:paraId="0E25219D" w16cid:durableId="24D09A74"/>
  <w16cid:commentId w16cid:paraId="32897C4D" w16cid:durableId="24B0011D"/>
  <w16cid:commentId w16cid:paraId="5CD4D9CF" w16cid:durableId="24D09B03"/>
  <w16cid:commentId w16cid:paraId="2408CE00" w16cid:durableId="24D09B8B"/>
  <w16cid:commentId w16cid:paraId="4F5B45A0" w16cid:durableId="24B024A6"/>
  <w16cid:commentId w16cid:paraId="3134DBA9" w16cid:durableId="24B17C3F"/>
  <w16cid:commentId w16cid:paraId="00384FB0" w16cid:durableId="24D09BBE"/>
  <w16cid:commentId w16cid:paraId="1CAD5A1B" w16cid:durableId="24D09C01"/>
  <w16cid:commentId w16cid:paraId="0DF6C534" w16cid:durableId="24B029AA"/>
  <w16cid:commentId w16cid:paraId="5507F4E7" w16cid:durableId="24D09C20"/>
  <w16cid:commentId w16cid:paraId="026B0A5E" w16cid:durableId="24AEC1BD"/>
  <w16cid:commentId w16cid:paraId="430317FD" w16cid:durableId="24D09C53"/>
  <w16cid:commentId w16cid:paraId="2780C203" w16cid:durableId="24ABCED2"/>
  <w16cid:commentId w16cid:paraId="75AE8ED1" w16cid:durableId="24D09E8F"/>
  <w16cid:commentId w16cid:paraId="5E336286" w16cid:durableId="24D09EEF"/>
  <w16cid:commentId w16cid:paraId="7E0AA915" w16cid:durableId="24AFFA79"/>
  <w16cid:commentId w16cid:paraId="1EC7C984" w16cid:durableId="24AFFDFF"/>
  <w16cid:commentId w16cid:paraId="6B05719A" w16cid:durableId="24B004EB"/>
  <w16cid:commentId w16cid:paraId="66547169" w16cid:durableId="24B18174"/>
  <w16cid:commentId w16cid:paraId="2D9AAB0C" w16cid:durableId="23EDDEA3"/>
  <w16cid:commentId w16cid:paraId="2F9788C1" w16cid:durableId="23F0AE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B4DC9" w14:textId="77777777" w:rsidR="00B95333" w:rsidRDefault="00B95333" w:rsidP="00876B06">
      <w:pPr>
        <w:spacing w:after="0" w:line="240" w:lineRule="auto"/>
      </w:pPr>
      <w:r>
        <w:separator/>
      </w:r>
    </w:p>
  </w:endnote>
  <w:endnote w:type="continuationSeparator" w:id="0">
    <w:p w14:paraId="72F25257" w14:textId="77777777" w:rsidR="00B95333" w:rsidRDefault="00B95333" w:rsidP="00876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1FC21" w14:textId="77777777" w:rsidR="00B95333" w:rsidRDefault="00B95333" w:rsidP="00876B06">
      <w:pPr>
        <w:spacing w:after="0" w:line="240" w:lineRule="auto"/>
      </w:pPr>
      <w:r>
        <w:separator/>
      </w:r>
    </w:p>
  </w:footnote>
  <w:footnote w:type="continuationSeparator" w:id="0">
    <w:p w14:paraId="3D6BC7E0" w14:textId="77777777" w:rsidR="00B95333" w:rsidRDefault="00B95333" w:rsidP="00876B06">
      <w:pPr>
        <w:spacing w:after="0" w:line="240" w:lineRule="auto"/>
      </w:pPr>
      <w:r>
        <w:continuationSeparator/>
      </w:r>
    </w:p>
  </w:footnote>
  <w:footnote w:id="1">
    <w:p w14:paraId="529644BF" w14:textId="77AAEAE4" w:rsidR="00CD2640" w:rsidRDefault="00CD2640" w:rsidP="00CD2640">
      <w:pPr>
        <w:pStyle w:val="FootnoteText"/>
      </w:pPr>
      <w:r>
        <w:rPr>
          <w:rStyle w:val="FootnoteReference"/>
        </w:rPr>
        <w:footnoteRef/>
      </w:r>
      <w:r>
        <w:t xml:space="preserve"> The fraction of soluble Ni is </w:t>
      </w:r>
      <w:r w:rsidR="00BE643E">
        <w:t xml:space="preserve">typically </w:t>
      </w:r>
      <w:r>
        <w:t xml:space="preserve">represented </w:t>
      </w:r>
      <w:r w:rsidR="00BE643E">
        <w:t>a</w:t>
      </w:r>
      <w:r>
        <w:t>s the amount of Ni dissolved divided by the total Ni in bulk aerosol</w:t>
      </w:r>
      <w:r w:rsidR="006960F2">
        <w:t>.</w:t>
      </w:r>
    </w:p>
  </w:footnote>
  <w:footnote w:id="2">
    <w:p w14:paraId="08BE345A" w14:textId="46C7CF7A" w:rsidR="00876B06" w:rsidRDefault="00876B06">
      <w:pPr>
        <w:pStyle w:val="FootnoteText"/>
      </w:pPr>
      <w:r>
        <w:rPr>
          <w:rStyle w:val="FootnoteReference"/>
        </w:rPr>
        <w:footnoteRef/>
      </w:r>
      <w:r>
        <w:t xml:space="preserve"> In Fe-Mn deposits, Ni is primarily associated with Mn oxides rather than Fe oxides </w:t>
      </w:r>
      <w:r>
        <w:fldChar w:fldCharType="begin" w:fldLock="1"/>
      </w:r>
      <w:r w:rsidR="00B24766">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fldChar w:fldCharType="separate"/>
      </w:r>
      <w:r w:rsidRPr="00876B06">
        <w:rPr>
          <w:noProof/>
        </w:rPr>
        <w:t>(Peacock and Sherman, 2007)</w:t>
      </w:r>
      <w:r>
        <w:fldChar w:fldCharType="end"/>
      </w:r>
      <w:r w:rsidR="00C26A75">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AF0"/>
    <w:multiLevelType w:val="hybridMultilevel"/>
    <w:tmpl w:val="2CD8A8DA"/>
    <w:lvl w:ilvl="0" w:tplc="30DE0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1062D"/>
    <w:multiLevelType w:val="hybridMultilevel"/>
    <w:tmpl w:val="DEC4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C0938"/>
    <w:multiLevelType w:val="hybridMultilevel"/>
    <w:tmpl w:val="149E76C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874F97"/>
    <w:multiLevelType w:val="hybridMultilevel"/>
    <w:tmpl w:val="D58E51FE"/>
    <w:lvl w:ilvl="0" w:tplc="173805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2A391E"/>
    <w:multiLevelType w:val="hybridMultilevel"/>
    <w:tmpl w:val="09A411F6"/>
    <w:lvl w:ilvl="0" w:tplc="C7582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1A3B4E"/>
    <w:multiLevelType w:val="hybridMultilevel"/>
    <w:tmpl w:val="640824E2"/>
    <w:lvl w:ilvl="0" w:tplc="5806695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W">
    <w15:presenceInfo w15:providerId="None" w15:userId="Laura W"/>
  </w15:person>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6A"/>
    <w:rsid w:val="000041A6"/>
    <w:rsid w:val="000116F3"/>
    <w:rsid w:val="00012697"/>
    <w:rsid w:val="00013045"/>
    <w:rsid w:val="00013466"/>
    <w:rsid w:val="00013E20"/>
    <w:rsid w:val="00013FFA"/>
    <w:rsid w:val="00014400"/>
    <w:rsid w:val="00016473"/>
    <w:rsid w:val="000170A2"/>
    <w:rsid w:val="00022324"/>
    <w:rsid w:val="00025F88"/>
    <w:rsid w:val="00030E00"/>
    <w:rsid w:val="000329B4"/>
    <w:rsid w:val="00033458"/>
    <w:rsid w:val="00033D7D"/>
    <w:rsid w:val="000357A5"/>
    <w:rsid w:val="0003616E"/>
    <w:rsid w:val="00036D67"/>
    <w:rsid w:val="0003740B"/>
    <w:rsid w:val="000404A6"/>
    <w:rsid w:val="000413CC"/>
    <w:rsid w:val="000416D6"/>
    <w:rsid w:val="00041B4A"/>
    <w:rsid w:val="0004222E"/>
    <w:rsid w:val="000477F6"/>
    <w:rsid w:val="00051050"/>
    <w:rsid w:val="0005166F"/>
    <w:rsid w:val="000547C8"/>
    <w:rsid w:val="00055CB8"/>
    <w:rsid w:val="00056074"/>
    <w:rsid w:val="00056828"/>
    <w:rsid w:val="000572DF"/>
    <w:rsid w:val="000608EF"/>
    <w:rsid w:val="00060CFF"/>
    <w:rsid w:val="00061666"/>
    <w:rsid w:val="00063C13"/>
    <w:rsid w:val="0006453D"/>
    <w:rsid w:val="00071399"/>
    <w:rsid w:val="00071C5F"/>
    <w:rsid w:val="00075080"/>
    <w:rsid w:val="00086EE1"/>
    <w:rsid w:val="000879B8"/>
    <w:rsid w:val="00090286"/>
    <w:rsid w:val="0009176C"/>
    <w:rsid w:val="00091AED"/>
    <w:rsid w:val="00092E08"/>
    <w:rsid w:val="00095794"/>
    <w:rsid w:val="000967EC"/>
    <w:rsid w:val="00096DBE"/>
    <w:rsid w:val="000A2522"/>
    <w:rsid w:val="000A393C"/>
    <w:rsid w:val="000A48BB"/>
    <w:rsid w:val="000A4E3D"/>
    <w:rsid w:val="000B1FA1"/>
    <w:rsid w:val="000B31D1"/>
    <w:rsid w:val="000B5459"/>
    <w:rsid w:val="000B7A27"/>
    <w:rsid w:val="000B7E93"/>
    <w:rsid w:val="000C0B9F"/>
    <w:rsid w:val="000C2627"/>
    <w:rsid w:val="000C3B62"/>
    <w:rsid w:val="000C4003"/>
    <w:rsid w:val="000C4455"/>
    <w:rsid w:val="000C49A2"/>
    <w:rsid w:val="000C5B87"/>
    <w:rsid w:val="000C7A31"/>
    <w:rsid w:val="000D0995"/>
    <w:rsid w:val="000D20BB"/>
    <w:rsid w:val="000D440C"/>
    <w:rsid w:val="000E03B2"/>
    <w:rsid w:val="000E558D"/>
    <w:rsid w:val="000E58D5"/>
    <w:rsid w:val="000E7512"/>
    <w:rsid w:val="000F1DBC"/>
    <w:rsid w:val="000F1F4B"/>
    <w:rsid w:val="000F320D"/>
    <w:rsid w:val="000F4E5D"/>
    <w:rsid w:val="000F79CF"/>
    <w:rsid w:val="000F7F24"/>
    <w:rsid w:val="00103A1D"/>
    <w:rsid w:val="00104EE8"/>
    <w:rsid w:val="00105E08"/>
    <w:rsid w:val="00107C81"/>
    <w:rsid w:val="00110CF4"/>
    <w:rsid w:val="00112EDF"/>
    <w:rsid w:val="00114464"/>
    <w:rsid w:val="00116E31"/>
    <w:rsid w:val="00120B4D"/>
    <w:rsid w:val="00121DEE"/>
    <w:rsid w:val="00124748"/>
    <w:rsid w:val="001339A7"/>
    <w:rsid w:val="001344F7"/>
    <w:rsid w:val="00134C62"/>
    <w:rsid w:val="00134F2A"/>
    <w:rsid w:val="00135D58"/>
    <w:rsid w:val="001366FF"/>
    <w:rsid w:val="00137419"/>
    <w:rsid w:val="0013742A"/>
    <w:rsid w:val="00137BC1"/>
    <w:rsid w:val="00141CF1"/>
    <w:rsid w:val="00141FD3"/>
    <w:rsid w:val="00142614"/>
    <w:rsid w:val="001435B8"/>
    <w:rsid w:val="00144189"/>
    <w:rsid w:val="00144286"/>
    <w:rsid w:val="0014494F"/>
    <w:rsid w:val="00146805"/>
    <w:rsid w:val="00151E80"/>
    <w:rsid w:val="0015304A"/>
    <w:rsid w:val="001534E7"/>
    <w:rsid w:val="0015392C"/>
    <w:rsid w:val="00157528"/>
    <w:rsid w:val="00161FD4"/>
    <w:rsid w:val="0016202C"/>
    <w:rsid w:val="00165487"/>
    <w:rsid w:val="001669D8"/>
    <w:rsid w:val="001716B6"/>
    <w:rsid w:val="0017420D"/>
    <w:rsid w:val="001749B7"/>
    <w:rsid w:val="00177156"/>
    <w:rsid w:val="00180F02"/>
    <w:rsid w:val="00182B47"/>
    <w:rsid w:val="0019025A"/>
    <w:rsid w:val="00190446"/>
    <w:rsid w:val="0019421B"/>
    <w:rsid w:val="0019673B"/>
    <w:rsid w:val="001A1B51"/>
    <w:rsid w:val="001A26C1"/>
    <w:rsid w:val="001A3A85"/>
    <w:rsid w:val="001A71C3"/>
    <w:rsid w:val="001A7CCB"/>
    <w:rsid w:val="001A7E77"/>
    <w:rsid w:val="001B042D"/>
    <w:rsid w:val="001B045E"/>
    <w:rsid w:val="001B228C"/>
    <w:rsid w:val="001B2E30"/>
    <w:rsid w:val="001B2F3D"/>
    <w:rsid w:val="001B31B8"/>
    <w:rsid w:val="001B70F0"/>
    <w:rsid w:val="001B7551"/>
    <w:rsid w:val="001C5AE0"/>
    <w:rsid w:val="001C6516"/>
    <w:rsid w:val="001C6F65"/>
    <w:rsid w:val="001C7341"/>
    <w:rsid w:val="001D0E59"/>
    <w:rsid w:val="001D110F"/>
    <w:rsid w:val="001D1855"/>
    <w:rsid w:val="001D23C8"/>
    <w:rsid w:val="001D4B50"/>
    <w:rsid w:val="001E0120"/>
    <w:rsid w:val="001E14AF"/>
    <w:rsid w:val="001E347A"/>
    <w:rsid w:val="001E42BA"/>
    <w:rsid w:val="001E5680"/>
    <w:rsid w:val="001E7084"/>
    <w:rsid w:val="001F01A6"/>
    <w:rsid w:val="001F025F"/>
    <w:rsid w:val="001F2BFE"/>
    <w:rsid w:val="001F3414"/>
    <w:rsid w:val="001F4E1A"/>
    <w:rsid w:val="001F569E"/>
    <w:rsid w:val="0020016B"/>
    <w:rsid w:val="00201FBA"/>
    <w:rsid w:val="002039F4"/>
    <w:rsid w:val="00203C60"/>
    <w:rsid w:val="00205049"/>
    <w:rsid w:val="0020553B"/>
    <w:rsid w:val="00210045"/>
    <w:rsid w:val="00215D9E"/>
    <w:rsid w:val="002162BC"/>
    <w:rsid w:val="002221D0"/>
    <w:rsid w:val="0022345D"/>
    <w:rsid w:val="002235E4"/>
    <w:rsid w:val="002236C1"/>
    <w:rsid w:val="0022461E"/>
    <w:rsid w:val="00236450"/>
    <w:rsid w:val="002419D8"/>
    <w:rsid w:val="00244CB5"/>
    <w:rsid w:val="00244EBC"/>
    <w:rsid w:val="0025115C"/>
    <w:rsid w:val="002564FE"/>
    <w:rsid w:val="00256A19"/>
    <w:rsid w:val="00260512"/>
    <w:rsid w:val="0026055D"/>
    <w:rsid w:val="002634E0"/>
    <w:rsid w:val="002646D7"/>
    <w:rsid w:val="00266B72"/>
    <w:rsid w:val="00270FA6"/>
    <w:rsid w:val="00273B20"/>
    <w:rsid w:val="002745CC"/>
    <w:rsid w:val="00274A29"/>
    <w:rsid w:val="0027616C"/>
    <w:rsid w:val="00277B76"/>
    <w:rsid w:val="002805CF"/>
    <w:rsid w:val="002811A2"/>
    <w:rsid w:val="0028190F"/>
    <w:rsid w:val="00281974"/>
    <w:rsid w:val="00285B98"/>
    <w:rsid w:val="00285D8B"/>
    <w:rsid w:val="00285E2F"/>
    <w:rsid w:val="002915CC"/>
    <w:rsid w:val="002916F2"/>
    <w:rsid w:val="00293645"/>
    <w:rsid w:val="00294630"/>
    <w:rsid w:val="00296A44"/>
    <w:rsid w:val="002A0011"/>
    <w:rsid w:val="002A17CC"/>
    <w:rsid w:val="002A1D8B"/>
    <w:rsid w:val="002A472B"/>
    <w:rsid w:val="002A4C7D"/>
    <w:rsid w:val="002A5DC2"/>
    <w:rsid w:val="002A67F2"/>
    <w:rsid w:val="002B02DF"/>
    <w:rsid w:val="002B17EB"/>
    <w:rsid w:val="002B23BF"/>
    <w:rsid w:val="002B2FD5"/>
    <w:rsid w:val="002B358A"/>
    <w:rsid w:val="002B36CF"/>
    <w:rsid w:val="002B6CB4"/>
    <w:rsid w:val="002B7030"/>
    <w:rsid w:val="002C0D93"/>
    <w:rsid w:val="002C1205"/>
    <w:rsid w:val="002C1D3B"/>
    <w:rsid w:val="002C2CE1"/>
    <w:rsid w:val="002D090F"/>
    <w:rsid w:val="002D1C7B"/>
    <w:rsid w:val="002D2BD4"/>
    <w:rsid w:val="002D35C5"/>
    <w:rsid w:val="002D49B7"/>
    <w:rsid w:val="002D7381"/>
    <w:rsid w:val="002D7658"/>
    <w:rsid w:val="002D7A5B"/>
    <w:rsid w:val="002D7F24"/>
    <w:rsid w:val="002E0E0E"/>
    <w:rsid w:val="002E0E4B"/>
    <w:rsid w:val="002E27E8"/>
    <w:rsid w:val="002E394D"/>
    <w:rsid w:val="002E44EE"/>
    <w:rsid w:val="002E600F"/>
    <w:rsid w:val="002E750E"/>
    <w:rsid w:val="002E7B53"/>
    <w:rsid w:val="002F0C40"/>
    <w:rsid w:val="002F1C8B"/>
    <w:rsid w:val="002F44A7"/>
    <w:rsid w:val="002F79FB"/>
    <w:rsid w:val="003002E7"/>
    <w:rsid w:val="00300A50"/>
    <w:rsid w:val="003045F8"/>
    <w:rsid w:val="00305877"/>
    <w:rsid w:val="00307069"/>
    <w:rsid w:val="00307396"/>
    <w:rsid w:val="00310949"/>
    <w:rsid w:val="003122E4"/>
    <w:rsid w:val="00315F04"/>
    <w:rsid w:val="00320576"/>
    <w:rsid w:val="003213BE"/>
    <w:rsid w:val="00322033"/>
    <w:rsid w:val="00323AA8"/>
    <w:rsid w:val="00325AB7"/>
    <w:rsid w:val="00325B43"/>
    <w:rsid w:val="00326CEA"/>
    <w:rsid w:val="003270FA"/>
    <w:rsid w:val="00327EA0"/>
    <w:rsid w:val="00332653"/>
    <w:rsid w:val="00332B38"/>
    <w:rsid w:val="00333BC1"/>
    <w:rsid w:val="00337EA1"/>
    <w:rsid w:val="00340C06"/>
    <w:rsid w:val="00342053"/>
    <w:rsid w:val="003426A3"/>
    <w:rsid w:val="00343104"/>
    <w:rsid w:val="00345D61"/>
    <w:rsid w:val="00363751"/>
    <w:rsid w:val="00364C94"/>
    <w:rsid w:val="00364CAE"/>
    <w:rsid w:val="003653C6"/>
    <w:rsid w:val="0036712B"/>
    <w:rsid w:val="00372959"/>
    <w:rsid w:val="00374719"/>
    <w:rsid w:val="00375083"/>
    <w:rsid w:val="003750AB"/>
    <w:rsid w:val="0037521F"/>
    <w:rsid w:val="00375D35"/>
    <w:rsid w:val="00380080"/>
    <w:rsid w:val="00382EF9"/>
    <w:rsid w:val="0038376E"/>
    <w:rsid w:val="00383AD3"/>
    <w:rsid w:val="0038604F"/>
    <w:rsid w:val="003863E4"/>
    <w:rsid w:val="00386E9C"/>
    <w:rsid w:val="0039123B"/>
    <w:rsid w:val="00394061"/>
    <w:rsid w:val="00397034"/>
    <w:rsid w:val="003A049B"/>
    <w:rsid w:val="003A2CAE"/>
    <w:rsid w:val="003B0004"/>
    <w:rsid w:val="003B23B2"/>
    <w:rsid w:val="003B25CC"/>
    <w:rsid w:val="003B2D27"/>
    <w:rsid w:val="003B665A"/>
    <w:rsid w:val="003C101C"/>
    <w:rsid w:val="003C3616"/>
    <w:rsid w:val="003C3ECE"/>
    <w:rsid w:val="003C4F70"/>
    <w:rsid w:val="003C5696"/>
    <w:rsid w:val="003C7D60"/>
    <w:rsid w:val="003D0592"/>
    <w:rsid w:val="003D0AF5"/>
    <w:rsid w:val="003D4809"/>
    <w:rsid w:val="003D58A9"/>
    <w:rsid w:val="003D5F4C"/>
    <w:rsid w:val="003D70C0"/>
    <w:rsid w:val="003D7246"/>
    <w:rsid w:val="003E2340"/>
    <w:rsid w:val="003E2887"/>
    <w:rsid w:val="003E32B2"/>
    <w:rsid w:val="003E3C38"/>
    <w:rsid w:val="003E4FAA"/>
    <w:rsid w:val="003E52D0"/>
    <w:rsid w:val="003E5A69"/>
    <w:rsid w:val="003E5F65"/>
    <w:rsid w:val="003E5FC6"/>
    <w:rsid w:val="003E7A26"/>
    <w:rsid w:val="003F0D0D"/>
    <w:rsid w:val="003F0F2D"/>
    <w:rsid w:val="003F4896"/>
    <w:rsid w:val="003F672B"/>
    <w:rsid w:val="00400590"/>
    <w:rsid w:val="00400D81"/>
    <w:rsid w:val="00401CCE"/>
    <w:rsid w:val="00401FC8"/>
    <w:rsid w:val="00404721"/>
    <w:rsid w:val="004067BE"/>
    <w:rsid w:val="00410988"/>
    <w:rsid w:val="004123FB"/>
    <w:rsid w:val="00421406"/>
    <w:rsid w:val="00421902"/>
    <w:rsid w:val="0042297B"/>
    <w:rsid w:val="00422EC0"/>
    <w:rsid w:val="004256F3"/>
    <w:rsid w:val="004327FC"/>
    <w:rsid w:val="00433D24"/>
    <w:rsid w:val="00437FC4"/>
    <w:rsid w:val="00441E9B"/>
    <w:rsid w:val="00444C3A"/>
    <w:rsid w:val="00446D56"/>
    <w:rsid w:val="004477A3"/>
    <w:rsid w:val="00450F4E"/>
    <w:rsid w:val="004555DF"/>
    <w:rsid w:val="00455741"/>
    <w:rsid w:val="00456BC8"/>
    <w:rsid w:val="0045784C"/>
    <w:rsid w:val="00461F7D"/>
    <w:rsid w:val="00462E0B"/>
    <w:rsid w:val="00467889"/>
    <w:rsid w:val="00467D72"/>
    <w:rsid w:val="00467DBE"/>
    <w:rsid w:val="00470841"/>
    <w:rsid w:val="0047233C"/>
    <w:rsid w:val="004758AF"/>
    <w:rsid w:val="00476A4C"/>
    <w:rsid w:val="0048155C"/>
    <w:rsid w:val="00481CF9"/>
    <w:rsid w:val="00481D10"/>
    <w:rsid w:val="00481D5C"/>
    <w:rsid w:val="0048443E"/>
    <w:rsid w:val="004851E4"/>
    <w:rsid w:val="004928C1"/>
    <w:rsid w:val="00493DF1"/>
    <w:rsid w:val="00494B1A"/>
    <w:rsid w:val="00495A9D"/>
    <w:rsid w:val="00496418"/>
    <w:rsid w:val="00496C8C"/>
    <w:rsid w:val="004972F6"/>
    <w:rsid w:val="004A0CD4"/>
    <w:rsid w:val="004A540A"/>
    <w:rsid w:val="004A733E"/>
    <w:rsid w:val="004B0192"/>
    <w:rsid w:val="004B0603"/>
    <w:rsid w:val="004B118E"/>
    <w:rsid w:val="004B1B16"/>
    <w:rsid w:val="004B2A05"/>
    <w:rsid w:val="004B3F88"/>
    <w:rsid w:val="004B6D70"/>
    <w:rsid w:val="004C2051"/>
    <w:rsid w:val="004C3261"/>
    <w:rsid w:val="004C65A1"/>
    <w:rsid w:val="004C672C"/>
    <w:rsid w:val="004C6D5F"/>
    <w:rsid w:val="004C7685"/>
    <w:rsid w:val="004C791A"/>
    <w:rsid w:val="004D00B6"/>
    <w:rsid w:val="004D2D97"/>
    <w:rsid w:val="004D5883"/>
    <w:rsid w:val="004D5DE6"/>
    <w:rsid w:val="004D5FD5"/>
    <w:rsid w:val="004D64B8"/>
    <w:rsid w:val="004D72C3"/>
    <w:rsid w:val="004D7C1E"/>
    <w:rsid w:val="004D7EA2"/>
    <w:rsid w:val="004E1641"/>
    <w:rsid w:val="004E21C6"/>
    <w:rsid w:val="004E2483"/>
    <w:rsid w:val="004E2B0B"/>
    <w:rsid w:val="004E3392"/>
    <w:rsid w:val="004E3D39"/>
    <w:rsid w:val="004E4AE7"/>
    <w:rsid w:val="004F0413"/>
    <w:rsid w:val="004F1193"/>
    <w:rsid w:val="004F1755"/>
    <w:rsid w:val="004F2690"/>
    <w:rsid w:val="004F3221"/>
    <w:rsid w:val="004F45A1"/>
    <w:rsid w:val="004F467B"/>
    <w:rsid w:val="004F4D87"/>
    <w:rsid w:val="004F557D"/>
    <w:rsid w:val="00505699"/>
    <w:rsid w:val="0051169D"/>
    <w:rsid w:val="00511EE9"/>
    <w:rsid w:val="005126F2"/>
    <w:rsid w:val="005129C2"/>
    <w:rsid w:val="0051496D"/>
    <w:rsid w:val="005159AB"/>
    <w:rsid w:val="00515DF9"/>
    <w:rsid w:val="00520758"/>
    <w:rsid w:val="005211A5"/>
    <w:rsid w:val="00524463"/>
    <w:rsid w:val="00524C8B"/>
    <w:rsid w:val="0052656A"/>
    <w:rsid w:val="005272C6"/>
    <w:rsid w:val="00530188"/>
    <w:rsid w:val="00530330"/>
    <w:rsid w:val="005307B0"/>
    <w:rsid w:val="00530ACF"/>
    <w:rsid w:val="005318BA"/>
    <w:rsid w:val="005331E6"/>
    <w:rsid w:val="00536837"/>
    <w:rsid w:val="00536DF2"/>
    <w:rsid w:val="00536FBF"/>
    <w:rsid w:val="00542E57"/>
    <w:rsid w:val="00543DEE"/>
    <w:rsid w:val="00544E8A"/>
    <w:rsid w:val="005455F8"/>
    <w:rsid w:val="00545822"/>
    <w:rsid w:val="0055074A"/>
    <w:rsid w:val="00551304"/>
    <w:rsid w:val="00552BDC"/>
    <w:rsid w:val="005533B9"/>
    <w:rsid w:val="0055397F"/>
    <w:rsid w:val="00554203"/>
    <w:rsid w:val="00554D1A"/>
    <w:rsid w:val="005554A9"/>
    <w:rsid w:val="00556ED3"/>
    <w:rsid w:val="005570EC"/>
    <w:rsid w:val="00562125"/>
    <w:rsid w:val="005624B9"/>
    <w:rsid w:val="00564D97"/>
    <w:rsid w:val="00565A44"/>
    <w:rsid w:val="00567CED"/>
    <w:rsid w:val="00570E02"/>
    <w:rsid w:val="005726C9"/>
    <w:rsid w:val="00573D3A"/>
    <w:rsid w:val="00575690"/>
    <w:rsid w:val="00575FFD"/>
    <w:rsid w:val="00577406"/>
    <w:rsid w:val="00580D2B"/>
    <w:rsid w:val="005835E0"/>
    <w:rsid w:val="00583E61"/>
    <w:rsid w:val="005846EF"/>
    <w:rsid w:val="00584E74"/>
    <w:rsid w:val="0058766D"/>
    <w:rsid w:val="005879BD"/>
    <w:rsid w:val="00587B90"/>
    <w:rsid w:val="0059189A"/>
    <w:rsid w:val="00591E6A"/>
    <w:rsid w:val="005928EC"/>
    <w:rsid w:val="00594F56"/>
    <w:rsid w:val="005973DB"/>
    <w:rsid w:val="005A1C80"/>
    <w:rsid w:val="005A1D09"/>
    <w:rsid w:val="005A3BDF"/>
    <w:rsid w:val="005A448B"/>
    <w:rsid w:val="005A5BF3"/>
    <w:rsid w:val="005A7471"/>
    <w:rsid w:val="005A7D7A"/>
    <w:rsid w:val="005B10A5"/>
    <w:rsid w:val="005B134A"/>
    <w:rsid w:val="005B261F"/>
    <w:rsid w:val="005B27D9"/>
    <w:rsid w:val="005B2A59"/>
    <w:rsid w:val="005B3B99"/>
    <w:rsid w:val="005B4A7C"/>
    <w:rsid w:val="005B546E"/>
    <w:rsid w:val="005B729E"/>
    <w:rsid w:val="005C3715"/>
    <w:rsid w:val="005C6395"/>
    <w:rsid w:val="005C6714"/>
    <w:rsid w:val="005C6B91"/>
    <w:rsid w:val="005C7AF0"/>
    <w:rsid w:val="005D006E"/>
    <w:rsid w:val="005D471B"/>
    <w:rsid w:val="005D5237"/>
    <w:rsid w:val="005D64ED"/>
    <w:rsid w:val="005D70A6"/>
    <w:rsid w:val="005D7A2D"/>
    <w:rsid w:val="005E4FF4"/>
    <w:rsid w:val="005E5510"/>
    <w:rsid w:val="005E61F0"/>
    <w:rsid w:val="005E7BAC"/>
    <w:rsid w:val="005F0967"/>
    <w:rsid w:val="005F168F"/>
    <w:rsid w:val="005F31DA"/>
    <w:rsid w:val="005F41F4"/>
    <w:rsid w:val="005F4E25"/>
    <w:rsid w:val="005F5F58"/>
    <w:rsid w:val="005F7457"/>
    <w:rsid w:val="005F7EC5"/>
    <w:rsid w:val="00600551"/>
    <w:rsid w:val="00600A7E"/>
    <w:rsid w:val="00601C25"/>
    <w:rsid w:val="00602245"/>
    <w:rsid w:val="0060238D"/>
    <w:rsid w:val="00602C00"/>
    <w:rsid w:val="00602E01"/>
    <w:rsid w:val="00603085"/>
    <w:rsid w:val="0060473D"/>
    <w:rsid w:val="00605484"/>
    <w:rsid w:val="0060550E"/>
    <w:rsid w:val="006065A1"/>
    <w:rsid w:val="00606B6E"/>
    <w:rsid w:val="00607700"/>
    <w:rsid w:val="00611DA4"/>
    <w:rsid w:val="00612258"/>
    <w:rsid w:val="00613E25"/>
    <w:rsid w:val="006141E7"/>
    <w:rsid w:val="00614C47"/>
    <w:rsid w:val="0062032E"/>
    <w:rsid w:val="0062093C"/>
    <w:rsid w:val="0062227A"/>
    <w:rsid w:val="0062362F"/>
    <w:rsid w:val="0062693B"/>
    <w:rsid w:val="00627098"/>
    <w:rsid w:val="00630A70"/>
    <w:rsid w:val="00631CE1"/>
    <w:rsid w:val="00633714"/>
    <w:rsid w:val="00633D28"/>
    <w:rsid w:val="006373B2"/>
    <w:rsid w:val="006414CB"/>
    <w:rsid w:val="00641B6C"/>
    <w:rsid w:val="006444A0"/>
    <w:rsid w:val="006445F3"/>
    <w:rsid w:val="006454DE"/>
    <w:rsid w:val="006477D3"/>
    <w:rsid w:val="00650293"/>
    <w:rsid w:val="006523AE"/>
    <w:rsid w:val="00654E24"/>
    <w:rsid w:val="0065584F"/>
    <w:rsid w:val="00656809"/>
    <w:rsid w:val="0066216A"/>
    <w:rsid w:val="006628AA"/>
    <w:rsid w:val="00662E0E"/>
    <w:rsid w:val="00665091"/>
    <w:rsid w:val="00665B85"/>
    <w:rsid w:val="00665CE9"/>
    <w:rsid w:val="00666942"/>
    <w:rsid w:val="00675372"/>
    <w:rsid w:val="00676A84"/>
    <w:rsid w:val="006840F9"/>
    <w:rsid w:val="006858EA"/>
    <w:rsid w:val="00685C6B"/>
    <w:rsid w:val="00686005"/>
    <w:rsid w:val="00686069"/>
    <w:rsid w:val="006960F2"/>
    <w:rsid w:val="0069715F"/>
    <w:rsid w:val="006A09BE"/>
    <w:rsid w:val="006A153E"/>
    <w:rsid w:val="006A1E60"/>
    <w:rsid w:val="006A254E"/>
    <w:rsid w:val="006A3121"/>
    <w:rsid w:val="006A600C"/>
    <w:rsid w:val="006A77F0"/>
    <w:rsid w:val="006B407A"/>
    <w:rsid w:val="006B559F"/>
    <w:rsid w:val="006B796D"/>
    <w:rsid w:val="006C17F6"/>
    <w:rsid w:val="006C34F9"/>
    <w:rsid w:val="006C38B2"/>
    <w:rsid w:val="006C3F9E"/>
    <w:rsid w:val="006C453E"/>
    <w:rsid w:val="006C4B33"/>
    <w:rsid w:val="006C5F68"/>
    <w:rsid w:val="006C717B"/>
    <w:rsid w:val="006C73BD"/>
    <w:rsid w:val="006C77A9"/>
    <w:rsid w:val="006D072D"/>
    <w:rsid w:val="006D176E"/>
    <w:rsid w:val="006D21C3"/>
    <w:rsid w:val="006D2BD0"/>
    <w:rsid w:val="006D3A05"/>
    <w:rsid w:val="006D5C75"/>
    <w:rsid w:val="006D7D22"/>
    <w:rsid w:val="006E0134"/>
    <w:rsid w:val="006E27E5"/>
    <w:rsid w:val="006E3A27"/>
    <w:rsid w:val="006E777D"/>
    <w:rsid w:val="006F3B8A"/>
    <w:rsid w:val="006F4CB0"/>
    <w:rsid w:val="006F5745"/>
    <w:rsid w:val="006F68F5"/>
    <w:rsid w:val="006F741A"/>
    <w:rsid w:val="00700923"/>
    <w:rsid w:val="00701100"/>
    <w:rsid w:val="00706C9E"/>
    <w:rsid w:val="0071211B"/>
    <w:rsid w:val="0071515B"/>
    <w:rsid w:val="00717864"/>
    <w:rsid w:val="00717A01"/>
    <w:rsid w:val="00720E6B"/>
    <w:rsid w:val="007218B6"/>
    <w:rsid w:val="00721E4C"/>
    <w:rsid w:val="007248CE"/>
    <w:rsid w:val="00724C98"/>
    <w:rsid w:val="007269E5"/>
    <w:rsid w:val="00731048"/>
    <w:rsid w:val="00731907"/>
    <w:rsid w:val="00732580"/>
    <w:rsid w:val="007326AA"/>
    <w:rsid w:val="00732BBB"/>
    <w:rsid w:val="007352F3"/>
    <w:rsid w:val="00736ACC"/>
    <w:rsid w:val="007440DD"/>
    <w:rsid w:val="00744518"/>
    <w:rsid w:val="00745CDB"/>
    <w:rsid w:val="0074726B"/>
    <w:rsid w:val="00747404"/>
    <w:rsid w:val="00751245"/>
    <w:rsid w:val="0075281D"/>
    <w:rsid w:val="00753A2F"/>
    <w:rsid w:val="00760A52"/>
    <w:rsid w:val="007628EE"/>
    <w:rsid w:val="00771AFB"/>
    <w:rsid w:val="00771C64"/>
    <w:rsid w:val="00771C76"/>
    <w:rsid w:val="00772A74"/>
    <w:rsid w:val="00773CBD"/>
    <w:rsid w:val="00773F8E"/>
    <w:rsid w:val="00775846"/>
    <w:rsid w:val="007775A6"/>
    <w:rsid w:val="00781062"/>
    <w:rsid w:val="00781C58"/>
    <w:rsid w:val="0078374E"/>
    <w:rsid w:val="007903F1"/>
    <w:rsid w:val="0079104A"/>
    <w:rsid w:val="0079109A"/>
    <w:rsid w:val="0079277E"/>
    <w:rsid w:val="00793E4E"/>
    <w:rsid w:val="00794285"/>
    <w:rsid w:val="0079476C"/>
    <w:rsid w:val="007A0296"/>
    <w:rsid w:val="007A1D3C"/>
    <w:rsid w:val="007A3C5D"/>
    <w:rsid w:val="007A43EC"/>
    <w:rsid w:val="007B0FDF"/>
    <w:rsid w:val="007B3C37"/>
    <w:rsid w:val="007B3FBB"/>
    <w:rsid w:val="007B4465"/>
    <w:rsid w:val="007B4CEE"/>
    <w:rsid w:val="007B52BA"/>
    <w:rsid w:val="007B5755"/>
    <w:rsid w:val="007B6F1F"/>
    <w:rsid w:val="007B79FB"/>
    <w:rsid w:val="007C1505"/>
    <w:rsid w:val="007C1C79"/>
    <w:rsid w:val="007C3721"/>
    <w:rsid w:val="007C4CB5"/>
    <w:rsid w:val="007C5127"/>
    <w:rsid w:val="007C6034"/>
    <w:rsid w:val="007C6ACC"/>
    <w:rsid w:val="007D17C1"/>
    <w:rsid w:val="007D1A8B"/>
    <w:rsid w:val="007D633D"/>
    <w:rsid w:val="007D7799"/>
    <w:rsid w:val="007E2EFB"/>
    <w:rsid w:val="007E335E"/>
    <w:rsid w:val="007E7A3F"/>
    <w:rsid w:val="007F139B"/>
    <w:rsid w:val="007F1A81"/>
    <w:rsid w:val="007F54C3"/>
    <w:rsid w:val="007F5D54"/>
    <w:rsid w:val="007F722C"/>
    <w:rsid w:val="00801CA4"/>
    <w:rsid w:val="00804A38"/>
    <w:rsid w:val="00804EEA"/>
    <w:rsid w:val="00805B42"/>
    <w:rsid w:val="008060B0"/>
    <w:rsid w:val="00806402"/>
    <w:rsid w:val="008109F1"/>
    <w:rsid w:val="00810C2C"/>
    <w:rsid w:val="00814056"/>
    <w:rsid w:val="00814BEE"/>
    <w:rsid w:val="0081540A"/>
    <w:rsid w:val="00815B76"/>
    <w:rsid w:val="00815F85"/>
    <w:rsid w:val="008175C4"/>
    <w:rsid w:val="00817BC3"/>
    <w:rsid w:val="00817E92"/>
    <w:rsid w:val="00821855"/>
    <w:rsid w:val="0082390B"/>
    <w:rsid w:val="00824205"/>
    <w:rsid w:val="00825BFB"/>
    <w:rsid w:val="00830372"/>
    <w:rsid w:val="00831169"/>
    <w:rsid w:val="008313B5"/>
    <w:rsid w:val="008323A9"/>
    <w:rsid w:val="00841E3E"/>
    <w:rsid w:val="00842D45"/>
    <w:rsid w:val="00843602"/>
    <w:rsid w:val="0084536C"/>
    <w:rsid w:val="00846DD7"/>
    <w:rsid w:val="00850009"/>
    <w:rsid w:val="008504AB"/>
    <w:rsid w:val="00856819"/>
    <w:rsid w:val="008569F6"/>
    <w:rsid w:val="008627C2"/>
    <w:rsid w:val="00862D01"/>
    <w:rsid w:val="008660F0"/>
    <w:rsid w:val="00866DC0"/>
    <w:rsid w:val="008703F6"/>
    <w:rsid w:val="00876B06"/>
    <w:rsid w:val="00880F09"/>
    <w:rsid w:val="008819FC"/>
    <w:rsid w:val="0088434A"/>
    <w:rsid w:val="00886515"/>
    <w:rsid w:val="0088706D"/>
    <w:rsid w:val="008928B0"/>
    <w:rsid w:val="00892D38"/>
    <w:rsid w:val="00894171"/>
    <w:rsid w:val="0089472B"/>
    <w:rsid w:val="008A1360"/>
    <w:rsid w:val="008A14B8"/>
    <w:rsid w:val="008A3341"/>
    <w:rsid w:val="008A3D40"/>
    <w:rsid w:val="008A6CFB"/>
    <w:rsid w:val="008B0B11"/>
    <w:rsid w:val="008B3188"/>
    <w:rsid w:val="008B533F"/>
    <w:rsid w:val="008B611A"/>
    <w:rsid w:val="008B66B1"/>
    <w:rsid w:val="008B7289"/>
    <w:rsid w:val="008C1909"/>
    <w:rsid w:val="008C2ABF"/>
    <w:rsid w:val="008C3E0A"/>
    <w:rsid w:val="008C55BF"/>
    <w:rsid w:val="008C62DC"/>
    <w:rsid w:val="008C6EF2"/>
    <w:rsid w:val="008C78F6"/>
    <w:rsid w:val="008D3D30"/>
    <w:rsid w:val="008D47AB"/>
    <w:rsid w:val="008D4AD6"/>
    <w:rsid w:val="008E13FF"/>
    <w:rsid w:val="008E3EE2"/>
    <w:rsid w:val="008E5043"/>
    <w:rsid w:val="008E54C6"/>
    <w:rsid w:val="008E5E64"/>
    <w:rsid w:val="008F0AA9"/>
    <w:rsid w:val="008F1ED9"/>
    <w:rsid w:val="008F203B"/>
    <w:rsid w:val="008F5B41"/>
    <w:rsid w:val="008F663E"/>
    <w:rsid w:val="00901055"/>
    <w:rsid w:val="009025BB"/>
    <w:rsid w:val="00904A5F"/>
    <w:rsid w:val="0091173C"/>
    <w:rsid w:val="009141C0"/>
    <w:rsid w:val="00914659"/>
    <w:rsid w:val="0091468E"/>
    <w:rsid w:val="009151D1"/>
    <w:rsid w:val="009151EF"/>
    <w:rsid w:val="0091553A"/>
    <w:rsid w:val="00915AFB"/>
    <w:rsid w:val="00915BEC"/>
    <w:rsid w:val="00920BEC"/>
    <w:rsid w:val="00925B2F"/>
    <w:rsid w:val="00926242"/>
    <w:rsid w:val="009349A7"/>
    <w:rsid w:val="00934E11"/>
    <w:rsid w:val="00934F69"/>
    <w:rsid w:val="00935E3E"/>
    <w:rsid w:val="0094088D"/>
    <w:rsid w:val="0094191D"/>
    <w:rsid w:val="0094535D"/>
    <w:rsid w:val="0094788E"/>
    <w:rsid w:val="0095328E"/>
    <w:rsid w:val="0095459D"/>
    <w:rsid w:val="00960B5E"/>
    <w:rsid w:val="00962D88"/>
    <w:rsid w:val="00964DE9"/>
    <w:rsid w:val="00965AC4"/>
    <w:rsid w:val="00966A8E"/>
    <w:rsid w:val="00967518"/>
    <w:rsid w:val="00970765"/>
    <w:rsid w:val="00971735"/>
    <w:rsid w:val="00976A7B"/>
    <w:rsid w:val="00976B22"/>
    <w:rsid w:val="00976DCF"/>
    <w:rsid w:val="0098242F"/>
    <w:rsid w:val="009830CE"/>
    <w:rsid w:val="00984449"/>
    <w:rsid w:val="009850AA"/>
    <w:rsid w:val="00985342"/>
    <w:rsid w:val="00985B3D"/>
    <w:rsid w:val="00987E3F"/>
    <w:rsid w:val="0099059B"/>
    <w:rsid w:val="00992418"/>
    <w:rsid w:val="009946A4"/>
    <w:rsid w:val="00997E47"/>
    <w:rsid w:val="009A0571"/>
    <w:rsid w:val="009A19EB"/>
    <w:rsid w:val="009A1E62"/>
    <w:rsid w:val="009A1EB6"/>
    <w:rsid w:val="009A56B7"/>
    <w:rsid w:val="009A6B66"/>
    <w:rsid w:val="009B167B"/>
    <w:rsid w:val="009C10F6"/>
    <w:rsid w:val="009C1F6B"/>
    <w:rsid w:val="009C1F96"/>
    <w:rsid w:val="009C3121"/>
    <w:rsid w:val="009C47AF"/>
    <w:rsid w:val="009C7536"/>
    <w:rsid w:val="009D20D2"/>
    <w:rsid w:val="009D20EB"/>
    <w:rsid w:val="009D3BB7"/>
    <w:rsid w:val="009D4739"/>
    <w:rsid w:val="009D5BB1"/>
    <w:rsid w:val="009D6B76"/>
    <w:rsid w:val="009D6F18"/>
    <w:rsid w:val="009D7461"/>
    <w:rsid w:val="009E070D"/>
    <w:rsid w:val="009E14E5"/>
    <w:rsid w:val="009E19AB"/>
    <w:rsid w:val="009E2757"/>
    <w:rsid w:val="009E2CC7"/>
    <w:rsid w:val="009E422F"/>
    <w:rsid w:val="009E50B2"/>
    <w:rsid w:val="009E7278"/>
    <w:rsid w:val="009F1095"/>
    <w:rsid w:val="009F1269"/>
    <w:rsid w:val="009F2278"/>
    <w:rsid w:val="009F43D3"/>
    <w:rsid w:val="009F4E7A"/>
    <w:rsid w:val="009F569D"/>
    <w:rsid w:val="00A02C0D"/>
    <w:rsid w:val="00A03023"/>
    <w:rsid w:val="00A0383E"/>
    <w:rsid w:val="00A0389A"/>
    <w:rsid w:val="00A04397"/>
    <w:rsid w:val="00A07269"/>
    <w:rsid w:val="00A07491"/>
    <w:rsid w:val="00A07D76"/>
    <w:rsid w:val="00A07E3D"/>
    <w:rsid w:val="00A12A0F"/>
    <w:rsid w:val="00A1304E"/>
    <w:rsid w:val="00A14A54"/>
    <w:rsid w:val="00A158C3"/>
    <w:rsid w:val="00A16C02"/>
    <w:rsid w:val="00A22C33"/>
    <w:rsid w:val="00A2364D"/>
    <w:rsid w:val="00A23D81"/>
    <w:rsid w:val="00A240A2"/>
    <w:rsid w:val="00A2485A"/>
    <w:rsid w:val="00A25EB6"/>
    <w:rsid w:val="00A275CE"/>
    <w:rsid w:val="00A27931"/>
    <w:rsid w:val="00A304C4"/>
    <w:rsid w:val="00A30EB1"/>
    <w:rsid w:val="00A31312"/>
    <w:rsid w:val="00A3281F"/>
    <w:rsid w:val="00A32CB3"/>
    <w:rsid w:val="00A34581"/>
    <w:rsid w:val="00A412C0"/>
    <w:rsid w:val="00A451FE"/>
    <w:rsid w:val="00A46D62"/>
    <w:rsid w:val="00A509BE"/>
    <w:rsid w:val="00A527DF"/>
    <w:rsid w:val="00A54106"/>
    <w:rsid w:val="00A60456"/>
    <w:rsid w:val="00A66379"/>
    <w:rsid w:val="00A67D12"/>
    <w:rsid w:val="00A82E8A"/>
    <w:rsid w:val="00A84D2F"/>
    <w:rsid w:val="00A86CB7"/>
    <w:rsid w:val="00A87052"/>
    <w:rsid w:val="00A8728A"/>
    <w:rsid w:val="00A878EA"/>
    <w:rsid w:val="00A908A8"/>
    <w:rsid w:val="00A92F30"/>
    <w:rsid w:val="00A9498E"/>
    <w:rsid w:val="00AA1836"/>
    <w:rsid w:val="00AA47DE"/>
    <w:rsid w:val="00AA4B68"/>
    <w:rsid w:val="00AA4EB2"/>
    <w:rsid w:val="00AA601D"/>
    <w:rsid w:val="00AB001E"/>
    <w:rsid w:val="00AB0701"/>
    <w:rsid w:val="00AB22D2"/>
    <w:rsid w:val="00AB2AF0"/>
    <w:rsid w:val="00AB30EE"/>
    <w:rsid w:val="00AC4141"/>
    <w:rsid w:val="00AC5911"/>
    <w:rsid w:val="00AC62DF"/>
    <w:rsid w:val="00AD0BE5"/>
    <w:rsid w:val="00AD14CB"/>
    <w:rsid w:val="00AD2C18"/>
    <w:rsid w:val="00AD2E4D"/>
    <w:rsid w:val="00AD3124"/>
    <w:rsid w:val="00AD46AB"/>
    <w:rsid w:val="00AD4A9B"/>
    <w:rsid w:val="00AD5DDD"/>
    <w:rsid w:val="00AD7D6D"/>
    <w:rsid w:val="00AE1FC3"/>
    <w:rsid w:val="00AE2750"/>
    <w:rsid w:val="00AF1596"/>
    <w:rsid w:val="00AF340A"/>
    <w:rsid w:val="00AF3CC3"/>
    <w:rsid w:val="00AF5939"/>
    <w:rsid w:val="00AF66ED"/>
    <w:rsid w:val="00AF6761"/>
    <w:rsid w:val="00B0024C"/>
    <w:rsid w:val="00B04C6B"/>
    <w:rsid w:val="00B05AFC"/>
    <w:rsid w:val="00B10C4F"/>
    <w:rsid w:val="00B13EE8"/>
    <w:rsid w:val="00B2027B"/>
    <w:rsid w:val="00B225D7"/>
    <w:rsid w:val="00B22D8F"/>
    <w:rsid w:val="00B234C3"/>
    <w:rsid w:val="00B24539"/>
    <w:rsid w:val="00B24766"/>
    <w:rsid w:val="00B25BBC"/>
    <w:rsid w:val="00B305E3"/>
    <w:rsid w:val="00B32922"/>
    <w:rsid w:val="00B33B93"/>
    <w:rsid w:val="00B33D17"/>
    <w:rsid w:val="00B3453D"/>
    <w:rsid w:val="00B3542B"/>
    <w:rsid w:val="00B37049"/>
    <w:rsid w:val="00B3716D"/>
    <w:rsid w:val="00B4298B"/>
    <w:rsid w:val="00B440BC"/>
    <w:rsid w:val="00B44246"/>
    <w:rsid w:val="00B467C6"/>
    <w:rsid w:val="00B46B59"/>
    <w:rsid w:val="00B5079F"/>
    <w:rsid w:val="00B50F52"/>
    <w:rsid w:val="00B513FB"/>
    <w:rsid w:val="00B51809"/>
    <w:rsid w:val="00B5229E"/>
    <w:rsid w:val="00B52A7B"/>
    <w:rsid w:val="00B541B4"/>
    <w:rsid w:val="00B556A0"/>
    <w:rsid w:val="00B577A7"/>
    <w:rsid w:val="00B60691"/>
    <w:rsid w:val="00B6460C"/>
    <w:rsid w:val="00B64EC9"/>
    <w:rsid w:val="00B6693A"/>
    <w:rsid w:val="00B66D58"/>
    <w:rsid w:val="00B67E3A"/>
    <w:rsid w:val="00B714D3"/>
    <w:rsid w:val="00B722D1"/>
    <w:rsid w:val="00B7390E"/>
    <w:rsid w:val="00B74B14"/>
    <w:rsid w:val="00B74B25"/>
    <w:rsid w:val="00B74D68"/>
    <w:rsid w:val="00B76682"/>
    <w:rsid w:val="00B766AD"/>
    <w:rsid w:val="00B76948"/>
    <w:rsid w:val="00B7753B"/>
    <w:rsid w:val="00B77996"/>
    <w:rsid w:val="00B80219"/>
    <w:rsid w:val="00B81BFB"/>
    <w:rsid w:val="00B82981"/>
    <w:rsid w:val="00B8386C"/>
    <w:rsid w:val="00B84FF7"/>
    <w:rsid w:val="00B87937"/>
    <w:rsid w:val="00B87C86"/>
    <w:rsid w:val="00B90C92"/>
    <w:rsid w:val="00B917C6"/>
    <w:rsid w:val="00B95333"/>
    <w:rsid w:val="00B9572E"/>
    <w:rsid w:val="00B975B2"/>
    <w:rsid w:val="00BA0B2E"/>
    <w:rsid w:val="00BA136E"/>
    <w:rsid w:val="00BA267E"/>
    <w:rsid w:val="00BA52F5"/>
    <w:rsid w:val="00BA7E0D"/>
    <w:rsid w:val="00BB0393"/>
    <w:rsid w:val="00BB03AA"/>
    <w:rsid w:val="00BB0DF8"/>
    <w:rsid w:val="00BB4186"/>
    <w:rsid w:val="00BB4FDF"/>
    <w:rsid w:val="00BB59A2"/>
    <w:rsid w:val="00BB6B3E"/>
    <w:rsid w:val="00BB7CA4"/>
    <w:rsid w:val="00BC256C"/>
    <w:rsid w:val="00BC7A97"/>
    <w:rsid w:val="00BD27CB"/>
    <w:rsid w:val="00BD2883"/>
    <w:rsid w:val="00BD28A4"/>
    <w:rsid w:val="00BD32F9"/>
    <w:rsid w:val="00BD7555"/>
    <w:rsid w:val="00BD7F97"/>
    <w:rsid w:val="00BE0825"/>
    <w:rsid w:val="00BE1BB3"/>
    <w:rsid w:val="00BE47FF"/>
    <w:rsid w:val="00BE5CBF"/>
    <w:rsid w:val="00BE643E"/>
    <w:rsid w:val="00BE7560"/>
    <w:rsid w:val="00BF2AB2"/>
    <w:rsid w:val="00BF4E10"/>
    <w:rsid w:val="00BF5D83"/>
    <w:rsid w:val="00BF5FAB"/>
    <w:rsid w:val="00BF767A"/>
    <w:rsid w:val="00C00757"/>
    <w:rsid w:val="00C0112F"/>
    <w:rsid w:val="00C05C55"/>
    <w:rsid w:val="00C071F3"/>
    <w:rsid w:val="00C10C86"/>
    <w:rsid w:val="00C1141D"/>
    <w:rsid w:val="00C146F6"/>
    <w:rsid w:val="00C157EC"/>
    <w:rsid w:val="00C17FC6"/>
    <w:rsid w:val="00C21452"/>
    <w:rsid w:val="00C23653"/>
    <w:rsid w:val="00C25DDA"/>
    <w:rsid w:val="00C26A75"/>
    <w:rsid w:val="00C31481"/>
    <w:rsid w:val="00C31646"/>
    <w:rsid w:val="00C31B67"/>
    <w:rsid w:val="00C345E3"/>
    <w:rsid w:val="00C3493E"/>
    <w:rsid w:val="00C35A5A"/>
    <w:rsid w:val="00C361F7"/>
    <w:rsid w:val="00C363C3"/>
    <w:rsid w:val="00C36CB5"/>
    <w:rsid w:val="00C37699"/>
    <w:rsid w:val="00C40811"/>
    <w:rsid w:val="00C43791"/>
    <w:rsid w:val="00C43D53"/>
    <w:rsid w:val="00C43D94"/>
    <w:rsid w:val="00C44B92"/>
    <w:rsid w:val="00C454D6"/>
    <w:rsid w:val="00C47D4A"/>
    <w:rsid w:val="00C51991"/>
    <w:rsid w:val="00C52687"/>
    <w:rsid w:val="00C52F20"/>
    <w:rsid w:val="00C531E7"/>
    <w:rsid w:val="00C57A73"/>
    <w:rsid w:val="00C602DA"/>
    <w:rsid w:val="00C60EF2"/>
    <w:rsid w:val="00C6124F"/>
    <w:rsid w:val="00C612C1"/>
    <w:rsid w:val="00C61763"/>
    <w:rsid w:val="00C61E7D"/>
    <w:rsid w:val="00C66A47"/>
    <w:rsid w:val="00C66B2D"/>
    <w:rsid w:val="00C66F11"/>
    <w:rsid w:val="00C70320"/>
    <w:rsid w:val="00C70B97"/>
    <w:rsid w:val="00C74C57"/>
    <w:rsid w:val="00C7569D"/>
    <w:rsid w:val="00C76700"/>
    <w:rsid w:val="00C77BBE"/>
    <w:rsid w:val="00C8082E"/>
    <w:rsid w:val="00C827F5"/>
    <w:rsid w:val="00C82B60"/>
    <w:rsid w:val="00C841FC"/>
    <w:rsid w:val="00C8421D"/>
    <w:rsid w:val="00C95370"/>
    <w:rsid w:val="00C96293"/>
    <w:rsid w:val="00C9715A"/>
    <w:rsid w:val="00C97FF5"/>
    <w:rsid w:val="00CA010B"/>
    <w:rsid w:val="00CA1607"/>
    <w:rsid w:val="00CA18D9"/>
    <w:rsid w:val="00CA33AC"/>
    <w:rsid w:val="00CA45A9"/>
    <w:rsid w:val="00CA4F9E"/>
    <w:rsid w:val="00CA5519"/>
    <w:rsid w:val="00CB19F6"/>
    <w:rsid w:val="00CB2224"/>
    <w:rsid w:val="00CB22FA"/>
    <w:rsid w:val="00CB4DF1"/>
    <w:rsid w:val="00CB60FA"/>
    <w:rsid w:val="00CB6606"/>
    <w:rsid w:val="00CC0A04"/>
    <w:rsid w:val="00CC13F8"/>
    <w:rsid w:val="00CC197B"/>
    <w:rsid w:val="00CC3C8E"/>
    <w:rsid w:val="00CC5670"/>
    <w:rsid w:val="00CC7BF4"/>
    <w:rsid w:val="00CD044B"/>
    <w:rsid w:val="00CD0936"/>
    <w:rsid w:val="00CD146A"/>
    <w:rsid w:val="00CD1AE0"/>
    <w:rsid w:val="00CD21BD"/>
    <w:rsid w:val="00CD2640"/>
    <w:rsid w:val="00CD3F60"/>
    <w:rsid w:val="00CD506B"/>
    <w:rsid w:val="00CE0914"/>
    <w:rsid w:val="00CE1F8C"/>
    <w:rsid w:val="00CE32E5"/>
    <w:rsid w:val="00CE45BE"/>
    <w:rsid w:val="00CE4E90"/>
    <w:rsid w:val="00CE62DB"/>
    <w:rsid w:val="00CF00AC"/>
    <w:rsid w:val="00CF29A6"/>
    <w:rsid w:val="00CF2A5C"/>
    <w:rsid w:val="00CF4485"/>
    <w:rsid w:val="00CF5BC7"/>
    <w:rsid w:val="00CF6132"/>
    <w:rsid w:val="00CF661E"/>
    <w:rsid w:val="00D00151"/>
    <w:rsid w:val="00D004F9"/>
    <w:rsid w:val="00D01190"/>
    <w:rsid w:val="00D020BE"/>
    <w:rsid w:val="00D030C2"/>
    <w:rsid w:val="00D03BD7"/>
    <w:rsid w:val="00D05157"/>
    <w:rsid w:val="00D10350"/>
    <w:rsid w:val="00D10AA6"/>
    <w:rsid w:val="00D14131"/>
    <w:rsid w:val="00D15FA9"/>
    <w:rsid w:val="00D170ED"/>
    <w:rsid w:val="00D171F2"/>
    <w:rsid w:val="00D20676"/>
    <w:rsid w:val="00D21404"/>
    <w:rsid w:val="00D227B2"/>
    <w:rsid w:val="00D252F7"/>
    <w:rsid w:val="00D277D7"/>
    <w:rsid w:val="00D279E6"/>
    <w:rsid w:val="00D309AC"/>
    <w:rsid w:val="00D3442A"/>
    <w:rsid w:val="00D363F7"/>
    <w:rsid w:val="00D37491"/>
    <w:rsid w:val="00D377BB"/>
    <w:rsid w:val="00D4090F"/>
    <w:rsid w:val="00D4307D"/>
    <w:rsid w:val="00D474B6"/>
    <w:rsid w:val="00D510F0"/>
    <w:rsid w:val="00D534D9"/>
    <w:rsid w:val="00D54134"/>
    <w:rsid w:val="00D55A06"/>
    <w:rsid w:val="00D56226"/>
    <w:rsid w:val="00D56331"/>
    <w:rsid w:val="00D57E56"/>
    <w:rsid w:val="00D61092"/>
    <w:rsid w:val="00D62A6D"/>
    <w:rsid w:val="00D63DE5"/>
    <w:rsid w:val="00D64289"/>
    <w:rsid w:val="00D653B6"/>
    <w:rsid w:val="00D6569E"/>
    <w:rsid w:val="00D6574E"/>
    <w:rsid w:val="00D6772C"/>
    <w:rsid w:val="00D70B15"/>
    <w:rsid w:val="00D711DD"/>
    <w:rsid w:val="00D71616"/>
    <w:rsid w:val="00D721C5"/>
    <w:rsid w:val="00D725ED"/>
    <w:rsid w:val="00D73E7C"/>
    <w:rsid w:val="00D75D2B"/>
    <w:rsid w:val="00D75FC8"/>
    <w:rsid w:val="00D765DD"/>
    <w:rsid w:val="00D82541"/>
    <w:rsid w:val="00D838E2"/>
    <w:rsid w:val="00D84022"/>
    <w:rsid w:val="00D8757C"/>
    <w:rsid w:val="00D902E1"/>
    <w:rsid w:val="00D918F0"/>
    <w:rsid w:val="00D94638"/>
    <w:rsid w:val="00D94F89"/>
    <w:rsid w:val="00D955B2"/>
    <w:rsid w:val="00DA0A21"/>
    <w:rsid w:val="00DA2E7B"/>
    <w:rsid w:val="00DA33D5"/>
    <w:rsid w:val="00DA6910"/>
    <w:rsid w:val="00DA7AD3"/>
    <w:rsid w:val="00DB0166"/>
    <w:rsid w:val="00DB0397"/>
    <w:rsid w:val="00DB319C"/>
    <w:rsid w:val="00DB3DB9"/>
    <w:rsid w:val="00DB4796"/>
    <w:rsid w:val="00DB4CDC"/>
    <w:rsid w:val="00DB5B15"/>
    <w:rsid w:val="00DB5E11"/>
    <w:rsid w:val="00DB65C9"/>
    <w:rsid w:val="00DB6F92"/>
    <w:rsid w:val="00DC33AD"/>
    <w:rsid w:val="00DC44A0"/>
    <w:rsid w:val="00DC5657"/>
    <w:rsid w:val="00DD1EDC"/>
    <w:rsid w:val="00DD5770"/>
    <w:rsid w:val="00DD78C1"/>
    <w:rsid w:val="00DD7E4A"/>
    <w:rsid w:val="00DE0DAE"/>
    <w:rsid w:val="00DE4A57"/>
    <w:rsid w:val="00DE5ECE"/>
    <w:rsid w:val="00DE65F9"/>
    <w:rsid w:val="00DE711E"/>
    <w:rsid w:val="00DF15D9"/>
    <w:rsid w:val="00DF4278"/>
    <w:rsid w:val="00DF4543"/>
    <w:rsid w:val="00DF53D4"/>
    <w:rsid w:val="00DF6504"/>
    <w:rsid w:val="00DF71CD"/>
    <w:rsid w:val="00E0392D"/>
    <w:rsid w:val="00E056AB"/>
    <w:rsid w:val="00E0666A"/>
    <w:rsid w:val="00E07643"/>
    <w:rsid w:val="00E076CB"/>
    <w:rsid w:val="00E1038B"/>
    <w:rsid w:val="00E11019"/>
    <w:rsid w:val="00E13971"/>
    <w:rsid w:val="00E13E4B"/>
    <w:rsid w:val="00E14639"/>
    <w:rsid w:val="00E16003"/>
    <w:rsid w:val="00E161A3"/>
    <w:rsid w:val="00E17A66"/>
    <w:rsid w:val="00E20BB5"/>
    <w:rsid w:val="00E20E7E"/>
    <w:rsid w:val="00E21AE6"/>
    <w:rsid w:val="00E24D2D"/>
    <w:rsid w:val="00E270EC"/>
    <w:rsid w:val="00E31817"/>
    <w:rsid w:val="00E31A8B"/>
    <w:rsid w:val="00E33218"/>
    <w:rsid w:val="00E3399F"/>
    <w:rsid w:val="00E3424E"/>
    <w:rsid w:val="00E34751"/>
    <w:rsid w:val="00E35FAD"/>
    <w:rsid w:val="00E36052"/>
    <w:rsid w:val="00E367C4"/>
    <w:rsid w:val="00E36A39"/>
    <w:rsid w:val="00E43264"/>
    <w:rsid w:val="00E477F3"/>
    <w:rsid w:val="00E47959"/>
    <w:rsid w:val="00E47C47"/>
    <w:rsid w:val="00E5221A"/>
    <w:rsid w:val="00E555B4"/>
    <w:rsid w:val="00E57512"/>
    <w:rsid w:val="00E60AF5"/>
    <w:rsid w:val="00E631A0"/>
    <w:rsid w:val="00E66624"/>
    <w:rsid w:val="00E713B3"/>
    <w:rsid w:val="00E71F2F"/>
    <w:rsid w:val="00E729D3"/>
    <w:rsid w:val="00E729F1"/>
    <w:rsid w:val="00E77266"/>
    <w:rsid w:val="00E775DF"/>
    <w:rsid w:val="00E77D22"/>
    <w:rsid w:val="00E80BA2"/>
    <w:rsid w:val="00E80C16"/>
    <w:rsid w:val="00E82F3E"/>
    <w:rsid w:val="00E84B03"/>
    <w:rsid w:val="00E85B5C"/>
    <w:rsid w:val="00E865D4"/>
    <w:rsid w:val="00E879AA"/>
    <w:rsid w:val="00E91FDD"/>
    <w:rsid w:val="00E92265"/>
    <w:rsid w:val="00E9238C"/>
    <w:rsid w:val="00E92991"/>
    <w:rsid w:val="00E92E7E"/>
    <w:rsid w:val="00E94248"/>
    <w:rsid w:val="00E94B63"/>
    <w:rsid w:val="00E94CB6"/>
    <w:rsid w:val="00E95804"/>
    <w:rsid w:val="00E96E7A"/>
    <w:rsid w:val="00EA379F"/>
    <w:rsid w:val="00EA4AA5"/>
    <w:rsid w:val="00EA51EB"/>
    <w:rsid w:val="00EA5BE9"/>
    <w:rsid w:val="00EA6FC4"/>
    <w:rsid w:val="00EA747A"/>
    <w:rsid w:val="00EB0928"/>
    <w:rsid w:val="00EB28DB"/>
    <w:rsid w:val="00EB45C5"/>
    <w:rsid w:val="00EB722E"/>
    <w:rsid w:val="00EB74E1"/>
    <w:rsid w:val="00EC4E59"/>
    <w:rsid w:val="00EC64AD"/>
    <w:rsid w:val="00ED08B9"/>
    <w:rsid w:val="00ED1F2D"/>
    <w:rsid w:val="00ED213D"/>
    <w:rsid w:val="00ED37C7"/>
    <w:rsid w:val="00ED3999"/>
    <w:rsid w:val="00ED4D56"/>
    <w:rsid w:val="00ED535D"/>
    <w:rsid w:val="00ED5AB6"/>
    <w:rsid w:val="00ED5FF5"/>
    <w:rsid w:val="00ED7E31"/>
    <w:rsid w:val="00EE4008"/>
    <w:rsid w:val="00EE5246"/>
    <w:rsid w:val="00EE653F"/>
    <w:rsid w:val="00EF06A0"/>
    <w:rsid w:val="00EF112B"/>
    <w:rsid w:val="00EF1D15"/>
    <w:rsid w:val="00EF3277"/>
    <w:rsid w:val="00F01593"/>
    <w:rsid w:val="00F04CA3"/>
    <w:rsid w:val="00F04E99"/>
    <w:rsid w:val="00F052E9"/>
    <w:rsid w:val="00F0543D"/>
    <w:rsid w:val="00F05E9C"/>
    <w:rsid w:val="00F06902"/>
    <w:rsid w:val="00F07324"/>
    <w:rsid w:val="00F10507"/>
    <w:rsid w:val="00F1160F"/>
    <w:rsid w:val="00F1173B"/>
    <w:rsid w:val="00F11C8F"/>
    <w:rsid w:val="00F145B8"/>
    <w:rsid w:val="00F1526F"/>
    <w:rsid w:val="00F157DA"/>
    <w:rsid w:val="00F20690"/>
    <w:rsid w:val="00F20CE8"/>
    <w:rsid w:val="00F21707"/>
    <w:rsid w:val="00F21D08"/>
    <w:rsid w:val="00F22159"/>
    <w:rsid w:val="00F223CE"/>
    <w:rsid w:val="00F23078"/>
    <w:rsid w:val="00F2377B"/>
    <w:rsid w:val="00F26706"/>
    <w:rsid w:val="00F32252"/>
    <w:rsid w:val="00F33563"/>
    <w:rsid w:val="00F3493C"/>
    <w:rsid w:val="00F35E43"/>
    <w:rsid w:val="00F44513"/>
    <w:rsid w:val="00F46157"/>
    <w:rsid w:val="00F46EF5"/>
    <w:rsid w:val="00F61036"/>
    <w:rsid w:val="00F676C8"/>
    <w:rsid w:val="00F70EC9"/>
    <w:rsid w:val="00F71FA6"/>
    <w:rsid w:val="00F72465"/>
    <w:rsid w:val="00F738C6"/>
    <w:rsid w:val="00F758DD"/>
    <w:rsid w:val="00F76DA2"/>
    <w:rsid w:val="00F77283"/>
    <w:rsid w:val="00F800E8"/>
    <w:rsid w:val="00F801C6"/>
    <w:rsid w:val="00F80EC3"/>
    <w:rsid w:val="00F80EC5"/>
    <w:rsid w:val="00F832E4"/>
    <w:rsid w:val="00F83E18"/>
    <w:rsid w:val="00F83F35"/>
    <w:rsid w:val="00F863E2"/>
    <w:rsid w:val="00F86455"/>
    <w:rsid w:val="00F8651F"/>
    <w:rsid w:val="00F875F9"/>
    <w:rsid w:val="00F87929"/>
    <w:rsid w:val="00F901C3"/>
    <w:rsid w:val="00F91083"/>
    <w:rsid w:val="00F9163B"/>
    <w:rsid w:val="00F93226"/>
    <w:rsid w:val="00F939A4"/>
    <w:rsid w:val="00F9603D"/>
    <w:rsid w:val="00FA1265"/>
    <w:rsid w:val="00FA4208"/>
    <w:rsid w:val="00FA43F2"/>
    <w:rsid w:val="00FB145F"/>
    <w:rsid w:val="00FB1814"/>
    <w:rsid w:val="00FB18D4"/>
    <w:rsid w:val="00FB2D70"/>
    <w:rsid w:val="00FB420F"/>
    <w:rsid w:val="00FB6524"/>
    <w:rsid w:val="00FC1249"/>
    <w:rsid w:val="00FC1A63"/>
    <w:rsid w:val="00FC212B"/>
    <w:rsid w:val="00FC2EAC"/>
    <w:rsid w:val="00FC3288"/>
    <w:rsid w:val="00FC46C3"/>
    <w:rsid w:val="00FC69B0"/>
    <w:rsid w:val="00FC7130"/>
    <w:rsid w:val="00FD7616"/>
    <w:rsid w:val="00FD78BF"/>
    <w:rsid w:val="00FD7A45"/>
    <w:rsid w:val="00FE12E9"/>
    <w:rsid w:val="00FE1C84"/>
    <w:rsid w:val="00FE1DFE"/>
    <w:rsid w:val="00FE2017"/>
    <w:rsid w:val="00FE2297"/>
    <w:rsid w:val="00FE235F"/>
    <w:rsid w:val="00FE756E"/>
    <w:rsid w:val="00FE7CB2"/>
    <w:rsid w:val="00FF26A2"/>
    <w:rsid w:val="00FF279D"/>
    <w:rsid w:val="00FF2CB7"/>
    <w:rsid w:val="00FF3E39"/>
    <w:rsid w:val="00FF54E4"/>
    <w:rsid w:val="00FF58DE"/>
    <w:rsid w:val="00FF5905"/>
    <w:rsid w:val="00FF5B2B"/>
    <w:rsid w:val="00FF5F80"/>
    <w:rsid w:val="00FF6D26"/>
    <w:rsid w:val="00FF6E0B"/>
    <w:rsid w:val="00FF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F0BD7"/>
  <w15:docId w15:val="{E89D8E57-55CA-4BC1-8169-7C408017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D3"/>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6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3EE2"/>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A1D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D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6ED3"/>
    <w:rPr>
      <w:sz w:val="16"/>
      <w:szCs w:val="16"/>
    </w:rPr>
  </w:style>
  <w:style w:type="paragraph" w:styleId="CommentText">
    <w:name w:val="annotation text"/>
    <w:basedOn w:val="Normal"/>
    <w:link w:val="CommentTextChar"/>
    <w:uiPriority w:val="99"/>
    <w:unhideWhenUsed/>
    <w:rsid w:val="00556ED3"/>
    <w:pPr>
      <w:spacing w:line="240" w:lineRule="auto"/>
    </w:pPr>
    <w:rPr>
      <w:sz w:val="20"/>
      <w:szCs w:val="20"/>
    </w:rPr>
  </w:style>
  <w:style w:type="character" w:customStyle="1" w:styleId="CommentTextChar">
    <w:name w:val="Comment Text Char"/>
    <w:basedOn w:val="DefaultParagraphFont"/>
    <w:link w:val="CommentText"/>
    <w:uiPriority w:val="99"/>
    <w:rsid w:val="00556ED3"/>
    <w:rPr>
      <w:rFonts w:ascii="Times New Roman" w:eastAsia="Times New Roman" w:hAnsi="Times New Roman" w:cs="Times New Roman"/>
      <w:sz w:val="20"/>
      <w:szCs w:val="20"/>
    </w:rPr>
  </w:style>
  <w:style w:type="paragraph" w:styleId="ListParagraph">
    <w:name w:val="List Paragraph"/>
    <w:basedOn w:val="Normal"/>
    <w:uiPriority w:val="34"/>
    <w:qFormat/>
    <w:rsid w:val="00F801C6"/>
    <w:pPr>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296A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666A"/>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D1855"/>
    <w:rPr>
      <w:b/>
      <w:bCs/>
    </w:rPr>
  </w:style>
  <w:style w:type="character" w:customStyle="1" w:styleId="CommentSubjectChar">
    <w:name w:val="Comment Subject Char"/>
    <w:basedOn w:val="CommentTextChar"/>
    <w:link w:val="CommentSubject"/>
    <w:uiPriority w:val="99"/>
    <w:semiHidden/>
    <w:rsid w:val="001D1855"/>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876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6B0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76B06"/>
    <w:rPr>
      <w:vertAlign w:val="superscript"/>
    </w:rPr>
  </w:style>
  <w:style w:type="character" w:customStyle="1" w:styleId="Heading3Char">
    <w:name w:val="Heading 3 Char"/>
    <w:basedOn w:val="DefaultParagraphFont"/>
    <w:link w:val="Heading3"/>
    <w:uiPriority w:val="9"/>
    <w:rsid w:val="008E3E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A1D3C"/>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7A1D3C"/>
    <w:rPr>
      <w:rFonts w:asciiTheme="majorHAnsi" w:eastAsiaTheme="majorEastAsia" w:hAnsiTheme="majorHAnsi" w:cstheme="majorBidi"/>
      <w:color w:val="2F5496" w:themeColor="accent1" w:themeShade="BF"/>
      <w:sz w:val="24"/>
      <w:szCs w:val="24"/>
    </w:rPr>
  </w:style>
  <w:style w:type="paragraph" w:styleId="TOCHeading">
    <w:name w:val="TOC Heading"/>
    <w:basedOn w:val="Heading1"/>
    <w:next w:val="Normal"/>
    <w:uiPriority w:val="39"/>
    <w:unhideWhenUsed/>
    <w:qFormat/>
    <w:rsid w:val="00FC7130"/>
    <w:pPr>
      <w:outlineLvl w:val="9"/>
    </w:pPr>
  </w:style>
  <w:style w:type="paragraph" w:styleId="TOC1">
    <w:name w:val="toc 1"/>
    <w:basedOn w:val="Normal"/>
    <w:next w:val="Normal"/>
    <w:autoRedefine/>
    <w:uiPriority w:val="39"/>
    <w:unhideWhenUsed/>
    <w:rsid w:val="00FC7130"/>
    <w:pPr>
      <w:spacing w:after="100"/>
    </w:pPr>
  </w:style>
  <w:style w:type="paragraph" w:styleId="TOC2">
    <w:name w:val="toc 2"/>
    <w:basedOn w:val="Normal"/>
    <w:next w:val="Normal"/>
    <w:autoRedefine/>
    <w:uiPriority w:val="39"/>
    <w:unhideWhenUsed/>
    <w:rsid w:val="00FC7130"/>
    <w:pPr>
      <w:spacing w:after="100"/>
      <w:ind w:left="240"/>
    </w:pPr>
  </w:style>
  <w:style w:type="character" w:styleId="Hyperlink">
    <w:name w:val="Hyperlink"/>
    <w:basedOn w:val="DefaultParagraphFont"/>
    <w:uiPriority w:val="99"/>
    <w:unhideWhenUsed/>
    <w:rsid w:val="00FC7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E9F1-9316-422F-BEF6-E7E999DD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87010</Words>
  <Characters>495960</Characters>
  <Application>Microsoft Office Word</Application>
  <DocSecurity>0</DocSecurity>
  <Lines>4133</Lines>
  <Paragraphs>1163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Laura W</cp:lastModifiedBy>
  <cp:revision>12</cp:revision>
  <dcterms:created xsi:type="dcterms:W3CDTF">2021-08-25T16:59:00Z</dcterms:created>
  <dcterms:modified xsi:type="dcterms:W3CDTF">2021-08-25T17:50:00Z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http://www.zotero.org/styles/nature-communications</vt:lpwstr>
  </property>
  <property fmtid="{D5CDD505-2E9C-101B-9397-08002B2CF9AE}" pid="21" name="Mendeley Recent Style Name 9_1">
    <vt:lpwstr>Nature Communications</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