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4"/>
          <w:szCs w:val="24"/>
        </w:rPr>
        <w:id w:val="1248311200"/>
        <w:docPartObj>
          <w:docPartGallery w:val="Table of Contents"/>
          <w:docPartUnique/>
        </w:docPartObj>
      </w:sdtPr>
      <w:sdtEndPr>
        <w:rPr>
          <w:b/>
          <w:bCs/>
          <w:noProof/>
        </w:rPr>
      </w:sdtEndPr>
      <w:sdtContent>
        <w:p w14:paraId="1D2E3B71" w14:textId="7E23244A" w:rsidR="00600551" w:rsidRDefault="00600551">
          <w:pPr>
            <w:pStyle w:val="TOCHeading"/>
          </w:pPr>
          <w:r>
            <w:t>Table of Contents</w:t>
          </w:r>
        </w:p>
        <w:commentRangeStart w:id="0"/>
        <w:p w14:paraId="025489CD" w14:textId="3EBBE559" w:rsidR="00600551" w:rsidRDefault="0060055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8742106" w:history="1">
            <w:r w:rsidRPr="00822407">
              <w:rPr>
                <w:rStyle w:val="Hyperlink"/>
                <w:noProof/>
              </w:rPr>
              <w:t>Abstract</w:t>
            </w:r>
            <w:r>
              <w:rPr>
                <w:noProof/>
                <w:webHidden/>
              </w:rPr>
              <w:tab/>
            </w:r>
            <w:r>
              <w:rPr>
                <w:noProof/>
                <w:webHidden/>
              </w:rPr>
              <w:fldChar w:fldCharType="begin"/>
            </w:r>
            <w:r>
              <w:rPr>
                <w:noProof/>
                <w:webHidden/>
              </w:rPr>
              <w:instrText xml:space="preserve"> PAGEREF _Toc78742106 \h </w:instrText>
            </w:r>
            <w:r>
              <w:rPr>
                <w:noProof/>
                <w:webHidden/>
              </w:rPr>
            </w:r>
            <w:r>
              <w:rPr>
                <w:noProof/>
                <w:webHidden/>
              </w:rPr>
              <w:fldChar w:fldCharType="separate"/>
            </w:r>
            <w:r w:rsidR="00EC3086">
              <w:rPr>
                <w:noProof/>
                <w:webHidden/>
              </w:rPr>
              <w:t>1</w:t>
            </w:r>
            <w:r>
              <w:rPr>
                <w:noProof/>
                <w:webHidden/>
              </w:rPr>
              <w:fldChar w:fldCharType="end"/>
            </w:r>
          </w:hyperlink>
        </w:p>
        <w:p w14:paraId="00373A2B" w14:textId="49952D55" w:rsidR="00600551" w:rsidRDefault="00FC0599">
          <w:pPr>
            <w:pStyle w:val="TOC1"/>
            <w:tabs>
              <w:tab w:val="right" w:leader="dot" w:pos="9350"/>
            </w:tabs>
            <w:rPr>
              <w:rFonts w:asciiTheme="minorHAnsi" w:eastAsiaTheme="minorEastAsia" w:hAnsiTheme="minorHAnsi" w:cstheme="minorBidi"/>
              <w:noProof/>
              <w:sz w:val="22"/>
              <w:szCs w:val="22"/>
            </w:rPr>
          </w:pPr>
          <w:hyperlink w:anchor="_Toc78742107" w:history="1">
            <w:r w:rsidR="0062093C">
              <w:rPr>
                <w:rStyle w:val="Hyperlink"/>
                <w:noProof/>
              </w:rPr>
              <w:t>Literature Review</w:t>
            </w:r>
            <w:r w:rsidR="00600551">
              <w:rPr>
                <w:noProof/>
                <w:webHidden/>
              </w:rPr>
              <w:tab/>
            </w:r>
            <w:r w:rsidR="00600551">
              <w:rPr>
                <w:noProof/>
                <w:webHidden/>
              </w:rPr>
              <w:fldChar w:fldCharType="begin"/>
            </w:r>
            <w:r w:rsidR="00600551">
              <w:rPr>
                <w:noProof/>
                <w:webHidden/>
              </w:rPr>
              <w:instrText xml:space="preserve"> PAGEREF _Toc78742107 \h </w:instrText>
            </w:r>
            <w:r w:rsidR="00600551">
              <w:rPr>
                <w:noProof/>
                <w:webHidden/>
              </w:rPr>
            </w:r>
            <w:r w:rsidR="00600551">
              <w:rPr>
                <w:noProof/>
                <w:webHidden/>
              </w:rPr>
              <w:fldChar w:fldCharType="separate"/>
            </w:r>
            <w:r w:rsidR="00EC3086">
              <w:rPr>
                <w:b/>
                <w:bCs/>
                <w:noProof/>
                <w:webHidden/>
              </w:rPr>
              <w:t>Error! Bookmark not defined.</w:t>
            </w:r>
            <w:r w:rsidR="00600551">
              <w:rPr>
                <w:noProof/>
                <w:webHidden/>
              </w:rPr>
              <w:fldChar w:fldCharType="end"/>
            </w:r>
          </w:hyperlink>
        </w:p>
        <w:p w14:paraId="61BF3C0B" w14:textId="39596B4E" w:rsidR="00600551" w:rsidRDefault="00FC0599">
          <w:pPr>
            <w:pStyle w:val="TOC2"/>
            <w:tabs>
              <w:tab w:val="right" w:leader="dot" w:pos="9350"/>
            </w:tabs>
            <w:rPr>
              <w:rFonts w:asciiTheme="minorHAnsi" w:eastAsiaTheme="minorEastAsia" w:hAnsiTheme="minorHAnsi" w:cstheme="minorBidi"/>
              <w:noProof/>
              <w:sz w:val="22"/>
              <w:szCs w:val="22"/>
            </w:rPr>
          </w:pPr>
          <w:hyperlink w:anchor="_Toc78742108" w:history="1">
            <w:r w:rsidR="00934E11">
              <w:rPr>
                <w:rStyle w:val="Hyperlink"/>
                <w:noProof/>
              </w:rPr>
              <w:t>Nickel and Biology</w:t>
            </w:r>
            <w:r w:rsidR="00600551">
              <w:rPr>
                <w:noProof/>
                <w:webHidden/>
              </w:rPr>
              <w:tab/>
            </w:r>
            <w:r w:rsidR="00600551">
              <w:rPr>
                <w:noProof/>
                <w:webHidden/>
              </w:rPr>
              <w:fldChar w:fldCharType="begin"/>
            </w:r>
            <w:r w:rsidR="00600551">
              <w:rPr>
                <w:noProof/>
                <w:webHidden/>
              </w:rPr>
              <w:instrText xml:space="preserve"> PAGEREF _Toc78742108 \h </w:instrText>
            </w:r>
            <w:r w:rsidR="00600551">
              <w:rPr>
                <w:noProof/>
                <w:webHidden/>
              </w:rPr>
            </w:r>
            <w:r w:rsidR="00600551">
              <w:rPr>
                <w:noProof/>
                <w:webHidden/>
              </w:rPr>
              <w:fldChar w:fldCharType="separate"/>
            </w:r>
            <w:r w:rsidR="00EC3086">
              <w:rPr>
                <w:noProof/>
                <w:webHidden/>
              </w:rPr>
              <w:t>2</w:t>
            </w:r>
            <w:r w:rsidR="00600551">
              <w:rPr>
                <w:noProof/>
                <w:webHidden/>
              </w:rPr>
              <w:fldChar w:fldCharType="end"/>
            </w:r>
          </w:hyperlink>
        </w:p>
        <w:p w14:paraId="006F5A38" w14:textId="6B1B55F0" w:rsidR="00600551" w:rsidRDefault="00FC0599">
          <w:pPr>
            <w:pStyle w:val="TOC2"/>
            <w:tabs>
              <w:tab w:val="right" w:leader="dot" w:pos="9350"/>
            </w:tabs>
            <w:rPr>
              <w:rFonts w:asciiTheme="minorHAnsi" w:eastAsiaTheme="minorEastAsia" w:hAnsiTheme="minorHAnsi" w:cstheme="minorBidi"/>
              <w:noProof/>
              <w:sz w:val="22"/>
              <w:szCs w:val="22"/>
            </w:rPr>
          </w:pPr>
          <w:hyperlink w:anchor="_Toc78742109" w:history="1">
            <w:r w:rsidR="00600551" w:rsidRPr="00822407">
              <w:rPr>
                <w:rStyle w:val="Hyperlink"/>
                <w:noProof/>
              </w:rPr>
              <w:t>The Apparent Modern Marine Ni Mass Imbalance</w:t>
            </w:r>
            <w:r w:rsidR="00600551">
              <w:rPr>
                <w:noProof/>
                <w:webHidden/>
              </w:rPr>
              <w:tab/>
            </w:r>
            <w:r w:rsidR="00600551">
              <w:rPr>
                <w:noProof/>
                <w:webHidden/>
              </w:rPr>
              <w:fldChar w:fldCharType="begin"/>
            </w:r>
            <w:r w:rsidR="00600551">
              <w:rPr>
                <w:noProof/>
                <w:webHidden/>
              </w:rPr>
              <w:instrText xml:space="preserve"> PAGEREF _Toc78742109 \h </w:instrText>
            </w:r>
            <w:r w:rsidR="00600551">
              <w:rPr>
                <w:noProof/>
                <w:webHidden/>
              </w:rPr>
            </w:r>
            <w:r w:rsidR="00600551">
              <w:rPr>
                <w:noProof/>
                <w:webHidden/>
              </w:rPr>
              <w:fldChar w:fldCharType="separate"/>
            </w:r>
            <w:r w:rsidR="00EC3086">
              <w:rPr>
                <w:b/>
                <w:bCs/>
                <w:noProof/>
                <w:webHidden/>
              </w:rPr>
              <w:t>Error! Bookmark not defined.</w:t>
            </w:r>
            <w:r w:rsidR="00600551">
              <w:rPr>
                <w:noProof/>
                <w:webHidden/>
              </w:rPr>
              <w:fldChar w:fldCharType="end"/>
            </w:r>
          </w:hyperlink>
        </w:p>
        <w:p w14:paraId="47B38EE2" w14:textId="56C8C501" w:rsidR="00600551" w:rsidRDefault="00FC0599">
          <w:pPr>
            <w:pStyle w:val="TOC2"/>
            <w:tabs>
              <w:tab w:val="right" w:leader="dot" w:pos="9350"/>
            </w:tabs>
            <w:rPr>
              <w:rFonts w:asciiTheme="minorHAnsi" w:eastAsiaTheme="minorEastAsia" w:hAnsiTheme="minorHAnsi" w:cstheme="minorBidi"/>
              <w:noProof/>
              <w:sz w:val="22"/>
              <w:szCs w:val="22"/>
            </w:rPr>
          </w:pPr>
          <w:hyperlink w:anchor="_Toc78742112" w:history="1">
            <w:r w:rsidR="00600551" w:rsidRPr="00822407">
              <w:rPr>
                <w:rStyle w:val="Hyperlink"/>
                <w:noProof/>
              </w:rPr>
              <w:t xml:space="preserve">Resolving the </w:t>
            </w:r>
            <w:r w:rsidR="00600551">
              <w:rPr>
                <w:rStyle w:val="Hyperlink"/>
                <w:noProof/>
              </w:rPr>
              <w:t>I</w:t>
            </w:r>
            <w:r w:rsidR="00600551" w:rsidRPr="00822407">
              <w:rPr>
                <w:rStyle w:val="Hyperlink"/>
                <w:noProof/>
              </w:rPr>
              <w:t>mbalance</w:t>
            </w:r>
            <w:r w:rsidR="00600551">
              <w:rPr>
                <w:noProof/>
                <w:webHidden/>
              </w:rPr>
              <w:tab/>
            </w:r>
            <w:r w:rsidR="00600551">
              <w:rPr>
                <w:noProof/>
                <w:webHidden/>
              </w:rPr>
              <w:fldChar w:fldCharType="begin"/>
            </w:r>
            <w:r w:rsidR="00600551">
              <w:rPr>
                <w:noProof/>
                <w:webHidden/>
              </w:rPr>
              <w:instrText xml:space="preserve"> PAGEREF _Toc78742112 \h </w:instrText>
            </w:r>
            <w:r w:rsidR="00600551">
              <w:rPr>
                <w:noProof/>
                <w:webHidden/>
              </w:rPr>
            </w:r>
            <w:r w:rsidR="00600551">
              <w:rPr>
                <w:noProof/>
                <w:webHidden/>
              </w:rPr>
              <w:fldChar w:fldCharType="separate"/>
            </w:r>
            <w:r w:rsidR="00EC3086">
              <w:rPr>
                <w:b/>
                <w:bCs/>
                <w:noProof/>
                <w:webHidden/>
              </w:rPr>
              <w:t>Error! Bookmark not defined.</w:t>
            </w:r>
            <w:r w:rsidR="00600551">
              <w:rPr>
                <w:noProof/>
                <w:webHidden/>
              </w:rPr>
              <w:fldChar w:fldCharType="end"/>
            </w:r>
          </w:hyperlink>
        </w:p>
        <w:p w14:paraId="2E92EEF0" w14:textId="46739F4B" w:rsidR="00600551" w:rsidRDefault="00FC0599">
          <w:pPr>
            <w:pStyle w:val="TOC1"/>
            <w:tabs>
              <w:tab w:val="right" w:leader="dot" w:pos="9350"/>
            </w:tabs>
            <w:rPr>
              <w:rFonts w:asciiTheme="minorHAnsi" w:eastAsiaTheme="minorEastAsia" w:hAnsiTheme="minorHAnsi" w:cstheme="minorBidi"/>
              <w:noProof/>
              <w:sz w:val="22"/>
              <w:szCs w:val="22"/>
            </w:rPr>
          </w:pPr>
          <w:hyperlink w:anchor="_Toc78742117" w:history="1">
            <w:r w:rsidR="00600551" w:rsidRPr="00822407">
              <w:rPr>
                <w:rStyle w:val="Hyperlink"/>
                <w:noProof/>
              </w:rPr>
              <w:t>Proposed Work</w:t>
            </w:r>
            <w:r w:rsidR="00600551">
              <w:rPr>
                <w:noProof/>
                <w:webHidden/>
              </w:rPr>
              <w:tab/>
            </w:r>
            <w:r w:rsidR="00600551">
              <w:rPr>
                <w:noProof/>
                <w:webHidden/>
              </w:rPr>
              <w:fldChar w:fldCharType="begin"/>
            </w:r>
            <w:r w:rsidR="00600551">
              <w:rPr>
                <w:noProof/>
                <w:webHidden/>
              </w:rPr>
              <w:instrText xml:space="preserve"> PAGEREF _Toc78742117 \h </w:instrText>
            </w:r>
            <w:r w:rsidR="00600551">
              <w:rPr>
                <w:noProof/>
                <w:webHidden/>
              </w:rPr>
            </w:r>
            <w:r w:rsidR="00600551">
              <w:rPr>
                <w:noProof/>
                <w:webHidden/>
              </w:rPr>
              <w:fldChar w:fldCharType="separate"/>
            </w:r>
            <w:r w:rsidR="00EC3086">
              <w:rPr>
                <w:b/>
                <w:bCs/>
                <w:noProof/>
                <w:webHidden/>
              </w:rPr>
              <w:t>Error! Bookmark not defined.</w:t>
            </w:r>
            <w:r w:rsidR="00600551">
              <w:rPr>
                <w:noProof/>
                <w:webHidden/>
              </w:rPr>
              <w:fldChar w:fldCharType="end"/>
            </w:r>
          </w:hyperlink>
        </w:p>
        <w:p w14:paraId="55E53C76" w14:textId="5CF3B146" w:rsidR="00600551" w:rsidRDefault="00FC0599">
          <w:pPr>
            <w:pStyle w:val="TOC2"/>
            <w:tabs>
              <w:tab w:val="right" w:leader="dot" w:pos="9350"/>
            </w:tabs>
            <w:rPr>
              <w:rFonts w:asciiTheme="minorHAnsi" w:eastAsiaTheme="minorEastAsia" w:hAnsiTheme="minorHAnsi" w:cstheme="minorBidi"/>
              <w:noProof/>
              <w:sz w:val="22"/>
              <w:szCs w:val="22"/>
            </w:rPr>
          </w:pPr>
          <w:hyperlink w:anchor="_Toc78742118" w:history="1">
            <w:r w:rsidR="00600551" w:rsidRPr="00822407">
              <w:rPr>
                <w:rStyle w:val="Hyperlink"/>
                <w:noProof/>
              </w:rPr>
              <w:t>Guiding Questions</w:t>
            </w:r>
            <w:r w:rsidR="00600551">
              <w:rPr>
                <w:noProof/>
                <w:webHidden/>
              </w:rPr>
              <w:tab/>
            </w:r>
            <w:r w:rsidR="00600551">
              <w:rPr>
                <w:noProof/>
                <w:webHidden/>
              </w:rPr>
              <w:fldChar w:fldCharType="begin"/>
            </w:r>
            <w:r w:rsidR="00600551">
              <w:rPr>
                <w:noProof/>
                <w:webHidden/>
              </w:rPr>
              <w:instrText xml:space="preserve"> PAGEREF _Toc78742118 \h </w:instrText>
            </w:r>
            <w:r w:rsidR="00600551">
              <w:rPr>
                <w:noProof/>
                <w:webHidden/>
              </w:rPr>
            </w:r>
            <w:r w:rsidR="00600551">
              <w:rPr>
                <w:noProof/>
                <w:webHidden/>
              </w:rPr>
              <w:fldChar w:fldCharType="separate"/>
            </w:r>
            <w:r w:rsidR="00EC3086">
              <w:rPr>
                <w:b/>
                <w:bCs/>
                <w:noProof/>
                <w:webHidden/>
              </w:rPr>
              <w:t>Error! Bookmark not defined.</w:t>
            </w:r>
            <w:r w:rsidR="00600551">
              <w:rPr>
                <w:noProof/>
                <w:webHidden/>
              </w:rPr>
              <w:fldChar w:fldCharType="end"/>
            </w:r>
          </w:hyperlink>
        </w:p>
        <w:p w14:paraId="564D5B73" w14:textId="67E3A9FA" w:rsidR="00600551" w:rsidRDefault="00FC0599">
          <w:pPr>
            <w:pStyle w:val="TOC2"/>
            <w:tabs>
              <w:tab w:val="right" w:leader="dot" w:pos="9350"/>
            </w:tabs>
            <w:rPr>
              <w:rFonts w:asciiTheme="minorHAnsi" w:eastAsiaTheme="minorEastAsia" w:hAnsiTheme="minorHAnsi" w:cstheme="minorBidi"/>
              <w:noProof/>
              <w:sz w:val="22"/>
              <w:szCs w:val="22"/>
            </w:rPr>
          </w:pPr>
          <w:hyperlink w:anchor="_Toc78742119" w:history="1">
            <w:r w:rsidR="00600551" w:rsidRPr="00822407">
              <w:rPr>
                <w:rStyle w:val="Hyperlink"/>
                <w:noProof/>
              </w:rPr>
              <w:t>Project Summary</w:t>
            </w:r>
            <w:r w:rsidR="00600551">
              <w:rPr>
                <w:noProof/>
                <w:webHidden/>
              </w:rPr>
              <w:tab/>
            </w:r>
            <w:r w:rsidR="00600551">
              <w:rPr>
                <w:noProof/>
                <w:webHidden/>
              </w:rPr>
              <w:fldChar w:fldCharType="begin"/>
            </w:r>
            <w:r w:rsidR="00600551">
              <w:rPr>
                <w:noProof/>
                <w:webHidden/>
              </w:rPr>
              <w:instrText xml:space="preserve"> PAGEREF _Toc78742119 \h </w:instrText>
            </w:r>
            <w:r w:rsidR="00600551">
              <w:rPr>
                <w:noProof/>
                <w:webHidden/>
              </w:rPr>
            </w:r>
            <w:r w:rsidR="00600551">
              <w:rPr>
                <w:noProof/>
                <w:webHidden/>
              </w:rPr>
              <w:fldChar w:fldCharType="separate"/>
            </w:r>
            <w:r w:rsidR="00EC3086">
              <w:rPr>
                <w:b/>
                <w:bCs/>
                <w:noProof/>
                <w:webHidden/>
              </w:rPr>
              <w:t>Error! Bookmark not defined.</w:t>
            </w:r>
            <w:r w:rsidR="00600551">
              <w:rPr>
                <w:noProof/>
                <w:webHidden/>
              </w:rPr>
              <w:fldChar w:fldCharType="end"/>
            </w:r>
          </w:hyperlink>
        </w:p>
        <w:p w14:paraId="70BA29C9" w14:textId="3307AF9C" w:rsidR="00600551" w:rsidRDefault="00FC0599">
          <w:pPr>
            <w:pStyle w:val="TOC1"/>
            <w:tabs>
              <w:tab w:val="right" w:leader="dot" w:pos="9350"/>
            </w:tabs>
            <w:rPr>
              <w:rFonts w:asciiTheme="minorHAnsi" w:eastAsiaTheme="minorEastAsia" w:hAnsiTheme="minorHAnsi" w:cstheme="minorBidi"/>
              <w:noProof/>
              <w:sz w:val="22"/>
              <w:szCs w:val="22"/>
            </w:rPr>
          </w:pPr>
          <w:hyperlink w:anchor="_Toc78742120" w:history="1">
            <w:r w:rsidR="00600551" w:rsidRPr="00822407">
              <w:rPr>
                <w:rStyle w:val="Hyperlink"/>
                <w:noProof/>
              </w:rPr>
              <w:t>Progress Thus Far</w:t>
            </w:r>
            <w:r w:rsidR="00600551">
              <w:rPr>
                <w:noProof/>
                <w:webHidden/>
              </w:rPr>
              <w:tab/>
            </w:r>
            <w:r w:rsidR="00600551">
              <w:rPr>
                <w:noProof/>
                <w:webHidden/>
              </w:rPr>
              <w:fldChar w:fldCharType="begin"/>
            </w:r>
            <w:r w:rsidR="00600551">
              <w:rPr>
                <w:noProof/>
                <w:webHidden/>
              </w:rPr>
              <w:instrText xml:space="preserve"> PAGEREF _Toc78742120 \h </w:instrText>
            </w:r>
            <w:r w:rsidR="00600551">
              <w:rPr>
                <w:noProof/>
                <w:webHidden/>
              </w:rPr>
            </w:r>
            <w:r w:rsidR="00600551">
              <w:rPr>
                <w:noProof/>
                <w:webHidden/>
              </w:rPr>
              <w:fldChar w:fldCharType="separate"/>
            </w:r>
            <w:r w:rsidR="00EC3086">
              <w:rPr>
                <w:b/>
                <w:bCs/>
                <w:noProof/>
                <w:webHidden/>
              </w:rPr>
              <w:t>Error! Bookmark not defined.</w:t>
            </w:r>
            <w:r w:rsidR="00600551">
              <w:rPr>
                <w:noProof/>
                <w:webHidden/>
              </w:rPr>
              <w:fldChar w:fldCharType="end"/>
            </w:r>
          </w:hyperlink>
        </w:p>
        <w:p w14:paraId="11AB1C18" w14:textId="39514725" w:rsidR="00600551" w:rsidRDefault="00600551">
          <w:r>
            <w:rPr>
              <w:b/>
              <w:bCs/>
              <w:noProof/>
            </w:rPr>
            <w:fldChar w:fldCharType="end"/>
          </w:r>
          <w:commentRangeEnd w:id="0"/>
          <w:r w:rsidR="0098242F">
            <w:rPr>
              <w:rStyle w:val="CommentReference"/>
            </w:rPr>
            <w:commentReference w:id="0"/>
          </w:r>
        </w:p>
      </w:sdtContent>
    </w:sdt>
    <w:p w14:paraId="0B2044F1" w14:textId="120EE64B" w:rsidR="00FC7130" w:rsidRDefault="00FC7130"/>
    <w:p w14:paraId="31E59BEB" w14:textId="77777777" w:rsidR="008F203B" w:rsidRDefault="008F203B" w:rsidP="008F203B"/>
    <w:p w14:paraId="1C52C515" w14:textId="58683C7E" w:rsidR="000C49A2" w:rsidRDefault="000C49A2" w:rsidP="008F203B">
      <w:pPr>
        <w:pStyle w:val="Heading1"/>
      </w:pPr>
      <w:bookmarkStart w:id="1" w:name="_Toc78741990"/>
      <w:bookmarkStart w:id="2" w:name="_Toc78742106"/>
      <w:bookmarkStart w:id="3" w:name="_Hlk80944995"/>
      <w:r>
        <w:t>Abstract</w:t>
      </w:r>
      <w:bookmarkEnd w:id="1"/>
      <w:bookmarkEnd w:id="2"/>
    </w:p>
    <w:p w14:paraId="5C68DC3C" w14:textId="4D62D5E0" w:rsidR="003C3ECE" w:rsidRPr="003C3ECE" w:rsidRDefault="003C3ECE" w:rsidP="003C3ECE">
      <w:r>
        <w:t>Not yet written</w:t>
      </w:r>
    </w:p>
    <w:p w14:paraId="413AA1A9" w14:textId="43EFA6A6" w:rsidR="00296A44" w:rsidRDefault="0062093C" w:rsidP="00E0666A">
      <w:pPr>
        <w:pStyle w:val="Heading1"/>
      </w:pPr>
      <w:r>
        <w:t>Literature Review</w:t>
      </w:r>
    </w:p>
    <w:p w14:paraId="7BFFFE63" w14:textId="063CE0D7" w:rsidR="00481CF9" w:rsidRDefault="00DB2286" w:rsidP="00556ED3">
      <w:pPr>
        <w:ind w:firstLine="720"/>
        <w:jc w:val="both"/>
      </w:pPr>
      <w:del w:id="4" w:author="Eva Juliet Baransky" w:date="2021-09-06T11:16:00Z">
        <w:r w:rsidDel="002C0155">
          <w:delText xml:space="preserve">The trajectory of </w:delText>
        </w:r>
        <w:r w:rsidR="0022056D" w:rsidDel="002C0155">
          <w:delText>e</w:delText>
        </w:r>
      </w:del>
      <w:ins w:id="5" w:author="Eva Juliet Baransky" w:date="2021-09-06T11:16:00Z">
        <w:r w:rsidR="002C0155">
          <w:t>E</w:t>
        </w:r>
      </w:ins>
      <w:r w:rsidR="0022056D">
        <w:t xml:space="preserve">arly </w:t>
      </w:r>
      <w:r>
        <w:t>life was likely profoundly impacted by</w:t>
      </w:r>
      <w:ins w:id="6" w:author="Eva Juliet Baransky" w:date="2021-09-06T11:16:00Z">
        <w:r w:rsidR="002C0155">
          <w:t xml:space="preserve"> the</w:t>
        </w:r>
      </w:ins>
      <w:r w:rsidR="0038620D">
        <w:t xml:space="preserve"> evolution </w:t>
      </w:r>
      <w:del w:id="7" w:author="Eva Juliet Baransky" w:date="2021-09-06T11:16:00Z">
        <w:r w:rsidR="0038620D" w:rsidDel="002C0155">
          <w:delText xml:space="preserve">the </w:delText>
        </w:r>
      </w:del>
      <w:r w:rsidR="0038620D">
        <w:t>of the</w:t>
      </w:r>
      <w:r w:rsidR="00367BA1">
        <w:t xml:space="preserve"> trace metal composition of seawater. </w:t>
      </w:r>
      <w:del w:id="8" w:author="Eva Juliet Baransky" w:date="2021-09-06T11:17:00Z">
        <w:r w:rsidR="006C34F9" w:rsidDel="002C0155">
          <w:delText xml:space="preserve">Ubiquitous </w:delText>
        </w:r>
      </w:del>
      <w:ins w:id="9" w:author="Eva Juliet Baransky" w:date="2021-09-06T11:17:00Z">
        <w:r w:rsidR="002C0155">
          <w:t>Common</w:t>
        </w:r>
        <w:r w:rsidR="002C0155">
          <w:t xml:space="preserve"> </w:t>
        </w:r>
      </w:ins>
      <w:r w:rsidR="006C34F9">
        <w:t>biological processes such as photosynthesis, methanogenesis and nitrogen fixation all require trace metals</w:t>
      </w:r>
      <w:r w:rsidR="00804A38">
        <w:t xml:space="preserve"> (e.g., Fe, Ni, Mn)</w:t>
      </w:r>
      <w:r w:rsidR="00CF00AC">
        <w:t xml:space="preserve"> </w:t>
      </w:r>
      <w:r w:rsidR="00CF00AC">
        <w:fldChar w:fldCharType="begin" w:fldLock="1"/>
      </w:r>
      <w:r w:rsidR="00BA136E">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2003)","manualFormatting":"(see Morel et al., 2003 for a review)","plainTextFormattedCitation":"(Morel et al., 2003)","previouslyFormattedCitation":"(Morel et al., 2003)"},"properties":{"noteIndex":0},"schema":"https://github.com/citation-style-language/schema/raw/master/csl-citation.json"}</w:instrText>
      </w:r>
      <w:r w:rsidR="00CF00AC">
        <w:fldChar w:fldCharType="separate"/>
      </w:r>
      <w:r w:rsidR="00CF00AC" w:rsidRPr="00CF00AC">
        <w:rPr>
          <w:noProof/>
        </w:rPr>
        <w:t>(</w:t>
      </w:r>
      <w:r w:rsidR="00CF00AC">
        <w:rPr>
          <w:noProof/>
        </w:rPr>
        <w:t xml:space="preserve">see </w:t>
      </w:r>
      <w:r w:rsidR="00CF00AC" w:rsidRPr="00CF00AC">
        <w:rPr>
          <w:noProof/>
        </w:rPr>
        <w:t>Morel et al., 2003</w:t>
      </w:r>
      <w:r w:rsidR="00CF00AC">
        <w:rPr>
          <w:noProof/>
        </w:rPr>
        <w:t xml:space="preserve"> for a review</w:t>
      </w:r>
      <w:r w:rsidR="00CF00AC" w:rsidRPr="00CF00AC">
        <w:rPr>
          <w:noProof/>
        </w:rPr>
        <w:t>)</w:t>
      </w:r>
      <w:r w:rsidR="00CF00AC">
        <w:fldChar w:fldCharType="end"/>
      </w:r>
      <w:r w:rsidR="006C34F9">
        <w:t xml:space="preserve">. </w:t>
      </w:r>
      <w:r w:rsidR="009E7278">
        <w:t xml:space="preserve">Several studies have suggested an intimate relationship between </w:t>
      </w:r>
      <w:r w:rsidR="0022056D">
        <w:t xml:space="preserve">the </w:t>
      </w:r>
      <w:r w:rsidR="00F15C2D">
        <w:t>availability</w:t>
      </w:r>
      <w:r w:rsidR="0022056D">
        <w:t xml:space="preserve"> of trace metals</w:t>
      </w:r>
      <w:r w:rsidR="009E7278">
        <w:t xml:space="preserve"> and the evolution of early life </w:t>
      </w:r>
      <w:r w:rsidR="009E7278">
        <w:fldChar w:fldCharType="begin" w:fldLock="1"/>
      </w:r>
      <w:r w:rsidR="00804A38">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Konhauser et al., 2009; Robbins et al., 2016; Zerkle et al., 2005)</w:t>
      </w:r>
      <w:r w:rsidR="009E7278">
        <w:fldChar w:fldCharType="end"/>
      </w:r>
      <w:r w:rsidR="009E7278">
        <w:t>.</w:t>
      </w:r>
      <w:r w:rsidR="00AD1A64">
        <w:t xml:space="preserve"> The trace metal composition </w:t>
      </w:r>
      <w:r w:rsidR="00BC136D">
        <w:t xml:space="preserve">of seawater is ultimately dictated by the dynamics of atmosphere, solid earth, </w:t>
      </w:r>
      <w:r w:rsidR="008B7E5E">
        <w:t xml:space="preserve">ocean, and </w:t>
      </w:r>
      <w:r w:rsidR="00BC136D">
        <w:t>life</w:t>
      </w:r>
      <w:del w:id="10" w:author="Eva Juliet Baransky" w:date="2021-09-06T11:17:00Z">
        <w:r w:rsidR="00BC136D" w:rsidDel="002C0155">
          <w:delText xml:space="preserve">. </w:delText>
        </w:r>
        <w:r w:rsidR="002D32E7" w:rsidDel="002C0155">
          <w:delText>Therefore</w:delText>
        </w:r>
      </w:del>
      <w:ins w:id="11" w:author="Eva Juliet Baransky" w:date="2021-09-06T11:17:00Z">
        <w:r w:rsidR="002C0155">
          <w:t xml:space="preserve"> and</w:t>
        </w:r>
      </w:ins>
      <w:r w:rsidR="002D32E7">
        <w:t xml:space="preserve">, </w:t>
      </w:r>
      <w:r w:rsidR="00DA1FAD">
        <w:t>with global changes</w:t>
      </w:r>
      <w:r w:rsidR="00BC136D">
        <w:t xml:space="preserve">, </w:t>
      </w:r>
      <w:del w:id="12" w:author="Eva Juliet Baransky" w:date="2021-09-06T11:18:00Z">
        <w:r w:rsidR="00DA1FAD" w:rsidDel="002C0155">
          <w:delText xml:space="preserve">we would anticipate </w:delText>
        </w:r>
      </w:del>
      <w:r w:rsidR="00DA1FAD">
        <w:t xml:space="preserve">the </w:t>
      </w:r>
      <w:r w:rsidR="0022056D">
        <w:t>availability of trace metals</w:t>
      </w:r>
      <w:r w:rsidR="00DE72B1">
        <w:t xml:space="preserve"> </w:t>
      </w:r>
      <w:r w:rsidR="00DA1FAD">
        <w:t>would change in response</w:t>
      </w:r>
      <w:r w:rsidR="00B9416F">
        <w:t xml:space="preserve"> </w:t>
      </w:r>
      <w:commentRangeStart w:id="13"/>
      <w:r w:rsidR="00CF00AC">
        <w:fldChar w:fldCharType="begin" w:fldLock="1"/>
      </w:r>
      <w:r w:rsidR="00CF00AC">
        <w:instrText xml:space="preserve">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Event","type":"article-journal","volume":"458"},"uris":["http://www.mendeley.com/documents/?uuid=4b997d93-fb44-3b3a-818e-a0f49ee4ad56"]},{"id":"ITEM-2","itemData":{"DOI":"10.1016/S0020-1693(03)00442-0","ISSN":"00201693","abstract":"Recent evidence from the sulfur isotopic record indicates a transition </w:instrText>
      </w:r>
      <w:r w:rsidR="00CF00AC">
        <w:rPr>
          <w:rFonts w:ascii="Cambria Math" w:hAnsi="Cambria Math" w:cs="Cambria Math"/>
        </w:rPr>
        <w:instrText>∼</w:instrText>
      </w:r>
      <w:r w:rsidR="00CF00AC">
        <w:instrText xml:space="preserve">2.5 billion years ago from an ocean chemistry first dominated by iron and then by sulfide. It has been hypothesized that the selection of metal centers in metalloenzymes has been influenced by the availability of metals through geological time, in particular as a result of large differences in the solubility of metals-sulfides. In this study, we examine the trace metal requirements and sensitivities of marine cyanobacteria and use recent stability constants to model the abundance and chemical speciation of metals across this chemical transition </w:instrText>
      </w:r>
      <w:r w:rsidR="00CF00AC">
        <w:rPr>
          <w:rFonts w:ascii="Cambria Math" w:hAnsi="Cambria Math" w:cs="Cambria Math"/>
        </w:rPr>
        <w:instrText>∼</w:instrText>
      </w:r>
      <w:r w:rsidR="00CF00AC">
        <w:instrText>2.5 billion years ago. Two major results are reported here: (1) the marine cyanobacterial species studied thus far show trace metal preferences and sensitivities that are consistent with their evolution in a sulfidic marine environment, and (2) in an ancient ocean dominated by high fluxes and concentrations of iron, the relative availability of trace metals would have been similar to that of a sulfidic system - Fe&gt;Mn, Ni, Co</w:instrText>
      </w:r>
      <w:r w:rsidR="00CF00AC">
        <w:rPr>
          <w:rFonts w:ascii="Cambria Math" w:hAnsi="Cambria Math" w:cs="Cambria Math"/>
        </w:rPr>
        <w:instrText>≫</w:instrText>
      </w:r>
      <w:r w:rsidR="00CF00AC">
        <w:instrText>Cd, Zn, Cu - as a result of the formation of dissolved sulfide complexes. Thus, the formation of strong aqueous metal-sulfide complexes was likely as important as the precipitation of minerals in influencing the selection of metals in biology. These results suggest that marine biogeochemical cycles and marine bioinorganic chemistry have co-evolved, and that the evidence for this co-evolution has been preserved in the physiology and genomes of modern descendants of the early cyanobacteria. © 2003 Elsevier B.V. All rights reserved.","author":[{"dropping-particle":"","family":"Saito","given":"Mak A.","non-dropping-particle":"","parse-names":false,"suffix":""},{"dropping-particle":"","family":"Sigman","given":"Daniel M.","non-dropping-particle":"","parse-names":false,"suffix":""},{"dropping-particle":"","family":"Morel","given":"François M.M.","non-dropping-particle":"","parse-names":false,"suffix":""}],"container-title":"Inorganica Chimica Acta","id":"ITEM-2","issued":{"date-parts":[["2003"]]},"page":"308-318","title":"The bioinorganic chemistry of the ancient ocean: The co-evolution of cyanobacterial metal requirements and biogeochemical cycles at the Archean-Proterozoic boundary?","type":"article-journal","volume":"356"},"uris":["http://www.mendeley.com/documents/?uuid=df1860dc-ec73-4f4b-995f-3e2fa1e7e29c"]}],"mendeley":{"formattedCitation":"(Konhauser et al., 2009; Saito et al., 2003)","manualFormatting":"(e.g., Konhauser et al., 2009; Saito et al., 2003)","plainTextFormattedCitation":"(Konhauser et al., 2009; Saito et al., 2003)","previouslyFormattedCitation":"(Konhauser et al., 2009; Saito et al., 2003)"},"properties":{"noteIndex":0},"schema":"https://github.com/citation-style-language/schema/raw/master/csl-citation.json"}</w:instrText>
      </w:r>
      <w:r w:rsidR="00CF00AC">
        <w:fldChar w:fldCharType="separate"/>
      </w:r>
      <w:r w:rsidR="00CF00AC" w:rsidRPr="00CF00AC">
        <w:rPr>
          <w:noProof/>
        </w:rPr>
        <w:t>(</w:t>
      </w:r>
      <w:r w:rsidR="00CF00AC" w:rsidRPr="00CF00AC">
        <w:rPr>
          <w:i/>
          <w:iCs/>
          <w:noProof/>
        </w:rPr>
        <w:t>e.g.,</w:t>
      </w:r>
      <w:r w:rsidR="00CF00AC">
        <w:rPr>
          <w:noProof/>
        </w:rPr>
        <w:t xml:space="preserve"> </w:t>
      </w:r>
      <w:r w:rsidR="00CF00AC" w:rsidRPr="00CF00AC">
        <w:rPr>
          <w:noProof/>
        </w:rPr>
        <w:t>Konhauser et al., 2009; Saito et al., 2003)</w:t>
      </w:r>
      <w:r w:rsidR="00CF00AC">
        <w:fldChar w:fldCharType="end"/>
      </w:r>
      <w:commentRangeEnd w:id="13"/>
      <w:r w:rsidR="00E10378">
        <w:rPr>
          <w:rStyle w:val="CommentReference"/>
        </w:rPr>
        <w:commentReference w:id="13"/>
      </w:r>
      <w:r w:rsidR="00CF00AC">
        <w:t xml:space="preserve">. </w:t>
      </w:r>
      <w:r w:rsidR="002B17EB">
        <w:t xml:space="preserve">Efforts to reconstruct the evolution of </w:t>
      </w:r>
      <w:r w:rsidR="009E1DF9">
        <w:t>the trace metal composition of seawater</w:t>
      </w:r>
      <w:r w:rsidR="002B17EB">
        <w:t xml:space="preserve"> will surely inform</w:t>
      </w:r>
      <w:ins w:id="14" w:author="Eva Juliet Baransky" w:date="2021-09-06T11:19:00Z">
        <w:r w:rsidR="002C0155">
          <w:t xml:space="preserve"> the coevolution of Earth and life. </w:t>
        </w:r>
      </w:ins>
      <w:del w:id="15" w:author="Eva Juliet Baransky" w:date="2021-09-06T11:19:00Z">
        <w:r w:rsidR="002B17EB" w:rsidDel="002C0155">
          <w:delText xml:space="preserve"> how early life and </w:delText>
        </w:r>
        <w:r w:rsidR="0045784C" w:rsidDel="002C0155">
          <w:delText>E</w:delText>
        </w:r>
        <w:r w:rsidR="002B17EB" w:rsidDel="002C0155">
          <w:delText>arth evolved as well</w:delText>
        </w:r>
      </w:del>
      <w:r w:rsidR="002B17EB">
        <w:t xml:space="preserve">. </w:t>
      </w:r>
      <w:r w:rsidR="00C7569D">
        <w:t xml:space="preserve"> </w:t>
      </w:r>
    </w:p>
    <w:p w14:paraId="75314A57" w14:textId="35A9276F" w:rsidR="003213BE" w:rsidRDefault="004A0CB6" w:rsidP="00556ED3">
      <w:pPr>
        <w:ind w:firstLine="720"/>
        <w:jc w:val="both"/>
      </w:pPr>
      <w:ins w:id="16" w:author="Eva Juliet Baransky" w:date="2021-09-06T11:30:00Z">
        <w:r>
          <w:t>Life provides a link betw</w:t>
        </w:r>
      </w:ins>
      <w:ins w:id="17" w:author="Eva Juliet Baransky" w:date="2021-09-06T11:31:00Z">
        <w:r>
          <w:t>een the cycling of trace metals and the cycling of major elements.</w:t>
        </w:r>
      </w:ins>
      <w:ins w:id="18" w:author="Eva Juliet Baransky" w:date="2021-09-06T11:40:00Z">
        <w:r w:rsidR="00C27375">
          <w:t xml:space="preserve"> </w:t>
        </w:r>
      </w:ins>
      <w:ins w:id="19" w:author="Eva Juliet Baransky" w:date="2021-09-06T11:31:00Z">
        <w:r>
          <w:t xml:space="preserve"> </w:t>
        </w:r>
      </w:ins>
      <w:ins w:id="20" w:author="Eva Juliet Baransky" w:date="2021-09-06T11:42:00Z">
        <w:r w:rsidR="00C27375">
          <w:t xml:space="preserve">Reconstructing the marine cycles of major elements in the past and present will require </w:t>
        </w:r>
      </w:ins>
      <w:ins w:id="21" w:author="Eva Juliet Baransky" w:date="2021-09-06T12:07:00Z">
        <w:r w:rsidR="002B4001">
          <w:t xml:space="preserve">knowledge of the </w:t>
        </w:r>
      </w:ins>
      <w:ins w:id="22" w:author="Eva Juliet Baransky" w:date="2021-09-06T12:08:00Z">
        <w:r w:rsidR="002B4001">
          <w:t xml:space="preserve">controls on marine </w:t>
        </w:r>
      </w:ins>
      <w:ins w:id="23" w:author="Eva Juliet Baransky" w:date="2021-09-06T12:07:00Z">
        <w:r w:rsidR="002B4001">
          <w:t>trace metals</w:t>
        </w:r>
      </w:ins>
      <w:ins w:id="24" w:author="Eva Juliet Baransky" w:date="2021-09-06T12:08:00Z">
        <w:r w:rsidR="002B4001">
          <w:t xml:space="preserve"> cycling</w:t>
        </w:r>
      </w:ins>
      <w:ins w:id="25" w:author="Eva Juliet Baransky" w:date="2021-09-06T12:07:00Z">
        <w:r w:rsidR="002B4001">
          <w:t>.</w:t>
        </w:r>
      </w:ins>
      <w:ins w:id="26" w:author="Eva Juliet Baransky" w:date="2021-09-06T11:42:00Z">
        <w:r w:rsidR="00C27375">
          <w:t xml:space="preserve"> </w:t>
        </w:r>
      </w:ins>
      <w:del w:id="27" w:author="Eva Juliet Baransky" w:date="2021-09-06T11:31:00Z">
        <w:r w:rsidR="00731907" w:rsidDel="004A0CB6">
          <w:delText>Understanding the</w:delText>
        </w:r>
        <w:r w:rsidR="0071515B" w:rsidDel="004A0CB6">
          <w:delText xml:space="preserve"> modern cycling of trace metals is also of</w:delText>
        </w:r>
        <w:r w:rsidR="00804A38" w:rsidDel="004A0CB6">
          <w:delText xml:space="preserve"> interest to better </w:delText>
        </w:r>
        <w:r w:rsidR="00731907" w:rsidDel="004A0CB6">
          <w:delText>determine their relationship with</w:delText>
        </w:r>
        <w:r w:rsidR="00804A38" w:rsidDel="004A0CB6">
          <w:delText xml:space="preserve"> the cycling of major elements in the modern ocean</w:delText>
        </w:r>
        <w:r w:rsidR="0071515B" w:rsidDel="004A0CB6">
          <w:delText xml:space="preserve">. </w:delText>
        </w:r>
      </w:del>
      <w:del w:id="28" w:author="Eva Juliet Baransky" w:date="2021-09-06T11:32:00Z">
        <w:r w:rsidR="00731907" w:rsidDel="005509C8">
          <w:delText xml:space="preserve">The </w:delText>
        </w:r>
        <w:r w:rsidR="00025F88" w:rsidDel="005509C8">
          <w:delText>cycling of C, O, N, and other major elements are intertwined with biological process</w:delText>
        </w:r>
        <w:commentRangeStart w:id="29"/>
        <w:r w:rsidR="00025F88" w:rsidDel="005509C8">
          <w:delText>es</w:delText>
        </w:r>
        <w:commentRangeEnd w:id="29"/>
        <w:r w:rsidR="00731907" w:rsidDel="005509C8">
          <w:rPr>
            <w:rStyle w:val="CommentReference"/>
          </w:rPr>
          <w:commentReference w:id="29"/>
        </w:r>
        <w:r w:rsidR="00025F88" w:rsidDel="005509C8">
          <w:delText xml:space="preserve">. </w:delText>
        </w:r>
      </w:del>
      <w:del w:id="30" w:author="Eva Juliet Baransky" w:date="2021-09-06T12:09:00Z">
        <w:r w:rsidR="00025F88" w:rsidDel="002B4001">
          <w:delText>Because</w:delText>
        </w:r>
      </w:del>
      <w:r w:rsidR="00025F88">
        <w:t xml:space="preserve"> </w:t>
      </w:r>
      <w:ins w:id="31" w:author="Eva Juliet Baransky" w:date="2021-09-06T12:09:00Z">
        <w:r w:rsidR="002B4001">
          <w:t>M</w:t>
        </w:r>
      </w:ins>
      <w:del w:id="32" w:author="Eva Juliet Baransky" w:date="2021-09-06T12:09:00Z">
        <w:r w:rsidR="00025F88" w:rsidDel="002B4001">
          <w:delText>m</w:delText>
        </w:r>
      </w:del>
      <w:r w:rsidR="00025F88">
        <w:t xml:space="preserve">any biological processes </w:t>
      </w:r>
      <w:del w:id="33" w:author="Eva Juliet Baransky" w:date="2021-09-06T12:09:00Z">
        <w:r w:rsidR="00025F88" w:rsidDel="002B4001">
          <w:delText>also</w:delText>
        </w:r>
      </w:del>
      <w:r w:rsidR="00025F88">
        <w:t xml:space="preserve"> require trace metals to function</w:t>
      </w:r>
      <w:del w:id="34" w:author="Eva Juliet Baransky" w:date="2021-09-06T12:09:00Z">
        <w:r w:rsidR="00025F88" w:rsidDel="002B4001">
          <w:delText xml:space="preserve">, there is an intrinsic </w:delText>
        </w:r>
      </w:del>
      <w:del w:id="35" w:author="Eva Juliet Baransky" w:date="2021-09-06T11:32:00Z">
        <w:r w:rsidR="00025F88" w:rsidDel="005509C8">
          <w:delText>link</w:delText>
        </w:r>
      </w:del>
      <w:del w:id="36" w:author="Eva Juliet Baransky" w:date="2021-09-06T12:09:00Z">
        <w:r w:rsidR="00025F88" w:rsidDel="002B4001">
          <w:delText xml:space="preserve"> between the modern cycles of the major elements with the modern cycles of the trace metals</w:delText>
        </w:r>
      </w:del>
      <w:r w:rsidR="00025F88">
        <w:t xml:space="preserve">. </w:t>
      </w:r>
      <w:ins w:id="37" w:author="Eva Juliet Baransky" w:date="2021-09-06T11:32:00Z">
        <w:r w:rsidR="005509C8">
          <w:t xml:space="preserve">For example, </w:t>
        </w:r>
      </w:ins>
      <w:ins w:id="38" w:author="Eva Juliet Baransky" w:date="2021-09-06T11:35:00Z">
        <w:r w:rsidR="005E0AA6">
          <w:t xml:space="preserve">the </w:t>
        </w:r>
      </w:ins>
      <w:ins w:id="39" w:author="Eva Juliet Baransky" w:date="2021-09-06T11:37:00Z">
        <w:r w:rsidR="005E0AA6">
          <w:t xml:space="preserve">last step in every known methanogenesis pathway </w:t>
        </w:r>
      </w:ins>
      <w:ins w:id="40" w:author="Eva Juliet Baransky" w:date="2021-09-06T11:36:00Z">
        <w:r w:rsidR="005E0AA6">
          <w:t xml:space="preserve">requires </w:t>
        </w:r>
      </w:ins>
      <w:ins w:id="41" w:author="Eva Juliet Baransky" w:date="2021-09-06T11:37:00Z">
        <w:r w:rsidR="005E0AA6">
          <w:t xml:space="preserve">the </w:t>
        </w:r>
      </w:ins>
      <w:ins w:id="42" w:author="Eva Juliet Baransky" w:date="2021-09-06T11:36:00Z">
        <w:r w:rsidR="005E0AA6">
          <w:t>Ni</w:t>
        </w:r>
      </w:ins>
      <w:ins w:id="43" w:author="Eva Juliet Baransky" w:date="2021-09-06T11:37:00Z">
        <w:r w:rsidR="005E0AA6">
          <w:t xml:space="preserve">-enzyme </w:t>
        </w:r>
        <w:r w:rsidR="005E0AA6">
          <w:lastRenderedPageBreak/>
          <w:t>methyl-coenzyme M reductase to proceed</w:t>
        </w:r>
      </w:ins>
      <w:ins w:id="44" w:author="Eva Juliet Baransky" w:date="2021-09-06T11:39:00Z">
        <w:r w:rsidR="005E0AA6">
          <w:t xml:space="preserve"> </w:t>
        </w:r>
        <w:r w:rsidR="005E0AA6">
          <w:fldChar w:fldCharType="begin" w:fldLock="1"/>
        </w:r>
      </w:ins>
      <w:r w:rsidR="006763B2">
        <w:instrText>ADDIN CSL_CITATION {"citationItems":[{"id":"ITEM-1","itemData":{"DOI":"10.1016/S1367-5931(98)80062-8","ISSN":"13675931","abstract":"Significant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Biology","id":"ITEM-1","issued":{"date-parts":[["1998"]]},"title":"Nickel biochemistry","type":"article-journal"},"uris":["http://www.mendeley.com/documents/?uuid=015fd2cf-728c-3dbf-bae9-22cf00ebf5e5"]},{"id":"ITEM-2","itemData":{"DOI":"10.1074/jbc.R900020200","ISSN":"00219258","abstract":"Of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Chemistry","id":"ITEM-2","issue":"28","issued":{"date-parts":[["2009","7","10"]]},"page":"18571-18575","title":"Nickel-based enzyme systems","type":"article","volume":"284"},"uris":["http://www.mendeley.com/documents/?uuid=bedbb558-ad96-3023-9868-416e5e8cde7b"]},{"id":"ITEM-3","itemData":{"DOI":"10.1128/jb.148.2.459-464.1981","ISSN":"00219193","PMID":"7298577","author":[{"dropping-particle":"","family":"Diekert","given":"G.","non-dropping-particle":"","parse-names":false,"suffix":""},{"dropping-particle":"","family":"Konheiser","given":"U.","non-dropping-particle":"","parse-names":false,"suffix":""},{"dropping-particle":"","family":"Piechulla","given":"K.","non-dropping-particle":"","parse-names":false,"suffix":""},{"dropping-particle":"","family":"Thauer","given":"R. K.","non-dropping-particle":"","parse-names":false,"suffix":""}],"container-title":"Journal of Bacteriology","id":"ITEM-3","issue":"2","issued":{"date-parts":[["1981"]]},"page":"459-464","title":"Nickel requirement and factor F430 content of methanogenic bacteria","type":"article-journal","volume":"148"},"uris":["http://www.mendeley.com/documents/?uuid=39101469-7b2e-4a66-94f3-f46d2e0d7340"]}],"mendeley":{"formattedCitation":"(Diekert et al., 1981; Ragsdale, 2009, 1998)","plainTextFormattedCitation":"(Diekert et al., 1981; Ragsdale, 2009, 1998)","previouslyFormattedCitation":"(Diekert et al., 1981; Ragsdale, 2009, 1998)"},"properties":{"noteIndex":0},"schema":"https://github.com/citation-style-language/schema/raw/master/csl-citation.json"}</w:instrText>
      </w:r>
      <w:r w:rsidR="005E0AA6">
        <w:fldChar w:fldCharType="separate"/>
      </w:r>
      <w:r w:rsidR="0095572A" w:rsidRPr="0095572A">
        <w:rPr>
          <w:noProof/>
        </w:rPr>
        <w:t>(Diekert et al., 1981; Ragsdale, 2009, 1998)</w:t>
      </w:r>
      <w:ins w:id="45" w:author="Eva Juliet Baransky" w:date="2021-09-06T11:39:00Z">
        <w:r w:rsidR="005E0AA6">
          <w:fldChar w:fldCharType="end"/>
        </w:r>
      </w:ins>
      <w:ins w:id="46" w:author="Eva Juliet Baransky" w:date="2021-09-06T11:37:00Z">
        <w:r w:rsidR="005E0AA6">
          <w:t>.</w:t>
        </w:r>
      </w:ins>
      <w:ins w:id="47" w:author="Eva Juliet Baransky" w:date="2021-09-06T12:16:00Z">
        <w:r w:rsidR="00974906">
          <w:t xml:space="preserve"> Initiatives such as GEOTRACES </w:t>
        </w:r>
      </w:ins>
      <w:ins w:id="48" w:author="Eva Juliet Baransky" w:date="2021-09-06T12:19:00Z">
        <w:r w:rsidR="00974906">
          <w:t xml:space="preserve">were created from recognition of the influence and </w:t>
        </w:r>
      </w:ins>
      <w:ins w:id="49" w:author="Eva Juliet Baransky" w:date="2021-09-06T12:16:00Z">
        <w:r w:rsidR="00974906">
          <w:t>importan</w:t>
        </w:r>
      </w:ins>
      <w:ins w:id="50" w:author="Eva Juliet Baransky" w:date="2021-09-06T12:18:00Z">
        <w:r w:rsidR="00974906">
          <w:t xml:space="preserve">ce of </w:t>
        </w:r>
      </w:ins>
      <w:ins w:id="51" w:author="Eva Juliet Baransky" w:date="2021-09-06T12:19:00Z">
        <w:r w:rsidR="00974906">
          <w:t>trace metal cycling to marine life and major element cycling.</w:t>
        </w:r>
      </w:ins>
      <w:ins w:id="52" w:author="Eva Juliet Baransky" w:date="2021-09-06T12:20:00Z">
        <w:r w:rsidR="00686263">
          <w:t xml:space="preserve"> A mechanistic, global view of the cycling of major elements must be accompanied by a similar</w:t>
        </w:r>
      </w:ins>
      <w:ins w:id="53" w:author="Eva Juliet Baransky" w:date="2021-09-06T12:21:00Z">
        <w:r w:rsidR="00686263">
          <w:t xml:space="preserve">ly thorough picture of the cycling of trace metals. </w:t>
        </w:r>
      </w:ins>
      <w:del w:id="54" w:author="Eva Juliet Baransky" w:date="2021-09-06T12:20:00Z">
        <w:r w:rsidR="00C95370" w:rsidDel="00686263">
          <w:delText>Therefore, investigations of trace metal marine cycles will</w:delText>
        </w:r>
        <w:r w:rsidR="00E056AB" w:rsidDel="00686263">
          <w:delText xml:space="preserve"> contribute to our knowledge of greater biogeochemic</w:delText>
        </w:r>
        <w:r w:rsidR="0013742A" w:rsidDel="00686263">
          <w:delText>al cycles</w:delText>
        </w:r>
      </w:del>
      <w:r w:rsidR="0013742A">
        <w:t>.</w:t>
      </w:r>
    </w:p>
    <w:p w14:paraId="5C779CDC" w14:textId="37F5B042" w:rsidR="007F5A41" w:rsidRDefault="005C3715" w:rsidP="008504AB">
      <w:pPr>
        <w:ind w:firstLine="720"/>
        <w:jc w:val="both"/>
      </w:pPr>
      <w:r>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w:t>
      </w:r>
      <w:r w:rsidR="00556ED3">
        <w:t>bio-essential for modern</w:t>
      </w:r>
      <w:r w:rsidR="0014494F">
        <w:t xml:space="preserve"> and</w:t>
      </w:r>
      <w:r w:rsidR="006C3F9E">
        <w:t xml:space="preserve"> ancient</w:t>
      </w:r>
      <w:r w:rsidR="00556ED3">
        <w:t xml:space="preserve"> </w:t>
      </w:r>
      <w:r w:rsidR="009C7536">
        <w:t>organisms</w:t>
      </w:r>
      <w:r w:rsidR="002646D7">
        <w:t xml:space="preserve">. </w:t>
      </w:r>
      <w:r w:rsidR="00CD3F60">
        <w:t xml:space="preserve">Nickel is a prime example of how shifts in trace metal marine concentrations </w:t>
      </w:r>
      <w:del w:id="55" w:author="Eva Juliet Baransky" w:date="2021-09-06T12:32:00Z">
        <w:r w:rsidR="00CD3F60" w:rsidDel="009F53A5">
          <w:delText>can potentially</w:delText>
        </w:r>
      </w:del>
      <w:ins w:id="56" w:author="Eva Juliet Baransky" w:date="2021-09-06T12:32:00Z">
        <w:r w:rsidR="009F53A5">
          <w:t xml:space="preserve">due to changes in solid </w:t>
        </w:r>
      </w:ins>
      <w:ins w:id="57" w:author="Eva Juliet Baransky" w:date="2021-09-06T12:33:00Z">
        <w:r w:rsidR="00CE740D">
          <w:t>the Earth system</w:t>
        </w:r>
      </w:ins>
      <w:ins w:id="58" w:author="Eva Juliet Baransky" w:date="2021-09-06T12:32:00Z">
        <w:r w:rsidR="009F53A5">
          <w:t xml:space="preserve"> can</w:t>
        </w:r>
      </w:ins>
      <w:r w:rsidR="00CD3F60">
        <w:t xml:space="preserve"> impact </w:t>
      </w:r>
      <w:r w:rsidR="00700923">
        <w:t xml:space="preserve">marine </w:t>
      </w:r>
      <w:r w:rsidR="00CD3F60">
        <w:t xml:space="preserve">life. </w:t>
      </w:r>
      <w:r w:rsidR="00DE5456">
        <w:t xml:space="preserve">Aggregated </w:t>
      </w:r>
      <w:ins w:id="59" w:author="Eva Juliet Baransky" w:date="2021-09-06T12:33:00Z">
        <w:r w:rsidR="00F707C5">
          <w:t xml:space="preserve">Ni concentration </w:t>
        </w:r>
      </w:ins>
      <w:r w:rsidR="00DE5456">
        <w:t xml:space="preserve">data of </w:t>
      </w:r>
      <w:del w:id="60" w:author="Eva Juliet Baransky" w:date="2021-09-06T12:34:00Z">
        <w:r w:rsidR="00843611" w:rsidDel="00F707C5">
          <w:delText xml:space="preserve">global </w:delText>
        </w:r>
      </w:del>
      <w:ins w:id="61" w:author="Eva Juliet Baransky" w:date="2021-09-06T12:34:00Z">
        <w:r w:rsidR="00F707C5">
          <w:t>volcanic</w:t>
        </w:r>
      </w:ins>
      <w:del w:id="62" w:author="Eva Juliet Baransky" w:date="2021-09-06T12:33:00Z">
        <w:r w:rsidR="00DE5456" w:rsidDel="00F707C5">
          <w:delText>source</w:delText>
        </w:r>
      </w:del>
      <w:r w:rsidR="00DE5456">
        <w:t xml:space="preserve"> rocks and marine sediments from the past 3.5</w:t>
      </w:r>
      <w:ins w:id="63" w:author="Eva Juliet Baransky" w:date="2021-09-06T12:31:00Z">
        <w:r w:rsidR="00E20578">
          <w:t xml:space="preserve"> </w:t>
        </w:r>
      </w:ins>
      <w:r w:rsidR="00DE5456">
        <w:t xml:space="preserve">Ga suggest that the concentration of Ni in seawater dropped dramatically </w:t>
      </w:r>
      <w:ins w:id="64" w:author="Eva Juliet Baransky" w:date="2021-09-06T12:37:00Z">
        <w:r w:rsidR="00922900">
          <w:t>from</w:t>
        </w:r>
      </w:ins>
      <w:del w:id="65" w:author="Eva Juliet Baransky" w:date="2021-09-06T12:37:00Z">
        <w:r w:rsidR="00DE5456" w:rsidDel="00922900">
          <w:delText>across</w:delText>
        </w:r>
      </w:del>
      <w:r w:rsidR="00DE5456">
        <w:t xml:space="preserve"> 3.5</w:t>
      </w:r>
      <w:ins w:id="66" w:author="Eva Juliet Baransky" w:date="2021-09-06T12:34:00Z">
        <w:r w:rsidR="00F707C5">
          <w:t xml:space="preserve"> </w:t>
        </w:r>
      </w:ins>
      <w:r w:rsidR="00DE5456">
        <w:t xml:space="preserve">Ga to </w:t>
      </w:r>
      <w:del w:id="67" w:author="Eva Juliet Baransky" w:date="2021-09-06T12:34:00Z">
        <w:r w:rsidR="00DE5456" w:rsidDel="00F707C5">
          <w:delText>2.2Ga</w:delText>
        </w:r>
      </w:del>
      <w:ins w:id="68" w:author="Eva Juliet Baransky" w:date="2021-09-06T12:34:00Z">
        <w:r w:rsidR="00F707C5">
          <w:t>the Great Oxidation Event (GOE)</w:t>
        </w:r>
      </w:ins>
      <w:r w:rsidR="00DE5456">
        <w:t xml:space="preserve"> and then remained roughly constant </w:t>
      </w:r>
      <w:r w:rsidR="00DE5456">
        <w:fldChar w:fldCharType="begin" w:fldLock="1"/>
      </w:r>
      <w:r w:rsidR="00A12C29">
        <w:instrText>ADDIN CSL_CITATION {"citationItems":[{"id":"ITEM-1","itemData":{"DOI":"10.1038/s41561-019-0320-z","ISSN":"17520908","abstract":"© 2019, The Author(s), under exclusive licence to Springer Nature Limited.  The Great Oxidation Event following the end of the Archaean eon (~2.4 Ga) was a profound turning point in the history of Earth and life, but the relative importance of various contributing factors remains an intriguing puzzle. Controls on methane flux to the atmosphere were of particular consequence; too much methane would have inhibited a persistent rise of O 2 , but too little may have plunged Earth into severe and prolonged ice ages. Here, we document a shift in the weathering reactions controlling the ocean-bound flux of nickel—an essential micronutrient for the organisms that produced methane in Precambrian oceans—by applying Ni stable isotope analysis to Mesoarchaean and Palaeoproterozoic glacial sediments. Although Ni flux to the ocean dropped dramatically as Ni content of the continental crust decreased, the onset of sulfide weathering delivered a small, but vital, flux of Ni to the oceans, sustaining sufficient methane production to prevent a permanent icehouse, while allowing O 2 to rise.","author":[{"dropping-particle":"","family":"Wang","given":"Shui Jiong","non-dropping-particle":"","parse-names":false,"suffix":""},{"dropping-particle":"","family":"Rudnick","given":"Roberta L.","non-dropping-particle":"","parse-names":false,"suffix":""},{"dropping-particle":"","family":"Gaschnig","given":"Richard M.","non-dropping-particle":"","parse-names":false,"suffix":""},{"dropping-particle":"","family":"Wang","given":"Hao","non-dropping-particle":"","parse-names":false,"suffix":""},{"dropping-particle":"","family":"Wasylenki","given":"Laura E.","non-dropping-particle":"","parse-names":false,"suffix":""}],"container-title":"Nature Geoscience","id":"ITEM-1","issued":{"date-parts":[["2019"]]},"publisher":"Nature Publishing Group","title":"Methanogenesis sustained by sulfide weathering during the Great Oxidation Event","type":"article-journal"},"uris":["http://www.mendeley.com/documents/?uuid=a87cb26a-c64d-3f49-a1be-1aba1cc6566d"]},{"id":"ITEM-2","itemData":{"DOI":"10.1038/nature07858","ISSN":"14764687","abstract":"It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S.","non-dropping-particle":"","parse-names":false,"suffix":""}],"container-title":"Nature","id":"ITEM-2","issue":"7239","issued":{"date-parts":[["2009","4","9"]]},"page":"750-753","publisher":"Nature Publishing Group","title":"Oceanic nickel depletion and a methanogen famine before the Great Oxidation Event","type":"article-journal","volume":"458"},"uris":["http://www.mendeley.com/documents/?uuid=4b997d93-fb44-3b3a-818e-a0f49ee4ad56"]},{"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2009; Liu et al., 2021; S. J. Wang et al., 2019)","plainTextFormattedCitation":"(Konhauser et al., 2009; Liu et al., 2021; S. J. Wang et al., 2019)","previouslyFormattedCitation":"(Konhauser et al., 2009; Liu et al., 2021; S. J. Wang et al., 2019)"},"properties":{"noteIndex":0},"schema":"https://github.com/citation-style-language/schema/raw/master/csl-citation.json"}</w:instrText>
      </w:r>
      <w:r w:rsidR="00DE5456">
        <w:fldChar w:fldCharType="separate"/>
      </w:r>
      <w:r w:rsidR="006763B2" w:rsidRPr="006763B2">
        <w:rPr>
          <w:noProof/>
        </w:rPr>
        <w:t>(Konhauser et al., 2009; Liu et al., 2021; S. J. Wang et al., 2019)</w:t>
      </w:r>
      <w:r w:rsidR="00DE5456">
        <w:fldChar w:fldCharType="end"/>
      </w:r>
      <w:r w:rsidR="00DE5456">
        <w:t xml:space="preserve">. </w:t>
      </w:r>
      <w:r w:rsidR="00FB59BB">
        <w:t>Konhauser et al. (2009) hypothesized that the</w:t>
      </w:r>
      <w:r w:rsidR="008660F0">
        <w:t xml:space="preserve"> dramatic decrease in Ni seawater concentrations</w:t>
      </w:r>
      <w:del w:id="69" w:author="Eva Juliet Baransky" w:date="2021-09-06T12:37:00Z">
        <w:r w:rsidR="008660F0" w:rsidDel="00922900">
          <w:delText>,</w:delText>
        </w:r>
        <w:r w:rsidR="00D82541" w:rsidDel="00922900">
          <w:delText xml:space="preserve"> </w:delText>
        </w:r>
        <w:r w:rsidR="008660F0" w:rsidDel="00922900">
          <w:delText>just prior to the GOE</w:delText>
        </w:r>
        <w:r w:rsidR="00FB59BB" w:rsidDel="00922900">
          <w:delText>,</w:delText>
        </w:r>
      </w:del>
      <w:r w:rsidR="008660F0">
        <w:t xml:space="preserve"> starved Ni-dependent methanogens, inhibited the production of methane, and </w:t>
      </w:r>
      <w:r w:rsidR="00D82541">
        <w:t>facilitated the GOE</w:t>
      </w:r>
      <w:r w:rsidR="000B5459">
        <w:t xml:space="preserve"> </w:t>
      </w:r>
      <w:r w:rsidR="000B5459">
        <w:fldChar w:fldCharType="begin" w:fldLock="1"/>
      </w:r>
      <w:r w:rsidR="00DE5456">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2015, 2009; Liu et al., 2021)","plainTextFormattedCitation":"(Konhauser et al., 2015, 2009; Liu et al., 2021)","previouslyFormattedCitation":"(Konhauser et al., 2015, 2009; Liu et al., 2021)"},"properties":{"noteIndex":0},"schema":"https://github.com/citation-style-language/schema/raw/master/csl-citation.json"}</w:instrText>
      </w:r>
      <w:r w:rsidR="000B5459">
        <w:fldChar w:fldCharType="separate"/>
      </w:r>
      <w:r w:rsidR="006F1683" w:rsidRPr="006F1683">
        <w:rPr>
          <w:noProof/>
        </w:rPr>
        <w:t>(Konhauser et al., 2015, 2009; Liu et al., 2021)</w:t>
      </w:r>
      <w:r w:rsidR="000B5459">
        <w:fldChar w:fldCharType="end"/>
      </w:r>
      <w:r w:rsidR="00325AB7">
        <w:t xml:space="preserve">. </w:t>
      </w:r>
      <w:r w:rsidR="00843611">
        <w:t xml:space="preserve">However, </w:t>
      </w:r>
      <w:del w:id="70" w:author="Eva Juliet Baransky" w:date="2021-09-06T12:44:00Z">
        <w:r w:rsidR="00843611" w:rsidDel="009800E9">
          <w:delText>after the decline in Ni,</w:delText>
        </w:r>
      </w:del>
      <w:ins w:id="71" w:author="Eva Juliet Baransky" w:date="2021-09-06T12:44:00Z">
        <w:r w:rsidR="009800E9">
          <w:t xml:space="preserve">rather than </w:t>
        </w:r>
      </w:ins>
      <w:ins w:id="72" w:author="Eva Juliet Baransky" w:date="2021-09-06T12:48:00Z">
        <w:r w:rsidR="009800E9">
          <w:t xml:space="preserve">Earth </w:t>
        </w:r>
      </w:ins>
      <w:ins w:id="73" w:author="Eva Juliet Baransky" w:date="2021-09-06T12:44:00Z">
        <w:r w:rsidR="009800E9">
          <w:t>slipping into a</w:t>
        </w:r>
      </w:ins>
      <w:ins w:id="74" w:author="Eva Juliet Baransky" w:date="2021-09-06T12:47:00Z">
        <w:r w:rsidR="009800E9">
          <w:t xml:space="preserve"> </w:t>
        </w:r>
      </w:ins>
      <w:ins w:id="75" w:author="Eva Juliet Baransky" w:date="2021-09-06T12:48:00Z">
        <w:r w:rsidR="009800E9">
          <w:t>permeant</w:t>
        </w:r>
      </w:ins>
      <w:ins w:id="76" w:author="Eva Juliet Baransky" w:date="2021-09-06T12:47:00Z">
        <w:r w:rsidR="009800E9">
          <w:t xml:space="preserve"> iceho</w:t>
        </w:r>
      </w:ins>
      <w:ins w:id="77" w:author="Eva Juliet Baransky" w:date="2021-09-06T12:48:00Z">
        <w:r w:rsidR="009800E9">
          <w:t xml:space="preserve">use </w:t>
        </w:r>
      </w:ins>
      <w:ins w:id="78" w:author="Eva Juliet Baransky" w:date="2021-09-06T12:45:00Z">
        <w:r w:rsidR="009800E9">
          <w:t>scenario,</w:t>
        </w:r>
      </w:ins>
      <w:r w:rsidR="00843611">
        <w:t xml:space="preserve"> </w:t>
      </w:r>
      <w:r w:rsidR="00647C32">
        <w:t xml:space="preserve">Ni isotope data </w:t>
      </w:r>
      <w:r w:rsidR="00337B1E">
        <w:t xml:space="preserve">from </w:t>
      </w:r>
      <w:r w:rsidR="00337B1E" w:rsidRPr="00337B1E">
        <w:t xml:space="preserve">glacial diamictite composites </w:t>
      </w:r>
      <w:r w:rsidR="00647C32">
        <w:t xml:space="preserve">suggest </w:t>
      </w:r>
      <w:r w:rsidR="00DC4616">
        <w:t xml:space="preserve">oxidative </w:t>
      </w:r>
      <w:r w:rsidR="00337B1E">
        <w:t xml:space="preserve">weathering of sulfides provided a </w:t>
      </w:r>
      <w:del w:id="79" w:author="Eva Juliet Baransky" w:date="2021-09-06T12:49:00Z">
        <w:r w:rsidR="00337B1E" w:rsidDel="009800E9">
          <w:delText>new</w:delText>
        </w:r>
      </w:del>
      <w:r w:rsidR="00337B1E">
        <w:t xml:space="preserve"> </w:t>
      </w:r>
      <w:del w:id="80" w:author="Eva Juliet Baransky" w:date="2021-09-06T12:49:00Z">
        <w:r w:rsidR="00337B1E" w:rsidDel="009800E9">
          <w:delText xml:space="preserve">sustaining </w:delText>
        </w:r>
      </w:del>
      <w:ins w:id="81" w:author="Eva Juliet Baransky" w:date="2021-09-06T12:50:00Z">
        <w:r w:rsidR="009800E9">
          <w:t xml:space="preserve"> new, crucial </w:t>
        </w:r>
      </w:ins>
      <w:r w:rsidR="00337B1E">
        <w:t xml:space="preserve">source of Ni </w:t>
      </w:r>
      <w:ins w:id="82" w:author="Eva Juliet Baransky" w:date="2021-09-06T12:49:00Z">
        <w:r w:rsidR="009800E9">
          <w:t xml:space="preserve">which sustained </w:t>
        </w:r>
      </w:ins>
      <w:del w:id="83" w:author="Eva Juliet Baransky" w:date="2021-09-06T12:49:00Z">
        <w:r w:rsidR="00337B1E" w:rsidDel="009800E9">
          <w:delText xml:space="preserve">for </w:delText>
        </w:r>
      </w:del>
      <w:r w:rsidR="00337B1E">
        <w:t>methanogen</w:t>
      </w:r>
      <w:ins w:id="84" w:author="Eva Juliet Baransky" w:date="2021-09-06T12:49:00Z">
        <w:r w:rsidR="009800E9">
          <w:t>e</w:t>
        </w:r>
      </w:ins>
      <w:r w:rsidR="00337B1E">
        <w:t>s</w:t>
      </w:r>
      <w:ins w:id="85" w:author="Eva Juliet Baransky" w:date="2021-09-06T12:49:00Z">
        <w:r w:rsidR="009800E9">
          <w:t>is</w:t>
        </w:r>
      </w:ins>
      <w:r w:rsidR="00337B1E">
        <w:t xml:space="preserve">, </w:t>
      </w:r>
      <w:del w:id="86" w:author="Eva Juliet Baransky" w:date="2021-09-06T12:48:00Z">
        <w:r w:rsidR="00337B1E" w:rsidDel="009800E9">
          <w:delText>which may have prevented a snowball earth scenario post-GOE</w:delText>
        </w:r>
        <w:r w:rsidR="00647C32" w:rsidDel="009800E9">
          <w:delText xml:space="preserve"> </w:delText>
        </w:r>
      </w:del>
      <w:r w:rsidR="00337B1E">
        <w:fldChar w:fldCharType="begin" w:fldLock="1"/>
      </w:r>
      <w:r w:rsidR="007F5A41">
        <w:instrText>ADDIN CSL_CITATION {"citationItems":[{"id":"ITEM-1","itemData":{"DOI":"10.1038/s41561-019-0320-z","ISSN":"17520908","abstract":"© 2019, The Author(s), under exclusive licence to Springer Nature Limited.  The Great Oxidation Event following the end of the Archaean eon (~2.4 Ga) was a profound turning point in the history of Earth and life, but the relative importance of various contributing factors remains an intriguing puzzle. Controls on methane flux to the atmosphere were of particular consequence; too much methane would have inhibited a persistent rise of O 2 , but too little may have plunged Earth into severe and prolonged ice ages. Here, we document a shift in the weathering reactions controlling the ocean-bound flux of nickel—an essential micronutrient for the organisms that produced methane in Precambrian oceans—by applying Ni stable isotope analysis to Mesoarchaean and Palaeoproterozoic glacial sediments. Although Ni flux to the ocean dropped dramatically as Ni content of the continental crust decreased, the onset of sulfide weathering delivered a small, but vital, flux of Ni to the oceans, sustaining sufficient methane production to prevent a permanent icehouse, while allowing O 2 to rise.","author":[{"dropping-particle":"","family":"Wang","given":"Shui Jiong","non-dropping-particle":"","parse-names":false,"suffix":""},{"dropping-particle":"","family":"Rudnick","given":"Roberta L.","non-dropping-particle":"","parse-names":false,"suffix":""},{"dropping-particle":"","family":"Gaschnig","given":"Richard M.","non-dropping-particle":"","parse-names":false,"suffix":""},{"dropping-particle":"","family":"Wang","given":"Hao","non-dropping-particle":"","parse-names":false,"suffix":""},{"dropping-particle":"","family":"Wasylenki","given":"Laura E.","non-dropping-particle":"","parse-names":false,"suffix":""}],"container-title":"Nature Geoscience","id":"ITEM-1","issued":{"date-parts":[["2019"]]},"publisher":"Nature Publishing Group","title":"Methanogenesis sustained by sulfide weathering during the Great Oxidation Event","type":"article-journal"},"uris":["http://www.mendeley.com/documents/?uuid=a87cb26a-c64d-3f49-a1be-1aba1cc6566d"]}],"mendeley":{"formattedCitation":"(S. J. Wang et al., 2019)","plainTextFormattedCitation":"(S. J. Wang et al., 2019)","previouslyFormattedCitation":"(S. J. Wang et al., 2019)"},"properties":{"noteIndex":0},"schema":"https://github.com/citation-style-language/schema/raw/master/csl-citation.json"}</w:instrText>
      </w:r>
      <w:r w:rsidR="00337B1E">
        <w:fldChar w:fldCharType="separate"/>
      </w:r>
      <w:r w:rsidR="00337B1E" w:rsidRPr="00337B1E">
        <w:rPr>
          <w:noProof/>
        </w:rPr>
        <w:t>(S. J. Wang et al., 2019)</w:t>
      </w:r>
      <w:r w:rsidR="00337B1E">
        <w:fldChar w:fldCharType="end"/>
      </w:r>
      <w:r w:rsidR="00337B1E">
        <w:t xml:space="preserve">. </w:t>
      </w:r>
    </w:p>
    <w:p w14:paraId="093C5232" w14:textId="77777777" w:rsidR="00F616F3" w:rsidRDefault="00C40811" w:rsidP="008504AB">
      <w:pPr>
        <w:ind w:firstLine="720"/>
        <w:jc w:val="both"/>
        <w:rPr>
          <w:ins w:id="87" w:author="Eva Juliet Baransky" w:date="2021-09-06T12:51:00Z"/>
        </w:rPr>
      </w:pPr>
      <w:r>
        <w:t>In more recent history</w:t>
      </w:r>
      <w:r w:rsidR="005B546E">
        <w:t>,</w:t>
      </w:r>
      <w:r w:rsidR="00FE6F39">
        <w:t xml:space="preserve"> fluctuations in</w:t>
      </w:r>
      <w:r w:rsidR="005B546E">
        <w:t xml:space="preserve"> </w:t>
      </w:r>
      <w:r w:rsidR="00FE6F39">
        <w:t xml:space="preserve">seawater </w:t>
      </w:r>
      <w:r w:rsidR="005B546E">
        <w:t xml:space="preserve">Ni </w:t>
      </w:r>
      <w:r w:rsidR="00FE6F39">
        <w:t xml:space="preserve">concentrations </w:t>
      </w:r>
      <w:del w:id="88" w:author="Eva Juliet Baransky" w:date="2021-09-06T12:50:00Z">
        <w:r w:rsidR="00FE6F39" w:rsidDel="00A648E4">
          <w:delText xml:space="preserve">may have increased </w:delText>
        </w:r>
      </w:del>
      <w:r w:rsidR="005B546E">
        <w:t xml:space="preserve">may have </w:t>
      </w:r>
      <w:r w:rsidR="006F5745">
        <w:t>exacerbated</w:t>
      </w:r>
      <w:r w:rsidR="007F5A41">
        <w:t xml:space="preserve"> or</w:t>
      </w:r>
      <w:r w:rsidR="00AA6509">
        <w:t xml:space="preserve"> prolonged recovery from</w:t>
      </w:r>
      <w:r w:rsidR="005D64ED">
        <w:t xml:space="preserve"> the </w:t>
      </w:r>
      <w:r w:rsidR="00B33D17">
        <w:t>end-Permian</w:t>
      </w:r>
      <w:r w:rsidR="005D64ED">
        <w:t xml:space="preserve"> </w:t>
      </w:r>
      <w:r w:rsidR="007F5A41">
        <w:t xml:space="preserve">mass </w:t>
      </w:r>
      <w:r w:rsidR="005D64ED">
        <w:t>extinction</w:t>
      </w:r>
      <w:r w:rsidR="007F5A41">
        <w:t xml:space="preserve"> (EPME)</w:t>
      </w:r>
      <w:r w:rsidR="00B33D17">
        <w:t>, the largest mass extinction known to date.</w:t>
      </w:r>
      <w:r w:rsidR="005D64ED">
        <w:t xml:space="preserve"> </w:t>
      </w:r>
      <w:r w:rsidR="00BE1BB3">
        <w:t>An increase in marine Ni input to the oceans from the erupt</w:t>
      </w:r>
      <w:r w:rsidR="00B33D17">
        <w:t xml:space="preserve">ion of the Siberian </w:t>
      </w:r>
      <w:r w:rsidR="00AA6509">
        <w:t>Traps</w:t>
      </w:r>
      <w:r w:rsidR="00B33D17">
        <w:t xml:space="preserve"> may have caused non-limiting Ni conditions for methanogens</w:t>
      </w:r>
      <w:r w:rsidR="00325AB7">
        <w:t>, promoting marine anoxia</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w:t>
      </w:r>
      <w:r w:rsidR="00AA6509">
        <w:t xml:space="preserve"> In addition, </w:t>
      </w:r>
      <w:r w:rsidR="007F5A41">
        <w:t xml:space="preserve">Ni isotope </w:t>
      </w:r>
      <w:r w:rsidR="00592BB4">
        <w:t xml:space="preserve">variations </w:t>
      </w:r>
      <w:r w:rsidR="007F5A41">
        <w:t xml:space="preserve">of sedimentary rocks </w:t>
      </w:r>
      <w:del w:id="89" w:author="Eva Juliet Baransky" w:date="2021-09-06T12:50:00Z">
        <w:r w:rsidR="007F5A41" w:rsidDel="00A648E4">
          <w:delText xml:space="preserve">approximately 500ky prior to the EPME </w:delText>
        </w:r>
      </w:del>
      <w:r w:rsidR="007F5A41">
        <w:t xml:space="preserve">provide evidence for the eruptions of the Siberian Traps being the driving kill mechanism of the EPME </w:t>
      </w:r>
      <w:r w:rsidR="007F5A41">
        <w:fldChar w:fldCharType="begin" w:fldLock="1"/>
      </w:r>
      <w:r w:rsidR="0003718C">
        <w:instrText>ADDIN CSL_CITATION {"citationItems":[{"id":"ITEM-1","itemData":{"DOI":"10.1038/s41467-021-22066-7","ISSN":"20411723","PMID":"33795666","abstract":"The end-Permian mass extinction (EPME) was the most severe extinction event in the past 540 million years, and the Siberian Traps large igneous province (STLIP) is widely hypothesized to have been the primary trigger for the environmental catastrophe. The killing mechanisms depend critically on the nature of volatiles ejected during STLIP eruptions, initiating about 300 kyr before the extinction event, because the atmosphere is the primary interface between magmatism and extinction. Here we report Ni isotopes for Permian-Triassic sedimentary rocks from Arctic Canada. The δ60Ni data range from −1.09‰ to 0.35‰, and exhibit the lightest δ60Ni compositions ever reported for sedimentary rocks. Our results provide strong evidence for global dispersion and loading of Ni-rich aerosol particles into the Panthalassic Ocean. Our data demonstrate that environmental degradation had begun well before the extinction event and provide a link between global dispersion of Ni-rich aerosols, ocean chemistry changes, and the EPME.","author":[{"dropping-particle":"","family":"Li","given":"Menghan","non-dropping-particle":"","parse-names":false,"suffix":""},{"dropping-particle":"","family":"Grasby","given":"Stephen E.","non-dropping-particle":"","parse-names":false,"suffix":""},{"dropping-particle":"","family":"Wang","given":"Shui Jiong","non-dropping-particle":"","parse-names":false,"suffix":""},{"dropping-particle":"","family":"Zhang","given":"Xiaolin","non-dropping-particle":"","parse-names":false,"suffix":""},{"dropping-particle":"","family":"Wasylenki","given":"Laura E.","non-dropping-particle":"","parse-names":false,"suffix":""},{"dropping-particle":"","family":"Xu","given":"Yilun","non-dropping-particle":"","parse-names":false,"suffix":""},{"dropping-particle":"","family":"Sun","given":"Mingzhao","non-dropping-particle":"","parse-names":false,"suffix":""},{"dropping-particle":"","family":"Beauchamp","given":"Benoit","non-dropping-particle":"","parse-names":false,"suffix":""},{"dropping-particle":"","family":"Hu","given":"Dongping","non-dropping-particle":"","parse-names":false,"suffix":""},{"dropping-particle":"","family":"Shen","given":"Yanan","non-dropping-particle":"","parse-names":false,"suffix":""}],"container-title":"Nature Communications","id":"ITEM-1","issue":"1","issued":{"date-parts":[["2021"]]},"page":"1-7","publisher":"Springer US","title":"Nickel isotopes link Siberian Traps aerosol particles to the end-Permian mass extinction","type":"article-journal","volume":"12"},"uris":["http://www.mendeley.com/documents/?uuid=7196c194-2f0a-4623-bfa9-9d9cbbb22dec"]}],"mendeley":{"formattedCitation":"(Li et al., 2021)","plainTextFormattedCitation":"(Li et al., 2021)","previouslyFormattedCitation":"(Li et al., 2021)"},"properties":{"noteIndex":0},"schema":"https://github.com/citation-style-language/schema/raw/master/csl-citation.json"}</w:instrText>
      </w:r>
      <w:r w:rsidR="007F5A41">
        <w:fldChar w:fldCharType="separate"/>
      </w:r>
      <w:r w:rsidR="007F5A41" w:rsidRPr="007F5A41">
        <w:rPr>
          <w:noProof/>
        </w:rPr>
        <w:t>(Li et al., 2021)</w:t>
      </w:r>
      <w:r w:rsidR="007F5A41">
        <w:fldChar w:fldCharType="end"/>
      </w:r>
      <w:r w:rsidR="001306C1">
        <w:t>.</w:t>
      </w:r>
      <w:r w:rsidR="00B33D17">
        <w:t xml:space="preserve"> </w:t>
      </w:r>
      <w:r w:rsidR="00BC2C11">
        <w:t xml:space="preserve"> </w:t>
      </w:r>
      <w:r w:rsidR="0003718C">
        <w:t xml:space="preserve">Nickel also plays an important role in modern oceans, as a component of several enzymes used by a variety of organisms </w:t>
      </w:r>
      <w:r w:rsidR="0003718C">
        <w:fldChar w:fldCharType="begin" w:fldLock="1"/>
      </w:r>
      <w:r w:rsidR="009C39A5">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Biotechnology","id":"ITEM-2","issued":{"date-parts":[["2002"]]},"title":"Urease activity in microbiologically-induced calcite precipitation","type":"article-journal"},"uris":["http://www.mendeley.com/documents/?uuid=994dc74a-7f85-37b9-aa0b-282cdad3c591"]},{"id":"ITEM-3","itemData":{"author":[{"dropping-particle":"","family":"Smith","given":"Christopher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-4","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Microbiology","id":"ITEM-4","issued":{"date-parts":[["1979"]]},"page":"105-107","title":"Nickel, cobalt, and molybdenum requirement for growth of Methanobacterium thermoautotrophicum","type":"article-journal"},"uris":["http://www.mendeley.com/documents/?uuid=1d35e80c-be6f-4f1c-b8bf-731ac1acf8bf"]}],"mendeley":{"formattedCitation":"(Bachmeier et al., 2002; Schonheit et al., 1979; Smith and Goldstein, 2019; Twining et al., 2012)","manualFormatting":"(e.g., Bachmeier et al., 2002; Schonheit et al., 1979; Smith and Goldstein, 2019; Twining et al., 2012)","plainTextFormattedCitation":"(Bachmeier et al., 2002; Schonheit et al., 1979; Smith and Goldstein, 2019; Twining et al., 2012)","previouslyFormattedCitation":"(Bachmeier et al., 2002; Schonheit et al., 1979; Smith and Goldstein, 2019; Twining et al., 2012)"},"properties":{"noteIndex":0},"schema":"https://github.com/citation-style-language/schema/raw/master/csl-citation.json"}</w:instrText>
      </w:r>
      <w:r w:rsidR="0003718C">
        <w:fldChar w:fldCharType="separate"/>
      </w:r>
      <w:r w:rsidR="0003718C" w:rsidRPr="0003718C">
        <w:rPr>
          <w:noProof/>
        </w:rPr>
        <w:t>(</w:t>
      </w:r>
      <w:r w:rsidR="0003718C" w:rsidRPr="00062B29">
        <w:rPr>
          <w:i/>
          <w:iCs/>
          <w:noProof/>
        </w:rPr>
        <w:t xml:space="preserve">e.g., </w:t>
      </w:r>
      <w:r w:rsidR="0003718C" w:rsidRPr="0003718C">
        <w:rPr>
          <w:noProof/>
        </w:rPr>
        <w:t>Bachmeier et al., 2002; Schonheit et al., 1979; Smith and Goldstein, 2019; Twining et al., 2012)</w:t>
      </w:r>
      <w:r w:rsidR="0003718C">
        <w:fldChar w:fldCharType="end"/>
      </w:r>
      <w:r w:rsidR="0003718C">
        <w:t>.</w:t>
      </w:r>
      <w:ins w:id="90" w:author="Eva Juliet Baransky" w:date="2021-09-06T12:51:00Z">
        <w:r w:rsidR="00A648E4">
          <w:t xml:space="preserve"> </w:t>
        </w:r>
      </w:ins>
    </w:p>
    <w:p w14:paraId="4A87DB88" w14:textId="2567D1F4" w:rsidR="009C1F96" w:rsidRDefault="00E11019" w:rsidP="008504AB">
      <w:pPr>
        <w:ind w:firstLine="720"/>
        <w:jc w:val="both"/>
      </w:pPr>
      <w:r>
        <w:t xml:space="preserve">To investigate Ni and its </w:t>
      </w:r>
      <w:r w:rsidR="00FF5B2B">
        <w:t xml:space="preserve">marine </w:t>
      </w:r>
      <w:r>
        <w:t xml:space="preserve">evolution overtime, </w:t>
      </w:r>
      <w:r w:rsidR="008504AB">
        <w:t xml:space="preserve">we </w:t>
      </w:r>
      <w:ins w:id="91" w:author="Eva Juliet Baransky" w:date="2021-09-06T12:51:00Z">
        <w:r w:rsidR="00F616F3">
          <w:t>must know</w:t>
        </w:r>
      </w:ins>
      <w:del w:id="92" w:author="Eva Juliet Baransky" w:date="2021-09-06T12:51:00Z">
        <w:r w:rsidR="00FF5B2B" w:rsidDel="00F616F3">
          <w:delText>require</w:delText>
        </w:r>
      </w:del>
      <w:r w:rsidR="008504AB">
        <w:t xml:space="preserve"> </w:t>
      </w:r>
      <w:del w:id="93" w:author="Eva Juliet Baransky" w:date="2021-09-06T12:51:00Z">
        <w:r w:rsidR="00285B98" w:rsidDel="00F616F3">
          <w:delText xml:space="preserve">knowledge of </w:delText>
        </w:r>
      </w:del>
      <w:r w:rsidR="00285B98">
        <w:t xml:space="preserve">the </w:t>
      </w:r>
      <w:r w:rsidR="00D171F2">
        <w:t xml:space="preserve">processes which </w:t>
      </w:r>
      <w:r w:rsidR="002811A2">
        <w:t>govern</w:t>
      </w:r>
      <w:r w:rsidR="00D171F2">
        <w:t xml:space="preserve"> the marine Ni </w:t>
      </w:r>
      <w:ins w:id="94" w:author="Eva Juliet Baransky" w:date="2021-09-06T12:52:00Z">
        <w:r w:rsidR="00F616F3">
          <w:t xml:space="preserve">cycle </w:t>
        </w:r>
      </w:ins>
      <w:r w:rsidR="00285B98">
        <w:t>in the modern day at the very least</w:t>
      </w:r>
      <w:r w:rsidR="00285B98" w:rsidRPr="00641B6C">
        <w:rPr>
          <w:i/>
          <w:iCs/>
        </w:rPr>
        <w:t xml:space="preserve">. </w:t>
      </w:r>
      <w:r w:rsidR="00F939A4" w:rsidRPr="00641B6C">
        <w:rPr>
          <w:i/>
          <w:iCs/>
        </w:rPr>
        <w:t>The goal of the proposed work is to improve our knowledge of the modern Ni marine cycle</w:t>
      </w:r>
      <w:r w:rsidR="009C7536" w:rsidRPr="00641B6C">
        <w:rPr>
          <w:i/>
          <w:iCs/>
        </w:rPr>
        <w:t xml:space="preserve"> </w:t>
      </w:r>
      <w:r w:rsidR="00F939A4" w:rsidRPr="00641B6C">
        <w:rPr>
          <w:i/>
          <w:iCs/>
        </w:rPr>
        <w:t>and</w:t>
      </w:r>
      <w:r w:rsidR="009C7536" w:rsidRPr="00641B6C">
        <w:rPr>
          <w:i/>
          <w:iCs/>
        </w:rPr>
        <w:t xml:space="preserve"> our ability to interpret changes in Ni marine chemistry from th</w:t>
      </w:r>
      <w:r w:rsidR="00F939A4" w:rsidRPr="00641B6C">
        <w:rPr>
          <w:i/>
          <w:iCs/>
        </w:rPr>
        <w:t>e rock record.</w:t>
      </w:r>
      <w:r w:rsidR="00F939A4">
        <w:t xml:space="preserve"> </w:t>
      </w:r>
    </w:p>
    <w:p w14:paraId="2F74FDC0" w14:textId="5BAC7740" w:rsidR="00E0666A" w:rsidRDefault="00E0666A" w:rsidP="00E0666A">
      <w:pPr>
        <w:pStyle w:val="Heading2"/>
      </w:pPr>
      <w:bookmarkStart w:id="95" w:name="_Toc78741992"/>
      <w:bookmarkStart w:id="96" w:name="_Toc78742108"/>
      <w:r>
        <w:t>Ni</w:t>
      </w:r>
      <w:r w:rsidR="00446D56">
        <w:t>ckel</w:t>
      </w:r>
      <w:r>
        <w:t xml:space="preserve"> </w:t>
      </w:r>
      <w:bookmarkEnd w:id="95"/>
      <w:bookmarkEnd w:id="96"/>
      <w:r w:rsidR="00446D56">
        <w:t>and Biology</w:t>
      </w:r>
    </w:p>
    <w:p w14:paraId="568928F0" w14:textId="7C60A570" w:rsidR="00A02C0D" w:rsidRDefault="00BC2C11" w:rsidP="00A02C0D">
      <w:pPr>
        <w:ind w:firstLine="720"/>
        <w:jc w:val="both"/>
      </w:pPr>
      <w:r>
        <w:t xml:space="preserve">In the modern ocean, Ni is an essential component of seven enzymes that regulate the global C, N, and O cycles </w:t>
      </w:r>
      <w:r>
        <w:fldChar w:fldCharType="begin" w:fldLock="1"/>
      </w:r>
      <w:r>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fldChar w:fldCharType="separate"/>
      </w:r>
      <w:r w:rsidRPr="00012697">
        <w:rPr>
          <w:noProof/>
        </w:rPr>
        <w:t>(Ragsdale, 2009, 1998)</w:t>
      </w:r>
      <w:r>
        <w:fldChar w:fldCharType="end"/>
      </w:r>
      <w:r>
        <w:t xml:space="preserve">. </w:t>
      </w:r>
      <w:r w:rsidR="003C3ECE">
        <w:t>For example, Ni-enzymes, urease and Ni-Fe hydrogenase are involved in the N cycle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r w:rsidR="003B665A">
        <w:t xml:space="preserve">. </w:t>
      </w:r>
      <w:r w:rsidR="004F467B">
        <w:t>Nickel-</w:t>
      </w:r>
      <w:r w:rsidR="00110CF4">
        <w:t>Fe</w:t>
      </w:r>
      <w:r w:rsidR="00114464">
        <w:t xml:space="preserve"> hydrogenase </w:t>
      </w:r>
      <w:r w:rsidR="00CF29A6">
        <w:t>catalyzes the reversible reduction of protons to hydrogen gas</w:t>
      </w:r>
      <w:r w:rsidR="001344F7">
        <w:t>.</w:t>
      </w:r>
      <w:r w:rsidR="005A7D7A">
        <w:t xml:space="preserve"> </w:t>
      </w:r>
      <w:r w:rsidR="001344F7">
        <w:t>B</w:t>
      </w:r>
      <w:r w:rsidR="005A7D7A">
        <w:t xml:space="preserve">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w:t>
      </w:r>
      <w:r w:rsidR="005A7D7A">
        <w:lastRenderedPageBreak/>
        <w:t xml:space="preserve">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w:t>
      </w:r>
      <w:r w:rsidR="00146805">
        <w:t xml:space="preserve">known for its association </w:t>
      </w:r>
      <w:r w:rsidR="00580D2B">
        <w:t xml:space="preserve">with </w:t>
      </w:r>
      <w:r w:rsidR="00AF5939">
        <w:t xml:space="preserve">the </w:t>
      </w:r>
      <w:r w:rsidR="00C071F3">
        <w:t xml:space="preserve">C cycle. </w:t>
      </w:r>
      <w:r w:rsidR="00CA18D9">
        <w:t>The</w:t>
      </w:r>
      <w:r w:rsidR="002D1C7B">
        <w:t xml:space="preserve"> Ni</w:t>
      </w:r>
      <w:ins w:id="97" w:author="Eva Juliet Baransky" w:date="2021-09-06T13:02:00Z">
        <w:r w:rsidR="00A12C29">
          <w:t>-</w:t>
        </w:r>
      </w:ins>
      <w:del w:id="98" w:author="Eva Juliet Baransky" w:date="2021-09-06T13:02:00Z">
        <w:r w:rsidR="002D1C7B" w:rsidDel="00A12C29">
          <w:delText xml:space="preserve"> </w:delText>
        </w:r>
      </w:del>
      <w:r w:rsidR="002D1C7B">
        <w:t>enzymes methyl coenzyme M reductase</w:t>
      </w:r>
      <w:r w:rsidR="00060CFF">
        <w:t xml:space="preserve"> (MCR)</w:t>
      </w:r>
      <w:r w:rsidR="002D1C7B">
        <w:t xml:space="preserve"> and C</w:t>
      </w:r>
      <w:r w:rsidR="00060CFF">
        <w:t>O dehydrogenase</w:t>
      </w:r>
      <w:r w:rsidR="002D1C7B">
        <w:t xml:space="preserve"> </w:t>
      </w:r>
      <w:del w:id="99" w:author="Eva Juliet Baransky" w:date="2021-09-06T13:02:00Z">
        <w:r w:rsidR="002D1C7B" w:rsidDel="00A12C29">
          <w:delText xml:space="preserve">are </w:delText>
        </w:r>
        <w:r w:rsidR="00060CFF" w:rsidDel="00A12C29">
          <w:delText xml:space="preserve">Ni enzymes which </w:delText>
        </w:r>
      </w:del>
      <w:r w:rsidR="00060CFF">
        <w:t>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p>
    <w:p w14:paraId="37D86D30" w14:textId="412A2274" w:rsidR="004D5FD5" w:rsidRDefault="00AB505A" w:rsidP="00A02C0D">
      <w:pPr>
        <w:ind w:firstLine="720"/>
        <w:jc w:val="both"/>
      </w:pPr>
      <w:r>
        <w:t xml:space="preserve">Several modern and </w:t>
      </w:r>
      <w:r w:rsidR="004D5FD5">
        <w:t>ancient organisms</w:t>
      </w:r>
      <w:r>
        <w:t xml:space="preserve"> </w:t>
      </w:r>
      <w:ins w:id="100" w:author="Eva Juliet Baransky" w:date="2021-09-06T13:03:00Z">
        <w:r w:rsidR="00A12C29">
          <w:t xml:space="preserve">produce Ni-enzymes and </w:t>
        </w:r>
      </w:ins>
      <w:r>
        <w:t>rely on Ni</w:t>
      </w:r>
      <w:del w:id="101" w:author="Eva Juliet Baransky" w:date="2021-09-06T13:03:00Z">
        <w:r w:rsidDel="00A12C29">
          <w:delText xml:space="preserve"> because they use these enzymes</w:delText>
        </w:r>
      </w:del>
      <w:r w:rsidR="004D5FD5">
        <w:t xml:space="preserve">. </w:t>
      </w:r>
      <w:ins w:id="102" w:author="Eva Juliet Baransky" w:date="2021-09-06T13:03:00Z">
        <w:r w:rsidR="00A12C29">
          <w:t xml:space="preserve">For instance, </w:t>
        </w:r>
      </w:ins>
      <w:del w:id="103" w:author="Eva Juliet Baransky" w:date="2021-09-06T13:03:00Z">
        <w:r w:rsidR="00215D9E" w:rsidDel="00A12C29">
          <w:delText>D</w:delText>
        </w:r>
      </w:del>
      <w:ins w:id="104" w:author="Eva Juliet Baransky" w:date="2021-09-06T13:03:00Z">
        <w:r w:rsidR="00A12C29">
          <w:t>d</w:t>
        </w:r>
      </w:ins>
      <w:r w:rsidR="00215D9E">
        <w:t xml:space="preserve">iatoms </w:t>
      </w:r>
      <w:ins w:id="105" w:author="Eva Juliet Baransky" w:date="2021-09-06T13:04:00Z">
        <w:r w:rsidR="00A12C29">
          <w:t xml:space="preserve">make </w:t>
        </w:r>
      </w:ins>
      <w:del w:id="106" w:author="Eva Juliet Baransky" w:date="2021-09-06T13:04:00Z">
        <w:r w:rsidR="00215D9E" w:rsidDel="00A12C29">
          <w:delText>use</w:delText>
        </w:r>
      </w:del>
      <w:r w:rsidR="00215D9E">
        <w:t xml:space="preserve"> urease and Ni-superoxide dismutase </w:t>
      </w:r>
      <w:del w:id="107" w:author="Eva Juliet Baransky" w:date="2021-09-06T13:06:00Z">
        <w:r w:rsidR="00215D9E" w:rsidDel="00A12C29">
          <w:fldChar w:fldCharType="begin" w:fldLock="1"/>
        </w:r>
        <w:r w:rsidR="00215D9E" w:rsidDel="00A12C29">
          <w:del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delInstrText>
        </w:r>
        <w:r w:rsidR="00215D9E" w:rsidDel="00A12C29">
          <w:fldChar w:fldCharType="separate"/>
        </w:r>
        <w:r w:rsidR="00215D9E" w:rsidRPr="00374719" w:rsidDel="00A12C29">
          <w:rPr>
            <w:noProof/>
          </w:rPr>
          <w:delText>(Benoiston et al., 2017; Twining et al., 2012)</w:delText>
        </w:r>
        <w:r w:rsidR="00215D9E" w:rsidDel="00A12C29">
          <w:fldChar w:fldCharType="end"/>
        </w:r>
      </w:del>
      <w:del w:id="108" w:author="Eva Juliet Baransky" w:date="2021-09-06T13:04:00Z">
        <w:r w:rsidR="00215D9E" w:rsidDel="00A12C29">
          <w:delText>.</w:delText>
        </w:r>
      </w:del>
      <w:del w:id="109" w:author="Eva Juliet Baransky" w:date="2021-09-06T13:06:00Z">
        <w:r w:rsidR="00760A52" w:rsidDel="00A12C29">
          <w:delText xml:space="preserve"> </w:delText>
        </w:r>
      </w:del>
      <w:ins w:id="110" w:author="Eva Juliet Baransky" w:date="2021-09-06T13:05:00Z">
        <w:r w:rsidR="00A12C29">
          <w:t xml:space="preserve">and contain Ni in association with </w:t>
        </w:r>
      </w:ins>
      <w:del w:id="111" w:author="Eva Juliet Baransky" w:date="2021-09-06T13:05:00Z">
        <w:r w:rsidR="00C82B60" w:rsidDel="00A12C29">
          <w:delText xml:space="preserve">Nickel is found in association with </w:delText>
        </w:r>
      </w:del>
      <w:r w:rsidR="00C82B60">
        <w:t>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A12C29">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C82B60">
        <w:fldChar w:fldCharType="separate"/>
      </w:r>
      <w:r w:rsidR="00A12C29" w:rsidRPr="00A12C29">
        <w:rPr>
          <w:noProof/>
        </w:rPr>
        <w:t>(Benoiston et al., 2017; Twining et al., 2012)</w:t>
      </w:r>
      <w:r w:rsidR="00C82B60">
        <w:fldChar w:fldCharType="end"/>
      </w:r>
      <w:r w:rsidR="00C82B60">
        <w:t xml:space="preserve">. </w:t>
      </w:r>
      <w:r w:rsidR="00575FFD">
        <w:t xml:space="preserve">Foraminifera use </w:t>
      </w:r>
      <w:r w:rsidR="00CA18D9">
        <w:t>urease</w:t>
      </w:r>
      <w:r w:rsidR="00C827F5">
        <w:t xml:space="preserve"> as well</w:t>
      </w:r>
      <w:ins w:id="112" w:author="Eva Juliet Baransky" w:date="2021-09-06T13:06:00Z">
        <w:r w:rsidR="00A12C29">
          <w:t>,</w:t>
        </w:r>
      </w:ins>
      <w:r w:rsidR="00606B6E">
        <w:t xml:space="preserve"> which </w:t>
      </w:r>
      <w:r w:rsidR="0025115C">
        <w:t>may act as a pH regulator during shell formation</w:t>
      </w:r>
      <w:ins w:id="113" w:author="Eva Juliet Baransky" w:date="2021-09-06T13:06:00Z">
        <w:r w:rsidR="00A12C29">
          <w:t xml:space="preserve">, and </w:t>
        </w:r>
      </w:ins>
      <w:ins w:id="114" w:author="Eva Juliet Baransky" w:date="2021-09-06T13:07:00Z">
        <w:r w:rsidR="00A12C29">
          <w:t xml:space="preserve">contain </w:t>
        </w:r>
      </w:ins>
      <w:r w:rsidR="0025115C">
        <w:t xml:space="preserve"> </w:t>
      </w:r>
      <w:del w:id="115" w:author="Eva Juliet Baransky" w:date="2021-09-06T13:07:00Z">
        <w:r w:rsidR="0025115C" w:rsidDel="00A12C29">
          <w:fldChar w:fldCharType="begin" w:fldLock="1"/>
        </w:r>
        <w:r w:rsidR="00DC33AD" w:rsidDel="00A12C29">
          <w:del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delInstrText>
        </w:r>
        <w:r w:rsidR="0025115C" w:rsidDel="00A12C29">
          <w:fldChar w:fldCharType="separate"/>
        </w:r>
        <w:r w:rsidR="00DC33AD" w:rsidRPr="00DC33AD" w:rsidDel="00A12C29">
          <w:rPr>
            <w:noProof/>
          </w:rPr>
          <w:delText>(Bachmeier et al., 2002; Munsel et al., 2010; Smith and Goldstein, 2019)</w:delText>
        </w:r>
        <w:r w:rsidR="0025115C" w:rsidDel="00A12C29">
          <w:fldChar w:fldCharType="end"/>
        </w:r>
        <w:r w:rsidR="0025115C" w:rsidDel="00A12C29">
          <w:delText>.</w:delText>
        </w:r>
        <w:r w:rsidR="00CA18D9" w:rsidDel="00A12C29">
          <w:delText xml:space="preserve"> </w:delText>
        </w:r>
        <w:r w:rsidR="00554D1A" w:rsidDel="00A12C29">
          <w:delText xml:space="preserve">Perhaps because of this close association between urease and shell formation, </w:delText>
        </w:r>
        <w:r w:rsidR="00DC33AD" w:rsidDel="00A12C29">
          <w:delText xml:space="preserve">foraminifera incorporate </w:delText>
        </w:r>
      </w:del>
      <w:r w:rsidR="00DC33AD">
        <w:t xml:space="preserve">Ni </w:t>
      </w:r>
      <w:ins w:id="116" w:author="Eva Juliet Baransky" w:date="2021-09-06T13:07:00Z">
        <w:r w:rsidR="00A12C29">
          <w:t>within</w:t>
        </w:r>
      </w:ins>
      <w:del w:id="117" w:author="Eva Juliet Baransky" w:date="2021-09-06T13:07:00Z">
        <w:r w:rsidR="00DC33AD" w:rsidDel="00A12C29">
          <w:delText>into</w:delText>
        </w:r>
      </w:del>
      <w:r w:rsidR="00DC33AD">
        <w:t xml:space="preserve"> their tests </w:t>
      </w:r>
      <w:r w:rsidR="00DC33AD">
        <w:fldChar w:fldCharType="begin" w:fldLock="1"/>
      </w:r>
      <w:r w:rsidR="006D6659">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U.S.A.","type":"article-journal","volume":"49"},"uris":["http://www.mendeley.com/documents/?uuid=9953e209-7f5d-4c60-b8e0-58b220a1a27b"]},{"id":"ITEM-4","itemData":{"DOI":"10.1016/S0168-1656(01)00393-5","ISSN":"01681656","PMID":"11738724","abstract":"The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Biotechnology","id":"ITEM-4","issued":{"date-parts":[["2002"]]},"title":"Urease activity in microbiologically-induced calcite precipitation","type":"article-journal"},"uris":["http://www.mendeley.com/documents/?uuid=994dc74a-7f85-37b9-aa0b-282cdad3c591"]}],"mendeley":{"formattedCitation":"(Bachmeier et al., 2002; Munsel et al., 2010; Smith et al., 2020; Smith and Goldstein, 2019)","plainTextFormattedCitation":"(Bachmeier et al., 2002; Munsel et al., 2010; Smith et al., 2020; Smith and Goldstein, 2019)","previouslyFormattedCitation":"(Bachmeier et al., 2002; Munsel et al., 2010; Smith et al., 2020; Smith and Goldstein, 2019)"},"properties":{"noteIndex":0},"schema":"https://github.com/citation-style-language/schema/raw/master/csl-citation.json"}</w:instrText>
      </w:r>
      <w:r w:rsidR="00DC33AD">
        <w:fldChar w:fldCharType="separate"/>
      </w:r>
      <w:r w:rsidR="00A12C29" w:rsidRPr="00A12C29">
        <w:rPr>
          <w:noProof/>
        </w:rPr>
        <w:t>(Bachmeier et al., 2002; 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del w:id="118" w:author="Eva Juliet Baransky" w:date="2021-09-06T13:11:00Z">
        <w:r w:rsidR="00536837" w:rsidDel="006D6659">
          <w:fldChar w:fldCharType="begin" w:fldLock="1"/>
        </w:r>
        <w:r w:rsidR="00536837" w:rsidDel="006D6659">
          <w:del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delInstrText>
        </w:r>
        <w:r w:rsidR="00536837" w:rsidDel="006D6659">
          <w:fldChar w:fldCharType="separate"/>
        </w:r>
        <w:r w:rsidR="00536837" w:rsidRPr="00536837" w:rsidDel="006D6659">
          <w:rPr>
            <w:noProof/>
          </w:rPr>
          <w:delText>(Neubeck et al., 2016; Schonheit et al., 1979)</w:delText>
        </w:r>
        <w:r w:rsidR="00536837" w:rsidDel="006D6659">
          <w:fldChar w:fldCharType="end"/>
        </w:r>
      </w:del>
      <w:ins w:id="119" w:author="Eva Juliet Baransky" w:date="2021-09-06T13:08:00Z">
        <w:r w:rsidR="006D6659">
          <w:t xml:space="preserve">likely due to their </w:t>
        </w:r>
      </w:ins>
      <w:ins w:id="120" w:author="Eva Juliet Baransky" w:date="2021-09-06T13:11:00Z">
        <w:r w:rsidR="006D6659">
          <w:t xml:space="preserve">use of </w:t>
        </w:r>
      </w:ins>
      <w:ins w:id="121" w:author="Eva Juliet Baransky" w:date="2021-09-06T13:08:00Z">
        <w:r w:rsidR="006D6659">
          <w:t>MCR and CO dehydrogenase</w:t>
        </w:r>
      </w:ins>
      <w:del w:id="122" w:author="Eva Juliet Baransky" w:date="2021-09-06T13:08:00Z">
        <w:r w:rsidR="00536837" w:rsidDel="006D6659">
          <w:delText>. This is not surprising consider Ni enzyme CO dehydrogenase assists in the</w:delText>
        </w:r>
        <w:r w:rsidR="002C1205" w:rsidDel="006D6659">
          <w:delText xml:space="preserve"> assimilation of CO as a carbon source </w:delText>
        </w:r>
        <w:r w:rsidR="00536837" w:rsidDel="006D6659">
          <w:delText>for methanogenesis and MCR catalyzes the last step of methanogenesis</w:delText>
        </w:r>
      </w:del>
      <w:r w:rsidR="00536837">
        <w:t xml:space="preserve"> </w:t>
      </w:r>
      <w:r w:rsidR="00536837">
        <w:fldChar w:fldCharType="begin" w:fldLock="1"/>
      </w:r>
      <w:r w:rsidR="009C1D84">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archaebacteria","type":"article-journal","volume":"7"},"uris":["http://www.mendeley.com/documents/?uuid=d6e69d7e-25dc-4363-bdb6-62677da7cd72"]},{"id":"ITEM-3","itemData":{"DOI":"10.1371/journal.pone.0168357","ISSN":"19326203","abstract":"Hydrogen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ONE","id":"ITEM-3","issue":"12","issued":{"date-parts":[["2016"]]},"page":"1-19","title":"Effect of nickel levels on hydrogen partial pressure and methane production in methanogens","type":"article-journal","volume":"11"},"uris":["http://www.mendeley.com/documents/?uuid=21fdc1ea-908d-4bab-a0d0-9251c19fa648"]},{"id":"ITEM-4","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Microbiology","id":"ITEM-4","issued":{"date-parts":[["1979"]]},"page":"105-107","title":"Nickel, cobalt, and molybdenum requirement for growth of Methanobacterium thermoautotrophicum","type":"article-journal"},"uris":["http://www.mendeley.com/documents/?uuid=1d35e80c-be6f-4f1c-b8bf-731ac1acf8bf"]}],"mendeley":{"formattedCitation":"(Fuchs and Stupperich, 1986; Neubeck et al., 2016; Ragsdale, 2009; Schonheit et al., 1979)","plainTextFormattedCitation":"(Fuchs and Stupperich, 1986; Neubeck et al., 2016; Ragsdale, 2009; Schonheit et al., 1979)","previouslyFormattedCitation":"(Fuchs and Stupperich, 1986; Neubeck et al., 2016; Ragsdale, 2009; Schonheit et al., 1979)"},"properties":{"noteIndex":0},"schema":"https://github.com/citation-style-language/schema/raw/master/csl-citation.json"}</w:instrText>
      </w:r>
      <w:r w:rsidR="00536837">
        <w:fldChar w:fldCharType="separate"/>
      </w:r>
      <w:r w:rsidR="006D6659" w:rsidRPr="006D6659">
        <w:rPr>
          <w:noProof/>
        </w:rPr>
        <w:t>(Fuchs and Stupperich, 1986; Neubeck et al., 2016; Ragsdale, 2009; Schonheit et al., 1979)</w:t>
      </w:r>
      <w:r w:rsidR="00536837">
        <w:fldChar w:fldCharType="end"/>
      </w:r>
      <w:r w:rsidR="00536837">
        <w:t>.</w:t>
      </w:r>
      <w:r w:rsidR="002C1205">
        <w:t xml:space="preserve"> </w:t>
      </w:r>
    </w:p>
    <w:p w14:paraId="0CAAC5A6" w14:textId="4A9C6583"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w:t>
      </w:r>
      <w:r w:rsidR="00400590">
        <w:t xml:space="preserve">For example, Smith and Goldstein (2019) exposed juvenile benthic foraminifera from </w:t>
      </w:r>
      <w:commentRangeStart w:id="123"/>
      <w:r w:rsidR="00400590">
        <w:t>Little Duck Key</w:t>
      </w:r>
      <w:commentRangeEnd w:id="123"/>
      <w:r w:rsidR="006A600C">
        <w:rPr>
          <w:rStyle w:val="CommentReference"/>
        </w:rPr>
        <w:commentReference w:id="123"/>
      </w:r>
      <w:r w:rsidR="00400590">
        <w:t xml:space="preserve">,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nM</w:t>
      </w:r>
      <w:r w:rsidR="002C2CE1">
        <w:t xml:space="preserve"> (modern ocean concentrations 1-12 nM)</w:t>
      </w:r>
      <w:r w:rsidR="00033458">
        <w:t>. Past 125 nM,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w:t>
      </w:r>
      <w:ins w:id="124" w:author="Eva Juliet Baransky" w:date="2021-09-06T13:12:00Z">
        <w:r w:rsidR="006D6659">
          <w:t xml:space="preserve">off the coast of </w:t>
        </w:r>
      </w:ins>
      <w:r w:rsidR="002C2CE1">
        <w:t>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r w:rsidR="00F70EC9" w:rsidRPr="00F70EC9">
        <w:rPr>
          <w:i/>
          <w:iCs/>
        </w:rPr>
        <w:t>Methanobacterium thermoautotrophicum</w:t>
      </w:r>
      <w:r w:rsidR="00F70EC9">
        <w:t xml:space="preserve"> found that </w:t>
      </w:r>
      <w:r w:rsidR="009F4E7A">
        <w:t>the abundance of cells was proportional to the amount of Ni added to the medium</w:t>
      </w:r>
      <w:r w:rsidR="007F1A81">
        <w:t xml:space="preserve"> (concentrations test</w:t>
      </w:r>
      <w:r w:rsidR="002B358A">
        <w:t>ed</w:t>
      </w:r>
      <w:r w:rsidR="007F1A81">
        <w:t xml:space="preserve">, ~0 nM, 85 nM, 1000 nM)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 xml:space="preserve">Clearly, </w:t>
      </w:r>
      <w:ins w:id="125" w:author="Eva Juliet Baransky" w:date="2021-09-06T13:12:00Z">
        <w:r w:rsidR="006D6659">
          <w:t>marine life</w:t>
        </w:r>
      </w:ins>
      <w:del w:id="126" w:author="Eva Juliet Baransky" w:date="2021-09-06T13:12:00Z">
        <w:r w:rsidR="00C35A5A" w:rsidDel="006D6659">
          <w:delText>these organisms are</w:delText>
        </w:r>
      </w:del>
      <w:ins w:id="127" w:author="Eva Juliet Baransky" w:date="2021-09-06T13:12:00Z">
        <w:r w:rsidR="006D6659">
          <w:t xml:space="preserve"> is</w:t>
        </w:r>
      </w:ins>
      <w:r w:rsidR="00C35A5A">
        <w:t xml:space="preserve"> highly sensitive to fluctuations in</w:t>
      </w:r>
      <w:r w:rsidR="002B358A">
        <w:t xml:space="preserve"> Ni </w:t>
      </w:r>
      <w:del w:id="128" w:author="Eva Juliet Baransky" w:date="2021-09-06T13:12:00Z">
        <w:r w:rsidR="002B358A" w:rsidDel="006D6659">
          <w:delText>concenration</w:delText>
        </w:r>
      </w:del>
      <w:ins w:id="129" w:author="Eva Juliet Baransky" w:date="2021-09-06T13:12:00Z">
        <w:r w:rsidR="006D6659">
          <w:t>concentration,</w:t>
        </w:r>
      </w:ins>
      <w:r w:rsidR="00033458">
        <w:t xml:space="preserve"> and</w:t>
      </w:r>
      <w:r w:rsidR="007E335E">
        <w:t xml:space="preserve"> shifts in </w:t>
      </w:r>
      <w:r w:rsidR="002B358A">
        <w:t xml:space="preserve">Ni </w:t>
      </w:r>
      <w:r w:rsidR="00BA136E">
        <w:t>concentration</w:t>
      </w:r>
      <w:r w:rsidR="007E335E">
        <w:t xml:space="preserve"> over time would impact the diversity and abundance of organisms</w:t>
      </w:r>
      <w:r w:rsidR="008D4AD6">
        <w:t>.</w:t>
      </w:r>
      <w:r w:rsidR="00C35A5A">
        <w:t xml:space="preserve"> </w:t>
      </w:r>
    </w:p>
    <w:p w14:paraId="613992A5" w14:textId="233B5C39" w:rsidR="00AA380B" w:rsidRDefault="00AA380B" w:rsidP="00AA380B">
      <w:pPr>
        <w:pStyle w:val="Heading2"/>
      </w:pPr>
      <w:r>
        <w:t>The Modern Marine Ni Budget and an Apparent Imbalance</w:t>
      </w:r>
    </w:p>
    <w:p w14:paraId="1E7B053D" w14:textId="693AF29B" w:rsidR="00556ED3" w:rsidRDefault="00732580" w:rsidP="00556ED3">
      <w:pPr>
        <w:ind w:firstLine="720"/>
        <w:jc w:val="both"/>
      </w:pPr>
      <w:del w:id="130" w:author="Eva Juliet Baransky" w:date="2021-09-06T13:12:00Z">
        <w:r w:rsidDel="00CC4B8D">
          <w:delText>Unsurprisingly</w:delText>
        </w:r>
        <w:r w:rsidR="00A3281F" w:rsidDel="00CC4B8D">
          <w:delText>, Ni</w:delText>
        </w:r>
      </w:del>
      <w:del w:id="131" w:author="Eva Juliet Baransky" w:date="2021-09-06T13:13:00Z">
        <w:r w:rsidR="00A3281F" w:rsidDel="00CC4B8D">
          <w:delText xml:space="preserve"> has a nutrient like depth profile </w:delText>
        </w:r>
        <w:r w:rsidR="00244EBC" w:rsidDel="00CC4B8D">
          <w:delText xml:space="preserve">meaning it is depleted in the surface waters (~2nM) and </w:delText>
        </w:r>
        <w:r w:rsidR="00BA136E" w:rsidDel="00CC4B8D">
          <w:delText>enriched</w:delText>
        </w:r>
        <w:r w:rsidR="00244EBC" w:rsidDel="00CC4B8D">
          <w:delText xml:space="preserve"> in the deep</w:delText>
        </w:r>
        <w:r w:rsidR="00BF767A" w:rsidDel="00CC4B8D">
          <w:delText xml:space="preserve"> </w:delText>
        </w:r>
        <w:r w:rsidR="00244EBC" w:rsidDel="00CC4B8D">
          <w:delText>water (9-12nM)</w:delText>
        </w:r>
        <w:r w:rsidR="00BA136E" w:rsidDel="00CC4B8D">
          <w:delText xml:space="preserve"> </w:delText>
        </w:r>
        <w:r w:rsidR="00BA136E" w:rsidDel="00CC4B8D">
          <w:fldChar w:fldCharType="begin" w:fldLock="1"/>
        </w:r>
        <w:r w:rsidR="00BC256C" w:rsidDel="00CC4B8D">
          <w:del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delInstrText>
        </w:r>
        <w:r w:rsidR="00BA136E" w:rsidDel="00CC4B8D">
          <w:fldChar w:fldCharType="separate"/>
        </w:r>
        <w:r w:rsidR="00BA136E" w:rsidRPr="00BA136E" w:rsidDel="00CC4B8D">
          <w:rPr>
            <w:noProof/>
          </w:rPr>
          <w:delText>(</w:delText>
        </w:r>
        <w:r w:rsidR="00BA136E" w:rsidRPr="00BA136E" w:rsidDel="00CC4B8D">
          <w:rPr>
            <w:i/>
            <w:iCs/>
            <w:noProof/>
          </w:rPr>
          <w:delText>e.g.,</w:delText>
        </w:r>
        <w:r w:rsidR="00BA136E" w:rsidDel="00CC4B8D">
          <w:rPr>
            <w:noProof/>
          </w:rPr>
          <w:delText xml:space="preserve"> </w:delText>
        </w:r>
        <w:r w:rsidR="00BA136E" w:rsidRPr="00BA136E" w:rsidDel="00CC4B8D">
          <w:rPr>
            <w:noProof/>
          </w:rPr>
          <w:delText>Archer et al., 2020; Cameron and Vance, 2014; Sclater et al., 1976; Yang et al., 2020)</w:delText>
        </w:r>
        <w:r w:rsidR="00BA136E" w:rsidDel="00CC4B8D">
          <w:fldChar w:fldCharType="end"/>
        </w:r>
        <w:r w:rsidR="00BA136E" w:rsidDel="00CC4B8D">
          <w:delText>.</w:delText>
        </w:r>
        <w:r w:rsidR="00A3281F" w:rsidDel="00CC4B8D">
          <w:delText xml:space="preserve"> </w:delText>
        </w:r>
        <w:r w:rsidR="003E2887" w:rsidDel="00CC4B8D">
          <w:delText xml:space="preserve">Nickel has a residence time between 10 </w:delText>
        </w:r>
        <w:r w:rsidR="00AA380B" w:rsidDel="00CC4B8D">
          <w:delText>and</w:delText>
        </w:r>
        <w:r w:rsidR="003E2887" w:rsidDel="00CC4B8D">
          <w:delText xml:space="preserve"> </w:delText>
        </w:r>
        <w:r w:rsidR="003E2887" w:rsidDel="00CC4B8D">
          <w:lastRenderedPageBreak/>
          <w:delText xml:space="preserve">30 kyr </w:delText>
        </w:r>
        <w:r w:rsidR="003E2887" w:rsidDel="00CC4B8D">
          <w:fldChar w:fldCharType="begin" w:fldLock="1"/>
        </w:r>
        <w:r w:rsidR="003E2887" w:rsidDel="00CC4B8D">
          <w:del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delInstrText>
        </w:r>
        <w:r w:rsidR="003E2887" w:rsidDel="00CC4B8D">
          <w:fldChar w:fldCharType="separate"/>
        </w:r>
        <w:r w:rsidR="003E2887" w:rsidRPr="00E71F2F" w:rsidDel="00CC4B8D">
          <w:rPr>
            <w:noProof/>
          </w:rPr>
          <w:delText>(Cameron and Vance, 2014; Little et al., 2020; Sclater et al., 1976)</w:delText>
        </w:r>
        <w:r w:rsidR="003E2887" w:rsidDel="00CC4B8D">
          <w:fldChar w:fldCharType="end"/>
        </w:r>
        <w:r w:rsidR="003E2887" w:rsidDel="00CC4B8D">
          <w:delText xml:space="preserve">. </w:delText>
        </w:r>
        <w:r w:rsidR="00F0543D" w:rsidDel="00CC4B8D">
          <w:delText>Because Ni is not fully depleted in surface waters, it was believed that</w:delText>
        </w:r>
        <w:r w:rsidR="004C672C" w:rsidDel="00CC4B8D">
          <w:delText xml:space="preserve"> seawater Ni concentrations were</w:delText>
        </w:r>
        <w:r w:rsidR="00F0543D" w:rsidDel="00CC4B8D">
          <w:delText xml:space="preserve"> biologically nonlimiting, but recent studies suggest that the remaining surface water Ni is simply not bioavailable </w:delText>
        </w:r>
        <w:r w:rsidR="00F0543D" w:rsidDel="00CC4B8D">
          <w:fldChar w:fldCharType="begin" w:fldLock="1"/>
        </w:r>
        <w:r w:rsidR="00421902" w:rsidDel="00CC4B8D">
          <w:del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2010)","manualFormatting":"(e.g., Dupont et al., 2010)","plainTextFormattedCitation":"(Dupont et al., 2010)","previouslyFormattedCitation":"(Dupont et al., 2010)"},"properties":{"noteIndex":0},"schema":"https://github.com/citation-style-language/schema/raw/master/csl-citation.json"}</w:delInstrText>
        </w:r>
        <w:r w:rsidR="00F0543D" w:rsidDel="00CC4B8D">
          <w:fldChar w:fldCharType="separate"/>
        </w:r>
        <w:r w:rsidR="00F0543D" w:rsidRPr="00FE235F" w:rsidDel="00CC4B8D">
          <w:rPr>
            <w:noProof/>
          </w:rPr>
          <w:delText>(</w:delText>
        </w:r>
        <w:r w:rsidR="00421902" w:rsidRPr="00421902" w:rsidDel="00CC4B8D">
          <w:rPr>
            <w:i/>
            <w:iCs/>
            <w:noProof/>
          </w:rPr>
          <w:delText xml:space="preserve">e.g., </w:delText>
        </w:r>
        <w:r w:rsidR="00F0543D" w:rsidRPr="00FE235F" w:rsidDel="00CC4B8D">
          <w:rPr>
            <w:noProof/>
          </w:rPr>
          <w:delText>Dupont et al., 2010)</w:delText>
        </w:r>
        <w:r w:rsidR="00F0543D" w:rsidDel="00CC4B8D">
          <w:fldChar w:fldCharType="end"/>
        </w:r>
        <w:r w:rsidR="00F0543D" w:rsidDel="00CC4B8D">
          <w:delText>.</w:delText>
        </w:r>
        <w:r w:rsidR="00144286" w:rsidDel="00CC4B8D">
          <w:delText xml:space="preserve"> </w:delText>
        </w:r>
        <w:r w:rsidR="00B82981" w:rsidDel="00CC4B8D">
          <w:delText xml:space="preserve">This unavailable fraction of Ni could be organically complexed. </w:delText>
        </w:r>
        <w:r w:rsidR="00CE32E5" w:rsidDel="00CC4B8D">
          <w:delText>Past e</w:delText>
        </w:r>
        <w:r w:rsidR="00144286" w:rsidDel="00CC4B8D">
          <w:delText xml:space="preserve">quilibrium speciation calculations </w:delText>
        </w:r>
        <w:r w:rsidR="00CE32E5" w:rsidDel="00CC4B8D">
          <w:delText xml:space="preserve">have focused on </w:delText>
        </w:r>
        <w:r w:rsidR="00144286" w:rsidDel="00CC4B8D">
          <w:delText xml:space="preserve">inorganic ligands </w:delText>
        </w:r>
        <w:r w:rsidR="00CE32E5" w:rsidDel="00CC4B8D">
          <w:delText xml:space="preserve">and suggest, </w:delText>
        </w:r>
        <w:r w:rsidR="00144286" w:rsidDel="00CC4B8D">
          <w:delText>in seawater at pH 8.2</w:delText>
        </w:r>
        <w:r w:rsidR="00CE32E5" w:rsidDel="00CC4B8D">
          <w:delText>,</w:delText>
        </w:r>
        <w:r w:rsidR="00144286" w:rsidDel="00CC4B8D">
          <w:delText xml:space="preserve"> </w:delText>
        </w:r>
        <w:commentRangeStart w:id="132"/>
        <w:r w:rsidR="00144286" w:rsidDel="00CC4B8D">
          <w:delText xml:space="preserve">Ni primarily exists as a free ion (47%) </w:delText>
        </w:r>
        <w:commentRangeEnd w:id="132"/>
        <w:r w:rsidR="0018116B" w:rsidDel="00CC4B8D">
          <w:rPr>
            <w:rStyle w:val="CommentReference"/>
          </w:rPr>
          <w:commentReference w:id="132"/>
        </w:r>
        <w:r w:rsidR="00144286" w:rsidDel="00CC4B8D">
          <w:delText>with most of the remaining fraction complexed with Cl or CO</w:delText>
        </w:r>
        <w:r w:rsidR="00144286" w:rsidDel="00CC4B8D">
          <w:rPr>
            <w:vertAlign w:val="subscript"/>
          </w:rPr>
          <w:delText>3</w:delText>
        </w:r>
        <w:r w:rsidR="00144286" w:rsidDel="00CC4B8D">
          <w:delText xml:space="preserve"> (34</w:delText>
        </w:r>
        <w:r w:rsidR="00E80BA2" w:rsidDel="00CC4B8D">
          <w:delText>%</w:delText>
        </w:r>
        <w:r w:rsidR="00144286" w:rsidDel="00CC4B8D">
          <w:delText xml:space="preserve"> and 14%, respectively) </w:delText>
        </w:r>
        <w:r w:rsidR="00144286" w:rsidDel="00CC4B8D">
          <w:fldChar w:fldCharType="begin" w:fldLock="1"/>
        </w:r>
        <w:r w:rsidR="00B8386C" w:rsidDel="00CC4B8D">
          <w:del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delInstrText>
        </w:r>
        <w:r w:rsidR="00144286" w:rsidDel="00CC4B8D">
          <w:fldChar w:fldCharType="separate"/>
        </w:r>
        <w:r w:rsidR="00144286" w:rsidRPr="00144286" w:rsidDel="00CC4B8D">
          <w:rPr>
            <w:noProof/>
          </w:rPr>
          <w:delText>(Turner et al., 1981)</w:delText>
        </w:r>
        <w:r w:rsidR="00144286" w:rsidDel="00CC4B8D">
          <w:fldChar w:fldCharType="end"/>
        </w:r>
        <w:r w:rsidR="00144286" w:rsidDel="00CC4B8D">
          <w:delText xml:space="preserve">. </w:delText>
        </w:r>
        <w:r w:rsidR="00CE32E5" w:rsidDel="00CC4B8D">
          <w:delText>However, the degree of complexation with organic ligands</w:delText>
        </w:r>
        <w:r w:rsidR="00E34751" w:rsidDel="00CC4B8D">
          <w:delText xml:space="preserve"> is poorly constrained between 1-90% </w:delText>
        </w:r>
        <w:r w:rsidR="00B8386C" w:rsidDel="00CC4B8D">
          <w:fldChar w:fldCharType="begin" w:fldLock="1"/>
        </w:r>
        <w:r w:rsidR="00E71F2F" w:rsidDel="00CC4B8D">
          <w:del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delInstrText>
        </w:r>
        <w:r w:rsidR="00B8386C" w:rsidDel="00CC4B8D">
          <w:fldChar w:fldCharType="separate"/>
        </w:r>
        <w:r w:rsidR="00E34751" w:rsidRPr="00E34751" w:rsidDel="00CC4B8D">
          <w:rPr>
            <w:noProof/>
          </w:rPr>
          <w:delText>(Horner et al., 2021</w:delText>
        </w:r>
        <w:r w:rsidR="00E34751" w:rsidDel="00CC4B8D">
          <w:rPr>
            <w:noProof/>
          </w:rPr>
          <w:delText xml:space="preserve"> and references therein</w:delText>
        </w:r>
        <w:r w:rsidR="00E34751" w:rsidRPr="00E34751" w:rsidDel="00CC4B8D">
          <w:rPr>
            <w:noProof/>
          </w:rPr>
          <w:delText>; Turner and Martino, 2006)</w:delText>
        </w:r>
        <w:r w:rsidR="00B8386C" w:rsidDel="00CC4B8D">
          <w:fldChar w:fldCharType="end"/>
        </w:r>
        <w:r w:rsidR="00B8386C" w:rsidDel="00CC4B8D">
          <w:delText>.</w:delText>
        </w:r>
        <w:r w:rsidR="00F96CE7" w:rsidDel="00CC4B8D">
          <w:delText xml:space="preserve"> The distribution of Ni in ocean basins can primarily be described by mixing and biological processes </w:delText>
        </w:r>
        <w:r w:rsidR="00F96CE7" w:rsidDel="00CC4B8D">
          <w:fldChar w:fldCharType="begin" w:fldLock="1"/>
        </w:r>
        <w:r w:rsidR="008C27BE" w:rsidDel="00CC4B8D">
          <w:delInstrText>ADDIN CSL_CITATION {"citationItems":[{"id":"ITEM-1","itemData":{"DOI":"10.3389/fmars.2020.00105","author":[{"dropping-particle":"","family":"Middag","given":"Rob","non-dropping-particle":"","parse-names":false,"suffix":""},{"dropping-particle":"De","family":"Baar","given":"Hein J W","non-dropping-particle":"","parse-names":false,"suffix":""},{"dropping-particle":"","family":"Bruland","given":"Kenneth W","non-dropping-particle":"","parse-names":false,"suffix":""}],"id":"ITEM-1","issue":"March","issued":{"date-parts":[["2020"]]},"page":"1-17","title":"The Distribution of Nickel in the West-Atlantic Ocean , Its Relationship With Phosphate and a Comparison to Cadmium and Zinc","type":"article-journal","volume":"7"},"uris":["http://www.mendeley.com/documents/?uuid=3507afca-8ce4-43db-9858-c5b22c0ccfd0"]},{"id":"ITEM-2","itemData":{"DOI":"10.1016/j.gca.2021.07.004","ISSN":"00167037","abstract":"Marine oxygen deficient zones (ODZs) promote unique plankton communities and redox environments which impact the cycling of biologically essential trace metals in the ocean. Here we use measurements of dissolved and particulate Ni concentrations and isotopes to investigate the biotic and abiotic processes controlling Ni cycling in the world's largest ODZ, located in the Eastern Tropical North Pacific (ETNP). We observed a negative correlation between dissolved Ni concentrations and isotopic composition (δ60Ni) throughout the water column, such that Ni concentrations increased from roughly 3 nmol kg−1 to 8 nmol kg−1 over the upper 1000 m, while δ60Ni values decreased by 0.2‰ from about +1.6‰ to +1.4‰. These vertical patterns are characteristic of both the subtropical North and South Pacific, and can be explained by a combination of physical mixing of water masses and biological uptake and export, either with all of the Ni being bioavailable or with separate bioavailable and non-bioavailable Ni pools. Although evidence for additional Ni cycling processes such as sulfide precipitation or Ni sorption/desorption through Fe/Mn redox chemistry have been observed in other ODZs and euxinic waters, we found no clear evidence for these in either the redoxcline or low oxygen waters of the ETNP. Indeed, the relationship between dissolved [Ni] and δ60Ni observed in the ETNP is similar to results reported elsewhere in the subtropical North and South Pacific, falling generally on a mixing line between a surface water endmember (dissolved [Ni] = 2 nmol kg−1 and δ60Ni = +1.7‰) and a deep-water endmember (dissolved [Ni] = 6–10 nmol kg−1 and δ60Ni = ~+1.4‰). While this surface water endmember is similar to that of the Atlantic, the deep endmember in the Pacific is approximately 0.1‰ heavier than deep Atlantic Ni. This subtle isotopic difference suggests gradual accumulation of isotopically heavy Ni isotopes in the deep ocean, consistent with recent evidence of heavy Ni remobilization during early diagenesis. Lastly, in the ETNP, particulate δ60Ni is generally ~0.5‰ lighter than the dissolved Ni pool, and this pattern is consistent across both the euphotic zone and redoxcline, suggesting that biological export from the euphotic zone is the primary source of particulate Ni to the deep ocean.","author":[{"dropping-particle":"","family":"Yang","given":"Shun Chung","non-dropping-particle":"","parse-names":false,"suffix":""},{"dropping-particle":"","family":"Kelly","given":"Rachel L.","non-dropping-particle":"","parse-names":false,"suffix":""},{"dropping-particle":"","family":"Bian","given":"Xiaopeng","non-dropping-particle":"","parse-names":false,"suffix":""},{"dropping-particle":"","family":"Conway","given":"Tim M.","non-dropping-particle":"","parse-names":false,"suffix":""},{"dropping-particle":"","family":"Huang","given":"Kuo Fang","non-dropping-particle":"","parse-names":false,"suffix":""},{"dropping-particle":"","family":"Ho","given":"Tung Yuan","non-dropping-particle":"","parse-names":false,"suffix":""},{"dropping-particle":"","family":"Neibauer","given":"Jacquelyn A.","non-dropping-particle":"","parse-names":false,"suffix":""},{"dropping-particle":"","family":"Keil","given":"Richard G.","non-dropping-particle":"","parse-names":false,"suffix":""},{"dropping-particle":"","family":"Moffett","given":"James W.","non-dropping-particle":"","parse-names":false,"suffix":""},{"dropping-particle":"","family":"John","given":"Seth G.","non-dropping-particle":"","parse-names":false,"suffix":""}],"container-title":"Geochimica et Cosmochimica Acta","id":"ITEM-2","issued":{"date-parts":[["2021"]]},"page":"235-250","publisher":"Elsevier Ltd","title":"Lack of redox cycling for nickel in the water column of the Eastern tropical north pacific oxygen deficient zone: Insight from dissolved and particulate nickel isotopes","type":"article-journal","volume":"309"},"uris":["http://www.mendeley.com/documents/?uuid=4cd19ed1-a511-4839-b8c6-decb0fd3be51"]}],"mendeley":{"formattedCitation":"(Middag et al., 2020; Yang et al., 2021)","plainTextFormattedCitation":"(Middag et al., 2020; Yang et al., 2021)","previouslyFormattedCitation":"(Middag et al., 2020; Yang et al., 2021)"},"properties":{"noteIndex":0},"schema":"https://github.com/citation-style-language/schema/raw/master/csl-citation.json"}</w:delInstrText>
        </w:r>
        <w:r w:rsidR="00F96CE7" w:rsidDel="00CC4B8D">
          <w:fldChar w:fldCharType="separate"/>
        </w:r>
        <w:r w:rsidR="00F96CE7" w:rsidRPr="00F96CE7" w:rsidDel="00CC4B8D">
          <w:rPr>
            <w:noProof/>
          </w:rPr>
          <w:delText>(Middag et al., 2020; Yang et al., 2021)</w:delText>
        </w:r>
        <w:r w:rsidR="00F96CE7" w:rsidDel="00CC4B8D">
          <w:fldChar w:fldCharType="end"/>
        </w:r>
        <w:r w:rsidR="00F96CE7" w:rsidDel="00CC4B8D">
          <w:delText xml:space="preserve">. </w:delText>
        </w:r>
        <w:r w:rsidR="00AA380B" w:rsidDel="00CC4B8D">
          <w:delText>Nickel regeneration is associated with P regeneration in surface waters (</w:delText>
        </w:r>
        <w:r w:rsidR="00AA380B" w:rsidRPr="006C73BD" w:rsidDel="00CC4B8D">
          <w:rPr>
            <w:i/>
            <w:iCs/>
          </w:rPr>
          <w:delText>i.e.,</w:delText>
        </w:r>
        <w:r w:rsidR="00AA380B" w:rsidDel="00CC4B8D">
          <w:delText xml:space="preserve"> associated with internal biomass) and then associated with Si regeneration in deep waters (</w:delText>
        </w:r>
        <w:r w:rsidR="00AA380B" w:rsidRPr="00771C76" w:rsidDel="00CC4B8D">
          <w:rPr>
            <w:i/>
            <w:iCs/>
          </w:rPr>
          <w:delText>i.e.,</w:delText>
        </w:r>
        <w:r w:rsidR="00AA380B" w:rsidDel="00CC4B8D">
          <w:delText xml:space="preserve"> association with the biological hard parts) </w:delText>
        </w:r>
        <w:r w:rsidR="00AA380B" w:rsidDel="00CC4B8D">
          <w:fldChar w:fldCharType="begin" w:fldLock="1"/>
        </w:r>
        <w:r w:rsidR="00AA380B" w:rsidDel="00CC4B8D">
          <w:del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delInstrText>
        </w:r>
        <w:r w:rsidR="00AA380B" w:rsidDel="00CC4B8D">
          <w:fldChar w:fldCharType="separate"/>
        </w:r>
        <w:r w:rsidR="00AA380B" w:rsidRPr="00A34581" w:rsidDel="00CC4B8D">
          <w:rPr>
            <w:noProof/>
          </w:rPr>
          <w:delText>(Archer et al., 2020; Bruland, 1980; Sclater et al., 1976; Twining et al., 2012)</w:delText>
        </w:r>
        <w:r w:rsidR="00AA380B" w:rsidDel="00CC4B8D">
          <w:fldChar w:fldCharType="end"/>
        </w:r>
        <w:r w:rsidR="00AA380B" w:rsidDel="00CC4B8D">
          <w:delText>.</w:delText>
        </w:r>
      </w:del>
    </w:p>
    <w:p w14:paraId="1FC52257" w14:textId="73CB2156" w:rsidR="00C454D6" w:rsidRDefault="00556ED3" w:rsidP="005F0967">
      <w:pPr>
        <w:spacing w:after="0" w:line="240" w:lineRule="auto"/>
        <w:ind w:firstLine="720"/>
        <w:contextualSpacing/>
        <w:jc w:val="both"/>
      </w:pPr>
      <w:r w:rsidRPr="00BE6F09">
        <w:rPr>
          <w:color w:val="000000"/>
        </w:rPr>
        <w:t>Despite Ni’s biogeochemical importance, we have a</w:t>
      </w:r>
      <w:r w:rsidR="00AA380B">
        <w:rPr>
          <w:color w:val="000000"/>
        </w:rPr>
        <w:t>n incomplete picture of its</w:t>
      </w:r>
      <w:r w:rsidRPr="00BE6F09">
        <w:rPr>
          <w:color w:val="000000"/>
        </w:rPr>
        <w:t xml:space="preserve"> marine cycling</w:t>
      </w:r>
      <w:r>
        <w:rPr>
          <w:color w:val="000000"/>
        </w:rPr>
        <w:t>,</w:t>
      </w:r>
      <w:r w:rsidRPr="00BE6F09">
        <w:rPr>
          <w:color w:val="000000"/>
        </w:rPr>
        <w:t xml:space="preserve"> </w:t>
      </w:r>
      <w:r>
        <w:rPr>
          <w:color w:val="000000"/>
        </w:rPr>
        <w:t>even in the modern oceans</w:t>
      </w:r>
      <w:r w:rsidR="00B84FF7">
        <w:rPr>
          <w:color w:val="000000"/>
        </w:rPr>
        <w:t xml:space="preserve">. This </w:t>
      </w:r>
      <w:r w:rsidR="00530ACF">
        <w:rPr>
          <w:color w:val="000000"/>
        </w:rPr>
        <w:t xml:space="preserve">perhaps </w:t>
      </w:r>
      <w:r w:rsidR="00B84FF7">
        <w:rPr>
          <w:color w:val="000000"/>
        </w:rPr>
        <w:t xml:space="preserve">is best evidenced by attempts </w:t>
      </w:r>
      <w:r w:rsidR="00421902">
        <w:rPr>
          <w:color w:val="000000"/>
        </w:rPr>
        <w:t>to construct a</w:t>
      </w:r>
      <w:r w:rsidR="000C2627">
        <w:rPr>
          <w:color w:val="000000"/>
        </w:rPr>
        <w:t xml:space="preserve"> modern</w:t>
      </w:r>
      <w:r w:rsidR="00B84FF7">
        <w:rPr>
          <w:color w:val="000000"/>
        </w:rPr>
        <w:t xml:space="preserve"> Ni marine budget.</w:t>
      </w:r>
      <w:r w:rsidR="007628EE">
        <w:rPr>
          <w:color w:val="000000"/>
        </w:rPr>
        <w:t xml:space="preserve"> </w:t>
      </w:r>
      <w:r w:rsidR="00BC256C">
        <w:rPr>
          <w:color w:val="000000"/>
        </w:rPr>
        <w:fldChar w:fldCharType="begin" w:fldLock="1"/>
      </w:r>
      <w:r w:rsidR="005554A9">
        <w:rPr>
          <w:color w:val="000000"/>
        </w:rP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1976)","manualFormatting":"Krishnaswami, (1976)","plainTextFormattedCitation":"(Krishnaswami, 1976)","previouslyFormattedCitation":"(Krishnaswami, 1976)"},"properties":{"noteIndex":0},"schema":"https://github.com/citation-style-language/schema/raw/master/csl-citation.json"}</w:instrText>
      </w:r>
      <w:r w:rsidR="00BC256C">
        <w:rPr>
          <w:color w:val="000000"/>
        </w:rPr>
        <w:fldChar w:fldCharType="separate"/>
      </w:r>
      <w:r w:rsidR="00BC256C" w:rsidRPr="00BC256C">
        <w:rPr>
          <w:noProof/>
          <w:color w:val="000000"/>
        </w:rPr>
        <w:t xml:space="preserve">Krishnaswami, </w:t>
      </w:r>
      <w:r w:rsidR="00BC256C">
        <w:rPr>
          <w:noProof/>
          <w:color w:val="000000"/>
        </w:rPr>
        <w:t>(</w:t>
      </w:r>
      <w:r w:rsidR="00BC256C" w:rsidRPr="00BC256C">
        <w:rPr>
          <w:noProof/>
          <w:color w:val="000000"/>
        </w:rPr>
        <w:t>1976)</w:t>
      </w:r>
      <w:r w:rsidR="00BC256C">
        <w:rPr>
          <w:color w:val="000000"/>
        </w:rPr>
        <w:fldChar w:fldCharType="end"/>
      </w:r>
      <w:r w:rsidR="00BC256C">
        <w:rPr>
          <w:color w:val="000000"/>
        </w:rPr>
        <w:t xml:space="preserve"> </w:t>
      </w:r>
      <w:r w:rsidR="00142614">
        <w:rPr>
          <w:color w:val="000000"/>
        </w:rPr>
        <w:t xml:space="preserve">first identified a massive </w:t>
      </w:r>
      <w:ins w:id="133" w:author="Eva Juliet Baransky" w:date="2021-09-06T13:24:00Z">
        <w:r w:rsidR="00495EBF">
          <w:rPr>
            <w:color w:val="000000"/>
          </w:rPr>
          <w:t xml:space="preserve">apparent </w:t>
        </w:r>
      </w:ins>
      <w:r w:rsidR="00142614">
        <w:rPr>
          <w:color w:val="000000"/>
        </w:rPr>
        <w:t xml:space="preserve">imbalance; </w:t>
      </w:r>
      <w:r w:rsidR="00DB319C">
        <w:rPr>
          <w:color w:val="000000"/>
        </w:rPr>
        <w:t>their</w:t>
      </w:r>
      <w:r w:rsidR="00142614">
        <w:rPr>
          <w:color w:val="000000"/>
        </w:rPr>
        <w:t xml:space="preserve"> calculations </w:t>
      </w:r>
      <w:ins w:id="134" w:author="Eva Juliet Baransky" w:date="2021-09-06T13:24:00Z">
        <w:r w:rsidR="00495EBF">
          <w:rPr>
            <w:color w:val="000000"/>
          </w:rPr>
          <w:t>indicated</w:t>
        </w:r>
      </w:ins>
      <w:del w:id="135" w:author="Eva Juliet Baransky" w:date="2021-09-06T13:24:00Z">
        <w:r w:rsidR="00142614" w:rsidDel="00495EBF">
          <w:rPr>
            <w:color w:val="000000"/>
          </w:rPr>
          <w:delText>suggested</w:delText>
        </w:r>
      </w:del>
      <w:r w:rsidR="00142614">
        <w:rPr>
          <w:color w:val="000000"/>
        </w:rPr>
        <w:t xml:space="preserve">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BC256C">
        <w:rPr>
          <w:color w:val="000000"/>
        </w:rPr>
        <w:t>inputs</w:t>
      </w:r>
      <w:r w:rsidR="00142614">
        <w:rPr>
          <w:color w:val="000000"/>
        </w:rPr>
        <w:t xml:space="preserve">. </w:t>
      </w:r>
      <w:r w:rsidR="00CB19F6">
        <w:t>If this were true, the ocean would be rapidly depleted in Ni</w:t>
      </w:r>
      <w:r w:rsidR="00A412C0">
        <w:t>.</w:t>
      </w:r>
      <w:r w:rsidR="00CB19F6">
        <w:t xml:space="preserve"> </w:t>
      </w:r>
      <w:ins w:id="136" w:author="Eva Juliet Baransky" w:date="2021-09-06T13:24:00Z">
        <w:r w:rsidR="00495EBF">
          <w:t>Yet,</w:t>
        </w:r>
      </w:ins>
      <w:del w:id="137" w:author="Eva Juliet Baransky" w:date="2021-09-06T13:24:00Z">
        <w:r w:rsidR="00E71F2F" w:rsidDel="00495EBF">
          <w:delText>T</w:delText>
        </w:r>
      </w:del>
      <w:ins w:id="138" w:author="Eva Juliet Baransky" w:date="2021-09-06T13:24:00Z">
        <w:r w:rsidR="00495EBF">
          <w:t xml:space="preserve"> t</w:t>
        </w:r>
      </w:ins>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w:t>
      </w:r>
      <w:del w:id="139" w:author="Eva Juliet Baransky" w:date="2021-09-06T13:24:00Z">
        <w:r w:rsidR="00BC256C" w:rsidDel="00495EBF">
          <w:delText>conclusion</w:delText>
        </w:r>
      </w:del>
      <w:ins w:id="140" w:author="Eva Juliet Baransky" w:date="2021-09-06T13:24:00Z">
        <w:r w:rsidR="00495EBF">
          <w:t>finding</w:t>
        </w:r>
      </w:ins>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ins w:id="141" w:author="Eva Juliet Baransky" w:date="2021-09-06T13:25:00Z">
        <w:r w:rsidR="00495EBF">
          <w:rPr>
            <w:color w:val="000000"/>
          </w:rPr>
          <w:t xml:space="preserve"> </w:t>
        </w:r>
        <w:r w:rsidR="00652299">
          <w:rPr>
            <w:color w:val="000000"/>
          </w:rPr>
          <w:t xml:space="preserve">What is causing the apparent imbalance: large uncertainties, </w:t>
        </w:r>
      </w:ins>
      <w:ins w:id="142" w:author="Eva Juliet Baransky" w:date="2021-09-06T13:28:00Z">
        <w:r w:rsidR="00652299">
          <w:rPr>
            <w:color w:val="000000"/>
          </w:rPr>
          <w:t>methods of estimation, missing fluxes, or a m</w:t>
        </w:r>
      </w:ins>
      <w:ins w:id="143" w:author="Eva Juliet Baransky" w:date="2021-09-06T13:29:00Z">
        <w:r w:rsidR="00652299">
          <w:rPr>
            <w:color w:val="000000"/>
          </w:rPr>
          <w:t>ix thereof?</w:t>
        </w:r>
      </w:ins>
      <w:del w:id="144" w:author="Eva Juliet Baransky" w:date="2021-09-06T13:25:00Z">
        <w:r w:rsidR="00EB0377" w:rsidDel="00495EBF">
          <w:rPr>
            <w:color w:val="000000"/>
          </w:rPr>
          <w:delText xml:space="preserve"> Is this discrepancy due to </w:delText>
        </w:r>
        <w:r w:rsidR="00C24EC5" w:rsidDel="00495EBF">
          <w:rPr>
            <w:color w:val="000000"/>
          </w:rPr>
          <w:delText xml:space="preserve">large uncertainties, different methods of estimation, missing fluxes, or a mix thereof? </w:delText>
        </w:r>
      </w:del>
      <w:del w:id="145" w:author="Eva Juliet Baransky" w:date="2021-09-06T13:14:00Z">
        <w:r w:rsidR="00CB19F6" w:rsidDel="00CC4B8D">
          <w:rPr>
            <w:color w:val="000000"/>
          </w:rPr>
          <w:delText xml:space="preserve"> </w:delText>
        </w:r>
        <w:r w:rsidR="005F0967" w:rsidDel="00CC4B8D">
          <w:delText>.</w:delText>
        </w:r>
      </w:del>
    </w:p>
    <w:p w14:paraId="02B3C004" w14:textId="41503B2B" w:rsidR="00486BF7" w:rsidRDefault="008D4194" w:rsidP="005F0967">
      <w:pPr>
        <w:spacing w:after="0" w:line="240" w:lineRule="auto"/>
        <w:ind w:firstLine="720"/>
        <w:contextualSpacing/>
        <w:jc w:val="both"/>
        <w:rPr>
          <w:ins w:id="146" w:author="Eva Juliet Baransky" w:date="2021-09-06T13:13:00Z"/>
        </w:rPr>
      </w:pPr>
      <w:r>
        <w:t xml:space="preserve">In the following section, </w:t>
      </w:r>
      <w:r w:rsidR="0085455A">
        <w:t xml:space="preserve"> I will describe t</w:t>
      </w:r>
      <w:r w:rsidR="00C86B66">
        <w:t>he</w:t>
      </w:r>
      <w:del w:id="147" w:author="Eva Juliet Baransky" w:date="2021-09-06T13:28:00Z">
        <w:r w:rsidR="00C86B66" w:rsidDel="00652299">
          <w:delText xml:space="preserve"> </w:delText>
        </w:r>
      </w:del>
      <w:ins w:id="148" w:author="Eva Juliet Baransky" w:date="2021-09-06T13:28:00Z">
        <w:r w:rsidR="00652299">
          <w:t xml:space="preserve"> Ni marine cycle and</w:t>
        </w:r>
      </w:ins>
      <w:ins w:id="149" w:author="Eva Juliet Baransky" w:date="2021-09-06T13:24:00Z">
        <w:r w:rsidR="00E966D8">
          <w:t xml:space="preserve"> </w:t>
        </w:r>
      </w:ins>
      <w:r w:rsidR="00C86B66">
        <w:t xml:space="preserve">methods used to estimate the </w:t>
      </w:r>
      <w:r w:rsidR="0085455A">
        <w:t xml:space="preserve">inputs and outputs </w:t>
      </w:r>
      <w:r w:rsidR="00295820">
        <w:t xml:space="preserve">listed in published Ni marine budgets </w:t>
      </w:r>
      <w:r w:rsidR="00295820">
        <w:fldChar w:fldCharType="begin" w:fldLock="1"/>
      </w:r>
      <w:r w:rsidR="007D14CA">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7D14CA">
        <w:rPr>
          <w:rFonts w:ascii="Cambria Math" w:hAnsi="Cambria Math" w:cs="Cambria Math"/>
        </w:rPr>
        <w:instrText>∼</w:instrText>
      </w:r>
      <w:r w:rsidR="007D14CA">
        <w:instrText>1 ppm in detrital sediments) and Cd (</w:instrText>
      </w:r>
      <w:r w:rsidR="007D14CA">
        <w:rPr>
          <w:rFonts w:ascii="Cambria Math" w:hAnsi="Cambria Math" w:cs="Cambria Math"/>
        </w:rPr>
        <w:instrText>∼</w:instrText>
      </w:r>
      <w:r w:rsidR="007D14CA">
        <w:instrText>0.3 ppm), respectively, compared to values not greater than 17 in any setting for the other five metals (</w:instrText>
      </w:r>
      <w:r w:rsidR="007D14CA">
        <w:rPr>
          <w:rFonts w:ascii="Cambria Math" w:hAnsi="Cambria Math" w:cs="Cambria Math"/>
        </w:rPr>
        <w:instrText>∼</w:instrText>
      </w:r>
      <w:r w:rsidR="007D14CA">
        <w:instrText xml:space="preserve">45 ppm to </w:instrText>
      </w:r>
      <w:r w:rsidR="007D14CA">
        <w:rPr>
          <w:rFonts w:ascii="Cambria Math" w:hAnsi="Cambria Math" w:cs="Cambria Math"/>
        </w:rPr>
        <w:instrText>∼</w:instrText>
      </w:r>
      <w:r w:rsidR="007D14CA">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Science","id":"ITEM-3","issue":"2","issued":{"date-parts":[["2015"]]},"page":"77-119","title":"Controls on trace metal authigenic enrichment in reducing sediments: Insights from modern oxygen-deficient settings","type":"article-journal","volume":"315"},"uris":["http://www.mendeley.com/documents/?uuid=324efabf-a031-46f6-b93c-ecc4a4d0e13f"]},{"id":"ITEM-4","itemData":{"DOI":"10.1016/j.epsl.2020.116461","ISSN":"0012821X","abstract":"Nickel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Geology","id":"ITEM-5","issue":"January","issued":{"date-parts":[["2021"]]},"page":"120050","publisher":"Elsevier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Gall et al., 2013; Gueguen and Rouxel, 2021; Little et al., 2020, 2015)","plainTextFormattedCitation":"(Ciscato et al., 2018; Gall et al., 2013; Gueguen and Rouxel, 2021; Little et al., 2020, 2015)","previouslyFormattedCitation":"(Ciscato et al., 2018; Gall et al., 2013; Gueguen and Rouxel, 2021; Little et al., 2020, 2015)"},"properties":{"noteIndex":0},"schema":"https://github.com/citation-style-language/schema/raw/master/csl-citation.json"}</w:instrText>
      </w:r>
      <w:r w:rsidR="00295820">
        <w:fldChar w:fldCharType="separate"/>
      </w:r>
      <w:r w:rsidR="00295820" w:rsidRPr="00295820">
        <w:rPr>
          <w:noProof/>
        </w:rPr>
        <w:t>(Ciscato et al., 2018; Gall et al., 2013; Gueguen and Rouxel, 2021; Little et al., 2020, 2015)</w:t>
      </w:r>
      <w:r w:rsidR="00295820">
        <w:fldChar w:fldCharType="end"/>
      </w:r>
      <w:r w:rsidR="00295820">
        <w:t>.</w:t>
      </w:r>
      <w:r w:rsidR="00593EFF">
        <w:t xml:space="preserve"> They vary in terms of approach and confidence level. </w:t>
      </w:r>
      <w:r w:rsidR="00D421EE">
        <w:t xml:space="preserve">Through this exercise, I hope to highlight the </w:t>
      </w:r>
      <w:r w:rsidR="00702A79">
        <w:t xml:space="preserve">greatest barriers </w:t>
      </w:r>
      <w:r w:rsidR="00D421EE">
        <w:t>to resolving the apparent Ni marine imbalance.</w:t>
      </w:r>
    </w:p>
    <w:p w14:paraId="34D7BCDB" w14:textId="17D86D2F" w:rsidR="00CC4B8D" w:rsidRDefault="00CC4B8D" w:rsidP="00CC4B8D">
      <w:pPr>
        <w:pStyle w:val="Heading3"/>
        <w:rPr>
          <w:ins w:id="150" w:author="Eva Juliet Baransky" w:date="2021-09-06T13:13:00Z"/>
        </w:rPr>
        <w:pPrChange w:id="151" w:author="Eva Juliet Baransky" w:date="2021-09-06T13:13:00Z">
          <w:pPr>
            <w:spacing w:after="0" w:line="240" w:lineRule="auto"/>
            <w:ind w:firstLine="720"/>
            <w:contextualSpacing/>
            <w:jc w:val="both"/>
          </w:pPr>
        </w:pPrChange>
      </w:pPr>
      <w:ins w:id="152" w:author="Eva Juliet Baransky" w:date="2021-09-06T13:13:00Z">
        <w:r>
          <w:t>Oceans</w:t>
        </w:r>
      </w:ins>
    </w:p>
    <w:p w14:paraId="06A72BFE" w14:textId="3540889F" w:rsidR="00CC4B8D" w:rsidRDefault="00CC4B8D" w:rsidP="005F0967">
      <w:pPr>
        <w:spacing w:after="0" w:line="240" w:lineRule="auto"/>
        <w:ind w:firstLine="720"/>
        <w:contextualSpacing/>
        <w:jc w:val="both"/>
      </w:pPr>
      <w:ins w:id="153" w:author="Eva Juliet Baransky" w:date="2021-09-06T13:13:00Z">
        <w:r>
          <w:t>Nickel has a nutrient like depth profile</w:t>
        </w:r>
      </w:ins>
      <w:ins w:id="154" w:author="Eva Juliet Baransky" w:date="2021-09-06T13:14:00Z">
        <w:r w:rsidR="005B7C53">
          <w:t>,</w:t>
        </w:r>
      </w:ins>
      <w:ins w:id="155" w:author="Eva Juliet Baransky" w:date="2021-09-06T13:13:00Z">
        <w:r>
          <w:t xml:space="preserve"> meaning it is depleted in the surface waters (~2nM) and enriched in the deep water (9-12nM)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instrText>
        </w:r>
        <w:r>
          <w:fldChar w:fldCharType="separate"/>
        </w:r>
        <w:r w:rsidRPr="00BA136E">
          <w:rPr>
            <w:noProof/>
          </w:rPr>
          <w:t>(</w:t>
        </w:r>
        <w:r w:rsidRPr="00BA136E">
          <w:rPr>
            <w:i/>
            <w:iCs/>
            <w:noProof/>
          </w:rPr>
          <w:t>e.g.,</w:t>
        </w:r>
        <w:r>
          <w:rPr>
            <w:noProof/>
          </w:rPr>
          <w:t xml:space="preserve"> </w:t>
        </w:r>
        <w:r w:rsidRPr="00BA136E">
          <w:rPr>
            <w:noProof/>
          </w:rPr>
          <w:t>Archer et al., 2020; Cameron and Vance, 2014; Sclater et al., 1976; Yang et al., 2020)</w:t>
        </w:r>
        <w:r>
          <w:fldChar w:fldCharType="end"/>
        </w:r>
      </w:ins>
      <w:ins w:id="156" w:author="Eva Juliet Baransky" w:date="2021-09-06T13:14:00Z">
        <w:r w:rsidR="005B7C53">
          <w:t xml:space="preserve">, and has a residence </w:t>
        </w:r>
      </w:ins>
      <w:ins w:id="157" w:author="Eva Juliet Baransky" w:date="2021-09-06T13:13:00Z">
        <w:r>
          <w:t>time between 10</w:t>
        </w:r>
      </w:ins>
      <w:ins w:id="158" w:author="Eva Juliet Baransky" w:date="2021-09-06T13:14:00Z">
        <w:r w:rsidR="00740FB5">
          <w:t xml:space="preserve"> kyr</w:t>
        </w:r>
      </w:ins>
      <w:ins w:id="159" w:author="Eva Juliet Baransky" w:date="2021-09-06T13:13:00Z">
        <w:r>
          <w:t xml:space="preserve"> and 30 kyr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fldChar w:fldCharType="separate"/>
        </w:r>
        <w:r w:rsidRPr="00E71F2F">
          <w:rPr>
            <w:noProof/>
          </w:rPr>
          <w:t>(Cameron and Vance, 2014; Little et al., 2020; Sclater et al., 1976)</w:t>
        </w:r>
        <w:r>
          <w:fldChar w:fldCharType="end"/>
        </w:r>
        <w:r>
          <w:t xml:space="preserve">. Because Ni is not fully depleted in surface waters, it was believed that seawater Ni concentrations were biologically nonlimiting, but recent studies suggest that the remaining surface water Ni is simply not bioavailable </w:t>
        </w:r>
      </w:ins>
      <w:ins w:id="160" w:author="Eva Juliet Baransky" w:date="2021-09-06T13:17:00Z">
        <w:r w:rsidR="009C1D84">
          <w:fldChar w:fldCharType="begin" w:fldLock="1"/>
        </w:r>
      </w:ins>
      <w:r w:rsidR="00E240BB">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regimes","type":"article-journal","volume":"57"},"uris":["http://www.mendeley.com/documents/?uuid=2b984367-2ceb-41ee-8f72-87ba6ae4a37b"]},{"id":"ITEM-2","itemData":{"DOI":"10.1016/j.epsl.2020.116118","ISSN":"0012821X","abstract":"Nickel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Letters","id":"ITEM-2","issued":{"date-parts":[["2020"]]},"title":"The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Dupont et al., 2010)","manualFormatting":"(e.g., Archer et al., 2020; Dupont et al., 2010)","plainTextFormattedCitation":"(Archer et al., 2020; Dupont et al., 2010)","previouslyFormattedCitation":"(Archer et al., 2020; Dupont et al., 2010)"},"properties":{"noteIndex":0},"schema":"https://github.com/citation-style-language/schema/raw/master/csl-citation.json"}</w:instrText>
      </w:r>
      <w:r w:rsidR="009C1D84">
        <w:fldChar w:fldCharType="separate"/>
      </w:r>
      <w:r w:rsidR="009C1D84" w:rsidRPr="009C1D84">
        <w:rPr>
          <w:noProof/>
        </w:rPr>
        <w:t>(</w:t>
      </w:r>
      <w:ins w:id="161" w:author="Eva Juliet Baransky" w:date="2021-09-06T13:22:00Z">
        <w:r w:rsidR="009C1D84" w:rsidRPr="009C1D84">
          <w:rPr>
            <w:i/>
            <w:iCs/>
            <w:noProof/>
            <w:rPrChange w:id="162" w:author="Eva Juliet Baransky" w:date="2021-09-06T13:22:00Z">
              <w:rPr>
                <w:noProof/>
              </w:rPr>
            </w:rPrChange>
          </w:rPr>
          <w:t xml:space="preserve">e.g., </w:t>
        </w:r>
      </w:ins>
      <w:r w:rsidR="009C1D84" w:rsidRPr="009C1D84">
        <w:rPr>
          <w:noProof/>
        </w:rPr>
        <w:t>Archer et al., 2020; Dupont et al., 2010)</w:t>
      </w:r>
      <w:ins w:id="163" w:author="Eva Juliet Baransky" w:date="2021-09-06T13:17:00Z">
        <w:r w:rsidR="009C1D84">
          <w:fldChar w:fldCharType="end"/>
        </w:r>
      </w:ins>
      <w:ins w:id="164" w:author="Eva Juliet Baransky" w:date="2021-09-06T13:13:00Z">
        <w:r>
          <w:t xml:space="preserve">. This unavailable fraction of Ni could be organically complexed. Past equilibrium speciation calculations have focused on inorganic ligands and suggest, in seawater at pH 8.2, </w:t>
        </w:r>
        <w:commentRangeStart w:id="165"/>
        <w:r>
          <w:t xml:space="preserve">Ni primarily exists as a free ion (47%) </w:t>
        </w:r>
        <w:commentRangeEnd w:id="165"/>
        <w:r>
          <w:rPr>
            <w:rStyle w:val="CommentReference"/>
          </w:rPr>
          <w:commentReference w:id="165"/>
        </w:r>
        <w:r>
          <w:t>with most of the remaining fraction complexed with Cl or CO</w:t>
        </w:r>
        <w:r>
          <w:rPr>
            <w:vertAlign w:val="subscript"/>
          </w:rPr>
          <w:t>3</w:t>
        </w:r>
        <w:r>
          <w:t xml:space="preserve"> (34% and 14%, respectively) </w:t>
        </w:r>
        <w:r>
          <w:fldChar w:fldCharType="begin" w:fldLock="1"/>
        </w:r>
        <w:r>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fldChar w:fldCharType="separate"/>
        </w:r>
        <w:r w:rsidRPr="00144286">
          <w:rPr>
            <w:noProof/>
          </w:rPr>
          <w:t>(Turner et al., 1981)</w:t>
        </w:r>
        <w:r>
          <w:fldChar w:fldCharType="end"/>
        </w:r>
        <w:r>
          <w:t xml:space="preserve">. However, the degree of complexation with organic ligands is poorly constrained between 1-90% </w:t>
        </w:r>
        <w:r>
          <w:fldChar w:fldCharType="begin" w:fldLock="1"/>
        </w:r>
        <w:r>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fldChar w:fldCharType="separate"/>
        </w:r>
        <w:r w:rsidRPr="00E34751">
          <w:rPr>
            <w:noProof/>
          </w:rPr>
          <w:t>(Horner et al., 2021</w:t>
        </w:r>
        <w:r>
          <w:rPr>
            <w:noProof/>
          </w:rPr>
          <w:t xml:space="preserve"> and references therein</w:t>
        </w:r>
        <w:r w:rsidRPr="00E34751">
          <w:rPr>
            <w:noProof/>
          </w:rPr>
          <w:t>; Turner and Martino, 2006)</w:t>
        </w:r>
        <w:r>
          <w:fldChar w:fldCharType="end"/>
        </w:r>
        <w:r>
          <w:t xml:space="preserve">. The distribution of Ni in ocean basins can primarily be described by mixing and biological processes </w:t>
        </w:r>
        <w:r>
          <w:fldChar w:fldCharType="begin" w:fldLock="1"/>
        </w:r>
        <w:r>
          <w:instrText>ADDIN CSL_CITATION {"citationItems":[{"id":"ITEM-1","itemData":{"DOI":"10.3389/fmars.2020.00105","author":[{"dropping-particle":"","family":"Middag","given":"Rob","non-dropping-particle":"","parse-names":false,"suffix":""},{"dropping-particle":"De","family":"Baar","given":"Hein J W","non-dropping-particle":"","parse-names":false,"suffix":""},{"dropping-particle":"","family":"Bruland","given":"Kenneth W","non-dropping-particle":"","parse-names":false,"suffix":""}],"id":"ITEM-1","issue":"March","issued":{"date-parts":[["2020"]]},"page":"1-17","title":"The Distribution of Nickel in the West-Atlantic Ocean , Its Relationship With Phosphate and a Comparison to Cadmium and Zinc","type":"article-journal","volume":"7"},"uris":["http://www.mendeley.com/documents/?uuid=3507afca-8ce4-43db-9858-c5b22c0ccfd0"]},{"id":"ITEM-2","itemData":{"DOI":"10.1016/j.gca.2021.07.004","ISSN":"00167037","abstract":"Marine oxygen deficient zones (ODZs) promote unique plankton communities and redox environments which impact the cycling of biologically essential trace metals in the ocean. Here we use measurements of dissolved and particulate Ni concentrations and isotopes to investigate the biotic and abiotic processes controlling Ni cycling in the world's largest ODZ, located in the Eastern Tropical North Pacific (ETNP). We observed a negative correlation between dissolved Ni concentrations and isotopic composition (δ60Ni) throughout the water column, such that Ni concentrations increased from roughly 3 nmol kg−1 to 8 nmol kg−1 over the upper 1000 m, while δ60Ni values decreased by 0.2‰ from about +1.6‰ to +1.4‰. These vertical patterns are characteristic of both the subtropical North and South Pacific, and can be explained by a combination of physical mixing of water masses and biological uptake and export, either with all of the Ni being bioavailable or with separate bioavailable and non-bioavailable Ni pools. Although evidence for additional Ni cycling processes such as sulfide precipitation or Ni sorption/desorption through Fe/Mn redox chemistry have been observed in other ODZs and euxinic waters, we found no clear evidence for these in either the redoxcline or low oxygen waters of the ETNP. Indeed, the relationship between dissolved [Ni] and δ60Ni observed in the ETNP is similar to results reported elsewhere in the subtropical North and South Pacific, falling generally on a mixing line between a surface water endmember (dissolved [Ni] = 2 nmol kg−1 and δ60Ni = +1.7‰) and a deep-water endmember (dissolved [Ni] = 6–10 nmol kg−1 and δ60Ni = ~+1.4‰). While this surface water endmember is similar to that of the Atlantic, the deep endmember in the Pacific is approximately 0.1‰ heavier than deep Atlantic Ni. This subtle isotopic difference suggests gradual accumulation of isotopically heavy Ni isotopes in the deep ocean, consistent with recent evidence of heavy Ni remobilization during early diagenesis. Lastly, in the ETNP, particulate δ60Ni is generally ~0.5‰ lighter than the dissolved Ni pool, and this pattern is consistent across both the euphotic zone and redoxcline, suggesting that biological export from the euphotic zone is the primary source of particulate Ni to the deep ocean.","author":[{"dropping-particle":"","family":"Yang","given":"Shun Chung","non-dropping-particle":"","parse-names":false,"suffix":""},{"dropping-particle":"","family":"Kelly","given":"Rachel L.","non-dropping-particle":"","parse-names":false,"suffix":""},{"dropping-particle":"","family":"Bian","given":"Xiaopeng","non-dropping-particle":"","parse-names":false,"suffix":""},{"dropping-particle":"","family":"Conway","given":"Tim M.","non-dropping-particle":"","parse-names":false,"suffix":""},{"dropping-particle":"","family":"Huang","given":"Kuo Fang","non-dropping-particle":"","parse-names":false,"suffix":""},{"dropping-particle":"","family":"Ho","given":"Tung Yuan","non-dropping-particle":"","parse-names":false,"suffix":""},{"dropping-particle":"","family":"Neibauer","given":"Jacquelyn A.","non-dropping-particle":"","parse-names":false,"suffix":""},{"dropping-particle":"","family":"Keil","given":"Richard G.","non-dropping-particle":"","parse-names":false,"suffix":""},{"dropping-particle":"","family":"Moffett","given":"James W.","non-dropping-particle":"","parse-names":false,"suffix":""},{"dropping-particle":"","family":"John","given":"Seth G.","non-dropping-particle":"","parse-names":false,"suffix":""}],"container-title":"Geochimica et Cosmochimica Acta","id":"ITEM-2","issued":{"date-parts":[["2021"]]},"page":"235-250","publisher":"Elsevier Ltd","title":"Lack of redox cycling for nickel in the water column of the Eastern tropical north pacific oxygen deficient zone: Insight from dissolved and particulate nickel isotopes","type":"article-journal","volume":"309"},"uris":["http://www.mendeley.com/documents/?uuid=4cd19ed1-a511-4839-b8c6-decb0fd3be51"]}],"mendeley":{"formattedCitation":"(Middag et al., 2020; Yang et al., 2021)","plainTextFormattedCitation":"(Middag et al., 2020; Yang et al., 2021)","previouslyFormattedCitation":"(Middag et al., 2020; Yang et al., 2021)"},"properties":{"noteIndex":0},"schema":"https://github.com/citation-style-language/schema/raw/master/csl-citation.json"}</w:instrText>
        </w:r>
        <w:r>
          <w:fldChar w:fldCharType="separate"/>
        </w:r>
        <w:r w:rsidRPr="00F96CE7">
          <w:rPr>
            <w:noProof/>
          </w:rPr>
          <w:t xml:space="preserve">(Middag et al., 2020; Yang et al., </w:t>
        </w:r>
        <w:r w:rsidRPr="00F96CE7">
          <w:rPr>
            <w:noProof/>
          </w:rPr>
          <w:lastRenderedPageBreak/>
          <w:t>2021)</w:t>
        </w:r>
        <w:r>
          <w:fldChar w:fldCharType="end"/>
        </w:r>
        <w:r>
          <w:t>. Nickel regeneration is associated with P regeneration in surface waters (</w:t>
        </w:r>
        <w:r w:rsidRPr="006C73BD">
          <w:rPr>
            <w:i/>
            <w:iCs/>
          </w:rPr>
          <w:t>i.e.,</w:t>
        </w:r>
        <w:r>
          <w:t xml:space="preserve"> associated with internal biomass) and then associated with Si regeneration in deep waters (</w:t>
        </w:r>
        <w:r w:rsidRPr="00771C76">
          <w:rPr>
            <w:i/>
            <w:iCs/>
          </w:rPr>
          <w:t>i.e.,</w:t>
        </w:r>
        <w:r>
          <w:t xml:space="preserve"> association with the biological hard parts) </w:t>
        </w:r>
        <w:r>
          <w:fldChar w:fldCharType="begin" w:fldLock="1"/>
        </w:r>
        <w:r>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fldChar w:fldCharType="separate"/>
        </w:r>
        <w:r w:rsidRPr="00A34581">
          <w:rPr>
            <w:noProof/>
          </w:rPr>
          <w:t>(Archer et al., 2020; Bruland, 1980; Sclater et al., 1976; Twining et al., 2012)</w:t>
        </w:r>
        <w:r>
          <w:fldChar w:fldCharType="end"/>
        </w:r>
        <w:r>
          <w:t>.</w:t>
        </w:r>
      </w:ins>
    </w:p>
    <w:p w14:paraId="5128BB9B" w14:textId="77777777" w:rsidR="00A12A0F" w:rsidRDefault="00A12A0F" w:rsidP="009579F7">
      <w:pPr>
        <w:pStyle w:val="Heading2"/>
      </w:pPr>
      <w:bookmarkStart w:id="166" w:name="_Toc78741994"/>
      <w:bookmarkStart w:id="167" w:name="_Toc78742110"/>
      <w:r w:rsidRPr="00B62509">
        <w:t>Inputs</w:t>
      </w:r>
      <w:bookmarkEnd w:id="166"/>
      <w:bookmarkEnd w:id="167"/>
    </w:p>
    <w:p w14:paraId="49EBF0F9" w14:textId="77777777" w:rsidR="00BD7F97" w:rsidRDefault="00A12A0F" w:rsidP="00F8651F">
      <w:pPr>
        <w:pStyle w:val="Heading4"/>
      </w:pPr>
      <w:r>
        <w:t>Dust</w:t>
      </w:r>
    </w:p>
    <w:p w14:paraId="2174C2E3" w14:textId="45BC9CFE" w:rsidR="00A12A0F" w:rsidRPr="00636C0B" w:rsidRDefault="00773CBD" w:rsidP="009E7278">
      <w:pPr>
        <w:spacing w:after="0"/>
        <w:ind w:firstLine="720"/>
        <w:jc w:val="both"/>
        <w:textAlignment w:val="baseline"/>
      </w:pPr>
      <w:r>
        <w:t xml:space="preserve">Dust </w:t>
      </w:r>
      <w:r w:rsidR="005554A9">
        <w:t>can be</w:t>
      </w:r>
      <w:r>
        <w:t xml:space="preserve"> a significant </w:t>
      </w:r>
      <w:del w:id="168" w:author="Eva Juliet Baransky" w:date="2021-09-06T13:29:00Z">
        <w:r w:rsidDel="00971499">
          <w:delText>source</w:delText>
        </w:r>
        <w:r w:rsidR="009C39A5" w:rsidDel="00971499">
          <w:delText xml:space="preserve"> of</w:delText>
        </w:r>
      </w:del>
      <w:ins w:id="169" w:author="Eva Juliet Baransky" w:date="2021-09-06T13:29:00Z">
        <w:r w:rsidR="00971499">
          <w:t>input for</w:t>
        </w:r>
      </w:ins>
      <w:r w:rsidR="009C39A5">
        <w:t xml:space="preserve"> other metals to</w:t>
      </w:r>
      <w:r>
        <w:t xml:space="preserve"> </w:t>
      </w:r>
      <w:r w:rsidR="005554A9">
        <w:t xml:space="preserve">specific regions </w:t>
      </w:r>
      <w:r>
        <w:t>(</w:t>
      </w:r>
      <w:r w:rsidRPr="00062B29">
        <w:rPr>
          <w:i/>
          <w:iCs/>
        </w:rPr>
        <w:t>e.g.,</w:t>
      </w:r>
      <w:r>
        <w:t xml:space="preserve"> Fe</w:t>
      </w:r>
      <w:r w:rsidR="005554A9">
        <w:t xml:space="preserve">; </w:t>
      </w:r>
      <w:r w:rsidR="005554A9">
        <w:fldChar w:fldCharType="begin" w:fldLock="1"/>
      </w:r>
      <w:r w:rsidR="008569F6">
        <w:instrText>ADDIN CSL_CITATION {"citationItems":[{"id":"ITEM-1","itemData":{"DOI":"10.1002/gbc.20056","ISSN":"08866236","abstract":"Dissolved iron (dFe) distributions and atmospheric and vertical subduction fluxes of dFe were determined in the upper water column for two meridional transects of the Atlantic Ocean. The data demonstrate the disparity between the iron biogeochemistry of the North and South Atlantic Ocean and show well-defined gradients of size fractionated iron species in surface waters between geographic provinces. The highest dFe and lowest mixed layer residence times (0.4-2.5 years) were found in the northern tropical and subtropical regions. In contrast, the South Atlantic Gyre had lower dFe concentrations (&lt;0.4 nM) and much longer residence times (&gt;5 years), presumably due to lower atmospheric inputs and more efficient biological recycling of iron in this region. Vertical input fluxes of dFe to surface waters ranged from 20 to 170 nmol m-2 d-1 in the North Atlantic and tropical provinces, whereas average fluxes of 6-13 nmol m-2 d-1 were estimated for the South Atlantic. Our estimates showed that the variable dFe distribution over the surface Atlantic (&lt;0.1-2.0 nM) predominantly reflected atmospheric Fe deposition fluxes (&gt;50% of total vertical Fe flux to surface waters) rather than upwelling or vertical mixing. This demonstrates the strength of the connection between land-derived atmospheric Fe fluxes and the biological cycling of carbon and nitrogen in the Atlantic Ocean. ©2013. American Geophysical Union. All Rights Reserved.","author":[{"dropping-particle":"","family":"Ussher","given":"Simon J.","non-dropping-particle":"","parse-names":false,"suffix":""},{"dropping-particle":"","family":"Achterberg","given":"Eric P.","non-dropping-particle":"","parse-names":false,"suffix":""},{"dropping-particle":"","family":"Powell","given":"Claire","non-dropping-particle":"","parse-names":false,"suffix":""},{"dropping-particle":"","family":"Baker","given":"Alex R.","non-dropping-particle":"","parse-names":false,"suffix":""},{"dropping-particle":"","family":"Jickells","given":"Tim D.","non-dropping-particle":"","parse-names":false,"suffix":""},{"dropping-particle":"","family":"Torres","given":"Ricardo","non-dropping-particle":"","parse-names":false,"suffix":""},{"dropping-particle":"","family":"Worsfold","given":"Paul J.","non-dropping-particle":"","parse-names":false,"suffix":""}],"container-title":"Global Biogeochemical Cycles","id":"ITEM-1","issue":"4","issued":{"date-parts":[["2013"]]},"page":"1096-1107","title":"Impact of atmospheric deposition on the contrasting iron biogeochemistry of the North and South Atlantic Ocean","type":"article-journal","volume":"27"},"uris":["http://www.mendeley.com/documents/?uuid=7d5442c0-2974-47d4-994c-5d4bdb3ec516"]}],"mendeley":{"formattedCitation":"(Ussher et al., 2013)","manualFormatting":"Ussher et al. (2013)","plainTextFormattedCitation":"(Ussher et al., 2013)","previouslyFormattedCitation":"(Ussher et al., 2013)"},"properties":{"noteIndex":0},"schema":"https://github.com/citation-style-language/schema/raw/master/csl-citation.json"}</w:instrText>
      </w:r>
      <w:r w:rsidR="005554A9">
        <w:fldChar w:fldCharType="separate"/>
      </w:r>
      <w:r w:rsidR="005554A9" w:rsidRPr="005554A9">
        <w:rPr>
          <w:noProof/>
        </w:rPr>
        <w:t xml:space="preserve">Ussher et al. </w:t>
      </w:r>
      <w:r w:rsidR="005554A9">
        <w:rPr>
          <w:noProof/>
        </w:rPr>
        <w:t>(</w:t>
      </w:r>
      <w:r w:rsidR="005554A9" w:rsidRPr="005554A9">
        <w:rPr>
          <w:noProof/>
        </w:rPr>
        <w:t>2013)</w:t>
      </w:r>
      <w:r w:rsidR="005554A9">
        <w:fldChar w:fldCharType="end"/>
      </w:r>
      <w:r>
        <w:t>)</w:t>
      </w:r>
      <w:r w:rsidR="00B64EC9">
        <w:t>, but</w:t>
      </w:r>
      <w:r w:rsidR="00771AFB">
        <w:t xml:space="preserve">, when </w:t>
      </w:r>
      <w:r>
        <w:t>assessed as a source of Ni</w:t>
      </w:r>
      <w:r w:rsidR="00BD7555">
        <w:t xml:space="preserve">, </w:t>
      </w:r>
      <w:r w:rsidR="009C39A5">
        <w:t xml:space="preserve">the flux </w:t>
      </w:r>
      <w:del w:id="170" w:author="Eva Juliet Baransky" w:date="2021-09-06T13:29:00Z">
        <w:r w:rsidR="00BD7555" w:rsidDel="00971499">
          <w:delText>has been</w:delText>
        </w:r>
        <w:r w:rsidDel="00971499">
          <w:delText xml:space="preserve"> found to be</w:delText>
        </w:r>
      </w:del>
      <w:ins w:id="171" w:author="Eva Juliet Baransky" w:date="2021-09-06T13:29:00Z">
        <w:r w:rsidR="00971499">
          <w:t>appears</w:t>
        </w:r>
      </w:ins>
      <w:r w:rsidR="00DE4A57">
        <w:t xml:space="preserve"> </w:t>
      </w:r>
      <w:r w:rsidR="006628AA">
        <w:t>quite</w:t>
      </w:r>
      <w:r w:rsidR="00DE4A57">
        <w:t xml:space="preserve"> small</w:t>
      </w:r>
      <w:r>
        <w:t xml:space="preserve">. </w:t>
      </w:r>
      <w:del w:id="172" w:author="Eva Juliet Baransky" w:date="2021-09-06T13:29:00Z">
        <w:r w:rsidR="00A25EB6" w:rsidDel="00971499">
          <w:delText xml:space="preserve">Others </w:delText>
        </w:r>
      </w:del>
      <w:ins w:id="173" w:author="Eva Juliet Baransky" w:date="2021-09-06T13:29:00Z">
        <w:r w:rsidR="00971499">
          <w:t>Authors</w:t>
        </w:r>
        <w:r w:rsidR="00971499">
          <w:t xml:space="preserve"> </w:t>
        </w:r>
      </w:ins>
      <w:r w:rsidR="00A25EB6">
        <w:t xml:space="preserve">have estimated the flux of Ni from dust primarily </w:t>
      </w:r>
      <w:r w:rsidR="00976A7B">
        <w:t>by multiplying the</w:t>
      </w:r>
      <w:r w:rsidR="00A12A0F">
        <w:t xml:space="preserve"> yearly deposition of dust, the average concentration of Ni in dust, and the percent of Ni which ultimately dissolves in the ocean. An estimated 450 Tg of dust is deposited in the ocean every year </w:t>
      </w:r>
      <w:commentRangeStart w:id="174"/>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commentRangeEnd w:id="174"/>
      <w:r w:rsidR="00A12A0F">
        <w:rPr>
          <w:rStyle w:val="CommentReference"/>
        </w:rPr>
        <w:commentReference w:id="174"/>
      </w:r>
      <w:r w:rsidR="00A12A0F">
        <w:t>. Assuming the upper continental crust is compositionally similar to dust, the [Ni]</w:t>
      </w:r>
      <w:r w:rsidR="00A12A0F">
        <w:rPr>
          <w:vertAlign w:val="subscript"/>
        </w:rPr>
        <w:t>dust</w:t>
      </w:r>
      <w:r w:rsidR="001A7CCB">
        <w:t xml:space="preserve"> </w:t>
      </w:r>
      <w:r w:rsidR="00A12A0F">
        <w:t>is 47 ppm</w:t>
      </w:r>
      <w:r w:rsidR="00CC0A04">
        <w:t>, although past estimates show a range between 19 to 60 ppm</w:t>
      </w:r>
      <w:r w:rsidR="00A12A0F">
        <w:t xml:space="preserve"> </w:t>
      </w:r>
      <w:r w:rsidR="00A12A0F">
        <w:fldChar w:fldCharType="begin" w:fldLock="1"/>
      </w:r>
      <w:r w:rsidR="00CC0A04">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2014)","manualFormatting":"(Rudnick and Gao, 2014 and references therein)","plainTextFormattedCitation":"(Rudnick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CC0A04">
        <w:rPr>
          <w:noProof/>
        </w:rPr>
        <w:t xml:space="preserve"> and references therein</w:t>
      </w:r>
      <w:r w:rsidR="00A12A0F" w:rsidRPr="007B3E76">
        <w:rPr>
          <w:noProof/>
        </w:rPr>
        <w:t>)</w:t>
      </w:r>
      <w:r w:rsidR="00A12A0F">
        <w:fldChar w:fldCharType="end"/>
      </w:r>
      <w:r w:rsidR="00A12A0F">
        <w:t>. To approximate the fraction of Ni that will dissolve</w:t>
      </w:r>
      <w:del w:id="175" w:author="Eva Juliet Baransky" w:date="2021-09-06T13:31:00Z">
        <w:r w:rsidR="00CD2640" w:rsidDel="006A1215">
          <w:rPr>
            <w:rStyle w:val="FootnoteReference"/>
          </w:rPr>
          <w:footnoteReference w:id="1"/>
        </w:r>
      </w:del>
      <w:r w:rsidR="00CD2640">
        <w:t xml:space="preserve">, </w:t>
      </w:r>
      <w:r w:rsidR="00A12A0F">
        <w:t xml:space="preserve">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w:t>
      </w:r>
      <w:r w:rsidR="0005166F">
        <w:t>%</w:t>
      </w:r>
      <w:r w:rsidR="00A12A0F">
        <w:t xml:space="preserve"> to 86% and appears to be primarily dependent on material provenance rather than 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w:t>
      </w:r>
      <w:r w:rsidR="002805CF">
        <w:t xml:space="preserve"> </w:t>
      </w:r>
      <w:r w:rsidR="00A12A0F">
        <w:t xml:space="preserve">The wide range in solubility may be due to variable anthropogenic contributions. </w:t>
      </w:r>
      <w:r w:rsidR="00831169">
        <w:t>One</w:t>
      </w:r>
      <w:r w:rsidR="00A12A0F">
        <w:t xml:space="preserve"> study </w:t>
      </w:r>
      <w:r w:rsidR="00831169">
        <w:t xml:space="preserve">which </w:t>
      </w:r>
      <w:r w:rsidR="00A12A0F">
        <w:t>seasonally sampled aerosol samples</w:t>
      </w:r>
      <w:r w:rsidR="008627C2">
        <w:t xml:space="preserve"> </w:t>
      </w:r>
      <w:r w:rsidR="00A12A0F">
        <w:t xml:space="preserve">found that increases in anthropogenic input, 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del w:id="178" w:author="Eva Juliet Baransky" w:date="2021-09-06T13:30:00Z">
        <w:r w:rsidR="008627C2" w:rsidDel="007F2456">
          <w:delText xml:space="preserve">Although there are significant anthropogenic Ni contributions to modern aerosols </w:delText>
        </w:r>
        <w:r w:rsidR="008627C2" w:rsidDel="007F2456">
          <w:fldChar w:fldCharType="begin" w:fldLock="1"/>
        </w:r>
        <w:r w:rsidR="008627C2" w:rsidDel="007F2456">
          <w:del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delInstrText>
        </w:r>
        <w:r w:rsidR="008627C2" w:rsidDel="007F2456">
          <w:fldChar w:fldCharType="separate"/>
        </w:r>
        <w:r w:rsidR="008627C2" w:rsidRPr="00957175" w:rsidDel="007F2456">
          <w:rPr>
            <w:noProof/>
          </w:rPr>
          <w:delText>(Desboeufs et al., 2005; Galloway et al., 1982; Nriagu, 1989)</w:delText>
        </w:r>
        <w:r w:rsidR="008627C2" w:rsidDel="007F2456">
          <w:fldChar w:fldCharType="end"/>
        </w:r>
        <w:r w:rsidR="008627C2" w:rsidDel="007F2456">
          <w:delText xml:space="preserve">, because Ni has a residence time </w:delText>
        </w:r>
        <w:r w:rsidR="00F223CE" w:rsidDel="007F2456">
          <w:delText>10</w:delText>
        </w:r>
        <w:r w:rsidR="00F30ECA" w:rsidDel="007F2456">
          <w:delText xml:space="preserve"> to 30</w:delText>
        </w:r>
        <w:r w:rsidR="00F223CE" w:rsidDel="007F2456">
          <w:delText xml:space="preserve"> times</w:delText>
        </w:r>
        <w:r w:rsidR="008627C2" w:rsidDel="007F2456">
          <w:delText xml:space="preserve"> the mixing time of the ocean</w:delText>
        </w:r>
        <w:r w:rsidR="009C39A5" w:rsidDel="007F2456">
          <w:delText xml:space="preserve"> </w:delText>
        </w:r>
        <w:r w:rsidR="009C39A5" w:rsidDel="007F2456">
          <w:fldChar w:fldCharType="begin" w:fldLock="1"/>
        </w:r>
        <w:r w:rsidR="00360A4B" w:rsidDel="007F2456">
          <w:del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Acta","id":"ITEM-3","issued":{"date-parts":[["2014","3","1"]]},"page":"195-211","title":"Heavy nickel isotope compositions in rivers and the oceans","type":"article-journal","volume":"128"},"uris":["http://www.mendeley.com/documents/?uuid=28c16f23-e94c-3072-9f3d-90736d46299c"]}],"mendeley":{"formattedCitation":"(Cameron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delInstrText>
        </w:r>
        <w:r w:rsidR="009C39A5" w:rsidDel="007F2456">
          <w:fldChar w:fldCharType="separate"/>
        </w:r>
        <w:r w:rsidR="009C39A5" w:rsidRPr="009C39A5" w:rsidDel="007F2456">
          <w:rPr>
            <w:noProof/>
          </w:rPr>
          <w:delText>(Cameron and Vance, 2014; Little et al., 2020; Sclater et al., 1976)</w:delText>
        </w:r>
        <w:r w:rsidR="009C39A5" w:rsidDel="007F2456">
          <w:fldChar w:fldCharType="end"/>
        </w:r>
        <w:r w:rsidR="008627C2" w:rsidDel="007F2456">
          <w:delText xml:space="preserve">, the natural contributions are likely still most relevant to the modern marine budget. </w:delText>
        </w:r>
      </w:del>
      <w:ins w:id="179" w:author="Eva Juliet Baransky" w:date="2021-09-06T13:31:00Z">
        <w:r w:rsidR="007F2456">
          <w:t xml:space="preserve"> </w:t>
        </w:r>
      </w:ins>
      <w:r w:rsidR="002805CF">
        <w:t>Likely to avoid anthropogenic contributions, authors of marine Ni budgets typically include</w:t>
      </w:r>
      <w:r w:rsidR="00A12A0F">
        <w:t xml:space="preserve"> the dissolution value of 2% from Desboeufs et al. (2005), which </w:t>
      </w:r>
      <w:r w:rsidR="00B13EE8">
        <w:t>leached</w:t>
      </w:r>
      <w:r w:rsidR="00A12A0F">
        <w:t xml:space="preserve"> </w:t>
      </w:r>
      <w:r w:rsidR="00B13EE8">
        <w:t>l</w:t>
      </w:r>
      <w:r w:rsidR="00A12A0F">
        <w:t xml:space="preserve">oess from Cape Verde, rather than </w:t>
      </w:r>
      <w:r w:rsidR="00B13EE8">
        <w:t xml:space="preserve">other </w:t>
      </w:r>
      <w:r w:rsidR="00A12A0F">
        <w:t xml:space="preserve">studies which used modern aerosols and may be influenced by anthropogenic particles. </w:t>
      </w:r>
      <w:r w:rsidR="00B13EE8">
        <w:t xml:space="preserve">From these </w:t>
      </w:r>
      <w:r w:rsidR="003A2CAE">
        <w:t>values, t</w:t>
      </w:r>
      <w:r w:rsidR="00A12A0F">
        <w:t>he total yearly Ni input to the oceans from dust is 7.2x10</w:t>
      </w:r>
      <w:r w:rsidR="00A12A0F">
        <w:rPr>
          <w:vertAlign w:val="superscript"/>
        </w:rPr>
        <w:t>6</w:t>
      </w:r>
      <w:r w:rsidR="00A12A0F">
        <w:t xml:space="preserve"> mol/yr. </w:t>
      </w:r>
    </w:p>
    <w:p w14:paraId="4148A712" w14:textId="53D6BC0F" w:rsidR="0015392C" w:rsidRDefault="0026647F" w:rsidP="00F8651F">
      <w:pPr>
        <w:pStyle w:val="Heading4"/>
      </w:pPr>
      <w:r>
        <w:t>Rivers: Dissolved and Suspended Particulate Loads</w:t>
      </w:r>
    </w:p>
    <w:p w14:paraId="59F5AB8F" w14:textId="55173A03" w:rsidR="00F6636D" w:rsidRDefault="0015392C" w:rsidP="0015392C">
      <w:pPr>
        <w:spacing w:after="0"/>
        <w:jc w:val="both"/>
        <w:textAlignment w:val="baseline"/>
      </w:pPr>
      <w:r>
        <w:tab/>
      </w:r>
      <w:del w:id="180" w:author="Eva Juliet Baransky" w:date="2021-09-06T13:31:00Z">
        <w:r w:rsidR="00F6636D" w:rsidDel="00903B47">
          <w:delText>[Chunk about how Ni gets into rivers]</w:delText>
        </w:r>
        <w:r w:rsidR="00C31FF4" w:rsidDel="00903B47">
          <w:delText xml:space="preserve"> </w:delText>
        </w:r>
      </w:del>
      <w:r w:rsidR="00C31FF4">
        <w:t xml:space="preserve">The trace metal composition of rivers is a </w:t>
      </w:r>
      <w:r w:rsidR="00460EEA">
        <w:t xml:space="preserve">product </w:t>
      </w:r>
      <w:r w:rsidR="00ED7A84">
        <w:t>of its sources (</w:t>
      </w:r>
      <w:r w:rsidR="00ED7A84" w:rsidRPr="00E240BB">
        <w:rPr>
          <w:i/>
          <w:iCs/>
          <w:rPrChange w:id="181" w:author="Eva Juliet Baransky" w:date="2021-09-06T14:13:00Z">
            <w:rPr/>
          </w:rPrChange>
        </w:rPr>
        <w:t>e.g.,</w:t>
      </w:r>
      <w:r w:rsidR="00ED7A84">
        <w:t xml:space="preserve"> </w:t>
      </w:r>
      <w:r w:rsidR="00460EEA">
        <w:t>source rock</w:t>
      </w:r>
      <w:r w:rsidR="00ED7A84">
        <w:t xml:space="preserve"> </w:t>
      </w:r>
      <w:r w:rsidR="00460EEA">
        <w:t>and atmospheric deposition</w:t>
      </w:r>
      <w:r w:rsidR="00ED7A84">
        <w:t>), weathering regime, and particulate load</w:t>
      </w:r>
      <w:r w:rsidR="00D73735">
        <w:t xml:space="preserve"> </w:t>
      </w:r>
      <w:r w:rsidR="00D73735">
        <w:fldChar w:fldCharType="begin" w:fldLock="1"/>
      </w:r>
      <w:r w:rsidR="00BC4D1E">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Water","type":"chapter"},"uris":["http://www.mendeley.com/documents/?uuid=1b82015e-8285-338e-bb54-ffeb4d5b8447"]},{"id":"ITEM-2","itemData":{"DOI":"10.1016/B978-0-08-095975-7.00507-6","ISBN":"9780080983004","abstract":"In this chapter, we have tried to review the recent literature on trace elements in rivers, in particular by incorporating the results derived from recent ICP-MS measurements. We have favored a \"field approach\" by focusing on studies of natural hydrosystems. The basic questions which we want to address are the following: What are the trace element levels in river waters? What controls their abundance in rivers and fractionation in the weathering. +. transport system? Are trace elements, like major elements in rivers, essentially controlled by source-rock abundances? What do we know about the chemical speciation of trace elements in water? To what extent do colloids and interaction with solids regulate processes of trace elements in river waters? Can we relate the geochemistry of trace elements in aquatic systems to the periodic table? And finally, are we able to satisfactorily model and predict the behavior of most of the trace elements in hydrosystems? © 2014 Elsevier Ltd. All rights reserved.","author":[{"dropping-particle":"","family":"Gaillardet","given":"J.","non-dropping-particle":"","parse-names":false,"suffix":""},{"dropping-particle":"","family":"Viers","given":"J.","non-dropping-particle":"","parse-names":false,"suffix":""},{"dropping-particle":"","family":"Dupré","given":"B.","non-dropping-particle":"","parse-names":false,"suffix":""}],"container-title":"Treatise on Geochemistry: Second Edition","id":"ITEM-2","issued":{"date-parts":[["2014"]]},"number-of-pages":"195-235","title":"Trace Elements in River Waters","type":"book","volume":"7"},"uris":["http://www.mendeley.com/documents/?uuid=e18cd9e7-4c01-4fcf-9d65-5b2a425badfd"]}],"mendeley":{"formattedCitation":"(Gaillardet et al., 2014, 2003)","plainTextFormattedCitation":"(Gaillardet et al., 2014, 2003)","previouslyFormattedCitation":"(Gaillardet et al., 2014, 2003)"},"properties":{"noteIndex":0},"schema":"https://github.com/citation-style-language/schema/raw/master/csl-citation.json"}</w:instrText>
      </w:r>
      <w:r w:rsidR="00D73735">
        <w:fldChar w:fldCharType="separate"/>
      </w:r>
      <w:r w:rsidR="000603A8" w:rsidRPr="000603A8">
        <w:rPr>
          <w:noProof/>
        </w:rPr>
        <w:t>(Gaillardet et al., 2014, 2003)</w:t>
      </w:r>
      <w:r w:rsidR="00D73735">
        <w:fldChar w:fldCharType="end"/>
      </w:r>
      <w:r w:rsidR="00ED7A84">
        <w:t xml:space="preserve">. </w:t>
      </w:r>
      <w:r w:rsidR="00BC4D1E">
        <w:t xml:space="preserve">For nickel, </w:t>
      </w:r>
      <w:r w:rsidR="008616C6">
        <w:t>t</w:t>
      </w:r>
      <w:r w:rsidR="00014393">
        <w:t>rends in its riverine concentration is perhaps best explained by</w:t>
      </w:r>
      <w:r w:rsidR="008616C6">
        <w:t xml:space="preserve"> </w:t>
      </w:r>
      <w:r w:rsidR="00014393">
        <w:t xml:space="preserve">the </w:t>
      </w:r>
      <w:commentRangeStart w:id="182"/>
      <w:r w:rsidR="008616C6">
        <w:t>weathering environment</w:t>
      </w:r>
      <w:commentRangeEnd w:id="182"/>
      <w:r w:rsidR="009E7D30">
        <w:rPr>
          <w:rStyle w:val="CommentReference"/>
        </w:rPr>
        <w:commentReference w:id="182"/>
      </w:r>
      <w:del w:id="183" w:author="Eva Juliet Baransky" w:date="2021-09-06T14:13:00Z">
        <w:r w:rsidR="009E7D30" w:rsidDel="00E240BB">
          <w:delText>,</w:delText>
        </w:r>
      </w:del>
      <w:r w:rsidR="009E7D30">
        <w:t xml:space="preserve"> </w:t>
      </w:r>
      <w:r w:rsidR="008616C6">
        <w:fldChar w:fldCharType="begin" w:fldLock="1"/>
      </w:r>
      <w:r w:rsidR="00700A18">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8616C6">
        <w:fldChar w:fldCharType="separate"/>
      </w:r>
      <w:r w:rsidR="008616C6" w:rsidRPr="008616C6">
        <w:rPr>
          <w:noProof/>
        </w:rPr>
        <w:t>(Cameron and Vance, 2014; Revels et al., 2021)</w:t>
      </w:r>
      <w:r w:rsidR="008616C6">
        <w:fldChar w:fldCharType="end"/>
      </w:r>
      <w:r w:rsidR="00BC4D1E">
        <w:t xml:space="preserve">. </w:t>
      </w:r>
      <w:ins w:id="184" w:author="Eva Juliet Baransky" w:date="2021-09-06T14:15:00Z">
        <w:r w:rsidR="00E240BB">
          <w:t>Rivers can contain metals within the dissolved phase or in the suspended particulate load</w:t>
        </w:r>
      </w:ins>
      <w:ins w:id="185" w:author="Eva Juliet Baransky" w:date="2021-09-06T14:17:00Z">
        <w:r w:rsidR="00446BDA">
          <w:t xml:space="preserve"> (SPL)</w:t>
        </w:r>
      </w:ins>
      <w:ins w:id="186" w:author="Eva Juliet Baransky" w:date="2021-09-06T14:15:00Z">
        <w:r w:rsidR="00E240BB">
          <w:t xml:space="preserve"> </w:t>
        </w:r>
      </w:ins>
      <w:ins w:id="187" w:author="Eva Juliet Baransky" w:date="2021-09-06T14:23:00Z">
        <w:r w:rsidR="00343001">
          <w:t>(</w:t>
        </w:r>
        <w:r w:rsidR="00343001" w:rsidRPr="007D2158">
          <w:rPr>
            <w:i/>
            <w:iCs/>
          </w:rPr>
          <w:t>e.g.,</w:t>
        </w:r>
        <w:r w:rsidR="00343001">
          <w:t xml:space="preserve"> clays, carbonates, Fe and Mn oxyhydroxides, organic complexes)</w:t>
        </w:r>
        <w:r w:rsidR="00343001">
          <w:t xml:space="preserve">. </w:t>
        </w:r>
      </w:ins>
      <w:del w:id="188" w:author="Eva Juliet Baransky" w:date="2021-09-06T14:14:00Z">
        <w:r w:rsidR="00083E4D" w:rsidDel="00E240BB">
          <w:delText xml:space="preserve">Nickel is considered an intermediate mobile element and a </w:delText>
        </w:r>
        <w:r w:rsidR="00BC4D1E" w:rsidDel="00E240BB">
          <w:fldChar w:fldCharType="begin" w:fldLock="1"/>
        </w:r>
        <w:r w:rsidR="008616C6" w:rsidDel="00E240BB">
          <w:del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2003)","plainTextFormattedCitation":"(Gaillardet et al., 2003)","previouslyFormattedCitation":"(Gaillardet et al., 2003)"},"properties":{"noteIndex":0},"schema":"https://github.com/citation-style-language/schema/raw/master/csl-citation.json"}</w:delInstrText>
        </w:r>
        <w:r w:rsidR="00BC4D1E" w:rsidDel="00E240BB">
          <w:fldChar w:fldCharType="separate"/>
        </w:r>
        <w:r w:rsidR="00BC4D1E" w:rsidRPr="00BC4D1E" w:rsidDel="00E240BB">
          <w:rPr>
            <w:noProof/>
          </w:rPr>
          <w:delText>(Gaillardet et al., 2003)</w:delText>
        </w:r>
        <w:r w:rsidR="00BC4D1E" w:rsidDel="00E240BB">
          <w:fldChar w:fldCharType="end"/>
        </w:r>
        <w:r w:rsidR="00BC4D1E" w:rsidDel="00E240BB">
          <w:delText xml:space="preserve"> </w:delText>
        </w:r>
      </w:del>
      <w:del w:id="189" w:author="Eva Juliet Baransky" w:date="2021-09-06T14:23:00Z">
        <w:r w:rsidR="007D2092" w:rsidDel="00343001">
          <w:delText>b</w:delText>
        </w:r>
      </w:del>
      <w:ins w:id="190" w:author="Eva Juliet Baransky" w:date="2021-09-06T14:23:00Z">
        <w:r w:rsidR="00343001">
          <w:t>B</w:t>
        </w:r>
      </w:ins>
      <w:r w:rsidR="00BC4D1E">
        <w:t xml:space="preserve">ecause of </w:t>
      </w:r>
      <w:ins w:id="191" w:author="Eva Juliet Baransky" w:date="2021-09-06T14:14:00Z">
        <w:r w:rsidR="00E240BB">
          <w:t>Ni’s</w:t>
        </w:r>
      </w:ins>
      <w:del w:id="192" w:author="Eva Juliet Baransky" w:date="2021-09-06T14:14:00Z">
        <w:r w:rsidR="00BC4D1E" w:rsidDel="00E240BB">
          <w:delText>its</w:delText>
        </w:r>
      </w:del>
      <w:r w:rsidR="00BC4D1E">
        <w:t xml:space="preserve"> relatively immobile character, it is expected that a significant portion of Ni is hosted in the </w:t>
      </w:r>
      <w:del w:id="193" w:author="Eva Juliet Baransky" w:date="2021-09-06T14:17:00Z">
        <w:r w:rsidR="00BC4D1E" w:rsidDel="00446BDA">
          <w:delText xml:space="preserve">suspended particulate load </w:delText>
        </w:r>
        <w:r w:rsidR="0026647F" w:rsidDel="00446BDA">
          <w:lastRenderedPageBreak/>
          <w:delText>(</w:delText>
        </w:r>
      </w:del>
      <w:r w:rsidR="0026647F">
        <w:t>SPL</w:t>
      </w:r>
      <w:del w:id="194" w:author="Eva Juliet Baransky" w:date="2021-09-06T14:17:00Z">
        <w:r w:rsidR="0026647F" w:rsidDel="00446BDA">
          <w:delText>)</w:delText>
        </w:r>
      </w:del>
      <w:r w:rsidR="0026647F">
        <w:t xml:space="preserve"> </w:t>
      </w:r>
      <w:r w:rsidR="00BC4D1E">
        <w:t>relative</w:t>
      </w:r>
      <w:r w:rsidR="007B72B9">
        <w:t xml:space="preserve"> </w:t>
      </w:r>
      <w:r w:rsidR="00BC4D1E">
        <w:t>to the dissolved load</w:t>
      </w:r>
      <w:ins w:id="195" w:author="Eva Juliet Baransky" w:date="2021-09-06T14:14:00Z">
        <w:r w:rsidR="00E240BB">
          <w:t xml:space="preserve"> </w:t>
        </w:r>
        <w:r w:rsidR="00E240BB">
          <w:fldChar w:fldCharType="begin" w:fldLock="1"/>
        </w:r>
      </w:ins>
      <w:r w:rsidR="003D0557">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Water","type":"chapter"},"uris":["http://www.mendeley.com/documents/?uuid=1b82015e-8285-338e-bb54-ffeb4d5b8447"]},{"id":"ITEM-2","itemData":{"DOI":"10.1016/B978-0-08-095975-7.00507-6","ISBN":"9780080983004","abstract":"In this chapter, we have tried to review the recent literature on trace elements in rivers, in particular by incorporating the results derived from recent ICP-MS measurements. We have favored a \"field approach\" by focusing on studies of natural hydrosystems. The basic questions which we want to address are the following: What are the trace element levels in river waters? What controls their abundance in rivers and fractionation in the weathering. +. transport system? Are trace elements, like major elements in rivers, essentially controlled by source-rock abundances? What do we know about the chemical speciation of trace elements in water? To what extent do colloids and interaction with solids regulate processes of trace elements in river waters? Can we relate the geochemistry of trace elements in aquatic systems to the periodic table? And finally, are we able to satisfactorily model and predict the behavior of most of the trace elements in hydrosystems? © 2014 Elsevier Ltd. All rights reserved.","author":[{"dropping-particle":"","family":"Gaillardet","given":"J.","non-dropping-particle":"","parse-names":false,"suffix":""},{"dropping-particle":"","family":"Viers","given":"J.","non-dropping-particle":"","parse-names":false,"suffix":""},{"dropping-particle":"","family":"Dupré","given":"B.","non-dropping-particle":"","parse-names":false,"suffix":""}],"container-title":"Treatise on Geochemistry: Second Edition","id":"ITEM-2","issued":{"date-parts":[["2014"]]},"number-of-pages":"195-235","title":"Trace Elements in River Waters","type":"book","volume":"7"},"uris":["http://www.mendeley.com/documents/?uuid=e18cd9e7-4c01-4fcf-9d65-5b2a425badfd"]},{"id":"ITEM-3","itemData":{"DOI":"10.1016/j.scitotenv.2008.09.053","ISSN":"00489697","PMID":"19007968","abstract":"The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Environment","id":"ITEM-3","issue":"2","issued":{"date-parts":[["2009"]]},"page":"853-868","publisher":"Elsevier B.V.","title":"Chemical composition of suspended sediments in World Rivers: New insights from a new database","type":"article-journal","volume":"407"},"uris":["http://www.mendeley.com/documents/?uuid=0228c90d-900a-49a7-bc01-5a1b58dfe37b"]},{"id":"ITEM-4","itemData":{"author":[{"dropping-particle":"","family":"Gibbs","given":"R J","non-dropping-particle":"","parse-names":false,"suffix":""}],"container-title":"Science","id":"ITEM-4","issue":"4081","issued":{"date-parts":[["1973"]]},"page":"71-73","title":"Mechanisms of Trace Metal Transport in Rivers","type":"article-journal","volume":"180"},"uris":["http://www.mendeley.com/documents/?uuid=f92c845f-234e-41cc-8205-e04a4920f053"]}],"mendeley":{"formattedCitation":"(Gaillardet et al., 2014, 2003; Gibbs, 1973; Viers et al., 2009)","plainTextFormattedCitation":"(Gaillardet et al., 2014, 2003; Gibbs, 1973; Viers et al., 2009)","previouslyFormattedCitation":"(Gaillardet et al., 2014, 2003; Gibbs, 1973; Viers et al., 2009)"},"properties":{"noteIndex":0},"schema":"https://github.com/citation-style-language/schema/raw/master/csl-citation.json"}</w:instrText>
      </w:r>
      <w:r w:rsidR="00E240BB">
        <w:fldChar w:fldCharType="separate"/>
      </w:r>
      <w:r w:rsidR="00343001" w:rsidRPr="00343001">
        <w:rPr>
          <w:noProof/>
        </w:rPr>
        <w:t>(Gaillardet et al., 2014, 2003; Gibbs, 1973; Viers et al., 2009)</w:t>
      </w:r>
      <w:ins w:id="196" w:author="Eva Juliet Baransky" w:date="2021-09-06T14:14:00Z">
        <w:r w:rsidR="00E240BB">
          <w:fldChar w:fldCharType="end"/>
        </w:r>
      </w:ins>
      <w:r w:rsidR="007D2092">
        <w:t>.</w:t>
      </w:r>
      <w:r w:rsidR="007B72B9">
        <w:t xml:space="preserve"> </w:t>
      </w:r>
      <w:r w:rsidR="0026647F">
        <w:t xml:space="preserve">Both the dissolved and SPL may be important inputs of Ni to the oceans and so both are described below. </w:t>
      </w:r>
    </w:p>
    <w:p w14:paraId="1B3E25B3" w14:textId="4039A827" w:rsidR="0015392C" w:rsidRDefault="00FD373E" w:rsidP="00F6636D">
      <w:pPr>
        <w:spacing w:after="0"/>
        <w:ind w:firstLine="720"/>
        <w:jc w:val="both"/>
        <w:textAlignment w:val="baseline"/>
      </w:pPr>
      <w:r>
        <w:t>The dissolved load of r</w:t>
      </w:r>
      <w:r w:rsidR="004E3392">
        <w:t xml:space="preserve">ivers </w:t>
      </w:r>
      <w:r w:rsidR="00E11B97">
        <w:t>is</w:t>
      </w:r>
      <w:r w:rsidR="004E3392">
        <w:t xml:space="preserve"> a significant source of metals to the ocean and are estimated to be the greatest </w:t>
      </w:r>
      <w:r w:rsidR="00071399">
        <w:t xml:space="preserve">known </w:t>
      </w:r>
      <w:r w:rsidR="004E3392">
        <w:t xml:space="preserve">source for Ni. </w:t>
      </w:r>
      <w:del w:id="197" w:author="Eva Juliet Baransky" w:date="2021-09-06T14:17:00Z">
        <w:r w:rsidR="0015392C" w:rsidDel="00DA4551">
          <w:delText>Similarly, to</w:delText>
        </w:r>
      </w:del>
      <w:ins w:id="198" w:author="Eva Juliet Baransky" w:date="2021-09-06T14:17:00Z">
        <w:r w:rsidR="00DA4551">
          <w:t>To</w:t>
        </w:r>
      </w:ins>
      <w:r w:rsidR="0015392C">
        <w:t xml:space="preserve"> calculate the riverine input of Ni, </w:t>
      </w:r>
      <w:r w:rsidR="00E47C47">
        <w:t>others have primarily multiplied the</w:t>
      </w:r>
      <w:r w:rsidR="0015392C">
        <w:t xml:space="preserve"> annual riverine discharge and the </w:t>
      </w:r>
      <w:r w:rsidR="00825BFB">
        <w:t xml:space="preserve">dissolved </w:t>
      </w:r>
      <w:r w:rsidR="0015392C">
        <w:t>Ni content of these rivers</w:t>
      </w:r>
      <w:r w:rsidR="00E47C47">
        <w:t xml:space="preserve"> </w:t>
      </w:r>
      <w:r w:rsidR="0015392C">
        <w:t xml:space="preserve">(which </w:t>
      </w:r>
      <w:r w:rsidR="006C4B33">
        <w:t>was</w:t>
      </w:r>
      <w:r w:rsidR="0015392C">
        <w:t xml:space="preserve"> defined </w:t>
      </w:r>
      <w:r w:rsidR="006C4B33">
        <w:t xml:space="preserve">by these papers </w:t>
      </w:r>
      <w:r w:rsidR="0015392C">
        <w:t xml:space="preserve">as the remaining Ni in solution after being passed through a </w:t>
      </w:r>
      <w:del w:id="199" w:author="Eva Juliet Baransky" w:date="2021-09-06T14:24:00Z">
        <w:r w:rsidR="0015392C" w:rsidDel="009F0C1F">
          <w:delText xml:space="preserve">0.2 </w:delText>
        </w:r>
        <w:r w:rsidR="007D2092" w:rsidDel="009F0C1F">
          <w:delText>μm</w:delText>
        </w:r>
        <w:commentRangeStart w:id="200"/>
        <w:commentRangeEnd w:id="200"/>
        <w:r w:rsidR="007D2092" w:rsidDel="009F0C1F">
          <w:rPr>
            <w:rStyle w:val="CommentReference"/>
          </w:rPr>
          <w:commentReference w:id="200"/>
        </w:r>
        <w:r w:rsidR="0015392C" w:rsidDel="009F0C1F">
          <w:delText xml:space="preserve"> </w:delText>
        </w:r>
      </w:del>
      <w:ins w:id="201" w:author="Eva Juliet Baransky" w:date="2021-09-06T14:24:00Z">
        <w:r w:rsidR="009F0C1F">
          <w:t xml:space="preserve">at least through a &lt;0.45 </w:t>
        </w:r>
        <w:r w:rsidR="009F0C1F">
          <w:t>μm</w:t>
        </w:r>
        <w:r w:rsidR="009F0C1F">
          <w:t xml:space="preserve"> </w:t>
        </w:r>
      </w:ins>
      <w:r w:rsidR="0015392C">
        <w:t>filter</w:t>
      </w:r>
      <w:ins w:id="202" w:author="Eva Juliet Baransky" w:date="2021-09-06T14:24:00Z">
        <w:r w:rsidR="009F0C1F">
          <w:rPr>
            <w:rStyle w:val="FootnoteReference"/>
          </w:rPr>
          <w:footnoteReference w:id="2"/>
        </w:r>
      </w:ins>
      <w:r w:rsidR="0015392C">
        <w:t>). The estimated annual total discharge for rivers is 3.6–3.8</w:t>
      </w:r>
      <w:del w:id="206" w:author="Eva Juliet Baransky" w:date="2021-09-06T14:19:00Z">
        <w:r w:rsidR="0015392C" w:rsidDel="008D38B1">
          <w:delText xml:space="preserve"> </w:delText>
        </w:r>
      </w:del>
      <w:r w:rsidR="0015392C">
        <w:t>×</w:t>
      </w:r>
      <w:del w:id="207" w:author="Eva Juliet Baransky" w:date="2021-09-06T14:19:00Z">
        <w:r w:rsidR="0015392C" w:rsidDel="008D38B1">
          <w:delText xml:space="preserve"> </w:delText>
        </w:r>
      </w:del>
      <w:r w:rsidR="0015392C">
        <w:t>10</w:t>
      </w:r>
      <w:r w:rsidR="0015392C" w:rsidRPr="00CC2736">
        <w:rPr>
          <w:vertAlign w:val="superscript"/>
        </w:rPr>
        <w:t>16</w:t>
      </w:r>
      <w:r w:rsidR="0015392C">
        <w:t xml:space="preserve"> kg</w:t>
      </w:r>
      <w:r w:rsidR="00825BFB">
        <w:t xml:space="preserve"> </w:t>
      </w:r>
      <w:r w:rsidR="00A82E8A">
        <w:t>based on</w:t>
      </w:r>
      <w:r w:rsidR="003E5F65">
        <w:t xml:space="preserve"> available streamflow data of the world’s largest rivers</w:t>
      </w:r>
      <w:r w:rsidR="005D7A2D">
        <w:t xml:space="preserve"> </w:t>
      </w:r>
      <w:r w:rsidR="005D7A2D">
        <w:fldChar w:fldCharType="begin" w:fldLock="1"/>
      </w:r>
      <w:r w:rsidR="00F26706">
        <w:instrText>ADDIN CSL_CITATION {"citationItems":[{"id":"ITEM-1","itemData":{"author":[{"dropping-particle":"","family":"Dai","given":"Aiguo","non-dropping-particle":"","parse-names":false,"suffix":""},{"dropping-particle":"","family":"Trenberth","given":"Kevin E.","non-dropping-particle":"","parse-names":false,"suffix":""}],"container-title":"Journal of Hydrometeorology","id":"ITEM-1","issued":{"date-parts":[["2002"]]},"page":"660-687","title":"Estimates of Freshwater Discharge from Continents : Latitudinal and Seasonal Variations","type":"article-journal","volume":"3"},"uris":["http://www.mendeley.com/documents/?uuid=9062606d-874e-42ec-99a0-a316ef310e95"]},{"id":"ITEM-2","itemData":{"DOI":"https://doi.org/10.1080/00207233.2012.753739","ISBN":"0133011690","author":[{"dropping-particle":"","family":"Berner","given":"Robert A.","non-dropping-particle":"","parse-names":false,"suffix":""},{"dropping-particle":"","family":"Berner","given":"Elizabeth K.","non-dropping-particle":"","parse-names":false,"suffix":""}],"id":"ITEM-2","issued":{"date-parts":[["1996"]]},"number-of-pages":"376","publisher":"Prentice-Hall","publisher-place":"Engle-wood Cliffs","title":"Global Environment: Water, Air, and Geochemical Cycles","type":"book"},"uris":["http://www.mendeley.com/documents/?uuid=10597050-388e-4d32-80a2-a2bf68815581"]}],"mendeley":{"formattedCitation":"(Berner and Berner, 1996; Dai and Trenberth, 2002)","plainTextFormattedCitation":"(Berner and Berner, 1996; Dai and Trenberth, 2002)","previouslyFormattedCitation":"(Berner and Berner, 1996; Dai and Trenberth, 2002)"},"properties":{"noteIndex":0},"schema":"https://github.com/citation-style-language/schema/raw/master/csl-citation.json"}</w:instrText>
      </w:r>
      <w:r w:rsidR="005D7A2D">
        <w:fldChar w:fldCharType="separate"/>
      </w:r>
      <w:r w:rsidR="005D7A2D" w:rsidRPr="00D75D2B">
        <w:rPr>
          <w:noProof/>
        </w:rPr>
        <w:t>(Berner and Berner, 1996; Dai and Trenberth, 2002)</w:t>
      </w:r>
      <w:r w:rsidR="005D7A2D">
        <w:fldChar w:fldCharType="end"/>
      </w:r>
      <w:r w:rsidR="0015392C">
        <w:t>.</w:t>
      </w:r>
      <w:r w:rsidR="00E47C47">
        <w:t xml:space="preserve"> </w:t>
      </w:r>
      <w:r w:rsidR="00665CE9">
        <w:t>Estimates</w:t>
      </w:r>
      <w:r w:rsidR="002E394D">
        <w:t xml:space="preserve"> of the abundance weighted average Ni concentration of rivers </w:t>
      </w:r>
      <w:r w:rsidR="00665CE9">
        <w:t xml:space="preserve">have a fairly limited range. </w:t>
      </w:r>
      <w:r w:rsidR="002E394D">
        <w:fldChar w:fldCharType="begin" w:fldLock="1"/>
      </w:r>
      <w:r w:rsidR="00401FC8">
        <w:instrText>ADDIN CSL_CITATION {"citationItems":[{"id":"ITEM-1","itemData":{"author":[{"dropping-particle":"","family":"Martin","given":"Jean-Marie","non-dropping-particle":"","parse-names":false,"suffix":""},{"dropping-particle":"","family":"Whitfield","given":"Michael","non-dropping-particle":"","parse-names":false,"suffix":""}],"container-title":"Trace Metals in Sea Water","id":"ITEM-1","issued":{"date-parts":[["1983"]]},"page":"265-296","title":"THE SIGNIFICANCE OF THE RIVER INPUT OF CHEMICAL ELEMENTS TO THE OCEAN","type":"chapter"},"uris":["http://www.mendeley.com/documents/?uuid=a50e82de-2f71-4819-8866-e52e944c5138"]}],"mendeley":{"formattedCitation":"(Martin and Whitfield, 1983)","manualFormatting":"Martin and Whitfield, (1983)","plainTextFormattedCitation":"(Martin and Whitfield, 1983)","previouslyFormattedCitation":"(Martin and Whitfield, 1983)"},"properties":{"noteIndex":0},"schema":"https://github.com/citation-style-language/schema/raw/master/csl-citation.json"}</w:instrText>
      </w:r>
      <w:r w:rsidR="002E394D">
        <w:fldChar w:fldCharType="separate"/>
      </w:r>
      <w:r w:rsidR="002E394D" w:rsidRPr="002E394D">
        <w:rPr>
          <w:noProof/>
        </w:rPr>
        <w:t xml:space="preserve">Martin and Whitfield, </w:t>
      </w:r>
      <w:r w:rsidR="002E394D">
        <w:rPr>
          <w:noProof/>
        </w:rPr>
        <w:t>(</w:t>
      </w:r>
      <w:r w:rsidR="002E394D" w:rsidRPr="002E394D">
        <w:rPr>
          <w:noProof/>
        </w:rPr>
        <w:t>1983)</w:t>
      </w:r>
      <w:r w:rsidR="002E394D">
        <w:fldChar w:fldCharType="end"/>
      </w:r>
      <w:ins w:id="208" w:author="Eva Juliet Baransky" w:date="2021-09-06T14:18:00Z">
        <w:r w:rsidR="00DA4551">
          <w:t xml:space="preserve"> and</w:t>
        </w:r>
      </w:ins>
      <w:r w:rsidR="0015392C">
        <w:t xml:space="preserve"> references therein </w:t>
      </w:r>
      <w:r w:rsidR="005B729E">
        <w:t>recorded an initial estimate for</w:t>
      </w:r>
      <w:r w:rsidR="0015392C">
        <w:t xml:space="preserve"> the </w:t>
      </w:r>
      <w:r w:rsidR="00A908A8">
        <w:t xml:space="preserve">global </w:t>
      </w:r>
      <w:r w:rsidR="0015392C">
        <w:t xml:space="preserve">average riverine Ni concentration </w:t>
      </w:r>
      <w:r w:rsidR="005B729E">
        <w:t>of</w:t>
      </w:r>
      <w:r w:rsidR="0015392C">
        <w:t xml:space="preserve"> 8.5 </w:t>
      </w:r>
      <w:r w:rsidR="00F157DA">
        <w:t>nM</w:t>
      </w:r>
      <w:r w:rsidR="0015392C">
        <w:t xml:space="preserve">. </w:t>
      </w:r>
      <w:r w:rsidR="00F26706">
        <w:fldChar w:fldCharType="begin" w:fldLock="1"/>
      </w:r>
      <w:r w:rsidR="002E394D">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2003)","manualFormatting":"Gaillardet et al. (2003)","plainTextFormattedCitation":"(Gaillardet et al., 2003)","previouslyFormattedCitation":"(Gaillardet et al., 2003)"},"properties":{"noteIndex":0},"schema":"https://github.com/citation-style-language/schema/raw/master/csl-citation.json"}</w:instrText>
      </w:r>
      <w:r w:rsidR="00F26706">
        <w:fldChar w:fldCharType="separate"/>
      </w:r>
      <w:r w:rsidR="00F26706" w:rsidRPr="00F26706">
        <w:rPr>
          <w:noProof/>
        </w:rPr>
        <w:t xml:space="preserve">Gaillardet et al. </w:t>
      </w:r>
      <w:r w:rsidR="00F26706">
        <w:rPr>
          <w:noProof/>
        </w:rPr>
        <w:t>(</w:t>
      </w:r>
      <w:r w:rsidR="00F26706" w:rsidRPr="00F26706">
        <w:rPr>
          <w:noProof/>
        </w:rPr>
        <w:t>2003)</w:t>
      </w:r>
      <w:r w:rsidR="00F26706">
        <w:fldChar w:fldCharType="end"/>
      </w:r>
      <w:r w:rsidR="002E394D">
        <w:t xml:space="preserve"> </w:t>
      </w:r>
      <w:r w:rsidR="0015392C">
        <w:t xml:space="preserve">aggregated concentration and discharge data for &gt;30 rivers and calculated 13.6 nM as the </w:t>
      </w:r>
      <w:ins w:id="209" w:author="Eva Juliet Baransky" w:date="2021-09-06T14:21:00Z">
        <w:r w:rsidR="008D38B1">
          <w:t xml:space="preserve">abundance weighted </w:t>
        </w:r>
      </w:ins>
      <w:r w:rsidR="0015392C">
        <w:t>average riverine dissolved Ni concentration</w:t>
      </w:r>
      <w:r w:rsidR="00401FC8">
        <w:t xml:space="preserve">. </w:t>
      </w:r>
      <w:r w:rsidR="00401FC8">
        <w:fldChar w:fldCharType="begin" w:fldLock="1"/>
      </w:r>
      <w:r w:rsidR="00AE1FC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oceans","type":"article-journal","volume":"128"},"uris":["http://www.mendeley.com/documents/?uuid=28c16f23-e94c-3072-9f3d-90736d46299c"]}],"mendeley":{"formattedCitation":"(Cameron and Vance, 2014)","manualFormatting":"Cameron and Vance (2014)","plainTextFormattedCitation":"(Cameron and Vance, 2014)","previouslyFormattedCitation":"(Cameron and Vance, 2014)"},"properties":{"noteIndex":0},"schema":"https://github.com/citation-style-language/schema/raw/master/csl-citation.json"}</w:instrText>
      </w:r>
      <w:r w:rsidR="00401FC8">
        <w:fldChar w:fldCharType="separate"/>
      </w:r>
      <w:r w:rsidR="00401FC8" w:rsidRPr="00401FC8">
        <w:rPr>
          <w:noProof/>
        </w:rPr>
        <w:t xml:space="preserve">Cameron and Vance </w:t>
      </w:r>
      <w:r w:rsidR="00401FC8">
        <w:rPr>
          <w:noProof/>
        </w:rPr>
        <w:t>(</w:t>
      </w:r>
      <w:r w:rsidR="00401FC8" w:rsidRPr="00401FC8">
        <w:rPr>
          <w:noProof/>
        </w:rPr>
        <w:t>2014)</w:t>
      </w:r>
      <w:r w:rsidR="00401FC8">
        <w:fldChar w:fldCharType="end"/>
      </w:r>
      <w:ins w:id="210" w:author="Eva Juliet Baransky" w:date="2021-09-06T14:19:00Z">
        <w:r w:rsidR="008D38B1">
          <w:t xml:space="preserve"> </w:t>
        </w:r>
      </w:ins>
      <w:ins w:id="211" w:author="Eva Juliet Baransky" w:date="2021-09-06T14:20:00Z">
        <w:r w:rsidR="008D38B1">
          <w:t>collected Ni concentration data from 8 rivers, which constitute 20% of the total discharge, and</w:t>
        </w:r>
      </w:ins>
      <w:r w:rsidR="00401FC8">
        <w:t xml:space="preserve"> </w:t>
      </w:r>
      <w:r w:rsidR="0015392C">
        <w:t>calculated</w:t>
      </w:r>
      <w:ins w:id="212" w:author="Eva Juliet Baransky" w:date="2021-09-06T14:20:00Z">
        <w:r w:rsidR="008D38B1">
          <w:t xml:space="preserve"> 9.6 nM as</w:t>
        </w:r>
      </w:ins>
      <w:r w:rsidR="0015392C">
        <w:t xml:space="preserve"> the </w:t>
      </w:r>
      <w:ins w:id="213" w:author="Eva Juliet Baransky" w:date="2021-09-06T14:21:00Z">
        <w:r w:rsidR="008D38B1">
          <w:t>abundance weighted average riverine dissolved Ni concentration</w:t>
        </w:r>
        <w:r w:rsidR="008D38B1" w:rsidDel="008D38B1">
          <w:t xml:space="preserve"> </w:t>
        </w:r>
      </w:ins>
      <w:del w:id="214" w:author="Eva Juliet Baransky" w:date="2021-09-06T14:21:00Z">
        <w:r w:rsidR="0015392C" w:rsidDel="008D38B1">
          <w:delText xml:space="preserve">abundance weighted average concentration of dissolved Ni </w:delText>
        </w:r>
        <w:r w:rsidR="00FF58DE" w:rsidDel="008D38B1">
          <w:delText xml:space="preserve">of 9.6 nM </w:delText>
        </w:r>
        <w:r w:rsidR="0015392C" w:rsidDel="008D38B1">
          <w:delText>from 8 rivers, which constitute 20% of the total riverine discharge</w:delText>
        </w:r>
      </w:del>
      <w:r w:rsidR="0015392C">
        <w:t>.</w:t>
      </w:r>
      <w:r w:rsidR="00E879AA">
        <w:t xml:space="preserve"> The most recent Ni marine budgets use </w:t>
      </w:r>
      <w:ins w:id="215" w:author="Eva Juliet Baransky" w:date="2021-09-06T14:21:00Z">
        <w:r w:rsidR="008D38B1">
          <w:t>an</w:t>
        </w:r>
      </w:ins>
      <w:del w:id="216" w:author="Eva Juliet Baransky" w:date="2021-09-06T14:21:00Z">
        <w:r w:rsidR="00C25DDA" w:rsidDel="008D38B1">
          <w:delText>the</w:delText>
        </w:r>
      </w:del>
      <w:r w:rsidR="00C25DDA">
        <w:t xml:space="preserve"> abundance weighted </w:t>
      </w:r>
      <w:r w:rsidR="00320576">
        <w:t>Ni concentration</w:t>
      </w:r>
      <w:r w:rsidR="00B3716D">
        <w:t xml:space="preserve"> </w:t>
      </w:r>
      <w:ins w:id="217" w:author="Eva Juliet Baransky" w:date="2021-09-06T14:18:00Z">
        <w:r w:rsidR="00DA4551">
          <w:t xml:space="preserve">of 9.6 nM </w:t>
        </w:r>
      </w:ins>
      <w:del w:id="218" w:author="Eva Juliet Baransky" w:date="2021-09-06T14:18:00Z">
        <w:r w:rsidR="00B3716D" w:rsidDel="00DA4551">
          <w:delText>from</w:delText>
        </w:r>
        <w:r w:rsidR="00C25DDA" w:rsidDel="00DA4551">
          <w:delText xml:space="preserve"> Cameron and Vance (2014) </w:delText>
        </w:r>
      </w:del>
      <w:r w:rsidR="00C25DDA">
        <w:t>and</w:t>
      </w:r>
      <w:r w:rsidR="005B134A">
        <w:t xml:space="preserve"> an average </w:t>
      </w:r>
      <w:r w:rsidR="002236C1">
        <w:t>riverine annual discharge of 3.7x10</w:t>
      </w:r>
      <w:r w:rsidR="002236C1">
        <w:rPr>
          <w:vertAlign w:val="superscript"/>
        </w:rPr>
        <w:t>16</w:t>
      </w:r>
      <w:r w:rsidR="002236C1">
        <w:t xml:space="preserve">kg/yr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6D03C6DD" w14:textId="1215FCA2" w:rsidR="00FD373E" w:rsidRDefault="00700A18" w:rsidP="00F6636D">
      <w:pPr>
        <w:spacing w:after="0"/>
        <w:ind w:firstLine="720"/>
        <w:jc w:val="both"/>
        <w:textAlignment w:val="baseline"/>
      </w:pPr>
      <w:del w:id="219" w:author="Eva Juliet Baransky" w:date="2021-09-06T14:22:00Z">
        <w:r w:rsidRPr="0056021C" w:rsidDel="00FF13E1">
          <w:delText>The</w:delText>
        </w:r>
        <w:r w:rsidDel="00FF13E1">
          <w:delText xml:space="preserve"> SPL of rivers </w:delText>
        </w:r>
        <w:r w:rsidR="00EF2B87" w:rsidDel="00FF13E1">
          <w:delText xml:space="preserve">has yet to be included in a published marine Ni budget because of </w:delText>
        </w:r>
        <w:r w:rsidR="00D579E5" w:rsidDel="00FF13E1">
          <w:delText>a</w:delText>
        </w:r>
        <w:r w:rsidR="00EF2B87" w:rsidDel="00FF13E1">
          <w:delText xml:space="preserve"> lack of </w:delText>
        </w:r>
        <w:r w:rsidR="00D579E5" w:rsidDel="00FF13E1">
          <w:delText>information</w:delText>
        </w:r>
        <w:r w:rsidDel="00FF13E1">
          <w:delText xml:space="preserve">, but recent data suggests it may not be as important as previously proposed.. </w:delText>
        </w:r>
      </w:del>
      <w:ins w:id="220" w:author="Eva Juliet Baransky" w:date="2021-09-06T14:22:00Z">
        <w:r w:rsidR="00FF13E1">
          <w:t>Some have argued th</w:t>
        </w:r>
        <w:r w:rsidR="00AB5612">
          <w:t xml:space="preserve">at the SPL is a significant source of Ni, but recent data suggest it plays a more minor role. </w:t>
        </w:r>
      </w:ins>
      <w:del w:id="221" w:author="Eva Juliet Baransky" w:date="2021-09-06T14:26:00Z">
        <w:r w:rsidDel="00196BEA">
          <w:delText>The SPL consists of a variety of particles (</w:delText>
        </w:r>
        <w:r w:rsidRPr="007D2158" w:rsidDel="00196BEA">
          <w:rPr>
            <w:i/>
            <w:iCs/>
          </w:rPr>
          <w:delText>e.g.,</w:delText>
        </w:r>
        <w:r w:rsidDel="00196BEA">
          <w:delText xml:space="preserve"> clays, carbonates, Fe and Mn oxyhydroxides, organic complexes) which can contain a significant fraction of the total riverine load for a given metal </w:delText>
        </w:r>
        <w:r w:rsidDel="00196BEA">
          <w:fldChar w:fldCharType="begin" w:fldLock="1"/>
        </w:r>
        <w:r w:rsidR="000C1B7E" w:rsidDel="00196BEA">
          <w:del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Water","type":"chapter"},"uris":["http://www.mendeley.com/documents/?uuid=1b82015e-8285-338e-bb54-ffeb4d5b8447"]},{"id":"ITEM-3","itemData":{"DOI":"10.1016/j.scitotenv.2008.09.053","ISSN":"00489697","PMID":"19007968","abstract":"The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Environment","id":"ITEM-3","issue":"2","issued":{"date-parts":[["2009"]]},"page":"853-868","publisher":"Elsevier B.V.","title":"Chemical composition of suspended sediments in World Rivers: New insights from a new database","type":"article-journal","volume":"407"},"uris":["http://www.mendeley.com/documents/?uuid=0228c90d-900a-49a7-bc01-5a1b58dfe37b"]}],"mendeley":{"formattedCitation":"(Gaillardet et al., 2003; Gibbs, 1973; Viers et al., 2009)","plainTextFormattedCitation":"(Gaillardet et al., 2003; Gibbs, 1973; Viers et al., 2009)","previouslyFormattedCitation":"(Gaillardet et al., 2003; Gibbs, 1973; Viers et al., 2009)"},"properties":{"noteIndex":0},"schema":"https://github.com/citation-style-language/schema/raw/master/csl-citation.json"}</w:delInstrText>
        </w:r>
        <w:r w:rsidDel="00196BEA">
          <w:fldChar w:fldCharType="separate"/>
        </w:r>
        <w:r w:rsidRPr="00700A18" w:rsidDel="00196BEA">
          <w:rPr>
            <w:noProof/>
          </w:rPr>
          <w:delText>(Gaillardet et al., 2003; Gibbs, 1973; Viers et al., 2009)</w:delText>
        </w:r>
        <w:r w:rsidDel="00196BEA">
          <w:fldChar w:fldCharType="end"/>
        </w:r>
        <w:r w:rsidDel="00196BEA">
          <w:delText xml:space="preserve">. </w:delText>
        </w:r>
      </w:del>
      <w:r>
        <w:t xml:space="preserve">A handful of studies have calculated the SPL/dissolved Ni in </w:t>
      </w:r>
      <w:del w:id="222" w:author="Eva Juliet Baransky" w:date="2021-09-06T14:26:00Z">
        <w:r w:rsidDel="00196BEA">
          <w:delText xml:space="preserve">a variety of </w:delText>
        </w:r>
      </w:del>
      <w:r>
        <w:t xml:space="preserve">rivers and determined a wide range of values (0.4 to 40), with a large portion hosted by Fe and Mn oxyhydroxide phases </w:t>
      </w:r>
      <w:r>
        <w:fldChar w:fldCharType="begin" w:fldLock="1"/>
      </w:r>
      <w:r w:rsidR="00183CEB">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basin","type":"article-journal","volume":"17"},"uris":["http://www.mendeley.com/documents/?uuid=bd9b32a3-ee9c-410c-b5b9-ff3ccd51f328"]},{"id":"ITEM-6","itemData":{"DOI":"10.1016/0016-7037(96)00043-9","ISSN":"00167037","abstract":"The Congo river Basin is the second largest drainage basin in the world, after the Amazon. The materials carried by its main rivers provide the opportunity to study the products of denudation of a large fraction of the upper continental crust of the African continent. This paper presents the chemical composition of the different phases carried in the Congo rivers and is followed by a companion paper, devoted to the modelling of major and trace elements. The Congo river between Bangui and Brazzaville as well as its main tributaries, including a few organic-rich rivers, also called Black rivers, were sampled during the 1989 high water stage. The three main phases (suspended load, dissolved load, and bedload) were analysed for twenty-five major and trace elements. Concentrations normalized to the upper continental crust show that in each river, suspended sediments and dissolved load are chemical complements for the most soluble elements (Ca, Na, Sr, K, Ba, Rb, and U). While these elements are enriched in the dissolved loads, they are considerably depleted in the corresponding suspended sediments. This is consistent with their high mobility during weathering. Another type of complementarity is observed for Zr and Hf between suspended sediments and bedload, related to the differential velocity of suspended sediments and zircons which are concentrated in bedloads. Compared to other rivers, absolute dissolved concentrations of Ca, Na, Sr, K, Ba, Rb, and U are remarkably low. Surprisingly, high dissolved concentrations are found in the Congo waters for other trace elements (e.g., REEs), especially in the Black rivers. On a world scale, these concentrations are among the highest measured in rivers and are shown to be pH dependent for a number of dissolved trace elements. The dissolved loads are systematically normalized to the suspended loads for each river, in order to remove the variations of the element abundances owing to source rock variations. Normalized diagrams for REEs are presented and extended to the other elements. They strongly support the argument that the apparent higher solubility of trace elements in the Congo waters is due to the presence in the dissolved load of a colloidal phase (as a result of 0.2 μm filtration). An important result is that these colloids are strongly depleted in Fe and Al with respect to the other elements. Finally, the comparison of the dissolved, suspended, and sandy transport fluxes of each element in the Congo Basin riv…","author":[{"dropping-particle":"","family":"Dupré","given":"Bernard","non-dropping-particle":"","parse-names":false,"suffix":""},{"dropping-particle":"","family":"Gaillardet","given":"Jérôme","non-dropping-particle":"","parse-names":false,"suffix":""},{"dropping-particle":"","family":"Rousseau","given":"Dominique","non-dropping-particle":"","parse-names":false,"suffix":""},{"dropping-particle":"","family":"Allègre","given":"Claude J.","non-dropping-particle":"","parse-names":false,"suffix":""}],"container-title":"Geochimica et Cosmochimica Acta","id":"ITEM-6","issue":"8","issued":{"date-parts":[["1996"]]},"page":"1301-1321","title":"Major and trace elements of river-borne material: The Congo Basin","type":"article-journal","volume":"60"},"uris":["http://www.mendeley.com/documents/?uuid=c047d234-ed52-4134-8a56-8a2e31d13593"]}],"mendeley":{"formattedCitation":"(Dupré et al., 1996; Gibbs, 1977, 1973; Revels et al., 2021; Seyler and Boaventura, 2003; Viers et al., 2009)","plainTextFormattedCitation":"(Dupré et al., 1996; Gibbs, 1977, 1973; Revels et al., 2021; Seyler and Boaventura, 2003; Viers et al., 2009)","previouslyFormattedCitation":"(Dupré et al., 1996; Gibbs, 1977, 1973; Revels et al., 2021; Seyler and Boaventura, 2003; Viers et al., 2009)"},"properties":{"noteIndex":0},"schema":"https://github.com/citation-style-language/schema/raw/master/csl-citation.json"}</w:instrText>
      </w:r>
      <w:r>
        <w:fldChar w:fldCharType="separate"/>
      </w:r>
      <w:r w:rsidR="0005379F" w:rsidRPr="0005379F">
        <w:rPr>
          <w:noProof/>
        </w:rPr>
        <w:t>(Dupré et al., 1996; Gibbs, 1977, 1973; Revels et al., 2021; Seyler and Boaventura, 2003; Viers et al., 2009)</w:t>
      </w:r>
      <w:r>
        <w:fldChar w:fldCharType="end"/>
      </w:r>
      <w:r>
        <w:t xml:space="preserve">.. </w:t>
      </w:r>
      <w:r w:rsidR="00CE1935">
        <w:t xml:space="preserve">A recent and incredibly detailed study of the SPL and dissolved Ni load in the Amazon and its tributaries found that the SPL </w:t>
      </w:r>
      <w:r w:rsidR="00653762">
        <w:t>contained</w:t>
      </w:r>
      <w:r w:rsidR="00CE1935">
        <w:t xml:space="preserve"> only 0.25 to 0.7 times the dissolved load</w:t>
      </w:r>
      <w:r w:rsidR="00653762">
        <w:t xml:space="preserve"> </w:t>
      </w:r>
      <w:ins w:id="223" w:author="Eva Juliet Baransky" w:date="2021-09-06T14:26:00Z">
        <w:r w:rsidR="00196BEA">
          <w:t xml:space="preserve">of </w:t>
        </w:r>
      </w:ins>
      <w:r w:rsidR="00653762">
        <w:t>Ni</w:t>
      </w:r>
      <w:r w:rsidR="00CE1935">
        <w:t xml:space="preserve">, </w:t>
      </w:r>
      <w:r w:rsidR="000C1B7E">
        <w:t xml:space="preserve">which is a </w:t>
      </w:r>
      <w:r w:rsidR="00CE1935">
        <w:t xml:space="preserve">much smaller </w:t>
      </w:r>
      <w:r w:rsidR="000C1B7E">
        <w:t xml:space="preserve">fraction than suggested </w:t>
      </w:r>
      <w:r w:rsidR="00CE1935">
        <w:t>by previous studies</w:t>
      </w:r>
      <w:r w:rsidR="000C1B7E">
        <w:t xml:space="preserve"> </w:t>
      </w:r>
      <w:r w:rsidR="000C1B7E">
        <w:fldChar w:fldCharType="begin" w:fldLock="1"/>
      </w:r>
      <w:r w:rsidR="00A650B6">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0C1B7E">
        <w:fldChar w:fldCharType="separate"/>
      </w:r>
      <w:r w:rsidR="000C1B7E" w:rsidRPr="000C1B7E">
        <w:rPr>
          <w:noProof/>
        </w:rPr>
        <w:t>(Revels et al., 2021)</w:t>
      </w:r>
      <w:r w:rsidR="000C1B7E">
        <w:fldChar w:fldCharType="end"/>
      </w:r>
      <w:r w:rsidR="000C1B7E">
        <w:t>.</w:t>
      </w:r>
      <w:r w:rsidR="00CE1935">
        <w:t xml:space="preserve"> </w:t>
      </w:r>
      <w:r w:rsidR="00653762">
        <w:t xml:space="preserve">Beyond the uncertainty of its </w:t>
      </w:r>
      <w:ins w:id="224" w:author="Eva Juliet Baransky" w:date="2021-09-06T14:27:00Z">
        <w:r w:rsidR="00892736">
          <w:t>Ni content</w:t>
        </w:r>
      </w:ins>
      <w:del w:id="225" w:author="Eva Juliet Baransky" w:date="2021-09-06T14:27:00Z">
        <w:r w:rsidR="00653762" w:rsidDel="00892736">
          <w:delText>size</w:delText>
        </w:r>
      </w:del>
      <w:r w:rsidR="00653762">
        <w:t xml:space="preserve">, </w:t>
      </w:r>
      <w:r w:rsidR="000C1B7E">
        <w:t xml:space="preserve">it is unclear how much of the SPL pool is </w:t>
      </w:r>
      <w:r w:rsidR="00653762">
        <w:t xml:space="preserve">actually </w:t>
      </w:r>
      <w:r w:rsidR="000C1B7E">
        <w:t xml:space="preserve">mobilized. </w:t>
      </w:r>
      <w:r>
        <w:t xml:space="preserve">The sparse data documenting estuarine processes, where labile Ni associated with the riverine SPL would likely desorb and enter the dissolved pool, suggest conservative behavior </w:t>
      </w:r>
      <w:r w:rsidR="00AF2B86">
        <w:t xml:space="preserve">or removal with humic acid-hydrous iron oxide flocculation products </w:t>
      </w:r>
      <w:r>
        <w:t xml:space="preserve">in estuaries </w:t>
      </w:r>
      <w:r>
        <w:fldChar w:fldCharType="begin" w:fldLock="1"/>
      </w:r>
      <w:r w:rsidR="001A4C85">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id":"ITEM-3","itemData":{"DOI":"10.1215/-65-1-1","ISSN":"0002-8207","author":[{"dropping-particle":"","family":"Sholkovitz","given":"Edward","non-dropping-particle":"","parse-names":false,"suffix":""}],"container-title":"Earth and Planetary Science Letters","id":"ITEM-3","issue":"1","issued":{"date-parts":[["1978"]]},"page":"77-86","title":"The Flocculation of Dissolved Fe, Mn, Al, Cu, Ni, Co and Cd During Esturaine Mixing","type":"article-journal","volume":"41"},"uris":["http://www.mendeley.com/documents/?uuid=c07061a1-78e3-486b-b1e8-4e498e726ac9"]}],"mendeley":{"formattedCitation":"(Boyle et al., 1982; Edmond et al., 1985; Sholkovitz, 1978)","plainTextFormattedCitation":"(Boyle et al., 1982; Edmond et al., 1985; Sholkovitz, 1978)","previouslyFormattedCitation":"(Boyle et al., 1982; Edmond et al., 1985; Sholkovitz, 1978)"},"properties":{"noteIndex":0},"schema":"https://github.com/citation-style-language/schema/raw/master/csl-citation.json"}</w:instrText>
      </w:r>
      <w:r>
        <w:fldChar w:fldCharType="separate"/>
      </w:r>
      <w:r w:rsidR="00AF2B86" w:rsidRPr="00AF2B86">
        <w:rPr>
          <w:noProof/>
        </w:rPr>
        <w:t>(Boyle et al., 1982; Edmond et al., 1985; Sholkovitz, 1978)</w:t>
      </w:r>
      <w:r>
        <w:fldChar w:fldCharType="end"/>
      </w:r>
      <w:r>
        <w:t>.</w:t>
      </w:r>
      <w:r w:rsidR="00D47320">
        <w:t xml:space="preserve"> </w:t>
      </w:r>
      <w:del w:id="226" w:author="Eva Juliet Baransky" w:date="2021-09-06T14:27:00Z">
        <w:r w:rsidR="00C210B7" w:rsidDel="00A9748D">
          <w:delText>However</w:delText>
        </w:r>
      </w:del>
      <w:ins w:id="227" w:author="Eva Juliet Baransky" w:date="2021-09-06T14:27:00Z">
        <w:r w:rsidR="00A9748D">
          <w:t>On the other hand</w:t>
        </w:r>
      </w:ins>
      <w:r w:rsidR="00C210B7">
        <w:t xml:space="preserve">, </w:t>
      </w:r>
      <w:ins w:id="228" w:author="Eva Juliet Baransky" w:date="2021-09-06T14:27:00Z">
        <w:r w:rsidR="00A9748D">
          <w:t xml:space="preserve">Ni may be leached from </w:t>
        </w:r>
      </w:ins>
      <w:ins w:id="229" w:author="Eva Juliet Baransky" w:date="2021-09-06T14:28:00Z">
        <w:r w:rsidR="00A9748D">
          <w:t>SPL deposited on continental shelves and margins</w:t>
        </w:r>
      </w:ins>
      <w:ins w:id="230" w:author="Eva Juliet Baransky" w:date="2021-09-06T14:29:00Z">
        <w:r w:rsidR="00533443">
          <w:t xml:space="preserve"> over long time periods</w:t>
        </w:r>
      </w:ins>
      <w:ins w:id="231" w:author="Eva Juliet Baransky" w:date="2021-09-06T14:28:00Z">
        <w:r w:rsidR="00A9748D">
          <w:t xml:space="preserve">. </w:t>
        </w:r>
      </w:ins>
      <w:del w:id="232" w:author="Eva Juliet Baransky" w:date="2021-09-06T14:29:00Z">
        <w:r w:rsidR="00C210B7" w:rsidDel="00533443">
          <w:delText xml:space="preserve">it is </w:delText>
        </w:r>
        <w:r w:rsidR="00A650B6" w:rsidDel="00533443">
          <w:delText xml:space="preserve">also </w:delText>
        </w:r>
        <w:r w:rsidR="00C210B7" w:rsidDel="00533443">
          <w:delText xml:space="preserve">possible for </w:delText>
        </w:r>
        <w:r w:rsidR="00A650B6" w:rsidDel="00533443">
          <w:delText xml:space="preserve">SPL </w:delText>
        </w:r>
        <w:r w:rsidR="00C210B7" w:rsidDel="00533443">
          <w:delText>deposited on continental shelves</w:delText>
        </w:r>
        <w:r w:rsidR="00A650B6" w:rsidDel="00533443">
          <w:delText xml:space="preserve"> and margins to leach metals </w:delText>
        </w:r>
        <w:r w:rsidR="00C210B7" w:rsidDel="00533443">
          <w:delText>over long time periods</w:delText>
        </w:r>
        <w:r w:rsidR="00A650B6" w:rsidDel="00533443">
          <w:delText>, but</w:delText>
        </w:r>
      </w:del>
      <w:ins w:id="233" w:author="Eva Juliet Baransky" w:date="2021-09-06T14:29:00Z">
        <w:r w:rsidR="00533443">
          <w:t>However,</w:t>
        </w:r>
      </w:ins>
      <w:r w:rsidR="00A650B6">
        <w:t xml:space="preserve"> </w:t>
      </w:r>
      <w:r w:rsidR="00E63523">
        <w:t>this</w:t>
      </w:r>
      <w:r w:rsidR="00A650B6">
        <w:t xml:space="preserve"> source of metals may be dampened by secondary mineral precipitation</w:t>
      </w:r>
      <w:r w:rsidR="00C210B7">
        <w:t xml:space="preserve"> </w:t>
      </w:r>
      <w:ins w:id="234" w:author="Eva Juliet Baransky" w:date="2021-09-06T14:29:00Z">
        <w:r w:rsidR="00533443">
          <w:t>removing metal from solution</w:t>
        </w:r>
        <w:r w:rsidR="005D3790">
          <w:t xml:space="preserve"> </w:t>
        </w:r>
      </w:ins>
      <w:r w:rsidR="00A650B6">
        <w:fldChar w:fldCharType="begin" w:fldLock="1"/>
      </w:r>
      <w:r w:rsidR="0005379F">
        <w:instrText>ADDIN CSL_CITATION {"citationItems":[{"id":"ITEM-1","itemData":{"DOI":"10.1016/j.crte.2012.08.005","ISSN":"16310713","abstract":"The total mass of material globally transported to the oceans as particulate material is as much as 30 times greater that transported to the oceans in dissolved form. The degree to which riverine transported particles impact ocean chemistry and influence global elemental cycles depends on the reactivity of this particulate material in seawater and the relative concentration of each element. The concentrations of elements in particulate material relative to those of seawater range from less than 1 for soluble elements such as Na, to more than 107 for insoluble elements such as Al, Fe, and the Rare Earths. The reactivity of particulate material in seawater is difficult to assess directly because this fluid is saturated or supersaturated with respect to numerous elements. As such, element release from the particulate material is commonly matched by precipitation of secondary phases. The rates of element release can, however, be quantified by monitoring the isotopic evolution of seawater during its reaction with a variety of particulate material samples collected from rivers throughout the world. This research focuses on the behavior of Sr and Nd, representative of the most and least soluble elements transported to the oceans. Batch experiments demonstrate that between 0.15 and 27% of Sr is liberated from volcanic and continental particulates when interacted with seawater over 6 months. Similarly, from 1.5 to 8.5% of Nd is liberated from volcanic sediments over this timespan. This observed elemental release rate from riverine particulate material has important consequences for: (1) chemical and isotopic mass balances in the ocean; and (2) the application of the isotopic weathering proxies to the geological record. © 2012 Académie des sciences.","author":[{"dropping-particle":"","family":"Oelkers","given":"Eric H.","non-dropping-particle":"","parse-names":false,"suffix":""},{"dropping-particle":"","family":"Jones","given":"Morgan T.","non-dropping-particle":"","parse-names":false,"suffix":""},{"dropping-particle":"","family":"Pearce","given":"Christopher R.","non-dropping-particle":"","parse-names":false,"suffix":""},{"dropping-particle":"","family":"Jeandel","given":"Catherine","non-dropping-particle":"","parse-names":false,"suffix":""},{"dropping-particle":"","family":"Eiriksdottir","given":"Eydis Salome","non-dropping-particle":"","parse-names":false,"suffix":""},{"dropping-particle":"","family":"Gislason","given":"Sigurdur R.","non-dropping-particle":"","parse-names":false,"suffix":""}],"container-title":"Comptes Rendus - Geoscience","id":"ITEM-1","issue":"11-12","issued":{"date-parts":[["2012"]]},"page":"646-651","publisher":"Academie des sciences","title":"Riverine particulate material dissolution in seawater and its implications for the global cycles of the elements","type":"article-journal","volume":"344"},"uris":["http://www.mendeley.com/documents/?uuid=94319c19-db73-45ff-a752-f2df95e5931a"]},{"id":"ITEM-2","itemData":{"DOI":"10.1016/j.gca.2011.10.044","ISSN":"00167037","abstract":"The riverine transport of elements from land to ocean is an integral flux for many element cycles and an important climate regulating process over geological timescales. This flux consists of both dissolved and particulate material. The world's rivers are estimated to transport between 16.6 and 30Gtyr -1 of particulate material, considerably higher than the dissolved flux of ~1Gtyr -1. Therefore, the dissolution of particulate material upon arrival in estuaries and coastal waters may be a significant flux for many elements. Here we assess the role of riverine particulate material dissolution in seawater with closed-system experiments using riverine bedload material and estuarine sediment from western Iceland mixed with open ocean seawater. Both particulate materials significantly changed the elemental concentrations of the surrounding water with substantial increases in Si concentrations indicative of silicate dissolution. Seawater in contact with bedload material shows considerable enrichment of Ca, Mg, Mn, and Ni, while Li and K concentrations decrease. Moreover, the 87Sr/ 86Sr of seawater decreases with time with little change in Sr concentrations, indicative of a significant two-way flux between the solid and fluid phases. Mass balance calculations indicate that 3% of the Sr contained in the original riverine bedload was released during 9months of reaction. In contrast, the estuarine material has a negligible effect on seawater 87Sr/ 86Sr and transition metal concentrations, suggesting that these reactions occur when particulate material first arrives into coastal waters. Solubility calculations performed using the PHREEQC computer code confirm that primary minerals are undersaturated, while secondary minerals such as kaolinite are oversaturated in the reacted fluids. These results demonstrate that riverine transported basaltic particulate material can significantly alter the composition of seawater, although the total concentrations of many major elements in seawater are regulated by the formation of secondary phases. This behavior has important implications for nutrient supply to coastal waters and the isotopic mass balance of several elements in the oceans. © 2011 Elsevier Ltd.","author":[{"dropping-particle":"","family":"Jones","given":"Morgan T.","non-dropping-particle":"","parse-names":false,"suffix":""},{"dropping-particle":"","family":"Pearce","given":"Christopher R.","non-dropping-particle":"","parse-names":false,"suffix":""},{"dropping-particle":"","family":"Oelkers","given":"Eric H.","non-dropping-particle":"","parse-names":false,"suffix":""}],"container-title":"Geochimica et Cosmochimica Acta","id":"ITEM-2","issued":{"date-parts":[["2012"]]},"page":"108-120","publisher":"Elsevier Ltd","title":"An experimental study of the interaction of basaltic riverine particulate material and seawater","type":"article-journal","volume":"77"},"uris":["http://www.mendeley.com/documents/?uuid=021ebc2a-3ecb-419c-aaef-17eabcf4205f"]},{"id":"ITEM-3","itemData":{"DOI":"10.1016/j.chemgeo.2014.12.001","ISSN":"00092541","abstract":"Land to ocean transfer of material largely controls the chemical composition of seawater and the global element cycles. Overall this transfer is dominated by the riverine transport of particulate material to the oceans. A large number of isotopic tracers including 143Nd/144Nd, 87Sr/86Sr, 30Si/28Si, 56Fe/54Fe, and 232Th/230Th, demonstrate that a significant fraction of this particulate material dissolves in seawater after its arrival to the oceans. Laboratory experiments confirm that these particles dissolve readily in seawater; 0.5 to 10% of the Sr and Nd in riverine transported particulate material is found to dissolve in seawater over time scales ranging from weeks to months. Noting that the mass of most elements arriving to the oceans via particulates exceeds that of the elements arriving via dissolved transport by at least a factor of 50, it follows that 1) particulate material dissolution in the ocean may be the dominant mechanism contributing numerous elements to the oceans, and 2) estimates based on dissolved riverine transport alone may significantly underestimate the global element fluxes to the oceans.The role of particulate material dissolution in seawater may be most significant in the cycles of sparingly soluble elements, which are far more concentrated in particulate material than more soluble elements. As such, particulate material dissolution and transport likely play a major role in the availability of those elements limiting marine primary productivity. This effect will be most significant at the ocean margins, as a large fraction of the products of particulate material dissolution are re-precipitated locally via reversible scavenging. The major effect of particulate dissolution in the open-ocean will be on element isotope compositions. Moreover, as the transport of particulates to the oceans is far more sensitive to temperature and runoff than dissolved transport, the dissolution of particulate in seawater and subsequent reactions may provide a strong yet underappreciated link between continental weathering and climate.","author":[{"dropping-particle":"","family":"Jeandel","given":"Catherine","non-dropping-particle":"","parse-names":false,"suffix":""},{"dropping-particle":"","family":"Oelkers","given":"Eric H.","non-dropping-particle":"","parse-names":false,"suffix":""}],"container-title":"Chemical Geology","id":"ITEM-3","issued":{"date-parts":[["2015"]]},"page":"50-66","publisher":"Elsevier B.V.","title":"The influence of terrigenous particulate material dissolution on ocean chemistry and global element cycles","type":"article-journal","volume":"395"},"uris":["http://www.mendeley.com/documents/?uuid=07071bf2-9134-4ea1-9516-7783436bf0eb"]}],"mendeley":{"formattedCitation":"(Jeandel and Oelkers, 2015; Jones et al., 2012; Oelkers et al., 2012)","plainTextFormattedCitation":"(Jeandel and Oelkers, 2015; Jones et al., 2012; Oelkers et al., 2012)","previouslyFormattedCitation":"(Jeandel and Oelkers, 2015; Jones et al., 2012; Oelkers et al., 2012)"},"properties":{"noteIndex":0},"schema":"https://github.com/citation-style-language/schema/raw/master/csl-citation.json"}</w:instrText>
      </w:r>
      <w:r w:rsidR="00A650B6">
        <w:fldChar w:fldCharType="separate"/>
      </w:r>
      <w:r w:rsidR="00A650B6" w:rsidRPr="00A650B6">
        <w:rPr>
          <w:noProof/>
        </w:rPr>
        <w:t>(Jeandel and Oelkers, 2015; Jones et al., 2012; Oelkers et al., 2012)</w:t>
      </w:r>
      <w:r w:rsidR="00A650B6">
        <w:fldChar w:fldCharType="end"/>
      </w:r>
      <w:r w:rsidR="00A650B6">
        <w:t>.</w:t>
      </w:r>
      <w:r w:rsidR="00E63523">
        <w:t xml:space="preserve"> Because we still have much </w:t>
      </w:r>
      <w:r w:rsidR="00E63523">
        <w:lastRenderedPageBreak/>
        <w:t>to learn about the size and mobilization of the SPL</w:t>
      </w:r>
      <w:ins w:id="235" w:author="Eva Juliet Baransky" w:date="2021-09-06T14:30:00Z">
        <w:r w:rsidR="005D3790">
          <w:t>,</w:t>
        </w:r>
      </w:ins>
      <w:r w:rsidR="00E63523">
        <w:t xml:space="preserve"> and it has yet to be included in a published marine Ni budget, we do not propose a flux for it here and recognize it may be</w:t>
      </w:r>
      <w:ins w:id="236" w:author="Eva Juliet Baransky" w:date="2021-09-06T14:30:00Z">
        <w:r w:rsidR="005D3790">
          <w:t xml:space="preserve"> an</w:t>
        </w:r>
      </w:ins>
      <w:r w:rsidR="00E63523">
        <w:t xml:space="preserve"> important</w:t>
      </w:r>
      <w:ins w:id="237" w:author="Eva Juliet Baransky" w:date="2021-09-06T14:30:00Z">
        <w:r w:rsidR="008B5F68">
          <w:t xml:space="preserve"> omitted component in </w:t>
        </w:r>
      </w:ins>
      <w:del w:id="238" w:author="Eva Juliet Baransky" w:date="2021-09-06T14:30:00Z">
        <w:r w:rsidR="00E63523" w:rsidDel="008B5F68">
          <w:delText xml:space="preserve"> to </w:delText>
        </w:r>
      </w:del>
      <w:r w:rsidR="00E63523">
        <w:t>the budget.</w:t>
      </w:r>
    </w:p>
    <w:p w14:paraId="6DE0ABF3" w14:textId="77777777" w:rsidR="00A4366F" w:rsidRPr="0013151A" w:rsidRDefault="00A4366F" w:rsidP="00A4366F">
      <w:pPr>
        <w:pStyle w:val="Heading4"/>
      </w:pPr>
      <w:r w:rsidRPr="0013151A">
        <w:t xml:space="preserve">Hydrothermal </w:t>
      </w:r>
      <w:r>
        <w:t>Fluid</w:t>
      </w:r>
    </w:p>
    <w:p w14:paraId="4183870C" w14:textId="20D90BE6" w:rsidR="00A4366F" w:rsidRDefault="00A4366F" w:rsidP="00A4366F">
      <w:pPr>
        <w:spacing w:after="0"/>
        <w:ind w:firstLine="720"/>
        <w:jc w:val="both"/>
        <w:textAlignment w:val="baseline"/>
      </w:pPr>
      <w:r>
        <w:t xml:space="preserve">Hydrothermal fluid has been suggested as a possible Ni source, but no data yet suggest that hydrothermal activity is of the appropriate magnitude or isotopic composition to account for the isotope mass imbalance. To robustly </w:t>
      </w:r>
      <w:del w:id="239" w:author="Eva Juliet Baransky" w:date="2021-09-06T21:55:00Z">
        <w:r w:rsidR="00077FC1" w:rsidDel="00711695">
          <w:delText>calcluate</w:delText>
        </w:r>
      </w:del>
      <w:ins w:id="240" w:author="Eva Juliet Baransky" w:date="2021-09-06T21:55:00Z">
        <w:r w:rsidR="00711695">
          <w:t>calculate</w:t>
        </w:r>
      </w:ins>
      <w:r>
        <w:t xml:space="preserve"> this flux, each hydrothermal regime must be considered individually, as they </w:t>
      </w:r>
      <w:ins w:id="241" w:author="Eva Juliet Baransky" w:date="2021-09-06T21:55:00Z">
        <w:r w:rsidR="00711695">
          <w:t xml:space="preserve">have different fluid fluxes and </w:t>
        </w:r>
      </w:ins>
      <w:r>
        <w:t xml:space="preserve">may have different Ni </w:t>
      </w:r>
      <w:ins w:id="242" w:author="Eva Juliet Baransky" w:date="2021-09-06T21:55:00Z">
        <w:r w:rsidR="00711695">
          <w:t>contents</w:t>
        </w:r>
      </w:ins>
      <w:del w:id="243" w:author="Eva Juliet Baransky" w:date="2021-09-06T21:55:00Z">
        <w:r w:rsidDel="00711695">
          <w:delText>fluxes</w:delText>
        </w:r>
      </w:del>
      <w:r>
        <w:t>. For fluids from high temperature on axis systems</w:t>
      </w:r>
      <w:ins w:id="244" w:author="Eva Juliet Baransky" w:date="2021-09-06T21:57:00Z">
        <w:r w:rsidR="0065401F">
          <w:t xml:space="preserve">, </w:t>
        </w:r>
      </w:ins>
      <w:del w:id="245" w:author="Eva Juliet Baransky" w:date="2021-09-06T21:57:00Z">
        <w:r w:rsidDel="0065401F">
          <w:delText xml:space="preserve">, to the best of our knowledge, the highest observed [Ni] is ~3 μM from the Rainbow vent field on the Mid-Atlantic Ridge </w:delText>
        </w:r>
        <w:r w:rsidDel="0065401F">
          <w:fldChar w:fldCharType="begin" w:fldLock="1"/>
        </w:r>
        <w:r w:rsidDel="0065401F">
          <w:del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delInstrText>
        </w:r>
        <w:r w:rsidDel="0065401F">
          <w:rPr>
            <w:rFonts w:ascii="Cambria Math" w:hAnsi="Cambria Math" w:cs="Cambria Math"/>
          </w:rPr>
          <w:delInstrText>∼</w:delInstrText>
        </w:r>
        <w:r w:rsidDel="0065401F">
          <w:delInstrText xml:space="preserve"> 10 black smokers emitting acidic (pH </w:delInstrText>
        </w:r>
        <w:r w:rsidDel="0065401F">
          <w:rPr>
            <w:rFonts w:ascii="Cambria Math" w:hAnsi="Cambria Math" w:cs="Cambria Math"/>
          </w:rPr>
          <w:delInstrText>∼</w:delInstrText>
        </w:r>
        <w:r w:rsidDel="0065401F">
          <w:del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delInstrText>
        </w:r>
        <w:r w:rsidDel="0065401F">
          <w:fldChar w:fldCharType="separate"/>
        </w:r>
        <w:r w:rsidRPr="00AD5DDD" w:rsidDel="0065401F">
          <w:rPr>
            <w:noProof/>
          </w:rPr>
          <w:delText>(Douville et al., 2002)</w:delText>
        </w:r>
        <w:r w:rsidDel="0065401F">
          <w:fldChar w:fldCharType="end"/>
        </w:r>
      </w:del>
      <w:r>
        <w:t>. Ciscato et al. (2018) highlighted that</w:t>
      </w:r>
      <w:ins w:id="246" w:author="Eva Juliet Baransky" w:date="2021-09-06T21:57:00Z">
        <w:r w:rsidR="0065401F">
          <w:t xml:space="preserve">, </w:t>
        </w:r>
        <w:r w:rsidR="0065401F">
          <w:t>assuming an axial flux of 3x10</w:t>
        </w:r>
        <w:r w:rsidR="0065401F">
          <w:rPr>
            <w:vertAlign w:val="superscript"/>
          </w:rPr>
          <w:t xml:space="preserve">13 </w:t>
        </w:r>
        <w:r w:rsidR="0065401F">
          <w:t xml:space="preserve">kg/yr </w:t>
        </w:r>
        <w:r w:rsidR="0065401F">
          <w:fldChar w:fldCharType="begin" w:fldLock="1"/>
        </w:r>
        <w:r w:rsidR="0065401F">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rsidR="0065401F">
          <w:fldChar w:fldCharType="separate"/>
        </w:r>
        <w:r w:rsidR="0065401F" w:rsidRPr="00307069">
          <w:rPr>
            <w:noProof/>
          </w:rPr>
          <w:t>(Elderfield and Schultz, 1996)</w:t>
        </w:r>
        <w:r w:rsidR="0065401F">
          <w:fldChar w:fldCharType="end"/>
        </w:r>
        <w:r w:rsidR="0065401F">
          <w:t>,</w:t>
        </w:r>
      </w:ins>
      <w:r>
        <w:t xml:space="preserve"> even if all of the hydrothermal fluid was </w:t>
      </w:r>
      <w:ins w:id="247" w:author="Eva Juliet Baransky" w:date="2021-09-06T21:57:00Z">
        <w:r w:rsidR="0065401F">
          <w:t>as enriched in Ni as the highest recorded value (</w:t>
        </w:r>
        <w:r w:rsidR="0065401F">
          <w:t xml:space="preserve">~3 μM from the Rainbow vent field on the Mid-Atlantic Ridge </w:t>
        </w:r>
        <w:r w:rsidR="0065401F">
          <w:fldChar w:fldCharType="begin" w:fldLock="1"/>
        </w:r>
        <w:r w:rsidR="0065401F">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65401F">
          <w:rPr>
            <w:rFonts w:ascii="Cambria Math" w:hAnsi="Cambria Math" w:cs="Cambria Math"/>
          </w:rPr>
          <w:instrText>∼</w:instrText>
        </w:r>
        <w:r w:rsidR="0065401F">
          <w:instrText xml:space="preserve"> 10 black smokers emitting acidic (pH </w:instrText>
        </w:r>
        <w:r w:rsidR="0065401F">
          <w:rPr>
            <w:rFonts w:ascii="Cambria Math" w:hAnsi="Cambria Math" w:cs="Cambria Math"/>
          </w:rPr>
          <w:instrText>∼</w:instrText>
        </w:r>
        <w:r w:rsidR="0065401F">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instrText>
        </w:r>
        <w:r w:rsidR="0065401F">
          <w:fldChar w:fldCharType="separate"/>
        </w:r>
        <w:r w:rsidR="0065401F" w:rsidRPr="00AD5DDD">
          <w:rPr>
            <w:noProof/>
          </w:rPr>
          <w:t>(Douville et al., 2002)</w:t>
        </w:r>
        <w:r w:rsidR="0065401F">
          <w:fldChar w:fldCharType="end"/>
        </w:r>
        <w:r w:rsidR="0065401F">
          <w:t>)</w:t>
        </w:r>
      </w:ins>
      <w:del w:id="248" w:author="Eva Juliet Baransky" w:date="2021-09-06T21:57:00Z">
        <w:r w:rsidDel="0065401F">
          <w:delText>so enriched in Ni</w:delText>
        </w:r>
      </w:del>
      <w:r>
        <w:t xml:space="preserve">, </w:t>
      </w:r>
      <w:del w:id="249" w:author="Eva Juliet Baransky" w:date="2021-09-06T21:57:00Z">
        <w:r w:rsidDel="0065401F">
          <w:delText>assuming an axial flux of 3x10</w:delText>
        </w:r>
        <w:r w:rsidDel="0065401F">
          <w:rPr>
            <w:vertAlign w:val="superscript"/>
          </w:rPr>
          <w:delText xml:space="preserve">13 </w:delText>
        </w:r>
        <w:r w:rsidDel="0065401F">
          <w:delText xml:space="preserve">kg/yr </w:delText>
        </w:r>
        <w:r w:rsidDel="0065401F">
          <w:fldChar w:fldCharType="begin" w:fldLock="1"/>
        </w:r>
        <w:r w:rsidDel="0065401F">
          <w:del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delInstrText>
        </w:r>
        <w:r w:rsidDel="0065401F">
          <w:fldChar w:fldCharType="separate"/>
        </w:r>
        <w:r w:rsidRPr="00307069" w:rsidDel="0065401F">
          <w:rPr>
            <w:noProof/>
          </w:rPr>
          <w:delText>(Elderfield and Schultz, 1996)</w:delText>
        </w:r>
        <w:r w:rsidDel="0065401F">
          <w:fldChar w:fldCharType="end"/>
        </w:r>
      </w:del>
      <w:r>
        <w:t>, the total flux from these types of hydrothermal systems would be less than 25% of the riverine Ni flux (calculated as 9x10</w:t>
      </w:r>
      <w:r>
        <w:rPr>
          <w:vertAlign w:val="superscript"/>
        </w:rPr>
        <w:t>7</w:t>
      </w:r>
      <w:r>
        <w:t xml:space="preserve"> Ni mol/yr here). </w:t>
      </w:r>
      <w:ins w:id="250" w:author="Eva Juliet Baransky" w:date="2021-09-06T21:58:00Z">
        <w:r w:rsidR="00A144CE">
          <w:t xml:space="preserve">The </w:t>
        </w:r>
      </w:ins>
      <w:ins w:id="251" w:author="Eva Juliet Baransky" w:date="2021-09-06T21:59:00Z">
        <w:r w:rsidR="00A144CE">
          <w:t xml:space="preserve">[Ni] from the Rainbow vent field is surely an overestimate, given </w:t>
        </w:r>
      </w:ins>
      <w:del w:id="252" w:author="Eva Juliet Baransky" w:date="2021-09-06T21:59:00Z">
        <w:r w:rsidDel="00A144CE">
          <w:delText>V</w:delText>
        </w:r>
      </w:del>
      <w:ins w:id="253" w:author="Eva Juliet Baransky" w:date="2021-09-06T21:59:00Z">
        <w:r w:rsidR="00A144CE">
          <w:t>v</w:t>
        </w:r>
      </w:ins>
      <w:r>
        <w:t>ent fluids collected from six Mid-Atlantic Ridge hydrothermal systems all had Ni concentrations less than 2</w:t>
      </w:r>
      <w:r w:rsidRPr="00307069">
        <w:t xml:space="preserve"> </w:t>
      </w:r>
      <w:r>
        <w:t xml:space="preserve">μM </w:t>
      </w:r>
      <w:r>
        <w:fldChar w:fldCharType="begin" w:fldLock="1"/>
      </w:r>
      <w:r>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Pr>
          <w:rFonts w:ascii="Cambria Math" w:hAnsi="Cambria Math" w:cs="Cambria Math"/>
        </w:rPr>
        <w:instrText>∼</w:instrText>
      </w:r>
      <w:r>
        <w:instrText xml:space="preserve"> 10 black smokers emitting acidic (pH </w:instrText>
      </w:r>
      <w:r>
        <w:rPr>
          <w:rFonts w:ascii="Cambria Math" w:hAnsi="Cambria Math" w:cs="Cambria Math"/>
        </w:rPr>
        <w:instrText>∼</w:instrText>
      </w:r>
      <w:r>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instrText>
      </w:r>
      <w:r>
        <w:fldChar w:fldCharType="separate"/>
      </w:r>
      <w:r w:rsidRPr="00307069">
        <w:rPr>
          <w:noProof/>
        </w:rPr>
        <w:t>(Douville et al., 2002</w:t>
      </w:r>
      <w:r>
        <w:rPr>
          <w:noProof/>
        </w:rPr>
        <w:t xml:space="preserve"> and references therein</w:t>
      </w:r>
      <w:r w:rsidRPr="00307069">
        <w:rPr>
          <w:noProof/>
        </w:rPr>
        <w:t>)</w:t>
      </w:r>
      <w:r>
        <w:fldChar w:fldCharType="end"/>
      </w:r>
      <w:r>
        <w:t>. In addition, there is no observed increase in [Ni] across the Mid-Atlantic Ridge from the GEOTRACES transect GP16, suggesting these types of hydrothermal systems are not a significant input of Ni (Fig XXX) (</w:t>
      </w:r>
      <w:commentRangeStart w:id="254"/>
      <w:r>
        <w:t xml:space="preserve">cite ciscato and geotraces?). </w:t>
      </w:r>
      <w:commentRangeEnd w:id="254"/>
      <w:r w:rsidR="00A144CE">
        <w:rPr>
          <w:rStyle w:val="CommentReference"/>
        </w:rPr>
        <w:commentReference w:id="254"/>
      </w:r>
      <w:r>
        <w:t xml:space="preserve">Low temperature, ridge flank systems, which have much larger fluxes of water </w:t>
      </w:r>
      <w:del w:id="255" w:author="Eva Juliet Baransky" w:date="2021-09-06T22:00:00Z">
        <w:r w:rsidDel="00A144CE">
          <w:delText xml:space="preserve">than the high temperature </w:delText>
        </w:r>
      </w:del>
      <w:r>
        <w:t xml:space="preserve">than the high temperature systems, also do not appear to be a source of Ni. </w:t>
      </w:r>
      <w:ins w:id="256" w:author="Eva Juliet Baransky" w:date="2021-09-06T22:01:00Z">
        <w:r w:rsidR="00A144CE">
          <w:t xml:space="preserve">Two studies explored </w:t>
        </w:r>
      </w:ins>
      <w:r>
        <w:fldChar w:fldCharType="begin" w:fldLock="1"/>
      </w:r>
      <w:r w:rsidR="003D0557">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sidR="003D0557">
        <w:rPr>
          <w:rFonts w:ascii="Cambria Math" w:hAnsi="Cambria Math" w:cs="Cambria Math"/>
        </w:rPr>
        <w:instrText>∼</w:instrText>
      </w:r>
      <w:r w:rsidR="003D0557">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sidR="003D0557">
        <w:rPr>
          <w:rFonts w:ascii="Cambria Math" w:hAnsi="Cambria Math" w:cs="Cambria Math"/>
        </w:rPr>
        <w:instrText>∼</w:instrText>
      </w:r>
      <w:r w:rsidR="003D0557">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sidR="003D0557">
        <w:rPr>
          <w:rFonts w:ascii="Cambria Math" w:hAnsi="Cambria Math" w:cs="Cambria Math"/>
        </w:rPr>
        <w:instrText>∼</w:instrText>
      </w:r>
      <w:r w:rsidR="003D0557">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2002)","manualFormatting":"Wheat et al., (2002) and (2003)","plainTextFormattedCitation":"(Wheat et al., 2003, 2002)","previouslyFormattedCitation":"(Wheat et al., 2003, 2002)"},"properties":{"noteIndex":0},"schema":"https://github.com/citation-style-language/schema/raw/master/csl-citation.json"}</w:instrText>
      </w:r>
      <w:r>
        <w:fldChar w:fldCharType="separate"/>
      </w:r>
      <w:del w:id="257" w:author="Eva Juliet Baransky" w:date="2021-09-06T22:00:00Z">
        <w:r w:rsidRPr="00C82032" w:rsidDel="00A144CE">
          <w:rPr>
            <w:noProof/>
          </w:rPr>
          <w:delText>(</w:delText>
        </w:r>
      </w:del>
      <w:r w:rsidRPr="00C82032">
        <w:rPr>
          <w:noProof/>
        </w:rPr>
        <w:t xml:space="preserve">Wheat et al., </w:t>
      </w:r>
      <w:ins w:id="258" w:author="Eva Juliet Baransky" w:date="2021-09-06T22:00:00Z">
        <w:r w:rsidR="00A144CE">
          <w:rPr>
            <w:noProof/>
          </w:rPr>
          <w:t>(</w:t>
        </w:r>
      </w:ins>
      <w:r w:rsidRPr="00C82032">
        <w:rPr>
          <w:noProof/>
        </w:rPr>
        <w:t>200</w:t>
      </w:r>
      <w:ins w:id="259" w:author="Eva Juliet Baransky" w:date="2021-09-06T22:00:00Z">
        <w:r w:rsidR="00A144CE">
          <w:rPr>
            <w:noProof/>
          </w:rPr>
          <w:t>2</w:t>
        </w:r>
      </w:ins>
      <w:del w:id="260" w:author="Eva Juliet Baransky" w:date="2021-09-06T22:00:00Z">
        <w:r w:rsidRPr="00C82032" w:rsidDel="00A144CE">
          <w:rPr>
            <w:noProof/>
          </w:rPr>
          <w:delText>3</w:delText>
        </w:r>
      </w:del>
      <w:ins w:id="261" w:author="Eva Juliet Baransky" w:date="2021-09-06T22:00:00Z">
        <w:r w:rsidR="00A144CE">
          <w:rPr>
            <w:noProof/>
          </w:rPr>
          <w:t>) and</w:t>
        </w:r>
      </w:ins>
      <w:del w:id="262" w:author="Eva Juliet Baransky" w:date="2021-09-06T22:00:00Z">
        <w:r w:rsidRPr="00C82032" w:rsidDel="00A144CE">
          <w:rPr>
            <w:noProof/>
          </w:rPr>
          <w:delText>,</w:delText>
        </w:r>
      </w:del>
      <w:r w:rsidRPr="00C82032">
        <w:rPr>
          <w:noProof/>
        </w:rPr>
        <w:t xml:space="preserve"> </w:t>
      </w:r>
      <w:ins w:id="263" w:author="Eva Juliet Baransky" w:date="2021-09-06T22:00:00Z">
        <w:r w:rsidR="00A144CE">
          <w:rPr>
            <w:noProof/>
          </w:rPr>
          <w:t>(</w:t>
        </w:r>
      </w:ins>
      <w:r w:rsidRPr="00C82032">
        <w:rPr>
          <w:noProof/>
        </w:rPr>
        <w:t>200</w:t>
      </w:r>
      <w:ins w:id="264" w:author="Eva Juliet Baransky" w:date="2021-09-06T22:00:00Z">
        <w:r w:rsidR="00A144CE">
          <w:rPr>
            <w:noProof/>
          </w:rPr>
          <w:t>3</w:t>
        </w:r>
      </w:ins>
      <w:del w:id="265" w:author="Eva Juliet Baransky" w:date="2021-09-06T22:00:00Z">
        <w:r w:rsidRPr="00C82032" w:rsidDel="00A144CE">
          <w:rPr>
            <w:noProof/>
          </w:rPr>
          <w:delText>2</w:delText>
        </w:r>
      </w:del>
      <w:r w:rsidRPr="00C82032">
        <w:rPr>
          <w:noProof/>
        </w:rPr>
        <w:t>)</w:t>
      </w:r>
      <w:r>
        <w:fldChar w:fldCharType="end"/>
      </w:r>
      <w:r>
        <w:t xml:space="preserve"> </w:t>
      </w:r>
      <w:del w:id="266" w:author="Eva Juliet Baransky" w:date="2021-09-06T22:01:00Z">
        <w:r w:rsidDel="00A144CE">
          <w:delText xml:space="preserve">conducted two studies exploring </w:delText>
        </w:r>
      </w:del>
      <w:ins w:id="267" w:author="Eva Juliet Baransky" w:date="2021-09-06T22:01:00Z">
        <w:r w:rsidR="00A144CE">
          <w:t xml:space="preserve"> fluxes out of or into </w:t>
        </w:r>
      </w:ins>
      <w:r>
        <w:t xml:space="preserve">~65℃ and 25℃ ridge flank systems and found a very small source (1.5% of the riverine flux) or a very small sink (-1.8% of the riverine flux, corrected for modern estimate of river flux) of Ni, respectively. </w:t>
      </w:r>
      <w:del w:id="268" w:author="Eva Juliet Baransky" w:date="2021-09-06T22:05:00Z">
        <w:r w:rsidDel="00343776">
          <w:delText>However, r</w:delText>
        </w:r>
      </w:del>
      <w:ins w:id="269" w:author="Eva Juliet Baransky" w:date="2021-09-06T22:05:00Z">
        <w:r w:rsidR="00343776">
          <w:t>R</w:t>
        </w:r>
      </w:ins>
      <w:r>
        <w:t>idge flanks of these temperatures (≥25℃) account for only 25% of the total convective heat loss from ridge flank type hydrothermal systems</w:t>
      </w:r>
      <w:del w:id="270" w:author="Eva Juliet Baransky" w:date="2021-09-06T22:05:00Z">
        <w:r w:rsidDel="00343776">
          <w:delText xml:space="preserve"> (and </w:delText>
        </w:r>
        <w:r w:rsidRPr="00373D70" w:rsidDel="00343776">
          <w:delText>17% of the total oceanic convective heat loss</w:delText>
        </w:r>
        <w:r w:rsidDel="00343776">
          <w:delText>)</w:delText>
        </w:r>
      </w:del>
      <w:r>
        <w:t xml:space="preserve">. The remaining 75% of the convective heat loss, and a significant portion of the fluid flux, comes from cooler ridge flank systems (≤25℃) which may create fluids with different Ni concentrations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commentRangeStart w:id="271"/>
      <w:r>
        <w:t>.</w:t>
      </w:r>
      <w:r w:rsidR="00077FC1">
        <w:t xml:space="preserve"> </w:t>
      </w:r>
      <w:commentRangeEnd w:id="271"/>
      <w:r w:rsidR="00900C11">
        <w:rPr>
          <w:rStyle w:val="CommentReference"/>
        </w:rPr>
        <w:commentReference w:id="271"/>
      </w:r>
      <w:del w:id="272" w:author="Eva Juliet Baransky" w:date="2021-09-06T22:05:00Z">
        <w:r w:rsidR="00077FC1" w:rsidDel="009C34D5">
          <w:delText>[include estimates of flux here]</w:delText>
        </w:r>
      </w:del>
    </w:p>
    <w:p w14:paraId="5DE4BAC9" w14:textId="77777777" w:rsidR="00A4366F" w:rsidRDefault="00A4366F" w:rsidP="00062B29">
      <w:pPr>
        <w:pStyle w:val="Heading3"/>
      </w:pPr>
      <w:r>
        <w:t>Benthic flux from Mn Oxide cycling</w:t>
      </w:r>
    </w:p>
    <w:p w14:paraId="2ADE9A72" w14:textId="224D0399" w:rsidR="00A4366F" w:rsidRDefault="00A4366F" w:rsidP="00A4366F">
      <w:pPr>
        <w:jc w:val="both"/>
      </w:pPr>
      <w:r>
        <w:tab/>
      </w:r>
      <w:commentRangeStart w:id="273"/>
      <w:r>
        <w:t xml:space="preserve">A recent hypothesis suggests that the redox cycling of Mn oxides in suboxic sediment columns acts as a benthic flux </w:t>
      </w:r>
      <w:ins w:id="274" w:author="Eva Juliet Baransky" w:date="2021-09-06T22:09:00Z">
        <w:r w:rsidR="003D0557">
          <w:t xml:space="preserve">of Ni into the ocean </w:t>
        </w:r>
      </w:ins>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62311B">
        <w:rPr>
          <w:noProof/>
        </w:rPr>
        <w:t>(Little et al., 2020)</w:t>
      </w:r>
      <w:r>
        <w:fldChar w:fldCharType="end"/>
      </w:r>
      <w:r>
        <w:t>.</w:t>
      </w:r>
      <w:del w:id="275" w:author="Eva Juliet Baransky" w:date="2021-09-06T22:09:00Z">
        <w:r w:rsidDel="003D0557">
          <w:delText xml:space="preserve"> However, while Mn oxide redox cycling has an obvious impact on the distribution of Ni, the available data do not support such a process</w:delText>
        </w:r>
        <w:commentRangeEnd w:id="273"/>
        <w:r w:rsidR="00575264" w:rsidDel="003D0557">
          <w:rPr>
            <w:rStyle w:val="CommentReference"/>
          </w:rPr>
          <w:commentReference w:id="273"/>
        </w:r>
      </w:del>
      <w:r>
        <w:t>. In pelagic sediments, the oxidation of organic matter</w:t>
      </w:r>
      <w:ins w:id="276" w:author="Eva Juliet Baransky" w:date="2021-09-06T22:09:00Z">
        <w:r w:rsidR="003D0557">
          <w:t xml:space="preserve"> down the sediment column</w:t>
        </w:r>
      </w:ins>
      <w:r>
        <w:t xml:space="preserve"> results in a cascade of redox reactions</w:t>
      </w:r>
      <w:del w:id="277" w:author="Eva Juliet Baransky" w:date="2021-09-06T22:09:00Z">
        <w:r w:rsidDel="003D0557">
          <w:delText xml:space="preserve"> down the sediment column</w:delText>
        </w:r>
      </w:del>
      <w:r>
        <w:t xml:space="preserve">, as each oxidant is exhausted </w:t>
      </w:r>
      <w:r>
        <w:fldChar w:fldCharType="begin" w:fldLock="1"/>
      </w:r>
      <w:r>
        <w:instrText>ADDIN CSL_CITATION {"citationItems":[{"id":"ITEM-1","itemData":{"DOI":"10.1016/0016-7037(79)90095-4","ISSN":"00167037","abstract":"Pore water profiles of total-CO2, pH, PO3-4, NO-3 plus NO-2, SO2-4, S2-, Fe2+ and Mn2+ have been obtained in cores from pelagic sediments of the eastern equatorial Atlantic under waters of moderate to high productivity. These profiles reveal that oxidants are consumed in order of decreasing energy production per mole of organic carbon oxidized (O2 &gt; manganese oxides ~ nitrate &gt; iron oxides &gt; sulfate). Total CO2 concentrations reflect organic regeneration and calcite dissolution. Phosphate profiles are consistent with organic regeneration and with the effects of release and uptake during inorganic reactions. Nitrate profiles reflect organic regeneration and nitrate reduction, while dissolved iron and manganese profiles suggest reduction of the solid oxide phases, upward fluxes of dissolved metals and subsequent entrapment in the sediment column. Sulfate values are constant and sulfide is absent, reflecting the absence of strongly anoxic conditions. © 1979.","author":[{"dropping-particle":"","family":"Froelich","given":"P. N.","non-dropping-particle":"","parse-names":false,"suffix":""},{"dropping-particle":"","family":"Klinkhammer","given":"G. P.","non-dropping-particle":"","parse-names":false,"suffix":""},{"dropping-particle":"","family":"Bender","given":"M. L.","non-dropping-particle":"","parse-names":false,"suffix":""},{"dropping-particle":"","family":"Luedtke","given":"N. A.","non-dropping-particle":"","parse-names":false,"suffix":""},{"dropping-particle":"","family":"Heath","given":"G. R.","non-dropping-particle":"","parse-names":false,"suffix":""},{"dropping-particle":"","family":"Cullen","given":"Doug","non-dropping-particle":"","parse-names":false,"suffix":""},{"dropping-particle":"","family":"Dauphin","given":"Paul","non-dropping-particle":"","parse-names":false,"suffix":""},{"dropping-particle":"","family":"Hammond","given":"Doug","non-dropping-particle":"","parse-names":false,"suffix":""},{"dropping-particle":"","family":"Hartman","given":"Blayne","non-dropping-particle":"","parse-names":false,"suffix":""},{"dropping-particle":"","family":"Maynard","given":"Val","non-dropping-particle":"","parse-names":false,"suffix":""}],"container-title":"Geochimica et Cosmochimica Acta","id":"ITEM-1","issue":"7","issued":{"date-parts":[["1979"]]},"page":"1075-1090","title":"Early oxidation of organic matter in pelagic sediments of the eastern equatorial Atlantic: suboxic diagenesis","type":"article-journal","volume":"43"},"uris":["http://www.mendeley.com/documents/?uuid=3d62c93b-d7dc-4194-8e68-5ceaf153739f"]},{"id":"ITEM-2","itemData":{"DOI":"10.1016/0012-821X(82)90054-1","ISSN":"0012821X","abstract":"The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Letters","id":"ITEM-2","issue":"2","issued":{"date-parts":[["1982"]]},"page":"211-219","title":"Metal diagenesis in oxic marine sediments","type":"article-journal","volume":"61"},"uris":["http://www.mendeley.com/documents/?uuid=ef14bd28-5892-46de-b478-bb019be1317c"]},{"id":"ITEM-3","itemData":{"DOI":"10.1016/0012-821X(80)90151-X","ISSN":"0012821X","abstract":"Concentrations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Letters","id":"ITEM-3","issue":"1","issued":{"date-parts":[["1980"]]},"page":"81-101","title":"Early diagenesis in sediments from the eastern equatorial Pacific, II. Pore water metal results","type":"article-journal","volume":"49"},"uris":["http://www.mendeley.com/documents/?uuid=d6cac960-457c-461b-89cb-c96deec05729"]},{"id":"ITEM-4","itemData":{"DOI":"10.1016/0016-7037(90)90149-F","ISSN":"00167037","abstract":"The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Acta","id":"ITEM-4","issue":"5","issued":{"date-parts":[["1990"]]},"page":"1233-1246","title":"Early diagenesis in differing depositional environments: The response of transition metals in pore water","type":"article-journal","volume":"54"},"uris":["http://www.mendeley.com/documents/?uuid=63b9a57b-7278-4e6f-82a2-71f3bc830a37"]}],"mendeley":{"formattedCitation":"(Froelich et al., 1979; Klinkhammer et al., 1982; Klinkhammer, 1980; Shaw et al., 1990)","manualFormatting":"(e.g., Froelich et al., 1979; Klinkhammer et al., 1982; Klinkhammer, 1980; Shaw et al., 1990)","plainTextFormattedCitation":"(Froelich et al., 1979; Klinkhammer et al., 1982; Klinkhammer, 1980; Shaw et al., 1990)","previouslyFormattedCitation":"(Froelich et al., 1979; Klinkhammer et al., 1982; Klinkhammer, 1980; Shaw et al., 1990)"},"properties":{"noteIndex":0},"schema":"https://github.com/citation-style-language/schema/raw/master/csl-citation.json"}</w:instrText>
      </w:r>
      <w:r>
        <w:fldChar w:fldCharType="separate"/>
      </w:r>
      <w:r w:rsidRPr="001206F0">
        <w:rPr>
          <w:noProof/>
        </w:rPr>
        <w:t>(</w:t>
      </w:r>
      <w:r w:rsidRPr="006A57AB">
        <w:rPr>
          <w:i/>
          <w:iCs/>
          <w:noProof/>
        </w:rPr>
        <w:t>e.g.,</w:t>
      </w:r>
      <w:r>
        <w:rPr>
          <w:noProof/>
        </w:rPr>
        <w:t xml:space="preserve"> </w:t>
      </w:r>
      <w:r w:rsidRPr="001206F0">
        <w:rPr>
          <w:noProof/>
        </w:rPr>
        <w:t>Froelich et al., 1979; Klinkhammer et al., 1982; Klinkhammer, 1980; Shaw et al., 1990)</w:t>
      </w:r>
      <w:r>
        <w:fldChar w:fldCharType="end"/>
      </w:r>
      <w:r>
        <w:t>. Down this sequence, Mn oxides are reduced and Mn</w:t>
      </w:r>
      <w:ins w:id="278" w:author="Eva Juliet Baransky" w:date="2021-09-06T22:09:00Z">
        <w:r w:rsidR="003D0557">
          <w:t>,</w:t>
        </w:r>
      </w:ins>
      <w:r>
        <w:t xml:space="preserve"> along with its associated metals</w:t>
      </w:r>
      <w:del w:id="279" w:author="Eva Juliet Baransky" w:date="2021-09-06T22:10:00Z">
        <w:r w:rsidDel="003D0557">
          <w:delText>,</w:delText>
        </w:r>
      </w:del>
      <w:r>
        <w:t xml:space="preserve"> such as Ni, are released to porewater </w:t>
      </w:r>
      <w:r>
        <w:fldChar w:fldCharType="begin" w:fldLock="1"/>
      </w:r>
      <w:r>
        <w:instrText>ADDIN CSL_CITATION {"citationItems":[{"id":"ITEM-1","itemData":{"DOI":"10.1016/0012-821X(86)90023-3","ISSN":"0012821X","abstract":"We present data showing enrichments of metals Mn, Cu, V, Cr, Cd and Ni and dissolved organic matter (DOM) in surficial pore waters, depths &lt; 1 cm, at a metalliferous sediment site in the Pacific. We also present a model of metal release during particulate organic carbon (POC) oxidation and opal dissolution at the sediment-seawater interface. A comparison of measured interfacial metal concentrations with those predicted from the model suggest that Cd, Ni and Cr are released during oxidation of POC at the sediment-seawater interface. However, for V, Cu and Mn additional 'source(s)' and/or processes are required to account for the measured interfacial concentrations. For Cu, recycling via interfacial remineralization and release to bottom waters, with subsequent scavenging out of bottom waters by particulates, probably provides the major additional 'source'. For V, we suggest that, in addition to some contribution from a benthic flux-bottom water scavenging scenario, complexation with DOM at the interface serves as a trap to accumulate V released from particulates in the zone of oxygen reduction. For manganese, we suggest that most of the interfacial pore water content is produced from reduction of sedimentary Mn(IV) by reactions with DOM at the sediment-seawater interface. The calculated benthic flux of manganese as a result of this reaction may account for a large fraction of the particulate manganese rain that is apparently not preserved in the sediment at this site. © 1986.","author":[{"dropping-particle":"","family":"Heggie","given":"D.","non-dropping-particle":"","parse-names":false,"suffix":""},{"dropping-particle":"","family":"Kahn","given":"D.","non-dropping-particle":"","parse-names":false,"suffix":""},{"dropping-particle":"","family":"Fischer","given":"K.","non-dropping-particle":"","parse-names":false,"suffix":""}],"container-title":"Earth and Planetary Science Letters","id":"ITEM-1","issue":"1-2","issued":{"date-parts":[["1986"]]},"page":"106-116","title":"Trace metals in metalliferous sediments, MANOP Site M: interfacial pore water profiles","type":"article-journal","volume":"80"},"uris":["http://www.mendeley.com/documents/?uuid=b5eaa0ee-d09e-4e1c-9c09-1b854f44a26d"]},{"id":"ITEM-2","itemData":{"author":[{"dropping-particle":"","family":"Versteegh","given":"G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water","type":"article-journal","volume":"54"},"uris":["http://www.mendeley.com/documents/?uuid=63b9a57b-7278-4e6f-82a2-71f3bc830a37"]},{"id":"ITEM-4","itemData":{"DOI":"10.1016/0012-821X(82)90054-1","ISSN":"0012821X","abstract":"The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Letters","id":"ITEM-4","issue":"2","issued":{"date-parts":[["1982"]]},"page":"211-219","title":"Metal diagenesis in oxic marine sediments","type":"article-journal","volume":"61"},"uris":["http://www.mendeley.com/documents/?uuid=ef14bd28-5892-46de-b478-bb019be1317c"]}],"mendeley":{"formattedCitation":"(Heggie et al., 1986; Klinkhammer et al., 1982; Shaw et al., 1990; Versteegh et al., 2021)","manualFormatting":"(e.g., Heggie et al., 1986; Klinkhammer et al., 1982; Shaw et al., 1990; Versteegh et al., 2021)","plainTextFormattedCitation":"(Heggie et al., 1986; Klinkhammer et al., 1982; Shaw et al., 1990; Versteegh et al., 2021)","previouslyFormattedCitation":"(Heggie et al., 1986; Klinkhammer et al., 1982; Shaw et al., 1990; Versteegh et al., 2021)"},"properties":{"noteIndex":0},"schema":"https://github.com/citation-style-language/schema/raw/master/csl-citation.json"}</w:instrText>
      </w:r>
      <w:r>
        <w:fldChar w:fldCharType="separate"/>
      </w:r>
      <w:r w:rsidRPr="00DA6442">
        <w:rPr>
          <w:noProof/>
        </w:rPr>
        <w:t>(</w:t>
      </w:r>
      <w:r w:rsidRPr="006A57AB">
        <w:rPr>
          <w:i/>
          <w:iCs/>
          <w:noProof/>
        </w:rPr>
        <w:t xml:space="preserve">e.g., </w:t>
      </w:r>
      <w:r w:rsidRPr="00DA6442">
        <w:rPr>
          <w:noProof/>
        </w:rPr>
        <w:t>Heggie et al., 1986; Klinkhammer et al., 1982; Shaw et al., 1990; Versteegh et al., 2021)</w:t>
      </w:r>
      <w:r>
        <w:fldChar w:fldCharType="end"/>
      </w:r>
      <w:r>
        <w:t xml:space="preserve">. As Mn diffuses upward, it </w:t>
      </w:r>
      <w:ins w:id="280" w:author="Eva Juliet Baransky" w:date="2021-09-06T22:13:00Z">
        <w:r w:rsidR="003D0557">
          <w:t xml:space="preserve">is reoxidized </w:t>
        </w:r>
      </w:ins>
      <w:r>
        <w:t xml:space="preserve">and precipitates as Mn oxides, creating a Mn oxide “cap” which </w:t>
      </w:r>
      <w:del w:id="281" w:author="Eva Juliet Baransky" w:date="2021-09-06T22:13:00Z">
        <w:r w:rsidDel="003D0557">
          <w:delText>re</w:delText>
        </w:r>
      </w:del>
      <w:r>
        <w:t xml:space="preserve">sorbs the released Ni. However, in areas with low oxygen, the </w:t>
      </w:r>
      <w:r>
        <w:lastRenderedPageBreak/>
        <w:t xml:space="preserve">porewater Ni may not get efficiently trapped and diffuses up into the bottom water </w:t>
      </w:r>
      <w:r>
        <w:fldChar w:fldCharType="begin" w:fldLock="1"/>
      </w:r>
      <w:r>
        <w:instrText>ADDIN CSL_CITATION {"citationItems":[{"id":"ITEM-1","itemData":{"DOI":"10.1016/0016-7037(90)90149-F","ISSN":"00167037","abstract":"The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Acta","id":"ITEM-1","issue":"5","issued":{"date-parts":[["1990"]]},"page":"1233-1246","title":"Early diagenesis in differing depositional environments: The response of transition metals in pore water","type":"article-journal","volume":"54"},"uris":["http://www.mendeley.com/documents/?uuid=63b9a57b-7278-4e6f-82a2-71f3bc830a37"]}],"mendeley":{"formattedCitation":"(Shaw et al., 1990)","manualFormatting":"(see San Nicolas Basin in Shaw et al. (1990)","plainTextFormattedCitation":"(Shaw et al., 1990)","previouslyFormattedCitation":"(Shaw et al., 1990)"},"properties":{"noteIndex":0},"schema":"https://github.com/citation-style-language/schema/raw/master/csl-citation.json"}</w:instrText>
      </w:r>
      <w:r>
        <w:fldChar w:fldCharType="separate"/>
      </w:r>
      <w:r w:rsidRPr="00045E87">
        <w:rPr>
          <w:noProof/>
        </w:rPr>
        <w:t>(</w:t>
      </w:r>
      <w:r>
        <w:rPr>
          <w:noProof/>
        </w:rPr>
        <w:t xml:space="preserve">see </w:t>
      </w:r>
      <w:r w:rsidRPr="00045E87">
        <w:rPr>
          <w:noProof/>
        </w:rPr>
        <w:t xml:space="preserve">San Nicolas Basin </w:t>
      </w:r>
      <w:r>
        <w:rPr>
          <w:noProof/>
        </w:rPr>
        <w:t xml:space="preserve">in </w:t>
      </w:r>
      <w:r w:rsidRPr="00045E87">
        <w:rPr>
          <w:noProof/>
        </w:rPr>
        <w:t xml:space="preserve">Shaw et al. </w:t>
      </w:r>
      <w:r>
        <w:rPr>
          <w:noProof/>
        </w:rPr>
        <w:t>(</w:t>
      </w:r>
      <w:r w:rsidRPr="00045E87">
        <w:rPr>
          <w:noProof/>
        </w:rPr>
        <w:t>1990)</w:t>
      </w:r>
      <w:r>
        <w:fldChar w:fldCharType="end"/>
      </w:r>
      <w:r>
        <w:t xml:space="preserve">). </w:t>
      </w:r>
    </w:p>
    <w:p w14:paraId="38D7D0B2" w14:textId="5B20580B" w:rsidR="00A4366F" w:rsidRDefault="00A4366F" w:rsidP="00A4366F">
      <w:pPr>
        <w:ind w:firstLine="720"/>
        <w:jc w:val="both"/>
      </w:pPr>
      <w:r>
        <w:t xml:space="preserve">Little et al. (2020) hypothesize this process </w:t>
      </w:r>
      <w:del w:id="282" w:author="Eva Juliet Baransky" w:date="2021-09-06T22:13:00Z">
        <w:r w:rsidDel="003D0557">
          <w:delText xml:space="preserve">occurs in suboxic sediments and </w:delText>
        </w:r>
      </w:del>
      <w:r>
        <w:t>provides a significant amount of Ni to the ocean (0.6 to 2.3x10</w:t>
      </w:r>
      <w:r>
        <w:rPr>
          <w:vertAlign w:val="superscript"/>
        </w:rPr>
        <w:t>8</w:t>
      </w:r>
      <w:r>
        <w:t xml:space="preserve"> Ni mol/yr or 0.2 to 0.6 times the riverine flux)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B6334D">
        <w:rPr>
          <w:noProof/>
        </w:rPr>
        <w:t>(Little et al., 2020)</w:t>
      </w:r>
      <w:r>
        <w:fldChar w:fldCharType="end"/>
      </w:r>
      <w:r>
        <w:t xml:space="preserve">, but it is unclear </w:t>
      </w:r>
      <w:del w:id="283" w:author="Eva Juliet Baransky" w:date="2021-09-06T22:13:00Z">
        <w:r w:rsidDel="003D0557">
          <w:delText>if such</w:delText>
        </w:r>
      </w:del>
      <w:ins w:id="284" w:author="Eva Juliet Baransky" w:date="2021-09-06T22:13:00Z">
        <w:r w:rsidR="003D0557">
          <w:t>=</w:t>
        </w:r>
      </w:ins>
      <w:del w:id="285" w:author="Eva Juliet Baransky" w:date="2021-09-06T22:13:00Z">
        <w:r w:rsidDel="003D0557">
          <w:delText xml:space="preserve"> a</w:delText>
        </w:r>
      </w:del>
      <w:ins w:id="286" w:author="Eva Juliet Baransky" w:date="2021-09-06T22:14:00Z">
        <w:r w:rsidR="003D0557">
          <w:t xml:space="preserve"> the described</w:t>
        </w:r>
      </w:ins>
      <w:r>
        <w:t xml:space="preserve"> mechanism can feasibly provide a flux of this size. </w:t>
      </w:r>
      <w:ins w:id="287" w:author="Eva Juliet Baransky" w:date="2021-09-06T22:14:00Z">
        <w:r w:rsidR="003D0557">
          <w:t xml:space="preserve">The flux is proposed to occur in sub-oxic sediments (those at </w:t>
        </w:r>
      </w:ins>
      <w:ins w:id="288" w:author="Eva Juliet Baransky" w:date="2021-09-06T22:15:00Z">
        <w:r w:rsidR="003D0557">
          <w:t xml:space="preserve">&gt;1000m depth with sediment </w:t>
        </w:r>
      </w:ins>
      <w:ins w:id="289" w:author="Eva Juliet Baransky" w:date="2021-09-06T22:14:00Z">
        <w:r w:rsidR="003D0557">
          <w:t xml:space="preserve"> </w:t>
        </w:r>
      </w:ins>
      <w:del w:id="290" w:author="Eva Juliet Baransky" w:date="2021-09-06T22:15:00Z">
        <w:r w:rsidDel="003D0557">
          <w:delText xml:space="preserve">Sub-oxic sediments are defined as those at &gt;1000m water depth with sediment </w:delText>
        </w:r>
      </w:del>
      <w:r>
        <w:t>O</w:t>
      </w:r>
      <w:r>
        <w:rPr>
          <w:vertAlign w:val="subscript"/>
        </w:rPr>
        <w:t>2</w:t>
      </w:r>
      <w:r>
        <w:t xml:space="preserve"> penetration &lt;1cm</w:t>
      </w:r>
      <w:ins w:id="291" w:author="Eva Juliet Baransky" w:date="2021-09-06T22:15:00Z">
        <w:r w:rsidR="003D0557">
          <w:t xml:space="preserve">; </w:t>
        </w:r>
        <w:r w:rsidR="003D0557">
          <w:fldChar w:fldCharType="begin" w:fldLock="1"/>
        </w:r>
      </w:ins>
      <w:r w:rsidR="00335244">
        <w:instrText>ADDIN CSL_CITATION {"citationItems":[{"id":"ITEM-1","itemData":{"DOI":"10.1016/S0016-7037(99)00126-X","ISSN":"00167037","abstract":"We analyzed the redox sensitive elements V, Mo, U, Re and Cd in surface sediments from the Northwest African margin, the U.S. Northwest margin and the Arabian Sea to determine their response under a range of redox conditions. Where oxygen penetrates 1 cm or less into the sediments, Mo and V diffuse to the overlying water as Mn is reduced and remobilized. Authigenic enrichments of U, Re and Cd are evident under these redox conditions. With the onset of sulfate reduction, all of the metals accumulate authigenically with Re being by far the most enriched. General trends in authigenic metal accumulation are described by calculating authigenic fluxes for the 3 main redox regimes: oxic, reducing where oxygen penetrates ≤1 cm, and anoxic conditions. Using a simple diagenesis model and global estimates of organic carbon rain rate and bottom water oxygen concentrations, we calculate the area of sediments below 1000 m water depth in which oxygen penetration is ≤1 cm to be 4% of the ocean floor. We conclude that sediments where oxygen penetrates ≤1 cm release Mn, V and Mo to seawater at rates of 140%-260%, 60%-150% and 5%-10% of their respective riverine fluxes, using the authigenic metal concentrations and accumulation rates from this work and other literature. These sediments are sinks for Re, Cd and U, with burial fluxes of 70%-140%, 30%-80% and 20%-40%, respectively, of their dissolved riverine inputs. We modeled the sensitivity of the response of seawater Re, Cd and V concentrations to changes in the area of reducing sediments where oxygen penetrates ≤1 cm. Our analysis suggests a negligible change in seawater Re concentration, whereas seawater concentrations of Cd and V could have decreased and increased, respectively, by 5%-10% over 20 kyr if the area of reducing sediments increased by a factor of 2 and by 10%-20% if the area increased by a factor of 3. The concentration variations for a factor of 2 increase in the area of reducing sediments are at about the level of uncertainty of Cd/Ca and V/Ca ratios observed in foraminifera shells over the last 40 kyr. This implies that the area of reducing sediments in the ocean deeper than 1000 m (4%) has not been greater than twice the present value in the recent past.","author":[{"dropping-particle":"","family":"Morford","given":"Jennifer L.","non-dropping-particle":"","parse-names":false,"suffix":""},{"dropping-particle":"","family":"Emerson","given":"Steven","non-dropping-particle":"","parse-names":false,"suffix":""}],"container-title":"Geochimica et Cosmochimica Acta","id":"ITEM-1","issue":"11-12","issued":{"date-parts":[["1999"]]},"page":"1735-1750","title":"The geochemistry of redox sensitive trace metals in sediments","type":"article-journal","volume":"63"},"uris":["http://www.mendeley.com/documents/?uuid=1e78e426-33bd-4daf-a26c-61147c16024f"]}],"mendeley":{"formattedCitation":"(Morford and Emerson, 1999)","manualFormatting":"Morford and Emerson, (1999)","plainTextFormattedCitation":"(Morford and Emerson, 1999)","previouslyFormattedCitation":"(Morford and Emerson, 1999)"},"properties":{"noteIndex":0},"schema":"https://github.com/citation-style-language/schema/raw/master/csl-citation.json"}</w:instrText>
      </w:r>
      <w:r w:rsidR="003D0557">
        <w:fldChar w:fldCharType="separate"/>
      </w:r>
      <w:del w:id="292" w:author="Eva Juliet Baransky" w:date="2021-09-06T22:15:00Z">
        <w:r w:rsidR="003D0557" w:rsidRPr="003D0557" w:rsidDel="003D0557">
          <w:rPr>
            <w:noProof/>
          </w:rPr>
          <w:delText>(</w:delText>
        </w:r>
      </w:del>
      <w:r w:rsidR="003D0557" w:rsidRPr="003D0557">
        <w:rPr>
          <w:noProof/>
        </w:rPr>
        <w:t xml:space="preserve">Morford and Emerson, </w:t>
      </w:r>
      <w:ins w:id="293" w:author="Eva Juliet Baransky" w:date="2021-09-06T22:15:00Z">
        <w:r w:rsidR="003D0557">
          <w:rPr>
            <w:noProof/>
          </w:rPr>
          <w:t>(</w:t>
        </w:r>
      </w:ins>
      <w:r w:rsidR="003D0557" w:rsidRPr="003D0557">
        <w:rPr>
          <w:noProof/>
        </w:rPr>
        <w:t>1999)</w:t>
      </w:r>
      <w:ins w:id="294" w:author="Eva Juliet Baransky" w:date="2021-09-06T22:15:00Z">
        <w:r w:rsidR="003D0557">
          <w:fldChar w:fldCharType="end"/>
        </w:r>
        <w:r w:rsidR="003D0557">
          <w:t>)</w:t>
        </w:r>
        <w:r w:rsidR="00335244">
          <w:t>, as o</w:t>
        </w:r>
      </w:ins>
      <w:ins w:id="295" w:author="Eva Juliet Baransky" w:date="2021-09-06T22:16:00Z">
        <w:r w:rsidR="00335244">
          <w:t xml:space="preserve">xic sediments efficiently trap Ni in the Mn oxide cp and exhibit </w:t>
        </w:r>
        <w:r w:rsidR="00335244">
          <w:t xml:space="preserve">small to nonexistent gradients between bottom water and surface porewater Ni concentrations </w:t>
        </w:r>
        <w:r w:rsidR="00335244">
          <w:fldChar w:fldCharType="begin" w:fldLock="1"/>
        </w:r>
      </w:ins>
      <w:ins w:id="296" w:author="Eva Juliet Baransky" w:date="2021-09-06T22:18:00Z">
        <w:r w:rsidR="008706AA">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water","type":"article-journal","volume":"54"},"uris":["http://www.mendeley.com/documents/?uuid=63b9a57b-7278-4e6f-82a2-71f3bc830a37"]}],"mendeley":{"formattedCitation":"(Klinkhammer, 1980; Shaw et al., 1990; Versteegh et al., 2021)","manualFormatting":"(e.g., Klinkhammer, 1980; Shaw et al., 1990; Versteegh et al., 2021)","plainTextFormattedCitation":"(Klinkhammer, 1980; Shaw et al., 1990; Versteegh et al., 2021)","previouslyFormattedCitation":"(Klinkhammer, 1980; Shaw et al., 1990; Versteegh et al., 2021)"},"properties":{"noteIndex":0},"schema":"https://github.com/citation-style-language/schema/raw/master/csl-citation.json"}</w:instrText>
        </w:r>
      </w:ins>
      <w:ins w:id="297" w:author="Eva Juliet Baransky" w:date="2021-09-06T22:16:00Z">
        <w:r w:rsidR="00335244">
          <w:fldChar w:fldCharType="separate"/>
        </w:r>
        <w:r w:rsidR="00335244" w:rsidRPr="00D60060">
          <w:rPr>
            <w:noProof/>
          </w:rPr>
          <w:t>(</w:t>
        </w:r>
        <w:r w:rsidR="00335244" w:rsidRPr="00335244">
          <w:rPr>
            <w:i/>
            <w:iCs/>
            <w:noProof/>
            <w:rPrChange w:id="298" w:author="Eva Juliet Baransky" w:date="2021-09-06T22:17:00Z">
              <w:rPr>
                <w:noProof/>
              </w:rPr>
            </w:rPrChange>
          </w:rPr>
          <w:t>e.g.,</w:t>
        </w:r>
        <w:r w:rsidR="00335244">
          <w:rPr>
            <w:noProof/>
          </w:rPr>
          <w:t xml:space="preserve"> </w:t>
        </w:r>
        <w:r w:rsidR="00335244" w:rsidRPr="00D60060">
          <w:rPr>
            <w:noProof/>
          </w:rPr>
          <w:t>Klinkhammer, 1980; Shaw et al., 1990; Versteegh et al., 2021)</w:t>
        </w:r>
        <w:r w:rsidR="00335244">
          <w:fldChar w:fldCharType="end"/>
        </w:r>
        <w:r w:rsidR="00335244">
          <w:t xml:space="preserve">. </w:t>
        </w:r>
      </w:ins>
      <w:del w:id="299" w:author="Eva Juliet Baransky" w:date="2021-09-06T22:15:00Z">
        <w:r w:rsidDel="00335244">
          <w:delText xml:space="preserve"> and are estimated to have a Mn benthic flux of </w:delText>
        </w:r>
        <w:r w:rsidRPr="00973B8D" w:rsidDel="00335244">
          <w:delText>0.7–1.3</w:delText>
        </w:r>
        <w:r w:rsidDel="00335244">
          <w:delText>x</w:delText>
        </w:r>
        <w:r w:rsidRPr="00973B8D" w:rsidDel="00335244">
          <w:delText>10</w:delText>
        </w:r>
        <w:r w:rsidRPr="006A57AB" w:rsidDel="00335244">
          <w:rPr>
            <w:vertAlign w:val="superscript"/>
          </w:rPr>
          <w:delText>10</w:delText>
        </w:r>
        <w:r w:rsidDel="00335244">
          <w:delText xml:space="preserve"> Mn mol/yr </w:delText>
        </w:r>
        <w:r w:rsidDel="00335244">
          <w:fldChar w:fldCharType="begin" w:fldLock="1"/>
        </w:r>
        <w:r w:rsidDel="00335244">
          <w:delInstrText>ADDIN CSL_CITATION {"citationItems":[{"id":"ITEM-1","itemData":{"DOI":"10.1016/S0016-7037(99)00126-X","ISSN":"00167037","abstract":"We analyzed the redox sensitive elements V, Mo, U, Re and Cd in surface sediments from the Northwest African margin, the U.S. Northwest margin and the Arabian Sea to determine their response under a range of redox conditions. Where oxygen penetrates 1 cm or less into the sediments, Mo and V diffuse to the overlying water as Mn is reduced and remobilized. Authigenic enrichments of U, Re and Cd are evident under these redox conditions. With the onset of sulfate reduction, all of the metals accumulate authigenically with Re being by far the most enriched. General trends in authigenic metal accumulation are described by calculating authigenic fluxes for the 3 main redox regimes: oxic, reducing where oxygen penetrates ≤1 cm, and anoxic conditions. Using a simple diagenesis model and global estimates of organic carbon rain rate and bottom water oxygen concentrations, we calculate the area of sediments below 1000 m water depth in which oxygen penetration is ≤1 cm to be 4% of the ocean floor. We conclude that sediments where oxygen penetrates ≤1 cm release Mn, V and Mo to seawater at rates of 140%-260%, 60%-150% and 5%-10% of their respective riverine fluxes, using the authigenic metal concentrations and accumulation rates from this work and other literature. These sediments are sinks for Re, Cd and U, with burial fluxes of 70%-140%, 30%-80% and 20%-40%, respectively, of their dissolved riverine inputs. We modeled the sensitivity of the response of seawater Re, Cd and V concentrations to changes in the area of reducing sediments where oxygen penetrates ≤1 cm. Our analysis suggests a negligible change in seawater Re concentration, whereas seawater concentrations of Cd and V could have decreased and increased, respectively, by 5%-10% over 20 kyr if the area of reducing sediments increased by a factor of 2 and by 10%-20% if the area increased by a factor of 3. The concentration variations for a factor of 2 increase in the area of reducing sediments are at about the level of uncertainty of Cd/Ca and V/Ca ratios observed in foraminifera shells over the last 40 kyr. This implies that the area of reducing sediments in the ocean deeper than 1000 m (4%) has not been greater than twice the present value in the recent past.","author":[{"dropping-particle":"","family":"Morford","given":"Jennifer L.","non-dropping-particle":"","parse-names":false,"suffix":""},{"dropping-particle":"","family":"Emerson","given":"Steven","non-dropping-particle":"","parse-names":false,"suffix":""}],"container-title":"Geochimica et Cosmochimica Acta","id":"ITEM-1","issue":"11-12","issued":{"date-parts":[["1999"]]},"page":"1735-1750","title":"The geochemistry of redox sensitive trace metals in sediments","type":"article-journal","volume":"63"},"uris":["http://www.mendeley.com/documents/?uuid=1e78e426-33bd-4daf-a26c-61147c16024f"]}],"mendeley":{"formattedCitation":"(Morford and Emerson, 1999)","plainTextFormattedCitation":"(Morford and Emerson, 1999)","previouslyFormattedCitation":"(Morford and Emerson, 1999)"},"properties":{"noteIndex":0},"schema":"https://github.com/citation-style-language/schema/raw/master/csl-citation.json"}</w:delInstrText>
        </w:r>
        <w:r w:rsidDel="00335244">
          <w:fldChar w:fldCharType="separate"/>
        </w:r>
        <w:r w:rsidRPr="00007270" w:rsidDel="00335244">
          <w:rPr>
            <w:noProof/>
          </w:rPr>
          <w:delText>(Morford and Emerson, 1999)</w:delText>
        </w:r>
        <w:r w:rsidDel="00335244">
          <w:fldChar w:fldCharType="end"/>
        </w:r>
      </w:del>
      <w:r>
        <w:t xml:space="preserve">. To calculate the flux of Ni out of suboxic sediments, Little et al. (2020) assumed Ni fluxes are coupled to Mn and multiplied the Ni/Mn ratio from porewater in oxic sediments (MANOP sites H and M; </w:t>
      </w:r>
      <w:r>
        <w:fldChar w:fldCharType="begin" w:fldLock="1"/>
      </w:r>
      <w:r>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results","type":"article-journal","volume":"49"},"uris":["http://www.mendeley.com/documents/?uuid=d6cac960-457c-461b-89cb-c96deec05729"]}],"mendeley":{"formattedCitation":"(Klinkhammer, 1980)","manualFormatting":"Klinkhammer, (1980)","plainTextFormattedCitation":"(Klinkhammer, 1980)","previouslyFormattedCitation":"(Klinkhammer, 1980)"},"properties":{"noteIndex":0},"schema":"https://github.com/citation-style-language/schema/raw/master/csl-citation.json"}</w:instrText>
      </w:r>
      <w:r>
        <w:fldChar w:fldCharType="separate"/>
      </w:r>
      <w:r w:rsidRPr="00223377">
        <w:rPr>
          <w:noProof/>
        </w:rPr>
        <w:t xml:space="preserve">Klinkhammer, </w:t>
      </w:r>
      <w:r>
        <w:rPr>
          <w:noProof/>
        </w:rPr>
        <w:t>(</w:t>
      </w:r>
      <w:r w:rsidRPr="00223377">
        <w:rPr>
          <w:noProof/>
        </w:rPr>
        <w:t>1980)</w:t>
      </w:r>
      <w:r>
        <w:fldChar w:fldCharType="end"/>
      </w:r>
      <w:r>
        <w:t xml:space="preserve">) by the suboxic Mn benthic flux. </w:t>
      </w:r>
      <w:del w:id="300" w:author="Eva Juliet Baransky" w:date="2021-09-06T22:18:00Z">
        <w:r w:rsidDel="008706AA">
          <w:delText xml:space="preserve">(can calculate representative flux from Shaw maybe? To say whether or not the oxic values used were a good guess?). </w:delText>
        </w:r>
      </w:del>
    </w:p>
    <w:p w14:paraId="0B6C8987" w14:textId="7BF80296" w:rsidR="00A4366F" w:rsidRPr="00CE1C30" w:rsidRDefault="008706AA" w:rsidP="00062B29">
      <w:pPr>
        <w:spacing w:after="0"/>
        <w:ind w:firstLine="720"/>
        <w:jc w:val="both"/>
        <w:textAlignment w:val="baseline"/>
      </w:pPr>
      <w:ins w:id="301" w:author="Eva Juliet Baransky" w:date="2021-09-06T22:20:00Z">
        <w:r>
          <w:t xml:space="preserve">How feasible is this flux? </w:t>
        </w:r>
      </w:ins>
      <w:commentRangeStart w:id="302"/>
      <w:r w:rsidR="00A4366F">
        <w:t xml:space="preserve">Given suboxic sediments cover approximately 4% of the seafloor </w:t>
      </w:r>
      <w:r w:rsidR="00A4366F">
        <w:fldChar w:fldCharType="begin" w:fldLock="1"/>
      </w:r>
      <w:r w:rsidR="00A4366F">
        <w:instrText>ADDIN CSL_CITATION {"citationItems":[{"id":"ITEM-1","itemData":{"DOI":"10.1016/S0016-7037(99)00126-X","ISSN":"00167037","abstract":"We analyzed the redox sensitive elements V, Mo, U, Re and Cd in surface sediments from the Northwest African margin, the U.S. Northwest margin and the Arabian Sea to determine their response under a range of redox conditions. Where oxygen penetrates 1 cm or less into the sediments, Mo and V diffuse to the overlying water as Mn is reduced and remobilized. Authigenic enrichments of U, Re and Cd are evident under these redox conditions. With the onset of sulfate reduction, all of the metals accumulate authigenically with Re being by far the most enriched. General trends in authigenic metal accumulation are described by calculating authigenic fluxes for the 3 main redox regimes: oxic, reducing where oxygen penetrates ≤1 cm, and anoxic conditions. Using a simple diagenesis model and global estimates of organic carbon rain rate and bottom water oxygen concentrations, we calculate the area of sediments below 1000 m water depth in which oxygen penetration is ≤1 cm to be 4% of the ocean floor. We conclude that sediments where oxygen penetrates ≤1 cm release Mn, V and Mo to seawater at rates of 140%-260%, 60%-150% and 5%-10% of their respective riverine fluxes, using the authigenic metal concentrations and accumulation rates from this work and other literature. These sediments are sinks for Re, Cd and U, with burial fluxes of 70%-140%, 30%-80% and 20%-40%, respectively, of their dissolved riverine inputs. We modeled the sensitivity of the response of seawater Re, Cd and V concentrations to changes in the area of reducing sediments where oxygen penetrates ≤1 cm. Our analysis suggests a negligible change in seawater Re concentration, whereas seawater concentrations of Cd and V could have decreased and increased, respectively, by 5%-10% over 20 kyr if the area of reducing sediments increased by a factor of 2 and by 10%-20% if the area increased by a factor of 3. The concentration variations for a factor of 2 increase in the area of reducing sediments are at about the level of uncertainty of Cd/Ca and V/Ca ratios observed in foraminifera shells over the last 40 kyr. This implies that the area of reducing sediments in the ocean deeper than 1000 m (4%) has not been greater than twice the present value in the recent past.","author":[{"dropping-particle":"","family":"Morford","given":"Jennifer L.","non-dropping-particle":"","parse-names":false,"suffix":""},{"dropping-particle":"","family":"Emerson","given":"Steven","non-dropping-particle":"","parse-names":false,"suffix":""}],"container-title":"Geochimica et Cosmochimica Acta","id":"ITEM-1","issue":"11-12","issued":{"date-parts":[["1999"]]},"page":"1735-1750","title":"The geochemistry of redox sensitive trace metals in sediments","type":"article-journal","volume":"63"},"uris":["http://www.mendeley.com/documents/?uuid=1e78e426-33bd-4daf-a26c-61147c16024f"]}],"mendeley":{"formattedCitation":"(Morford and Emerson, 1999)","plainTextFormattedCitation":"(Morford and Emerson, 1999)","previouslyFormattedCitation":"(Morford and Emerson, 1999)"},"properties":{"noteIndex":0},"schema":"https://github.com/citation-style-language/schema/raw/master/csl-citation.json"}</w:instrText>
      </w:r>
      <w:r w:rsidR="00A4366F">
        <w:fldChar w:fldCharType="separate"/>
      </w:r>
      <w:r w:rsidR="00A4366F" w:rsidRPr="0097499C">
        <w:rPr>
          <w:noProof/>
        </w:rPr>
        <w:t>(Morford and Emerson, 1999)</w:t>
      </w:r>
      <w:r w:rsidR="00A4366F">
        <w:fldChar w:fldCharType="end"/>
      </w:r>
      <w:r w:rsidR="00A4366F">
        <w:t xml:space="preserve"> and area of the seafloor is ~354x10</w:t>
      </w:r>
      <w:r w:rsidR="00A4366F">
        <w:rPr>
          <w:vertAlign w:val="superscript"/>
        </w:rPr>
        <w:t>6</w:t>
      </w:r>
      <w:r w:rsidR="00A4366F">
        <w:t xml:space="preserve"> km</w:t>
      </w:r>
      <w:r w:rsidR="00A4366F">
        <w:rPr>
          <w:vertAlign w:val="superscript"/>
        </w:rPr>
        <w:t>2</w:t>
      </w:r>
      <w:r w:rsidR="00A4366F">
        <w:t xml:space="preserve"> </w:t>
      </w:r>
      <w:r w:rsidR="00A4366F">
        <w:fldChar w:fldCharType="begin" w:fldLock="1"/>
      </w:r>
      <w:r w:rsidR="00A4366F">
        <w:instrText>ADDIN CSL_CITATION {"citationItems":[{"id":"ITEM-1","itemData":{"DOI":"10.1021/es1012752","ISSN":"15205851","PMID":"21033734","abstract":"Depth and topography directly and indirectly influence most ocean environmental conditions, including light penetration and photosynthesis, sedimentation, current movements and stratification, and thus temperature and oxygen gradients. These parameters are thus likely to influence species distribution patterns and productivity in the oceans. They may be considered the foundation for any standardized classification of ocean ecosystems and important correlates of metrics of biodiversity (e.g., species richness and composition, fisheries). While statistics on ocean depth and topography are often quoted, how they were derived is rarely cited, and unless calculated using the same spatial resolution the resulting statistics will not be strictly comparable. We provide such statistics using the best available resolution (1-min) global bathymetry, and open source digital maps of the world's seas and oceans and countries' Exclusive Economic Zones, using a standardized methodology. We created a terrain map and calculated sea surface and seabed area, volume, and mean, standard deviation, maximum, and minimum, of both depth and slope. All the source data and our database are freely available online. We found that although the ocean is flat, and up to 71% of the area has a &lt; 1 degree slope. It had over 1 million approximately circular features that may be seamounts or sea-hills as well as prominent mountain ranges or ridges. However, currently available global data significantly underestimate seabed slopes. The 1-min data set used here predicts there are 68,669 seamounts compared to the 30,314 previously predicted using the same method but lower spatial resolution data. The ocean volume exceeds 1.3 billion km 3 (or 1.3 sextillion liters), and sea surface and seabed areas over 354 million km 2 . We propose the coefficient of variation of slope as an index of topographic heterogeneity. Future studies may improve on this database, for example by using a more detailed bathymetry, and in situ measured data. The database could be used to classify ocean features, such as abyssal plains, ridges, and slopes, and thus provide the basis for a standards based classification of ocean topography. © 2010 American Chemical Society.","author":[{"dropping-particle":"","family":"Costello","given":"Mark John","non-dropping-particle":"","parse-names":false,"suffix":""},{"dropping-particle":"","family":"Cheung","given":"Alan","non-dropping-particle":"","parse-names":false,"suffix":""},{"dropping-particle":"","family":"Hauwere","given":"Nathalie","non-dropping-particle":"De","parse-names":false,"suffix":""}],"container-title":"Environmental Science and Technology","id":"ITEM-1","issue":"23","issued":{"date-parts":[["2010"]]},"page":"8821-8828","title":"Surface area and the seabed area, volume, depth, slope, and topographic variation for the world's seas, oceans, and countries","type":"article-journal","volume":"44"},"uris":["http://www.mendeley.com/documents/?uuid=b7ca0ac1-c001-4ec2-baa2-aa24eb7978e0"]}],"mendeley":{"formattedCitation":"(Costello et al., 2010)","plainTextFormattedCitation":"(Costello et al., 2010)","previouslyFormattedCitation":"(Costello et al., 2010)"},"properties":{"noteIndex":0},"schema":"https://github.com/citation-style-language/schema/raw/master/csl-citation.json"}</w:instrText>
      </w:r>
      <w:r w:rsidR="00A4366F">
        <w:fldChar w:fldCharType="separate"/>
      </w:r>
      <w:r w:rsidR="00A4366F" w:rsidRPr="00B342D2">
        <w:rPr>
          <w:noProof/>
        </w:rPr>
        <w:t>(Costello et al., 2010)</w:t>
      </w:r>
      <w:r w:rsidR="00A4366F">
        <w:fldChar w:fldCharType="end"/>
      </w:r>
      <w:r w:rsidR="00A4366F">
        <w:t>, the benthic flux of Ni would be 400 to 1600 nmol Ni/cm</w:t>
      </w:r>
      <w:r w:rsidR="00A4366F">
        <w:rPr>
          <w:vertAlign w:val="superscript"/>
        </w:rPr>
        <w:t>2</w:t>
      </w:r>
      <w:r w:rsidR="00A4366F">
        <w:t xml:space="preserve"> kyr which is equal to or many times the delivery flux of Ni based on sediment trap data in the Atlantic </w:t>
      </w:r>
      <w:r w:rsidR="00A4366F">
        <w:fldChar w:fldCharType="begin" w:fldLock="1"/>
      </w:r>
      <w:r w:rsidR="00A4366F">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results","type":"article-journal","volume":"49"},"uris":["http://www.mendeley.com/documents/?uuid=d6cac960-457c-461b-89cb-c96deec05729"]},{"id":"ITEM-2","itemData":{"DOI":"10.1016/S0967-0637(98)00059-4","ISSN":"09670637","abstract":"Particulate fluxes of trace elements (Al, Cd, Co, Cu, Fe, Mn, Ni, P, Ti, V and Zn) in the northeast Atlantic Ocean (three positions at latitudes from 33°N to 54°N along ~20°W) were measured using time-series sediment traps between March 1992 and September 1994. Significant variabilities of fluxes with season and depth (1000 m to maximum of 4000 m) were observed only for 'biogenic elements', such as Cd, Ni, Zn or P. On the other hand, we found a distinct large-scale increase of fluxes into the deep-sea traps to the south for Al, Co, Fe, Mn and V. We attribute this latitudinal gradient to the increasing influence of the Saharan dust plume. The biogenic flux decreased towards the south. This trend was clearly visible for Cd and P only. The fluxes of other 'nutrient-like' elements, such as Ni or Zn, exhibited a general decrease between 53°N and 33°N. We compared our sedimentation flux data with published data from the western North Atlantic basins. For this purpose we corrected the deep-sea fluxes of Cu, Mn, Ni and Zn for their lithogenic fractions on the basis of Al, with average crustal material and granitic rocks as references. The comparison indicates that these 'excess' fluxes are a factor of at least 2 higher in the western basins for the selected elements. Estimated fluxes are in good agreement with reported atmospheric deposition in the two areas. The noted imbalance between the non-lithogenic atmospheric input of Mn and the determined 'excess flux' in the deep northeast Atlantic indicates an additional input in the form of a lateral flux of dissolved Mn(II) species and scavenging onto sinking particles. With respect to the mechanism of sedimentation, a unique behaviour is noticed for the refractory elements Co, Fe, Mn, Ti and V, which were found to correlate with the vertical transport oral (clay). The 'excess' fluxes of Cu, Ni and Zn are linearly related to C(org), whereas the overall relation of Cd to P fluxes exhibits a molar Cd/P ratio of 2.0 x 10-4, which is close to the ratio in the dissolved fractions in the northeast Atlantic.","author":[{"dropping-particle":"","family":"Kuss","given":"Joachim","non-dropping-particle":"","parse-names":false,"suffix":""},{"dropping-particle":"","family":"Kremling","given":"Klaus","non-dropping-particle":"","parse-names":false,"suffix":""}],"container-title":"Deep-Sea Research Part I: Oceanographic Research Papers","id":"ITEM-2","issue":"1","issued":{"date-parts":[["1999"]]},"page":"149-169","title":"Particulate trace element fluxes in the deep northeast Atlantic Ocean","type":"article-journal","volume":"46"},"uris":["http://www.mendeley.com/documents/?uuid=ae6ebbab-d2af-4f02-8752-116948d54e6b"]}],"mendeley":{"formattedCitation":"(Klinkhammer, 1980; Kuss and Kremling, 1999)","plainTextFormattedCitation":"(Klinkhammer, 1980; Kuss and Kremling, 1999)","previouslyFormattedCitation":"(Klinkhammer, 1980; Kuss and Kremling, 1999)"},"properties":{"noteIndex":0},"schema":"https://github.com/citation-style-language/schema/raw/master/csl-citation.json"}</w:instrText>
      </w:r>
      <w:r w:rsidR="00A4366F">
        <w:fldChar w:fldCharType="separate"/>
      </w:r>
      <w:r w:rsidR="00A4366F" w:rsidRPr="00DE20CA">
        <w:rPr>
          <w:noProof/>
        </w:rPr>
        <w:t>(Klinkhammer, 1980; Kuss and Kremling, 1999)</w:t>
      </w:r>
      <w:r w:rsidR="00A4366F">
        <w:fldChar w:fldCharType="end"/>
      </w:r>
      <w:r w:rsidR="00A4366F">
        <w:t xml:space="preserve">. Therefore, </w:t>
      </w:r>
      <w:ins w:id="303" w:author="Eva Juliet Baransky" w:date="2021-09-06T22:21:00Z">
        <w:r>
          <w:t xml:space="preserve">if the Atlantic sediment trap data is representative of the global oceans, </w:t>
        </w:r>
      </w:ins>
      <w:r w:rsidR="00A4366F">
        <w:t xml:space="preserve">all initially buried Ni must be mobilized to provide the described benthic flux, but Ni does get buried with sediment </w:t>
      </w:r>
      <w:r w:rsidR="00A4366F">
        <w:fldChar w:fldCharType="begin" w:fldLock="1"/>
      </w:r>
      <w:r w:rsidR="00A4366F">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water","type":"article-journal","volume":"54"},"uris":["http://www.mendeley.com/documents/?uuid=63b9a57b-7278-4e6f-82a2-71f3bc830a37"]}],"mendeley":{"formattedCitation":"(Little et al., 2020; Shaw et al., 1990; Versteegh et al., 2021)","plainTextFormattedCitation":"(Little et al., 2020; Shaw et al., 1990; Versteegh et al., 2021)","previouslyFormattedCitation":"(Little et al., 2020; Shaw et al., 1990; Versteegh et al., 2021)"},"properties":{"noteIndex":0},"schema":"https://github.com/citation-style-language/schema/raw/master/csl-citation.json"}</w:instrText>
      </w:r>
      <w:r w:rsidR="00A4366F">
        <w:fldChar w:fldCharType="separate"/>
      </w:r>
      <w:r w:rsidR="00A4366F" w:rsidRPr="007210F6">
        <w:rPr>
          <w:noProof/>
        </w:rPr>
        <w:t>(Little et al., 2020; Shaw et al., 1990; Versteegh et al., 2021)</w:t>
      </w:r>
      <w:r w:rsidR="00A4366F">
        <w:fldChar w:fldCharType="end"/>
      </w:r>
      <w:r w:rsidR="00A4366F">
        <w:t xml:space="preserve">. </w:t>
      </w:r>
      <w:del w:id="304" w:author="Eva Juliet Baransky" w:date="2021-09-06T22:19:00Z">
        <w:r w:rsidR="00A4366F" w:rsidDel="008706AA">
          <w:delText xml:space="preserve">Such a high benthic flux would not be necessary if it occurred in oxic settings as well, but this appears unlikely. Sediments from more common, pelagic oxic settings efficiently trap Ni in the Mn oxide cap and exhibit small to nonexistent gradients between bottom water and surface porewater Ni concentrations </w:delText>
        </w:r>
        <w:r w:rsidR="00A4366F" w:rsidDel="008706AA">
          <w:fldChar w:fldCharType="begin" w:fldLock="1"/>
        </w:r>
        <w:r w:rsidR="00A4366F" w:rsidDel="008706AA">
          <w:del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water","type":"article-journal","volume":"54"},"uris":["http://www.mendeley.com/documents/?uuid=63b9a57b-7278-4e6f-82a2-71f3bc830a37"]}],"mendeley":{"formattedCitation":"(Klinkhammer, 1980; Shaw et al., 1990; Versteegh et al., 2021)","plainTextFormattedCitation":"(Klinkhammer, 1980; Shaw et al., 1990; Versteegh et al., 2021)","previouslyFormattedCitation":"(Klinkhammer, 1980; Shaw et al., 1990; Versteegh et al., 2021)"},"properties":{"noteIndex":0},"schema":"https://github.com/citation-style-language/schema/raw/master/csl-citation.json"}</w:delInstrText>
        </w:r>
        <w:r w:rsidR="00A4366F" w:rsidDel="008706AA">
          <w:fldChar w:fldCharType="separate"/>
        </w:r>
        <w:r w:rsidR="00A4366F" w:rsidRPr="00D60060" w:rsidDel="008706AA">
          <w:rPr>
            <w:noProof/>
          </w:rPr>
          <w:delText>(Klinkhammer, 1980; Shaw et al., 1990; Versteegh et al., 2021)</w:delText>
        </w:r>
        <w:r w:rsidR="00A4366F" w:rsidDel="008706AA">
          <w:fldChar w:fldCharType="end"/>
        </w:r>
        <w:r w:rsidR="00A4366F" w:rsidDel="008706AA">
          <w:delText xml:space="preserve">. </w:delText>
        </w:r>
      </w:del>
      <w:r w:rsidR="00A4366F">
        <w:t>While there may be a benthic flux of Ni from suboxic sediments, it currently seems infeasible for the described mechanism to contribute such a significant Ni flux</w:t>
      </w:r>
      <w:ins w:id="305" w:author="Eva Juliet Baransky" w:date="2021-09-06T22:19:00Z">
        <w:r>
          <w:t>, and so we tentatively exclude it from the marine Ni budget here</w:t>
        </w:r>
      </w:ins>
      <w:r w:rsidR="00A4366F">
        <w:t>.</w:t>
      </w:r>
      <w:commentRangeEnd w:id="302"/>
      <w:r w:rsidR="00086C9E">
        <w:rPr>
          <w:rStyle w:val="CommentReference"/>
        </w:rPr>
        <w:commentReference w:id="302"/>
      </w:r>
    </w:p>
    <w:p w14:paraId="39E0333F" w14:textId="77777777" w:rsidR="005331E6" w:rsidRDefault="005331E6" w:rsidP="008E3EE2">
      <w:pPr>
        <w:pStyle w:val="Heading2"/>
      </w:pPr>
      <w:bookmarkStart w:id="306" w:name="_Toc78741995"/>
      <w:bookmarkStart w:id="307" w:name="_Toc78742111"/>
      <w:r>
        <w:t>Outputs</w:t>
      </w:r>
      <w:bookmarkEnd w:id="306"/>
      <w:bookmarkEnd w:id="307"/>
    </w:p>
    <w:p w14:paraId="691ACA88" w14:textId="2999A6A1" w:rsidR="005331E6" w:rsidRDefault="005331E6" w:rsidP="00F8651F">
      <w:pPr>
        <w:pStyle w:val="Heading4"/>
      </w:pPr>
      <w:r w:rsidRPr="008171A8">
        <w:t xml:space="preserve">Fe-Mn </w:t>
      </w:r>
      <w:r>
        <w:t>deposits</w:t>
      </w:r>
    </w:p>
    <w:p w14:paraId="2596DC2C" w14:textId="6D8B4188" w:rsidR="00050EB7" w:rsidRDefault="00277B76" w:rsidP="005331E6">
      <w:pPr>
        <w:spacing w:after="0"/>
        <w:ind w:firstLine="720"/>
        <w:jc w:val="both"/>
        <w:textAlignment w:val="baseline"/>
      </w:pPr>
      <w:r>
        <w:t>Ferromanganese</w:t>
      </w:r>
      <w:r w:rsidR="003A049B">
        <w:t xml:space="preserve"> </w:t>
      </w:r>
      <w:r w:rsidR="00FF5905">
        <w:t xml:space="preserve">(Fe-Mn) </w:t>
      </w:r>
      <w:r w:rsidR="003A049B">
        <w:t xml:space="preserve">deposits are potentially the most important output of Ni from the modern </w:t>
      </w:r>
      <w:r w:rsidR="00DF7963">
        <w:t>ocean but</w:t>
      </w:r>
      <w:r w:rsidR="003A049B">
        <w:t xml:space="preserve"> estimating the size of this sink </w:t>
      </w:r>
      <w:r w:rsidR="00B3716D">
        <w:t xml:space="preserve">has </w:t>
      </w:r>
      <w:del w:id="308" w:author="Eva Juliet Baransky" w:date="2021-09-06T22:24:00Z">
        <w:r w:rsidR="00B3716D" w:rsidDel="00267B35">
          <w:delText xml:space="preserve">remained </w:delText>
        </w:r>
      </w:del>
      <w:ins w:id="309" w:author="Eva Juliet Baransky" w:date="2021-09-06T22:24:00Z">
        <w:r w:rsidR="00267B35">
          <w:t>proven</w:t>
        </w:r>
        <w:r w:rsidR="00267B35">
          <w:t xml:space="preserve"> </w:t>
        </w:r>
      </w:ins>
      <w:r w:rsidR="003A049B">
        <w:t>challenging</w:t>
      </w:r>
      <w:ins w:id="310" w:author="Eva Juliet Baransky" w:date="2021-09-06T22:25:00Z">
        <w:r w:rsidR="00267B35">
          <w:t xml:space="preserve"> </w:t>
        </w:r>
        <w:r w:rsidR="00267B35">
          <w:fldChar w:fldCharType="begin" w:fldLock="1"/>
        </w:r>
      </w:ins>
      <w:r w:rsidR="004F04A6">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rsidR="00267B35">
        <w:fldChar w:fldCharType="separate"/>
      </w:r>
      <w:r w:rsidR="00267B35" w:rsidRPr="00267B35">
        <w:rPr>
          <w:noProof/>
        </w:rPr>
        <w:t>(Cameron and Vance, 2014; Gall et al., 2013; Little et al., 2020)</w:t>
      </w:r>
      <w:ins w:id="311" w:author="Eva Juliet Baransky" w:date="2021-09-06T22:25:00Z">
        <w:r w:rsidR="00267B35">
          <w:fldChar w:fldCharType="end"/>
        </w:r>
      </w:ins>
      <w:r>
        <w:t xml:space="preserve">. </w:t>
      </w:r>
      <w:r w:rsidR="00706ED2">
        <w:t>Ferromanganese</w:t>
      </w:r>
      <w:r w:rsidR="00AE7484">
        <w:t xml:space="preserve"> </w:t>
      </w:r>
      <w:r w:rsidR="00706ED2">
        <w:t>deposits</w:t>
      </w:r>
      <w:r w:rsidR="00AE7484">
        <w:t xml:space="preserve"> exist as crusts, nodules and dispersed minerals, </w:t>
      </w:r>
      <w:r w:rsidR="00D91D2D">
        <w:t>with</w:t>
      </w:r>
      <w:r w:rsidR="00AE7484">
        <w:t xml:space="preserve"> Fe-Mn crusts</w:t>
      </w:r>
      <w:r w:rsidR="00D91D2D">
        <w:t xml:space="preserve"> receiving significant attention</w:t>
      </w:r>
      <w:r w:rsidR="005823DF">
        <w:t xml:space="preserve"> in marine Ni budgets</w:t>
      </w:r>
      <w:ins w:id="312" w:author="Eva Juliet Baransky" w:date="2021-09-06T22:25:00Z">
        <w:r w:rsidR="00267B35">
          <w:t xml:space="preserve"> until recently</w:t>
        </w:r>
      </w:ins>
      <w:r w:rsidR="00AE7484">
        <w:t xml:space="preserve">. </w:t>
      </w:r>
      <w:r w:rsidR="00593C7A">
        <w:t>Nickel is enriched in Fe-Mn crusts relative to seawater by ca. 10</w:t>
      </w:r>
      <w:r w:rsidR="00593C7A">
        <w:rPr>
          <w:vertAlign w:val="superscript"/>
        </w:rPr>
        <w:t xml:space="preserve">6 </w:t>
      </w:r>
      <w:r w:rsidR="00CF219D">
        <w:rPr>
          <w:vertAlign w:val="superscript"/>
        </w:rPr>
        <w:fldChar w:fldCharType="begin" w:fldLock="1"/>
      </w:r>
      <w:r w:rsidR="00F96CE7">
        <w:rPr>
          <w:vertAlign w:val="superscript"/>
        </w:rPr>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F219D">
        <w:rPr>
          <w:vertAlign w:val="superscript"/>
        </w:rPr>
        <w:fldChar w:fldCharType="separate"/>
      </w:r>
      <w:r w:rsidR="00CF219D" w:rsidRPr="00CF219D">
        <w:rPr>
          <w:noProof/>
        </w:rPr>
        <w:t>(</w:t>
      </w:r>
      <w:r w:rsidR="00CF219D">
        <w:rPr>
          <w:noProof/>
        </w:rPr>
        <w:t xml:space="preserve">e.g., </w:t>
      </w:r>
      <w:r w:rsidR="00CF219D" w:rsidRPr="00CF219D">
        <w:rPr>
          <w:noProof/>
        </w:rPr>
        <w:t>Li and Schoonmaker, 2003)</w:t>
      </w:r>
      <w:r w:rsidR="00CF219D">
        <w:rPr>
          <w:vertAlign w:val="superscript"/>
        </w:rPr>
        <w:fldChar w:fldCharType="end"/>
      </w:r>
      <w:r w:rsidR="00ED05C9">
        <w:rPr>
          <w:vertAlign w:val="superscript"/>
        </w:rPr>
        <w:t xml:space="preserve"> </w:t>
      </w:r>
      <w:r w:rsidR="00ED05C9">
        <w:t xml:space="preserve">and is </w:t>
      </w:r>
      <w:r w:rsidR="00ED05C9" w:rsidRPr="00522B38">
        <w:t xml:space="preserve">primarily associated with Mn phases, </w:t>
      </w:r>
      <w:ins w:id="313" w:author="Eva Juliet Baransky" w:date="2021-09-06T22:26:00Z">
        <w:r w:rsidR="00267B35">
          <w:t xml:space="preserve">such as birnessite, </w:t>
        </w:r>
      </w:ins>
      <w:r w:rsidR="00ED05C9" w:rsidRPr="00522B38">
        <w:t>rather than Fe</w:t>
      </w:r>
      <w:r w:rsidR="00ED05C9">
        <w:t xml:space="preserve"> </w:t>
      </w:r>
      <w:r w:rsidR="00471664">
        <w:fldChar w:fldCharType="begin" w:fldLock="1"/>
      </w:r>
      <w:r w:rsidR="00F50CEF">
        <w:instrText>ADDIN CSL_CITATION {"citationItems":[{"id":"ITEM-1","itemData":{"DOI":"10.1016/j.chemgeo.2019.119276","ISSN":"00092541","abstract":"Deep-sea ferromanganese (Fe-Mn) nodules and crusts are rich in traditional and non-traditional metals with both current and emerging economic value. Mn(III,IV) oxides (e.g., phyllomanganates) are important host phases for these metals (e.g., Ni), which are structurally incorporated during nodule and Fe-Mn crust formation. Recrystallization of phyllomanganates can be catalyzed by aqueous Mn(II) (Mn(II)aq) during (bio)geochemical Mn redox cycling. The fate of structurally incorporated metals during such recrystallization of Mn(III,IV) oxides remains, however, poorly constrained. Here, we use a 62Ni isotope tracer to determine the exchangeability of dissolved Ni with structurally incorporated Ni in two deep-sea Fe-Mn nodules and one Fe-Mn crust. Ni exchange between solid and solution was investigated during reactions in 1 mM Mn(II)aq and in Mn(II)-free solutions under variable pH conditions (pH 5.5 and 7.5) over time. Sample characterization shows that all samples are of hydrogenetic or mixed hydrogenetic-diagenetic origin and Ni is preferentially associated with the phyllomanganates. Our Ni exchange experiments reveal that in some samples up to 25% of incorporated Ni is exchangeable with the fluid after 14 days. The prevalent reaction pathways exhibit pH-dependent behavior during phyllomanganate recrystallization and differ between sample types, with Mn(II)aq enhancing Ni exchange in the Fe-Mn crust-fluid system and Ni exchange being independent of Mn(II)aq concentrations in the Fe-Mn nodule-fluid systems. The exchangeability of structurally-incorporated Ni in Fe-Mn nodules and crusts indicates a labile behavior that potentially makes it available for biogeochemical processes in the marine environment.","author":[{"dropping-particle":"","family":"Hens","given":"Tobias","non-dropping-particle":"","parse-names":false,"suffix":""},{"dropping-particle":"","family":"Brugger","given":"Joël","non-dropping-particle":"","parse-names":false,"suffix":""},{"dropping-particle":"","family":"Etschmann","given":"Barbara","non-dropping-particle":"","parse-names":false,"suffix":""},{"dropping-particle":"","family":"Paterson","given":"David","non-dropping-particle":"","parse-names":false,"suffix":""},{"dropping-particle":"","family":"Brand","given":"Helen E.A.","non-dropping-particle":"","parse-names":false,"suffix":""},{"dropping-particle":"","family":"Whitworth","given":"Anne","non-dropping-particle":"","parse-names":false,"suffix":""},{"dropping-particle":"","family":"Frierdich","given":"Andrew J.","non-dropping-particle":"","parse-names":false,"suffix":""}],"container-title":"Chemical Geology","id":"ITEM-1","issued":{"date-parts":[["2019"]]},"title":"Nickel exchange between aqueous Ni(II) and deep-sea ferromanganese nodules and crusts","type":"article-journal"},"uris":["http://www.mendeley.com/documents/?uuid=7dc85165-828f-3bd6-aeb1-a6855e7b0263"]},{"id":"ITEM-2","itemData":{"DOI":"10.1016/S0025-3227(03)00122-1","ISSN":"00253227","abstract":"Marine Fe-Mn oxyhydroxide crusts form by precipitation of dissolved components from seawater. Three hydrogenetic crust samples (one phosphatized) and two hydrothermal Mn-oxide samples were subjected to a sequential-leaching procedure in order to determine the host phases of 40 elements. Those host-phase associations are discussed with respect to element speciation in seawater. The partitioning of elements between the two major phases, Mn oxide and Fe oxyhydroxide, can in a first-order approximation be explained by a simple sorption model related to the inorganic speciation of the elements in seawater, as has been proposed in earlier models. Free and weakly complexed cations, such as alkali and alkaline earth metals, Mn, Co, Ni, Zn, T1(I), and partly Y, are sorbed preferentially on the negatively charged surface of the MnO2 in hydrogenetic crusts. The driving force is a strong coulombic interaction. All neutral or negatively charged chloro (Cd, Hg, T1), carbonate (Cu, Y, Pb, and U), and hydroxide (Be, Sc, Ti, Fe, Zr, Nb, In, Sn, Sb, Te, Hf, Ta, Bi, Th, and T1(III)) complexes and oxyanions (V, Cr, As, Se, Mo, and W) bind to the slightly positively charged surface of the amorphous FeOOH phase. While coulombic interaction can explain the sorption of the negatively charged species, the binding of neutral species is based on specific chemical interaction. Organic complexation of elements in deep-ocean water seems to be at most of minor importance. Surface oxidation can explain some strong metal associations, e.g. of Co and T1 with the MnO2 and Te with the FeOOH. Sorption reactions initially driven by coulombic forces are often followed by the formation of specific bonds between the adsorbate and the atoms of the oxide surface. Differences in the associations of some metals between the non-phosphatized and phosphatized hydrogenetic crusts and between the hydrogenetic and the hydrothermal samples reflect the different physico-chemical environments of formation and speciations in oxic seawater vs. less-oxic fluids, especially for the redox-sensitive metals such as Mo and V. These environmental-related differences indicate that the methodology of chemical speciation used here in combination with spectroscopic methods may allow for the detection of changes in paleoceanographic conditions recorded during the several tens of millions of years of crust growth. © 2003 Elsevier Science B.V. All rights reserved.","author":[{"dropping-particle":"","family":"Koschinsky","given":"Andrea","non-dropping-particle":"","parse-names":false,"suffix":""},{"dropping-particle":"","family":"Hein","given":"James R.","non-dropping-particle":"","parse-names":false,"suffix":""}],"container-title":"Marine Geology","id":"ITEM-2","issue":"3-4","issued":{"date-parts":[["2003"]]},"page":"331-351","title":"Uptake of elements from seawater by ferromanganese crusts: Solid-phase associations and seawater speciation","type":"article-journal","volume":"198"},"uris":["http://www.mendeley.com/documents/?uuid=b9b517e6-d9ae-457f-8cbe-fd4f37d7daac"]},{"id":"ITEM-3","itemData":{"DOI":"10.2138/am.2007.2378","ISSN":"0003004X","abstract":"Marine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Mineralogist","id":"ITEM-3","issue":"7","issued":{"date-parts":[["2007"]]},"page":"1087-1092","title":"Crystal-chemistry of Ni in marine ferromanganese crusts nodules","type":"article-journal","volume":"92"},"uris":["http://www.mendeley.com/documents/?uuid=1042140e-082d-4b19-ad5b-465eb953dfad"]}],"mendeley":{"formattedCitation":"(Hens et al., 2019; Koschinsky and Hein, 2003; Peacock and Sherman, 2007a)","manualFormatting":"(e.g., Hens et al., 2019; Koschinsky and Hein, 2003; Peacock and Sherman, 2007a)","plainTextFormattedCitation":"(Hens et al., 2019; Koschinsky and Hein, 2003; Peacock and Sherman, 2007a)","previouslyFormattedCitation":"(Hens et al., 2019; Koschinsky and Hein, 2003; Peacock and Sherman, 2007a)"},"properties":{"noteIndex":0},"schema":"https://github.com/citation-style-language/schema/raw/master/csl-citation.json"}</w:instrText>
      </w:r>
      <w:r w:rsidR="00471664">
        <w:fldChar w:fldCharType="separate"/>
      </w:r>
      <w:r w:rsidR="00471664" w:rsidRPr="00471664">
        <w:rPr>
          <w:noProof/>
        </w:rPr>
        <w:t>(</w:t>
      </w:r>
      <w:r w:rsidR="00471664" w:rsidRPr="00062B29">
        <w:rPr>
          <w:i/>
          <w:iCs/>
          <w:noProof/>
        </w:rPr>
        <w:t>e.g.,</w:t>
      </w:r>
      <w:r w:rsidR="00471664">
        <w:rPr>
          <w:noProof/>
        </w:rPr>
        <w:t xml:space="preserve"> </w:t>
      </w:r>
      <w:r w:rsidR="00471664" w:rsidRPr="00471664">
        <w:rPr>
          <w:noProof/>
        </w:rPr>
        <w:t>Hens et al., 2019; Koschinsky and Hein, 2003; Peacock and Sherman, 2007a)</w:t>
      </w:r>
      <w:r w:rsidR="00471664">
        <w:fldChar w:fldCharType="end"/>
      </w:r>
      <w:r w:rsidR="00CF219D">
        <w:t>.</w:t>
      </w:r>
      <w:r w:rsidR="005B4219">
        <w:t xml:space="preserve"> </w:t>
      </w:r>
      <w:r w:rsidR="00183CEB">
        <w:fldChar w:fldCharType="begin" w:fldLock="1"/>
      </w:r>
      <w:r w:rsidR="00F50CEF">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sidR="00F50CEF">
        <w:rPr>
          <w:rFonts w:ascii="Cambria Math" w:hAnsi="Cambria Math" w:cs="Cambria Math"/>
        </w:rPr>
        <w:instrText>∼</w:instrText>
      </w:r>
      <w:r w:rsidR="00F50CEF">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2007b)","manualFormatting":"Peacock and Sherman, (2007b)","plainTextFormattedCitation":"(Peacock and Sherman, 2007b)","previouslyFormattedCitation":"(Peacock and Sherman, 2007b)"},"properties":{"noteIndex":0},"schema":"https://github.com/citation-style-language/schema/raw/master/csl-citation.json"}</w:instrText>
      </w:r>
      <w:r w:rsidR="00183CEB">
        <w:fldChar w:fldCharType="separate"/>
      </w:r>
      <w:r w:rsidR="00471664" w:rsidRPr="00471664">
        <w:rPr>
          <w:noProof/>
        </w:rPr>
        <w:t xml:space="preserve">Peacock and Sherman, </w:t>
      </w:r>
      <w:r w:rsidR="00471664">
        <w:rPr>
          <w:noProof/>
        </w:rPr>
        <w:t>(</w:t>
      </w:r>
      <w:r w:rsidR="00471664" w:rsidRPr="00471664">
        <w:rPr>
          <w:noProof/>
        </w:rPr>
        <w:t>2007b)</w:t>
      </w:r>
      <w:r w:rsidR="00183CEB">
        <w:fldChar w:fldCharType="end"/>
      </w:r>
      <w:r w:rsidR="00CF219D">
        <w:t xml:space="preserve"> </w:t>
      </w:r>
      <w:r w:rsidR="00471664">
        <w:t>developed a surface complexation model for the sorption of Ni onto hexagonal birnessite, an analog for natural phyllomanganates</w:t>
      </w:r>
      <w:r w:rsidR="007A3B29">
        <w:t>. Using their model</w:t>
      </w:r>
      <w:r w:rsidR="003469E7">
        <w:t xml:space="preserve"> with some assumptions</w:t>
      </w:r>
      <w:r w:rsidR="007A3B29">
        <w:t xml:space="preserve">, they predicted the </w:t>
      </w:r>
      <w:r w:rsidR="00AE7484">
        <w:t xml:space="preserve">dissolved Ni seawater </w:t>
      </w:r>
      <w:r w:rsidR="007A3B29">
        <w:t>concentration in equilibrium with birnessite</w:t>
      </w:r>
      <w:r w:rsidR="00F50CEF">
        <w:t>,</w:t>
      </w:r>
      <w:r w:rsidR="007A3B29">
        <w:t xml:space="preserve"> and</w:t>
      </w:r>
      <w:r w:rsidR="003469E7">
        <w:t>, while an approximation,</w:t>
      </w:r>
      <w:r w:rsidR="007A3B29">
        <w:t xml:space="preserve"> their </w:t>
      </w:r>
      <w:r w:rsidR="006E1886">
        <w:t xml:space="preserve">results </w:t>
      </w:r>
      <w:r w:rsidR="00F50CEF">
        <w:t xml:space="preserve">(7.2 nM) are surprisingly similar to concentrations found in modern </w:t>
      </w:r>
      <w:r w:rsidR="00F50CEF">
        <w:lastRenderedPageBreak/>
        <w:t xml:space="preserve">seawater (2-12nM) </w:t>
      </w:r>
      <w:r w:rsidR="00F50CEF">
        <w:fldChar w:fldCharType="begin" w:fldLock="1"/>
      </w:r>
      <w:r w:rsidR="006E0094">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Geology","id":"ITEM-4","issue":"June","issued":{"date-parts":[["2020"]]},"title":"A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Pacific","type":"article-journal","volume":"547"},"uris":["http://www.mendeley.com/documents/?uuid=59cb2e65-fe42-4eae-8b97-567888eed52f"]}],"mendeley":{"formattedCitation":"(Archer et al., 2020; Bruland, 1980; Cameron and Vance, 2014; Yang et al., 2020)","manualFormatting":"(e.g., Archer et al., 2020; Bruland, 1980; Cameron and Vance, 2014; Yang et al., 2020)","plainTextFormattedCitation":"(Archer et al., 2020; Bruland, 1980; Cameron and Vance, 2014; Yang et al., 2020)","previouslyFormattedCitation":"(Archer et al., 2020; Bruland, 1980; Cameron and Vance, 2014; Yang et al., 2020)"},"properties":{"noteIndex":0},"schema":"https://github.com/citation-style-language/schema/raw/master/csl-citation.json"}</w:instrText>
      </w:r>
      <w:r w:rsidR="00F50CEF">
        <w:fldChar w:fldCharType="separate"/>
      </w:r>
      <w:r w:rsidR="00F50CEF" w:rsidRPr="00F50CEF">
        <w:rPr>
          <w:noProof/>
        </w:rPr>
        <w:t>(</w:t>
      </w:r>
      <w:r w:rsidR="000C4816" w:rsidRPr="00062B29">
        <w:rPr>
          <w:i/>
          <w:iCs/>
          <w:noProof/>
        </w:rPr>
        <w:t>e.g.,</w:t>
      </w:r>
      <w:r w:rsidR="000C4816">
        <w:rPr>
          <w:noProof/>
        </w:rPr>
        <w:t xml:space="preserve"> </w:t>
      </w:r>
      <w:r w:rsidR="00F50CEF" w:rsidRPr="00F50CEF">
        <w:rPr>
          <w:noProof/>
        </w:rPr>
        <w:t>Archer et al., 2020; Bruland, 1980; Cameron and Vance, 2014; Yang et al., 2020)</w:t>
      </w:r>
      <w:r w:rsidR="00F50CEF">
        <w:fldChar w:fldCharType="end"/>
      </w:r>
      <w:r w:rsidR="00F50CEF">
        <w:t xml:space="preserve">. </w:t>
      </w:r>
      <w:r w:rsidR="005064B7">
        <w:t xml:space="preserve"> </w:t>
      </w:r>
    </w:p>
    <w:p w14:paraId="43D8AAA8" w14:textId="3AC029FD" w:rsidR="005331E6" w:rsidRPr="00282E0D" w:rsidRDefault="004A77C3" w:rsidP="005331E6">
      <w:pPr>
        <w:spacing w:after="0"/>
        <w:ind w:firstLine="720"/>
        <w:jc w:val="both"/>
        <w:textAlignment w:val="baseline"/>
      </w:pPr>
      <w:r>
        <w:t xml:space="preserve">Previous estimates </w:t>
      </w:r>
      <w:ins w:id="314" w:author="Eva Juliet Baransky" w:date="2021-09-06T22:26:00Z">
        <w:r w:rsidR="00267B35">
          <w:t xml:space="preserve">of the Ni flux into Fe-Mn deposits </w:t>
        </w:r>
      </w:ins>
      <w:r>
        <w:t xml:space="preserve">vary by an order of magnitude, which may be a consequence of the different approaches to quantifying the flux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fldChar w:fldCharType="separate"/>
      </w:r>
      <w:r w:rsidRPr="00AE1FC3">
        <w:rPr>
          <w:noProof/>
        </w:rPr>
        <w:t>(Cameron and Vance, 2014; Gall et al., 2013; Little et al., 2020)</w:t>
      </w:r>
      <w:r>
        <w:fldChar w:fldCharType="end"/>
      </w:r>
      <w:r>
        <w:t>. Past studies have</w:t>
      </w:r>
      <w:ins w:id="315" w:author="Eva Juliet Baransky" w:date="2021-09-06T22:27:00Z">
        <w:r w:rsidR="00082F5A">
          <w:t xml:space="preserve"> typically</w:t>
        </w:r>
      </w:ins>
      <w:r>
        <w:t xml:space="preserve"> either assumed Fe-Mn crust or </w:t>
      </w:r>
      <w:ins w:id="316" w:author="Eva Juliet Baransky" w:date="2021-09-06T22:27:00Z">
        <w:r w:rsidR="00082F5A">
          <w:t xml:space="preserve">dispersed Fe-Mn sediments </w:t>
        </w:r>
      </w:ins>
      <w:del w:id="317" w:author="Eva Juliet Baransky" w:date="2021-09-06T22:27:00Z">
        <w:r w:rsidDel="00082F5A">
          <w:delText xml:space="preserve">Mn-rich pelagic sediments </w:delText>
        </w:r>
      </w:del>
      <w:r>
        <w:t xml:space="preserve">are representative of the entire sink. We propose that these are not mutually exclusive and represent two distinct sinks, </w:t>
      </w:r>
      <w:r w:rsidR="00E77BC6">
        <w:t>as</w:t>
      </w:r>
      <w:r>
        <w:t xml:space="preserve"> </w:t>
      </w:r>
      <w:commentRangeStart w:id="318"/>
      <w:r>
        <w:t xml:space="preserve">suggested by previous authors </w:t>
      </w:r>
      <w:commentRangeEnd w:id="318"/>
      <w:r w:rsidR="00E77BC6">
        <w:rPr>
          <w:rStyle w:val="CommentReference"/>
        </w:rPr>
        <w:commentReference w:id="318"/>
      </w:r>
      <w:r>
        <w:fldChar w:fldCharType="begin" w:fldLock="1"/>
      </w:r>
      <w:r w:rsidR="00CF219D">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2021)","plainTextFormattedCitation":"(Gueguen and Rouxel, 2021)","previouslyFormattedCitation":"(Gueguen and Rouxel, 2021)"},"properties":{"noteIndex":0},"schema":"https://github.com/citation-style-language/schema/raw/master/csl-citation.json"}</w:instrText>
      </w:r>
      <w:r>
        <w:fldChar w:fldCharType="separate"/>
      </w:r>
      <w:r w:rsidRPr="00360A4B">
        <w:rPr>
          <w:noProof/>
        </w:rPr>
        <w:t>(Gueguen and Rouxel, 2021)</w:t>
      </w:r>
      <w:r>
        <w:fldChar w:fldCharType="end"/>
      </w:r>
      <w:r>
        <w:t xml:space="preserve">.  </w:t>
      </w:r>
      <w:r w:rsidR="00965AC4">
        <w:fldChar w:fldCharType="begin" w:fldLock="1"/>
      </w:r>
      <w:r w:rsidR="00F93226">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65AC4">
        <w:fldChar w:fldCharType="separate"/>
      </w:r>
      <w:r w:rsidR="00965AC4" w:rsidRPr="00965AC4">
        <w:rPr>
          <w:noProof/>
        </w:rPr>
        <w:t xml:space="preserve">Gall et al. </w:t>
      </w:r>
      <w:r w:rsidR="00965AC4">
        <w:rPr>
          <w:noProof/>
        </w:rPr>
        <w:t>(</w:t>
      </w:r>
      <w:r w:rsidR="00965AC4" w:rsidRPr="00965AC4">
        <w:rPr>
          <w:noProof/>
        </w:rPr>
        <w:t>2013)</w:t>
      </w:r>
      <w:r w:rsidR="00965AC4">
        <w:fldChar w:fldCharType="end"/>
      </w:r>
      <w:r w:rsidR="005331E6">
        <w:t xml:space="preserve"> estimated the flux of Ni into Fe-Mn deposits by multiplying the accumulation rate of Fe-Mn crust and nodules</w:t>
      </w:r>
      <w:r w:rsidR="00965AC4">
        <w:t xml:space="preserve"> (</w:t>
      </w:r>
      <w:del w:id="319" w:author="Eva Juliet Baransky" w:date="2021-09-06T22:28:00Z">
        <w:r w:rsidR="00DD3E02" w:rsidDel="00BD61A4">
          <w:delText>based on</w:delText>
        </w:r>
        <w:r w:rsidR="00965AC4" w:rsidDel="00BD61A4">
          <w:delText xml:space="preserve"> of five samples</w:delText>
        </w:r>
      </w:del>
      <w:ins w:id="320" w:author="Eva Juliet Baransky" w:date="2021-09-06T22:28:00Z">
        <w:r w:rsidR="00BD61A4">
          <w:t>n=5</w:t>
        </w:r>
      </w:ins>
      <w:r w:rsidR="00965AC4">
        <w:t>)</w:t>
      </w:r>
      <w:r w:rsidR="005331E6">
        <w:t xml:space="preserve"> by the average Fe-Mn crust </w:t>
      </w:r>
      <w:r w:rsidR="00965AC4">
        <w:t>concentration</w:t>
      </w:r>
      <w:r w:rsidR="005331E6">
        <w:t xml:space="preserve"> and a</w:t>
      </w:r>
      <w:r w:rsidR="00965AC4">
        <w:t xml:space="preserve">n </w:t>
      </w:r>
      <w:r w:rsidR="005331E6">
        <w:t xml:space="preserve">unexplained </w:t>
      </w:r>
      <w:r w:rsidR="00965AC4">
        <w:t xml:space="preserve">estimated </w:t>
      </w:r>
      <w:r w:rsidR="005331E6">
        <w:t>seafloor</w:t>
      </w:r>
      <w:r w:rsidR="00CF661E">
        <w:t xml:space="preserve"> </w:t>
      </w:r>
      <w:r w:rsidR="00965AC4">
        <w:t xml:space="preserve">coverage </w:t>
      </w:r>
      <w:r w:rsidR="00CF661E">
        <w:t>and calculated a total flux of 5.1x10</w:t>
      </w:r>
      <w:r w:rsidR="00CF661E">
        <w:rPr>
          <w:vertAlign w:val="superscript"/>
        </w:rPr>
        <w:t>8</w:t>
      </w:r>
      <w:r w:rsidR="00CF661E">
        <w:t xml:space="preserve"> Ni mol/yr</w:t>
      </w:r>
      <w:r w:rsidR="005331E6">
        <w:t xml:space="preserve">. </w:t>
      </w:r>
      <w:r>
        <w:t xml:space="preserve">Cameron and Vance (2014) estimated the flux of Ni into Fe-Mn deposits by coupling the Ni </w:t>
      </w:r>
      <w:ins w:id="321" w:author="Eva Juliet Baransky" w:date="2021-09-06T22:28:00Z">
        <w:r w:rsidR="00BD61A4">
          <w:t>flux</w:t>
        </w:r>
      </w:ins>
      <w:del w:id="322" w:author="Eva Juliet Baransky" w:date="2021-09-06T22:28:00Z">
        <w:r w:rsidDel="00BD61A4">
          <w:delText xml:space="preserve">marine budget </w:delText>
        </w:r>
      </w:del>
      <w:r>
        <w:t>with the better constrained Mo marine budget. By multiplying the Mo flux into Fe-Mn deposits by the average Ni/Mo in Fe-Mn crusts and nodules</w:t>
      </w:r>
      <w:ins w:id="323" w:author="Eva Juliet Baransky" w:date="2021-09-06T22:28:00Z">
        <w:r w:rsidR="00BD61A4">
          <w:t xml:space="preserve"> (n&gt;700)</w:t>
        </w:r>
      </w:ins>
      <w:r>
        <w:t>, they calculated an output flux of 1.5x10</w:t>
      </w:r>
      <w:r>
        <w:rPr>
          <w:vertAlign w:val="superscript"/>
        </w:rPr>
        <w:t>9</w:t>
      </w:r>
      <w:r>
        <w:t xml:space="preserve"> Ni mol/yr. </w:t>
      </w:r>
      <w:r w:rsidR="0003740B">
        <w:t>Both</w:t>
      </w:r>
      <w:r w:rsidR="00277B76">
        <w:t xml:space="preserve"> estimates assume that Fe-Mn crusts and nodules are representative of all Fe-Mn deposits. In</w:t>
      </w:r>
      <w:ins w:id="324" w:author="Eva Juliet Baransky" w:date="2021-09-06T22:30:00Z">
        <w:r w:rsidR="005326EA">
          <w:t>stead</w:t>
        </w:r>
      </w:ins>
      <w:del w:id="325" w:author="Eva Juliet Baransky" w:date="2021-09-06T22:30:00Z">
        <w:r w:rsidR="00277B76" w:rsidDel="005326EA">
          <w:delText xml:space="preserve"> contrast</w:delText>
        </w:r>
      </w:del>
      <w:r w:rsidR="00277B76">
        <w:t xml:space="preserve">, </w:t>
      </w:r>
      <w:r w:rsidR="00F93226">
        <w:fldChar w:fldCharType="begin" w:fldLock="1"/>
      </w:r>
      <w:r w:rsidR="009A0571">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2020)","manualFormatting":"Little et al. (2020)","plainTextFormattedCitation":"(Little et al., 2020)","previouslyFormattedCitation":"(Little et al., 2020)"},"properties":{"noteIndex":0},"schema":"https://github.com/citation-style-language/schema/raw/master/csl-citation.json"}</w:instrText>
      </w:r>
      <w:r w:rsidR="00F93226">
        <w:fldChar w:fldCharType="separate"/>
      </w:r>
      <w:r w:rsidR="00F93226" w:rsidRPr="00F93226">
        <w:rPr>
          <w:noProof/>
        </w:rPr>
        <w:t xml:space="preserve">Little et al. </w:t>
      </w:r>
      <w:r w:rsidR="00F93226">
        <w:rPr>
          <w:noProof/>
        </w:rPr>
        <w:t>(</w:t>
      </w:r>
      <w:r w:rsidR="00F93226" w:rsidRPr="00F93226">
        <w:rPr>
          <w:noProof/>
        </w:rPr>
        <w:t>2020)</w:t>
      </w:r>
      <w:r w:rsidR="00F93226">
        <w:fldChar w:fldCharType="end"/>
      </w:r>
      <w:r w:rsidR="00F93226">
        <w:t xml:space="preserve"> </w:t>
      </w:r>
      <w:r w:rsidR="0003740B">
        <w:t xml:space="preserve">slightly </w:t>
      </w:r>
      <w:r w:rsidR="00E36052">
        <w:t xml:space="preserve">decoupled </w:t>
      </w:r>
      <w:r w:rsidR="0003740B">
        <w:t>their estimates from Fe-Mn crusts by instead calculating</w:t>
      </w:r>
      <w:r w:rsidR="007248CE">
        <w:t xml:space="preserve"> the </w:t>
      </w:r>
      <w:r w:rsidR="0003740B">
        <w:t xml:space="preserve">flux of Ni into a </w:t>
      </w:r>
      <w:r w:rsidR="007F54C3">
        <w:t>pelagic clay</w:t>
      </w:r>
      <w:r w:rsidR="0003740B">
        <w:t>/oxic</w:t>
      </w:r>
      <w:r w:rsidR="007F54C3">
        <w:t xml:space="preserve"> sink</w:t>
      </w:r>
      <w:ins w:id="326" w:author="Eva Juliet Baransky" w:date="2021-09-06T22:29:00Z">
        <w:r w:rsidR="008C6512">
          <w:t xml:space="preserve"> which are functionally described as dispersed Fe-Mn oxides</w:t>
        </w:r>
      </w:ins>
      <w:ins w:id="327" w:author="Eva Juliet Baransky" w:date="2021-09-06T22:30:00Z">
        <w:r w:rsidR="005326EA">
          <w:t xml:space="preserve"> here</w:t>
        </w:r>
      </w:ins>
      <w:r w:rsidR="00BB4186">
        <w:t xml:space="preserve">. </w:t>
      </w:r>
      <w:del w:id="328" w:author="Eva Juliet Baransky" w:date="2021-09-06T22:29:00Z">
        <w:r w:rsidR="00BB4186" w:rsidDel="008C6512">
          <w:delText xml:space="preserve">Because their method of calculation functionally overlaps with how </w:delText>
        </w:r>
        <w:r w:rsidR="00DF7963" w:rsidDel="008C6512">
          <w:delText xml:space="preserve">dispersed Fe-Mn deposits </w:delText>
        </w:r>
        <w:r w:rsidR="00BB4186" w:rsidDel="008C6512">
          <w:delText xml:space="preserve">could be defined, </w:delText>
        </w:r>
        <w:r w:rsidR="00D94F89" w:rsidDel="008C6512">
          <w:delText>we</w:delText>
        </w:r>
        <w:r w:rsidR="00BB4186" w:rsidDel="008C6512">
          <w:delText xml:space="preserve"> consider th</w:delText>
        </w:r>
        <w:r w:rsidR="002B6CB4" w:rsidDel="008C6512">
          <w:delText>is</w:delText>
        </w:r>
        <w:r w:rsidR="00BB4186" w:rsidDel="008C6512">
          <w:delText xml:space="preserve"> an estimate of the Fe-Mn </w:delText>
        </w:r>
        <w:r w:rsidR="007F5D54" w:rsidDel="008C6512">
          <w:delText>deposit sink</w:delText>
        </w:r>
        <w:r w:rsidR="00277B76" w:rsidDel="008C6512">
          <w:delText xml:space="preserve">. </w:delText>
        </w:r>
      </w:del>
      <w:r w:rsidR="00F61036">
        <w:t xml:space="preserve">They assume that all Ni incorporated into pelagic clay is coupled to Mn and calculate </w:t>
      </w:r>
      <w:ins w:id="329" w:author="Eva Juliet Baransky" w:date="2021-09-06T22:31:00Z">
        <w:r w:rsidR="00D51DA4">
          <w:t>a</w:t>
        </w:r>
      </w:ins>
      <w:del w:id="330" w:author="Eva Juliet Baransky" w:date="2021-09-06T22:31:00Z">
        <w:r w:rsidR="00F61036" w:rsidDel="00D51DA4">
          <w:delText>the</w:delText>
        </w:r>
      </w:del>
      <w:r w:rsidR="00D94F89">
        <w:t xml:space="preserve"> Ni</w:t>
      </w:r>
      <w:r w:rsidR="00F61036">
        <w:t xml:space="preserve"> flux</w:t>
      </w:r>
      <w:ins w:id="331" w:author="Eva Juliet Baransky" w:date="2021-09-06T22:31:00Z">
        <w:r w:rsidR="00D51DA4">
          <w:t xml:space="preserve"> of</w:t>
        </w:r>
      </w:ins>
      <w:r w:rsidR="00F61036">
        <w:t xml:space="preserve"> </w:t>
      </w:r>
      <w:ins w:id="332" w:author="Eva Juliet Baransky" w:date="2021-09-06T22:31:00Z">
        <w:r w:rsidR="00D51DA4" w:rsidRPr="00964DE9">
          <w:t>1.5 to 5.9×10</w:t>
        </w:r>
        <w:r w:rsidR="00D51DA4" w:rsidRPr="00964DE9">
          <w:rPr>
            <w:vertAlign w:val="superscript"/>
          </w:rPr>
          <w:t>8</w:t>
        </w:r>
        <w:r w:rsidR="00D51DA4" w:rsidRPr="00964DE9">
          <w:t xml:space="preserve"> </w:t>
        </w:r>
        <w:r w:rsidR="00D51DA4">
          <w:t xml:space="preserve">Ni </w:t>
        </w:r>
        <w:r w:rsidR="00D51DA4" w:rsidRPr="00964DE9">
          <w:t>mol/yr</w:t>
        </w:r>
        <w:r w:rsidR="00D51DA4">
          <w:t xml:space="preserve"> </w:t>
        </w:r>
      </w:ins>
      <w:r w:rsidR="00F61036">
        <w:t>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del w:id="333" w:author="Eva Juliet Baransky" w:date="2021-09-06T22:31:00Z">
        <w:r w:rsidR="00964DE9" w:rsidDel="00D51DA4">
          <w:delText>They calculate the lowest range for Fe-Mn deposit sink</w:delText>
        </w:r>
        <w:r w:rsidR="00260512" w:rsidDel="00D51DA4">
          <w:delText>,</w:delText>
        </w:r>
        <w:r w:rsidR="00964DE9" w:rsidDel="00D51DA4">
          <w:delText xml:space="preserve"> </w:delText>
        </w:r>
        <w:r w:rsidR="00964DE9" w:rsidRPr="00964DE9" w:rsidDel="00D51DA4">
          <w:delText>1.5 to 5.9×10</w:delText>
        </w:r>
        <w:r w:rsidR="00964DE9" w:rsidRPr="00964DE9" w:rsidDel="00D51DA4">
          <w:rPr>
            <w:vertAlign w:val="superscript"/>
          </w:rPr>
          <w:delText>8</w:delText>
        </w:r>
        <w:r w:rsidR="00964DE9" w:rsidRPr="00964DE9" w:rsidDel="00D51DA4">
          <w:delText xml:space="preserve"> </w:delText>
        </w:r>
        <w:r w:rsidR="00964DE9" w:rsidDel="00D51DA4">
          <w:delText xml:space="preserve">Ni </w:delText>
        </w:r>
        <w:r w:rsidR="00964DE9" w:rsidRPr="00964DE9" w:rsidDel="00D51DA4">
          <w:delText>mol/yr</w:delText>
        </w:r>
        <w:r w:rsidR="00D94F89" w:rsidDel="00D51DA4">
          <w:delText>.</w:delText>
        </w:r>
        <w:r w:rsidR="005318BA" w:rsidDel="00D51DA4">
          <w:delText xml:space="preserve"> </w:delText>
        </w:r>
      </w:del>
      <w:r w:rsidR="005318BA">
        <w:t>The estimates for th</w:t>
      </w:r>
      <w:ins w:id="334" w:author="Eva Juliet Baransky" w:date="2021-09-06T22:31:00Z">
        <w:r w:rsidR="00D51DA4">
          <w:t>e</w:t>
        </w:r>
      </w:ins>
      <w:del w:id="335" w:author="Eva Juliet Baransky" w:date="2021-09-06T22:31:00Z">
        <w:r w:rsidR="005318BA" w:rsidDel="00D51DA4">
          <w:delText>is</w:delText>
        </w:r>
      </w:del>
      <w:ins w:id="336" w:author="Eva Juliet Baransky" w:date="2021-09-06T22:31:00Z">
        <w:r w:rsidR="00D51DA4">
          <w:t xml:space="preserve"> Fe-Mn deposit</w:t>
        </w:r>
      </w:ins>
      <w:r w:rsidR="005318BA">
        <w:t xml:space="preserve"> flux</w:t>
      </w:r>
      <w:ins w:id="337" w:author="Eva Juliet Baransky" w:date="2021-09-06T22:31:00Z">
        <w:r w:rsidR="00D51DA4">
          <w:t>(s)</w:t>
        </w:r>
      </w:ins>
      <w:r w:rsidR="005318BA">
        <w:t xml:space="preserve"> vary considerably</w:t>
      </w:r>
      <w:del w:id="338" w:author="Eva Juliet Baransky" w:date="2021-09-06T22:31:00Z">
        <w:r w:rsidR="005318BA" w:rsidDel="00D51DA4">
          <w:delText xml:space="preserve"> and cover greatly differing sediment types</w:delText>
        </w:r>
      </w:del>
      <w:r w:rsidR="005318BA">
        <w:t>.</w:t>
      </w:r>
      <w:r w:rsidR="00F676C8">
        <w:t xml:space="preserve"> </w:t>
      </w:r>
      <w:r w:rsidR="005318BA">
        <w:t>For Ni marine budgets, t</w:t>
      </w:r>
      <w:r w:rsidR="00B22D8F">
        <w:t xml:space="preserve">he most often used value is </w:t>
      </w:r>
      <w:r w:rsidR="00CF661E">
        <w:t>5.1x10</w:t>
      </w:r>
      <w:r w:rsidR="00CF661E">
        <w:rPr>
          <w:vertAlign w:val="superscript"/>
        </w:rPr>
        <w:t>8</w:t>
      </w:r>
      <w:r w:rsidR="00CF661E">
        <w:t xml:space="preserve"> Ni mol/yr</w:t>
      </w:r>
      <w:r w:rsidR="00B22D8F">
        <w:t xml:space="preserve"> </w:t>
      </w:r>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r w:rsidR="00CA5519">
        <w:fldChar w:fldCharType="end"/>
      </w:r>
      <w:r w:rsidR="00CF661E">
        <w:t xml:space="preserve">. </w:t>
      </w:r>
    </w:p>
    <w:p w14:paraId="017098E9" w14:textId="06F3CB53" w:rsidR="005331E6" w:rsidRPr="008171A8" w:rsidRDefault="005331E6" w:rsidP="00F8651F">
      <w:pPr>
        <w:pStyle w:val="Heading4"/>
      </w:pPr>
      <w:r>
        <w:t>Organic</w:t>
      </w:r>
      <w:r w:rsidR="00C9715A">
        <w:t xml:space="preserve"> Matter</w:t>
      </w:r>
      <w:r w:rsidR="00CF4485">
        <w:t xml:space="preserve"> </w:t>
      </w:r>
    </w:p>
    <w:p w14:paraId="5A688BB9" w14:textId="7203AB18" w:rsidR="00FA4FB4" w:rsidRDefault="0060238D" w:rsidP="005331E6">
      <w:pPr>
        <w:spacing w:after="0"/>
        <w:ind w:firstLine="720"/>
        <w:jc w:val="both"/>
        <w:textAlignment w:val="baseline"/>
      </w:pPr>
      <w:r>
        <w:t>Because Ni</w:t>
      </w:r>
      <w:r w:rsidR="005331E6">
        <w:t xml:space="preserve"> is a </w:t>
      </w:r>
      <w:r w:rsidR="00805B42">
        <w:t>bioactive</w:t>
      </w:r>
      <w:r w:rsidR="005331E6">
        <w:t xml:space="preserve"> element </w:t>
      </w:r>
      <w:r w:rsidR="003B0004">
        <w:t>associated with cellular uptake</w:t>
      </w:r>
      <w:r w:rsidR="00FE12E9">
        <w:t>, it</w:t>
      </w:r>
      <w:r w:rsidR="005331E6">
        <w:t xml:space="preserve"> can be </w:t>
      </w:r>
      <w:r w:rsidR="00805B42">
        <w:t xml:space="preserve">associated and </w:t>
      </w:r>
      <w:r w:rsidR="005331E6">
        <w:t xml:space="preserve">buried with organic </w:t>
      </w:r>
      <w:commentRangeStart w:id="339"/>
      <w:r w:rsidR="00F11C8F">
        <w:t>matter</w:t>
      </w:r>
      <w:r w:rsidR="00721E4C">
        <w:t xml:space="preserve"> </w:t>
      </w:r>
      <w:commentRangeEnd w:id="339"/>
      <w:r w:rsidR="00A22C33">
        <w:rPr>
          <w:rStyle w:val="CommentReference"/>
        </w:rPr>
        <w:commentReference w:id="339"/>
      </w:r>
      <w:r w:rsidR="00721E4C">
        <w:t>(OM)</w:t>
      </w:r>
      <w:r w:rsidR="00805B42">
        <w:t>.</w:t>
      </w:r>
      <w:r w:rsidR="007D38B5">
        <w:t xml:space="preserve"> </w:t>
      </w:r>
      <w:r w:rsidR="00CA5C2F">
        <w:t xml:space="preserve">Nickel exhibits a strong linear relationship with TOC in organic rich sediment from upwelling regions </w:t>
      </w:r>
      <w:del w:id="340" w:author="Eva Juliet Baransky" w:date="2021-09-06T22:32:00Z">
        <w:r w:rsidR="00CA5C2F" w:rsidDel="00DB3B3C">
          <w:delText>in the Gulf of California, Chile, Peri, and Namibia</w:delText>
        </w:r>
        <w:r w:rsidR="00B57FF7" w:rsidDel="00DB3B3C">
          <w:delText xml:space="preserve"> </w:delText>
        </w:r>
      </w:del>
      <w:r w:rsidR="00B57FF7">
        <w:t>(r</w:t>
      </w:r>
      <w:r w:rsidR="00B57FF7">
        <w:rPr>
          <w:vertAlign w:val="superscript"/>
        </w:rPr>
        <w:t>2</w:t>
      </w:r>
      <w:r w:rsidR="00B57FF7">
        <w:t xml:space="preserve"> = 0.75 to 0.95) </w:t>
      </w:r>
      <w:r w:rsidR="00B57FF7">
        <w:fldChar w:fldCharType="begin" w:fldLock="1"/>
      </w:r>
      <w:r w:rsidR="00A72733">
        <w:instrText>ADDIN CSL_CITATION {"citationItems":[{"id":"ITEM-1","itemData":{"DOI":"10.1016/j.margeo.2012.07.004","ISSN":"00253227","abstract":"There are two possible techniques to estimate the degree of authigenic (or non-lithogenic) metal enrichment in sediments. First, the authigenic metal fraction can be calculated according to M auth=M total-(M/Al background·Al total) while M is the metal of interest and Al is aluminum. Second, a metal enrichment factor (EF) is calculated according to EF=M/Al total/M/Al background. Both techniques rely on the appropriate use of the M/Al ratio of the lithogenic background. For the latter, the M/Al ratio of average shale or crust is widely applied as lithogenic background in marine geochemistry. However, as we show here, the lithogenic background based on average shale or crust is too high for Cu and Ni. As a consequence, the authigenic fraction of Cu and Ni in sediments and suspended particulate matter (SPM) is significantly underestimated as shown for examples from various environments (upwelling areas of Peru, Chile and the Gulf of California, the Norwegian Kyllaren fjord and the German Wadden Sea). By correlating Cu/Al and Ni/Al with TOC in the samples the apparent M/Al ratio of the background can be estimated. A prerequisite for this technique is high linearity and high quality of correlation (r 2≥0.8) otherwise the lithogenic background cannot be exactly determined. The resulting higher authigenic level of Cu and Ni may promote their use as productivity indicators while the status of Cu and Ni may shift from moderately to highly enriched when the enrichment is assessed via EFs. © 2012 Elsevier B.V.","author":[{"dropping-particle":"","family":"Böning","given":"Philipp","non-dropping-particle":"","parse-names":false,"suffix":""},{"dropping-particle":"","family":"Fröllje","given":"Henning","non-dropping-particle":"","parse-names":false,"suffix":""},{"dropping-particle":"","family":"Beck","given":"Melanie","non-dropping-particle":"","parse-names":false,"suffix":""},{"dropping-particle":"","family":"Schnetger","given":"Bernhard","non-dropping-particle":"","parse-names":false,"suffix":""},{"dropping-particle":"","family":"Brumsack","given":"Hans Jürgen","non-dropping-particle":"","parse-names":false,"suffix":""}],"container-title":"Marine Geology","id":"ITEM-1","issued":{"date-parts":[["2012"]]},"page":"24-28","publisher":"Elsevier B.V.","title":"Underestimation of the authigenic fraction of Cu and Ni in organic-rich sediments","type":"article-journal","volume":"323-325"},"uris":["http://www.mendeley.com/documents/?uuid=37ef4874-2230-4e7c-a4ab-8fc6f61f935e"]},{"id":"ITEM-2","itemData":{"DOI":"10.1016/j.gca.2004.04.027","ISSN":"00167037","abstract":"Sixteen short sediment cores were recovered from the upper edge (UEO), within (WO) and below (BO) the oxygen minimum zone (OMZ) off Peru during cruise 147 of R/V Sonne. Solids were analyzed for major/trace elements, total organic carbon, total inorganic carbon, total sulfur, the stable sulfur isotope composition (δ34S) of pyrite, and sulfate reduction rates (SRR). Pore waters were analyzed for dissolved sulfate/sulfide and δ34S of sulfate. In all cores highest SRR were observed in the top 5 cm where pore water sulfate concentrations varied little due to resupply of sulfate by sulfide oxidation and/or diffusion of sulfate from bottom water. δ34S of dissolved sulfate showed only minor downcore increases. Strong 32S enrichments in sedimentary pyrite (to -48‰ vs. V-CDT) are due to processes in the oxidative part of the sulfur cycle in addition to sulfate reduction. Manganese and Co are significantly depleted in Peruvian upwelling sediments most likely due to mobilization from particles settling through the OMZ, whereas release of both elements from reducing sediments only seems to occur in near-coastal sites. Cadmium, Mo and Re are exceptionally enriched in WO sediments (&lt;600 m water depth). High Re and moderate Cd and Mo enrichments are seen in BO sediments (&gt;600 m water depth). Re/Mo ratios indicate anoxic and suboxic conditions for WO and BO sediments, respectively. Cadmium and Mo downcore profiles suggest considerable contribution to UEO/WO sediments by a biodetrital phase, whereas Re presumably accumulates via diffusion across the sediment-water interface to precipitation depth. Uranium is distinctly enriched in WO sediments (due to sulfidic conditions) and in some BO sediments (due to phosphorites). Silver transfer to suboxic BO sediments is likely governed by diatomaceous matter input, whereas in anoxic WO sediments Ag is presumably trapped due to sulfide precipitation. Cadmium, Cu, Zn, Ni, Cr, Ag, and T1 predominantly accumulate via biogenic pre-concentration in plankton remains. Rhenium, Sb, As, V, U and Mo are enriched in accordance with seawater TE availability. Lead and Bi enrichment in UEO surface sediments is likely contributed by anthropogenic activity (mining). Accumulation rates of TOC, Cd, Mo, U, and V from Peruvian and Namibian sediments exceed those from the Oman Margin and Gulf of California due to enhanced preservation off Peru and Namibia. Copyright © 2004 Elsevier Ltd.","author":[{"dropping-particle":"","family":"Böning","given":"Philipp","non-dropping-particle":"","parse-names":false,"suffix":""},{"dropping-particle":"","family":"Brumsack","given":"Hans Jürgen","non-dropping-particle":"","parse-names":false,"suffix":""},{"dropping-particle":"","family":"Böttcher","given":"Michael E.","non-dropping-particle":"","parse-names":false,"suffix":""},{"dropping-particle":"","family":"Schnetger","given":"Bernhard","non-dropping-particle":"","parse-names":false,"suffix":""},{"dropping-particle":"","family":"Kriete","given":"Cornelia","non-dropping-particle":"","parse-names":false,"suffix":""},{"dropping-particle":"","family":"Kallmeyer","given":"Jens","non-dropping-particle":"","parse-names":false,"suffix":""},{"dropping-particle":"","family":"Borchers","given":"Sven Lars","non-dropping-particle":"","parse-names":false,"suffix":""}],"container-title":"Geochimica et Cosmochimica Acta","id":"ITEM-2","issue":"21","issued":{"date-parts":[["2004"]]},"page":"4429-4451","title":"Geochemistry of Peruvian near-surface sediments","type":"article-journal","volume":"68"},"uris":["http://www.mendeley.com/documents/?uuid=9bcfe2bb-1975-461a-bdd2-b5240904d67b"]},{"id":"ITEM-3","itemData":{"DOI":"10.1016/j.gca.2015.04.027","ISSN":"00167037","abstract":"Trace metals involved in biological cycling (e.g. Cd, Cu, Ni, Zn) typically accumulate in upwelling sediments due to a high productivity-related particle flux and an enhanced preservation at depth. However, poor constraint on the contribution of lithogenic metal fraction, early diagenetic transformation processes and anthropogenic metal inputs may complicate sediment metal signatures. The identification of source and accumulation mechanisms is essential to the validation of these metals as productivity proxies.Here we combine data from various short cores (upper 50. cm) and two longer cores of organic-rich upwelling sediments (Peru, Namibia, Chile and Gulf of California), which suggest a highly significant, linear and uniform relationship between Ni and total organic carbon (TOC). The overall high Ni enrichment may be explained by the occurrence of diatoms, which dominate productivity in these systems. The Peru surface sediments (upper 2. cm) show a less pronounced Ni-TOC relationship and support a transition between lower Ni/TOC ratio of East Pacific water column particles and the higher Ni/TOC ratio observed in deeper sediments. In Peru surface sediments, the process is confirmed as a stoichiometric relation between Ni and total chlorins (the immediate degradation products of chlorophyll pigments), which is not observed for Cu or Zn.Our data strongly support previous findings that Ni is a clear (if not the best) indicator of the organic sinking flux. This is also due to the fact that Ni signatures undergo less alteration associated with sulfur and manganese cycling and low contribution from anthropogenic sources. The apparently exclusive Ni-chlorin stoichiometry suggests that Ni may be associated with enzymes that are involved in photoautotrophic production, which underlines the previous finding from laboratory experiments and field work that diatoms have a dominant role in marine Ni cycling. The Ni/chlorin ratio increases with increasing sediment depth suggesting that chlorins are effected by on-going diagenesis. Therefore, Ni may serve as a reliable indicator of the original chlorophyll flux rather than chlorins. The very good correlation between Ni and TOC and the preferential preservation of Ni over TOC justify previous (paleo)productivity estimates based on Ni accumulation.","author":[{"dropping-particle":"","family":"Böning","given":"Philipp","non-dropping-particle":"","parse-names":false,"suffix":""},{"dropping-particle":"","family":"Shaw","given":"Tim","non-dropping-particle":"","parse-names":false,"suffix":""},{"dropping-particle":"","family":"Pahnke","given":"Katharina","non-dropping-particle":"","parse-names":false,"suffix":""},{"dropping-particle":"","family":"Brumsack","given":"Hans Jürgen","non-dropping-particle":"","parse-names":false,"suffix":""}],"container-title":"Geochimica et Cosmochimica Acta","id":"ITEM-3","issued":{"date-parts":[["2015","8","1"]]},"page":"99-108","publisher":"Elsevier Ltd","title":"Nickel as indicator of fresh organic matter in upwelling sediments","type":"article-journal","volume":"162"},"uris":["http://www.mendeley.com/documents/?uuid=5f880db6-22d1-3747-ac9a-f4ac2b997f52"]},{"id":"ITEM-4","itemData":{"DOI":"10.1029/2006GL026801","ISSN":"00948276","abstract":"Processes regulating OMZs persistence in the oxygenated ocean remain poorly understood. Four cruises (21°-30°S) and fixed-point monitoring (36°S) between 2000 and 2002 using techniques adapted to O2 conditions as low as 1 μM allow a preliminary analysis of the entire Chilean OMZ structure. A shallow OMZ is observed in the three studied areas, although its structure differs. Off northern and central Chile, the OMZ is a permanent feature, more pronounced at the coast than further offshore. On the shelf, it forms in spring and erodes in fall. A conceptual model of two intermittent active or passive phases (intense or low biogeochemical O2 consumption) is proposed as a key mechanism for the local OMZ maintaining. The highest O2 consumptions are paradoxically favoured at the oxycline when the OMZ is less intense as offshore and on the shelf in spring and fall, suggesting a control by O2 availability of the OMZ remineralization. Copyright 2006 by the American Geophysical Union.","author":[{"dropping-particle":"","family":"Paulmier","given":"A.","non-dropping-particle":"","parse-names":false,"suffix":""},{"dropping-particle":"","family":"Ruiz-Pino","given":"D.","non-dropping-particle":"","parse-names":false,"suffix":""},{"dropping-particle":"","family":"Garçon","given":"V.","non-dropping-particle":"","parse-names":false,"suffix":""},{"dropping-particle":"","family":"Farías","given":"L.","non-dropping-particle":"","parse-names":false,"suffix":""}],"container-title":"Geophysical Research Letters","id":"ITEM-4","issue":"20","issued":{"date-parts":[["2006"]]},"page":"2-7","title":"Maintaining of the Eastern South Pacific Oxygen Minimum Zone (OMZ) off Chile","type":"article-journal","volume":"33"},"uris":["http://www.mendeley.com/documents/?uuid=2de70d93-8028-4f84-a45d-6127b3547792"]},{"id":"ITEM-5","itemData":{"DOI":"10.1130/G22153.1","ISSN":"00917613","abstract":"In this study we demonstrate the relevance of lateral particle transport in nepheloid layers for organic carbon (OC) accumulation and burial across high-productive continental margins. We present geochemical data from surface sediments and suspended particles in the bottom nepheloid layer (BNL) from the most productive coastal upwelling area of the modern ocean, the Benguela upwelling system offshore southwest Africa. Interpretation of depositional patterns and comparison of downslope trends in OC content, organic matter composition, and 14C age between suspended particles and surface sediments indicate that lateral particle transport is the primary mechanism controlling supply and burial of OC. We propose that effective seaward particle transport primarily along the BNL is a key process that promotes and maintains local high sedimentation rates, ultimately causing high preservation of OC in a depocenter on the upper slope offshore Namibia. As lateral transport efficiently displaces areas of enhanced OC burial from maximum production at highly productive continental margins, vertical particle flux models do not sufficiently explain the relationship between primary production and shallow-marine OC burial. On geologic time scales, the widest distribution and strongest intensity of lateral particle transport is expected during periods of rapid sea-level change. At times in the geologic past, widespread downslope lateral transport of OC thus may have been a primary driver of enhanced OC burial at deeper continental slopes and abyssal basins. © 2006 Geological Society of America.","author":[{"dropping-particle":"","family":"Inthorn","given":"Maik","non-dropping-particle":"","parse-names":false,"suffix":""},{"dropping-particle":"","family":"Wagner","given":"Thomas","non-dropping-particle":"","parse-names":false,"suffix":""},{"dropping-particle":"","family":"Scheeder","given":"Georg","non-dropping-particle":"","parse-names":false,"suffix":""},{"dropping-particle":"","family":"Zabel","given":"Matthias","non-dropping-particle":"","parse-names":false,"suffix":""}],"container-title":"Geology","id":"ITEM-5","issue":"3","issued":{"date-parts":[["2006"]]},"page":"205-208","title":"Lateral transport controls distribution, quality, and burial of organic matter along continental slopes in high-productivity areas","type":"article-journal","volume":"34"},"uris":["http://www.mendeley.com/documents/?uuid=0979c720-9827-4249-81e7-fd6c0d632e14"]}],"mendeley":{"formattedCitation":"(Böning et al., 2015, 2012, 2004; Inthorn et al., 2006; Paulmier et al., 2006)","plainTextFormattedCitation":"(Böning et al., 2015, 2012, 2004; Inthorn et al., 2006; Paulmier et al., 2006)","previouslyFormattedCitation":"(Böning et al., 2015, 2012, 2004; Inthorn et al., 2006; Paulmier et al., 2006)"},"properties":{"noteIndex":0},"schema":"https://github.com/citation-style-language/schema/raw/master/csl-citation.json"}</w:instrText>
      </w:r>
      <w:r w:rsidR="00B57FF7">
        <w:fldChar w:fldCharType="separate"/>
      </w:r>
      <w:r w:rsidR="00A72733" w:rsidRPr="00A72733">
        <w:rPr>
          <w:noProof/>
        </w:rPr>
        <w:t>(Böning et al., 2015, 2012, 2004; Inthorn et al., 2006; Paulmier et al., 2006)</w:t>
      </w:r>
      <w:r w:rsidR="00B57FF7">
        <w:fldChar w:fldCharType="end"/>
      </w:r>
      <w:r w:rsidR="00CA5C2F">
        <w:t>.</w:t>
      </w:r>
      <w:r w:rsidR="00A72733">
        <w:t xml:space="preserve"> </w:t>
      </w:r>
      <w:r w:rsidR="00211F34">
        <w:t xml:space="preserve">The Ni ppm/TOC wt% ratio </w:t>
      </w:r>
      <w:r w:rsidR="00106857">
        <w:t xml:space="preserve">progressively </w:t>
      </w:r>
      <w:r w:rsidR="00211F34">
        <w:t>increases</w:t>
      </w:r>
      <w:r w:rsidR="0080225D">
        <w:t xml:space="preserve"> with </w:t>
      </w:r>
      <w:r w:rsidR="008260DA">
        <w:t xml:space="preserve">depth, perhaps due to preferential remineralization of C over Ni </w:t>
      </w:r>
      <w:r w:rsidR="004875CD">
        <w:fldChar w:fldCharType="begin" w:fldLock="1"/>
      </w:r>
      <w:r w:rsidR="0062311B">
        <w:instrText>ADDIN CSL_CITATION {"citationItems":[{"id":"ITEM-1","itemData":{"DOI":"10.1016/j.gca.2015.04.027","ISSN":"00167037","abstract":"Trace metals involved in biological cycling (e.g. Cd, Cu, Ni, Zn) typically accumulate in upwelling sediments due to a high productivity-related particle flux and an enhanced preservation at depth. However, poor constraint on the contribution of lithogenic metal fraction, early diagenetic transformation processes and anthropogenic metal inputs may complicate sediment metal signatures. The identification of source and accumulation mechanisms is essential to the validation of these metals as productivity proxies.Here we combine data from various short cores (upper 50. cm) and two longer cores of organic-rich upwelling sediments (Peru, Namibia, Chile and Gulf of California), which suggest a highly significant, linear and uniform relationship between Ni and total organic carbon (TOC). The overall high Ni enrichment may be explained by the occurrence of diatoms, which dominate productivity in these systems. The Peru surface sediments (upper 2. cm) show a less pronounced Ni-TOC relationship and support a transition between lower Ni/TOC ratio of East Pacific water column particles and the higher Ni/TOC ratio observed in deeper sediments. In Peru surface sediments, the process is confirmed as a stoichiometric relation between Ni and total chlorins (the immediate degradation products of chlorophyll pigments), which is not observed for Cu or Zn.Our data strongly support previous findings that Ni is a clear (if not the best) indicator of the organic sinking flux. This is also due to the fact that Ni signatures undergo less alteration associated with sulfur and manganese cycling and low contribution from anthropogenic sources. The apparently exclusive Ni-chlorin stoichiometry suggests that Ni may be associated with enzymes that are involved in photoautotrophic production, which underlines the previous finding from laboratory experiments and field work that diatoms have a dominant role in marine Ni cycling. The Ni/chlorin ratio increases with increasing sediment depth suggesting that chlorins are effected by on-going diagenesis. Therefore, Ni may serve as a reliable indicator of the original chlorophyll flux rather than chlorins. The very good correlation between Ni and TOC and the preferential preservation of Ni over TOC justify previous (paleo)productivity estimates based on Ni accumulation.","author":[{"dropping-particle":"","family":"Böning","given":"Philipp","non-dropping-particle":"","parse-names":false,"suffix":""},{"dropping-particle":"","family":"Shaw","given":"Tim","non-dropping-particle":"","parse-names":false,"suffix":""},{"dropping-particle":"","family":"Pahnke","given":"Katharina","non-dropping-particle":"","parse-names":false,"suffix":""},{"dropping-particle":"","family":"Brumsack","given":"Hans Jürgen","non-dropping-particle":"","parse-names":false,"suffix":""}],"container-title":"Geochimica et Cosmochimica Acta","id":"ITEM-1","issued":{"date-parts":[["2015","8","1"]]},"page":"99-108","publisher":"Elsevier Ltd","title":"Nickel as indicator of fresh organic matter in upwelling sediments","type":"article-journal","volume":"162"},"uris":["http://www.mendeley.com/documents/?uuid=5f880db6-22d1-3747-ac9a-f4ac2b997f52"]}],"mendeley":{"formattedCitation":"(Böning et al., 2015)","plainTextFormattedCitation":"(Böning et al., 2015)","previouslyFormattedCitation":"(Böning et al., 2015)"},"properties":{"noteIndex":0},"schema":"https://github.com/citation-style-language/schema/raw/master/csl-citation.json"}</w:instrText>
      </w:r>
      <w:r w:rsidR="004875CD">
        <w:fldChar w:fldCharType="separate"/>
      </w:r>
      <w:r w:rsidR="004875CD" w:rsidRPr="004875CD">
        <w:rPr>
          <w:noProof/>
        </w:rPr>
        <w:t>(Böning et al., 2015)</w:t>
      </w:r>
      <w:r w:rsidR="004875CD">
        <w:fldChar w:fldCharType="end"/>
      </w:r>
      <w:r w:rsidR="00211F34">
        <w:t xml:space="preserve">. </w:t>
      </w:r>
      <w:r w:rsidR="00CF13B5">
        <w:t xml:space="preserve">As organic matter decays, Ni </w:t>
      </w:r>
      <w:r w:rsidR="00AC5947">
        <w:t>may be trapped</w:t>
      </w:r>
      <w:r w:rsidR="00CF13B5">
        <w:t xml:space="preserve"> in sediment</w:t>
      </w:r>
      <w:r w:rsidR="00AC5947">
        <w:t xml:space="preserve"> by sulfides </w:t>
      </w:r>
      <w:r w:rsidR="006E0094">
        <w:t xml:space="preserve">rather than being lost to solution </w:t>
      </w:r>
      <w:r w:rsidR="006E0094">
        <w:fldChar w:fldCharType="begin" w:fldLock="1"/>
      </w:r>
      <w:r w:rsidR="00AF2B86">
        <w:instrText>ADDIN CSL_CITATION {"citationItems":[{"id":"ITEM-1","itemData":{"DOI":"10.1016/j.chemgeo.2006.02.012","ISSN":"00092541","abstract":"This paper is a synthesis of the use of selected trace elements as proxies for reconstruction of paleoproductivity and paleoredox conditions. Many of the trace elements considered here show variations in oxidation state and solubility as a function of the redox status of the depositional environment. Redox-sensitive trace metals tend to be more soluble under oxidizing conditions and less soluble under reducing conditions, resulting in authigenic enrichments in oxygen-depleted sedimentary facies. This behavior makes U, V and Mo, and to a lesser extent certain other trace metals such as Cr and Co, useful as paleoredox proxies. Some redox-sensitive elements are delivered to the sediment mainly in association with organic matter (Ni, Cu, Zn, Cd) and they may be retained within the sediment in association with pyrite, after organic matter decay in reducing sediment. This particularity confers to Ni and Cu a good value as proxies for organic C sinking flux (frequently referred to as productivity). Elements with only one oxidation state such as Ba and P are classically used to assess paleoproductivity levels but they suffer from the fact that they are solubilized under reducing conditions and may be lost from oxygen-deprived sediments. The combined used of U, V and Mo enrichments may allow suboxic environments to be distinguished from anoxic-euxinic ones. Specifically, these elements tend to be much more strongly enriched in anoxic-euxinic environments and to exhibit weaker covariation with TOC than in suboxic environments. © 2006 Elsevier B.V. All rights reserved.","author":[{"dropping-particle":"","family":"Tribovillard","given":"Nicolas","non-dropping-particle":"","parse-names":false,"suffix":""},{"dropping-particle":"","family":"Algeo","given":"Thomas J.","non-dropping-particle":"","parse-names":false,"suffix":""},{"dropping-particle":"","family":"Lyons","given":"Timothy","non-dropping-particle":"","parse-names":false,"suffix":""},{"dropping-particle":"","family":"Riboulleau","given":"Armelle","non-dropping-particle":"","parse-names":false,"suffix":""}],"container-title":"Chemical Geology","id":"ITEM-1","issue":"1-2","issued":{"date-parts":[["2006"]]},"page":"12-32","title":"Trace metals as paleoredox and paleoproductivity proxies: An update","type":"article-journal","volume":"232"},"uris":["http://www.mendeley.com/documents/?uuid=33d681bf-5acd-415c-85ca-8d6ba0553ee4"]},{"id":"ITEM-2","itemData":{"DOI":"10.1016/j.epsl.2018.04.061","ISSN":"0012821X","abstract":"Nickel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Tribovillard et al., 2006)","plainTextFormattedCitation":"(Ciscato et al., 2018; Tribovillard et al., 2006)","previouslyFormattedCitation":"(Ciscato et al., 2018; Tribovillard et al., 2006)"},"properties":{"noteIndex":0},"schema":"https://github.com/citation-style-language/schema/raw/master/csl-citation.json"}</w:instrText>
      </w:r>
      <w:r w:rsidR="006E0094">
        <w:fldChar w:fldCharType="separate"/>
      </w:r>
      <w:r w:rsidR="008260DA" w:rsidRPr="008260DA">
        <w:rPr>
          <w:noProof/>
        </w:rPr>
        <w:t>(Ciscato et al., 2018; Tribovillard et al., 2006)</w:t>
      </w:r>
      <w:r w:rsidR="006E0094">
        <w:fldChar w:fldCharType="end"/>
      </w:r>
      <w:r w:rsidR="006E0094">
        <w:t xml:space="preserve">. </w:t>
      </w:r>
      <w:commentRangeStart w:id="341"/>
      <w:r w:rsidR="001A4C85">
        <w:t>During post depositional processes</w:t>
      </w:r>
      <w:r w:rsidR="00565798">
        <w:t xml:space="preserve">, porphyrins, the </w:t>
      </w:r>
      <w:r w:rsidR="00B81466">
        <w:t>degradation</w:t>
      </w:r>
      <w:r w:rsidR="00565798">
        <w:t xml:space="preserve"> </w:t>
      </w:r>
      <w:r w:rsidR="00B81466">
        <w:t>product</w:t>
      </w:r>
      <w:r w:rsidR="00565798">
        <w:t xml:space="preserve"> of chlorophyl</w:t>
      </w:r>
      <w:r w:rsidR="00AB3F7A">
        <w:t xml:space="preserve"> and heme</w:t>
      </w:r>
      <w:del w:id="342" w:author="Eva Juliet Baransky" w:date="2021-09-06T22:33:00Z">
        <w:r w:rsidR="00B81466" w:rsidDel="004F04A6">
          <w:delText>,</w:delText>
        </w:r>
      </w:del>
      <w:r w:rsidR="00565798">
        <w:t xml:space="preserve"> found in</w:t>
      </w:r>
      <w:r w:rsidR="00B81466">
        <w:t xml:space="preserve"> mature</w:t>
      </w:r>
      <w:r w:rsidR="00565798">
        <w:t xml:space="preserve"> organic rich materials</w:t>
      </w:r>
      <w:ins w:id="343" w:author="Eva Juliet Baransky" w:date="2021-09-06T22:33:00Z">
        <w:r w:rsidR="004F04A6">
          <w:t>,</w:t>
        </w:r>
      </w:ins>
      <w:r w:rsidR="00B81466">
        <w:t xml:space="preserve"> can incorporate significant levels of Ni</w:t>
      </w:r>
      <w:r w:rsidR="00513347">
        <w:t xml:space="preserve"> from</w:t>
      </w:r>
      <w:r w:rsidR="001A4C85">
        <w:t xml:space="preserve"> </w:t>
      </w:r>
      <w:commentRangeEnd w:id="341"/>
      <w:r w:rsidR="00DB3B3C">
        <w:rPr>
          <w:rStyle w:val="CommentReference"/>
        </w:rPr>
        <w:commentReference w:id="341"/>
      </w:r>
      <w:r w:rsidR="001A4C85">
        <w:t xml:space="preserve">potentially </w:t>
      </w:r>
      <w:r w:rsidR="00513347">
        <w:t>a combination of Ni sourced from the water column (acting as an additional output)</w:t>
      </w:r>
      <w:r w:rsidR="001A4C85">
        <w:t xml:space="preserve"> and Ni redistribution in the sediment </w:t>
      </w:r>
      <w:r w:rsidR="001A4C85">
        <w:fldChar w:fldCharType="begin" w:fldLock="1"/>
      </w:r>
      <w:r w:rsidR="006A1C1E">
        <w:instrText>ADDIN CSL_CITATION {"citationItems":[{"id":"ITEM-1","itemData":{"DOI":"10.1021/ef00024a002","ISSN":"15205029","abstract":"Over the past 6 years several sedimentary porphyrins (petroporphyrins, geoporphyrins) were correlated for the first time with biological precursors specific for classes of organisms (algae, photosynthetic bacteria (Chlorobiaceae)). This article discusses the various examples of correlations and the methods that led to these conclusions (isolation of pure porphyrins, structure determination using spectroscopic techniques, total synthesis, isotope measurements). © 1990, American Chemical Society. All rights reserved.","author":[{"dropping-particle":"","family":"Callot","given":"H. J.","non-dropping-particle":"","parse-names":false,"suffix":""},{"dropping-particle":"","family":"Ocampo","given":"R.","non-dropping-particle":"","parse-names":false,"suffix":""},{"dropping-particle":"","family":"Albrecht","given":"P.","non-dropping-particle":"","parse-names":false,"suffix":""}],"container-title":"Energy and Fuels","id":"ITEM-1","issue":"6","issued":{"date-parts":[["1990"]]},"page":"635-639","title":"Sedimentary Porphyrins: Correlations with Biological Precursors","type":"article-journal","volume":"4"},"uris":["http://www.mendeley.com/documents/?uuid=1c002391-315b-4781-9248-e1d724900f03"]},{"id":"ITEM-2","itemData":{"DOI":"10.1016/0016-7037(84)90219-9","ISSN":"00167037","abstract":"The proportionality of V to Ni in crude oils is determined by the environmental conditions in which their source rocks were deposited. Thermal maturation, migration, and reservoir alterations may change the concentrations of these two metals by addition or subtraction of more labile portions of a crude oil, but their tenacious bonding with high-MW organics suggests that their proportionality to one another should remain unchanged. Eh-pH diagrams offer an explanation of the factors controlling their proportionality and its relationship with S contents. Three Eh-pH regimes are proposed for the natural system. Regime I represents conditions under which Ni+2 is available for bonding and vanadium is unavailable because of its quinquivalent state. Crude oils expelled from source rocks deposited within this regime are expected to have V (Ni + V) less than 0.10 and low S (&lt;1 weight percent). Regime II represents conditions under which Ni+2-Nickelous cations and vanadyl cations are available with vanadyl cations being hindered in part by the formation of hydroxides and nickelous cations being hindered in part of metastable sulfide ions. Source rocks deposited within this regime expel crude oils with low S contents and V-Ni fractions that range from 0.10 to 0.90. Regime III represents conditions under which vanadyl and trivalent vanadium cations are available for bonding but Ni+2 may be partially hindered by sulfide complexing. Source rocks deposited within this regime expel crude oils that have high S contents and V-Ni fractions greater than 0.50. © 1984.","author":[{"dropping-particle":"","family":"Lewan","given":"M. D.","non-dropping-particle":"","parse-names":false,"suffix":""}],"container-title":"Geochimica et Cosmochimica Acta","id":"ITEM-2","issue":"11","issued":{"date-parts":[["1984"]]},"page":"2231-2238","title":"Factors controlling the proportionality of vanadium to nickel in crude oils","type":"article-journal","volume":"48"},"uris":["http://www.mendeley.com/documents/?uuid=bb3094f0-86c1-4ed7-9680-6629e652f216"]},{"id":"ITEM-3","itemData":{"DOI":"10.1016/0016-7037(82)90377-5","ISSN":"00167037","abstract":"Enriched concentrations of vanadium and nickel have been noted in a variety of naturally occurring organic substances including crude oils, asphalts, and organic matter in some sedimentary rocks. Vanadium and nickel concentrations in bitumens extracted from a variety of organic sedimentary rock types of different geological ages and geographical areas range from less than 0.2 to 4760 ppm and less than 7 to 1240 ppm, respectively. Vanadium concentrations showed a polymodal frequency distribution, while nickel concentrations showed a near-normal frequency distribution. The concentrations of these two metals showed no significant correlations with bitumen content, organic carbon content, or proportionality between bitumen and organic contents. Enriched vanadium and nickel concentrations greater than 100 ppm are only observed in bitumens that are associated with Type II and Type I kerogens. Conversely, bitumens associated with Type III kerogens contained vanadium and nickel concentrations less than 100 ppm. The high stability of vanadium and nickel in crude oils, asphalts, and bitumens suggest that they occur in tetrapyrrole complexes. These complexes may occur as free molecules or assimulated subunits in macromolecules because of their availability in anaerobic systems, small atomic radii, and favorable electron configurations. The potential for an organic sediment to be enriched in these two metals depends upon the amount of tetrapyrroles preserved in its organic matter. Tetrapyrrole preservation preferentially decreases in organic matter as exposure time to aerobic conditions increases. The potential for vanadium and nickel enrichment is therefore the highest in organic matter derived from algae that encountered anaerobic conditions early in their depositional history. Metallation of tetrapyrrole complexes appears to occur within sediments prior to their lithification, and interstitial waters are the most likely source for enriched concentrations of vanadium and nickel. The amount of metal enrichment in a sediment depends upon the diffusion of metal cations from its overlying water body, and this source is only effective as long as the sediment system remains open. The complete metallation of tetrapyrroles is most favorable under conditions of slow sedimentation rates, which would allow open sediment systems to be maintained for long durations. © 1982.","author":[{"dropping-particle":"","family":"Lewan","given":"M. D.","non-dropping-particle":"","parse-names":false,"suffix":""},{"dropping-particle":"","family":"Maynard","given":"J. B.","non-dropping-particle":"","parse-names":false,"suffix":""}],"container-title":"Geochimica et Cosmochimica Acta","id":"ITEM-3","issue":"12","issued":{"date-parts":[["1982"]]},"page":"2547-2560","title":"Factors controlling enrichment of vanadium and nickel in the bitumen of organic sedimentary rocks","type":"article-journal","volume":"46"},"uris":["http://www.mendeley.com/documents/?uuid=acffe0ab-10f8-47f1-84fc-7da7e9d44ee1"]},{"id":"ITEM-4","itemData":{"DOI":"10.1016/j.chemgeo.2006.02.012","ISSN":"00092541","abstract":"This paper is a synthesis of the use of selected trace elements as proxies for reconstruction of paleoproductivity and paleoredox conditions. Many of the trace elements considered here show variations in oxidation state and solubility as a function of the redox status of the depositional environment. Redox-sensitive trace metals tend to be more soluble under oxidizing conditions and less soluble under reducing conditions, resulting in authigenic enrichments in oxygen-depleted sedimentary facies. This behavior makes U, V and Mo, and to a lesser extent certain other trace metals such as Cr and Co, useful as paleoredox proxies. Some redox-sensitive elements are delivered to the sediment mainly in association with organic matter (Ni, Cu, Zn, Cd) and they may be retained within the sediment in association with pyrite, after organic matter decay in reducing sediment. This particularity confers to Ni and Cu a good value as proxies for organic C sinking flux (frequently referred to as productivity). Elements with only one oxidation state such as Ba and P are classically used to assess paleoproductivity levels but they suffer from the fact that they are solubilized under reducing conditions and may be lost from oxygen-deprived sediments. The combined used of U, V and Mo enrichments may allow suboxic environments to be distinguished from anoxic-euxinic ones. Specifically, these elements tend to be much more strongly enriched in anoxic-euxinic environments and to exhibit weaker covariation with TOC than in suboxic environments. © 2006 Elsevier B.V. All rights reserved.","author":[{"dropping-particle":"","family":"Tribovillard","given":"Nicolas","non-dropping-particle":"","parse-names":false,"suffix":""},{"dropping-particle":"","family":"Algeo","given":"Thomas J.","non-dropping-particle":"","parse-names":false,"suffix":""},{"dropping-particle":"","family":"Lyons","given":"Timothy","non-dropping-particle":"","parse-names":false,"suffix":""},{"dropping-particle":"","family":"Riboulleau","given":"Armelle","non-dropping-particle":"","parse-names":false,"suffix":""}],"container-title":"Chemical Geology","id":"ITEM-4","issue":"1-2","issued":{"date-parts":[["2006"]]},"page":"12-32","title":"Trace metals as paleoredox and paleoproductivity proxies: An update","type":"article-journal","volume":"232"},"uris":["http://www.mendeley.com/documents/?uuid=33d681bf-5acd-415c-85ca-8d6ba0553ee4"]},{"id":"ITEM-5","itemData":{"DOI":"10.1016/S0016-7037(03)00496-4","ISSN":"00167037","abstract":"The effects of weathering on the organic matter within a narrow sediment interval from surficial to 10 m depth belonging to the Lower Toarcian shales of the Paris basin, were studied at a molecular level. Among the compositional changes observed, the most striking feature is a severe breakdown of the metalloporphyrins (Ni and VO) at the surface, as evidenced by quantitative data. In addition, this degradation of the geoporphyrins is accompanied by substantial modification of their composition with preferential degradation of porphyrins with exocyclic rings over polyalkylporphyrins. These quantitative and qualitative changes are thought to result from exposure of the sediment to weathering conditions. More specifically, abiotic oxidation is likely to be the main weathering process responsible for this superficial alteration of the sedimentary porphyrins. This is particularly suggested by oxidation experiments carried out on a mixture of sedimentary nickel and vanadyl porphyrins where oxidation of the former complexes occurs at a faster rate. Thus, geoporphyrins may be used as molecular indicators to evaluate the degree of oxidation of weathered geological samples containing this kind of molecule. © 2004 Elsevier Ltd.","author":[{"dropping-particle":"","family":"Grosjean","given":"E.","non-dropping-particle":"","parse-names":false,"suffix":""},{"dropping-particle":"","family":"Adam","given":"P.","non-dropping-particle":"","parse-names":false,"suffix":""},{"dropping-particle":"","family":"Connan","given":"J.","non-dropping-particle":"","parse-names":false,"suffix":""},{"dropping-particle":"","family":"Albrecht","given":"P.","non-dropping-particle":"","parse-names":false,"suffix":""}],"container-title":"Geochimica et Cosmochimica Acta","id":"ITEM-5","issue":"4","issued":{"date-parts":[["2004"]]},"page":"789-804","title":"Effects of weathering on nickel and vanadyl porphyrins of a Lower Toarcian shale of the Paris basin","type":"article-journal","volume":"68"},"uris":["http://www.mendeley.com/documents/?uuid=6be0b335-fd5f-4e87-a55d-a648c8bd47ed"]}],"mendeley":{"formattedCitation":"(Callot et al., 1990; Grosjean et al., 2004; Lewan, 1984; Lewan and Maynard, 1982; Tribovillard et al., 2006)","plainTextFormattedCitation":"(Callot et al., 1990; Grosjean et al., 2004; Lewan, 1984; Lewan and Maynard, 1982; Tribovillard et al., 2006)","previouslyFormattedCitation":"(Callot et al., 1990; Grosjean et al., 2004; Lewan, 1984; Lewan and Maynard, 1982; Tribovillard et al., 2006)"},"properties":{"noteIndex":0},"schema":"https://github.com/citation-style-language/schema/raw/master/csl-citation.json"}</w:instrText>
      </w:r>
      <w:r w:rsidR="001A4C85">
        <w:fldChar w:fldCharType="separate"/>
      </w:r>
      <w:r w:rsidR="001A4C85" w:rsidRPr="001A4C85">
        <w:rPr>
          <w:noProof/>
        </w:rPr>
        <w:t>(Callot et al., 1990; Grosjean et al., 2004; Lewan, 1984; Lewan and Maynard, 1982; Tribovillard et al., 2006)</w:t>
      </w:r>
      <w:r w:rsidR="001A4C85">
        <w:fldChar w:fldCharType="end"/>
      </w:r>
      <w:r w:rsidR="001A4C85">
        <w:t>.</w:t>
      </w:r>
    </w:p>
    <w:p w14:paraId="57A6C21D" w14:textId="0E2A36E0" w:rsidR="005331E6" w:rsidRDefault="004F04A6" w:rsidP="005331E6">
      <w:pPr>
        <w:spacing w:after="0"/>
        <w:ind w:firstLine="720"/>
        <w:jc w:val="both"/>
        <w:textAlignment w:val="baseline"/>
      </w:pPr>
      <w:ins w:id="344" w:author="Eva Juliet Baransky" w:date="2021-09-06T22:33:00Z">
        <w:r>
          <w:t xml:space="preserve">Potentially due to the lack of data, only a flux for Ni into modern organic rich sediments </w:t>
        </w:r>
      </w:ins>
      <w:ins w:id="345" w:author="Eva Juliet Baransky" w:date="2021-09-06T22:34:00Z">
        <w:r>
          <w:t xml:space="preserve">in upwelling regions </w:t>
        </w:r>
      </w:ins>
      <w:ins w:id="346" w:author="Eva Juliet Baransky" w:date="2021-09-06T22:33:00Z">
        <w:r>
          <w:t>has been publ</w:t>
        </w:r>
      </w:ins>
      <w:ins w:id="347" w:author="Eva Juliet Baransky" w:date="2021-09-06T22:34:00Z">
        <w:r>
          <w:t xml:space="preserve">ished </w:t>
        </w:r>
        <w:r>
          <w:fldChar w:fldCharType="begin" w:fldLock="1"/>
        </w:r>
      </w:ins>
      <w:r w:rsidR="0080104E">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4F04A6">
        <w:rPr>
          <w:noProof/>
        </w:rPr>
        <w:t>(Ciscato et al., 2018)</w:t>
      </w:r>
      <w:ins w:id="348" w:author="Eva Juliet Baransky" w:date="2021-09-06T22:34:00Z">
        <w:r>
          <w:fldChar w:fldCharType="end"/>
        </w:r>
        <w:r>
          <w:t xml:space="preserve">. To calculate this flux, Ciscato </w:t>
        </w:r>
      </w:ins>
      <w:ins w:id="349" w:author="Eva Juliet Baransky" w:date="2021-09-06T22:35:00Z">
        <w:r>
          <w:t xml:space="preserve">et al. (2018) </w:t>
        </w:r>
      </w:ins>
      <w:del w:id="350" w:author="Eva Juliet Baransky" w:date="2021-09-06T22:35:00Z">
        <w:r w:rsidR="002A5DC2" w:rsidDel="004F04A6">
          <w:delText>T</w:delText>
        </w:r>
        <w:r w:rsidR="00E076CB" w:rsidDel="004F04A6">
          <w:delText xml:space="preserve">he approach </w:delText>
        </w:r>
        <w:r w:rsidR="00FB420F" w:rsidDel="004F04A6">
          <w:delText xml:space="preserve">taken in the literature </w:delText>
        </w:r>
        <w:r w:rsidR="00E076CB" w:rsidDel="004F04A6">
          <w:delText xml:space="preserve">to quantify this sink </w:delText>
        </w:r>
      </w:del>
      <w:r w:rsidR="002A5DC2">
        <w:t>multipli</w:t>
      </w:r>
      <w:ins w:id="351" w:author="Eva Juliet Baransky" w:date="2021-09-06T22:35:00Z">
        <w:r>
          <w:t>ed</w:t>
        </w:r>
      </w:ins>
      <w:del w:id="352" w:author="Eva Juliet Baransky" w:date="2021-09-06T22:35:00Z">
        <w:r w:rsidR="002A5DC2" w:rsidDel="004F04A6">
          <w:delText>es</w:delText>
        </w:r>
      </w:del>
      <w:r w:rsidR="00E076CB">
        <w:t xml:space="preserve"> the total flux of the sediment (OM burial/year) by </w:t>
      </w:r>
      <w:r w:rsidR="002419D8">
        <w:t>the</w:t>
      </w:r>
      <w:r w:rsidR="00E076CB">
        <w:t xml:space="preserve"> associated Ni content (Ni/TOC)</w:t>
      </w:r>
      <w:r w:rsidR="001A4C85">
        <w:t xml:space="preserve"> in samples from modern upwelling regions</w:t>
      </w:r>
      <w:r w:rsidR="00E076CB">
        <w:t xml:space="preserve">. </w:t>
      </w:r>
      <w:r w:rsidR="005331E6">
        <w:t>A</w:t>
      </w:r>
      <w:r w:rsidR="004B0603">
        <w:t>n early</w:t>
      </w:r>
      <w:r w:rsidR="005331E6">
        <w:t xml:space="preserve"> estimate of organic matter preservation used </w:t>
      </w:r>
      <w:r w:rsidR="003D4809">
        <w:t xml:space="preserve">seafloor </w:t>
      </w:r>
      <w:r w:rsidR="005331E6">
        <w:t xml:space="preserve">area, total </w:t>
      </w:r>
      <w:r w:rsidR="005331E6">
        <w:lastRenderedPageBreak/>
        <w:t xml:space="preserve">sediment burial flux and </w:t>
      </w:r>
      <w:r w:rsidR="00DA6910">
        <w:t>average</w:t>
      </w:r>
      <w:r w:rsidR="005331E6">
        <w:t xml:space="preserve"> %TOC to calculate </w:t>
      </w:r>
      <w:r w:rsidR="003D4809">
        <w:t>OM fluxes from high productivity zones and pelagic zones of</w:t>
      </w:r>
      <w:r w:rsidR="005331E6">
        <w:t xml:space="preserve"> </w:t>
      </w:r>
      <w:r w:rsidR="00EB722E">
        <w:t>1x</w:t>
      </w:r>
      <w:r w:rsidR="005331E6">
        <w:t>10</w:t>
      </w:r>
      <w:r w:rsidR="005331E6">
        <w:rPr>
          <w:vertAlign w:val="superscript"/>
        </w:rPr>
        <w:t>13</w:t>
      </w:r>
      <w:r w:rsidR="005331E6">
        <w:t xml:space="preserve"> g C</w:t>
      </w:r>
      <w:r w:rsidR="005331E6">
        <w:rPr>
          <w:vertAlign w:val="subscript"/>
        </w:rPr>
        <w:t>org</w:t>
      </w:r>
      <w:r w:rsidR="005331E6">
        <w:t xml:space="preserve">/yr </w:t>
      </w:r>
      <w:r w:rsidR="00DA6910">
        <w:t xml:space="preserve">and </w:t>
      </w:r>
      <w:r w:rsidR="00DA6910" w:rsidRPr="00292EE9">
        <w:t>5x10</w:t>
      </w:r>
      <w:r w:rsidR="00DA6910" w:rsidRPr="00292EE9">
        <w:rPr>
          <w:vertAlign w:val="superscript"/>
        </w:rPr>
        <w:t>12</w:t>
      </w:r>
      <w:r w:rsidR="00DA6910">
        <w:t xml:space="preserve"> g </w:t>
      </w:r>
      <w:r w:rsidR="00DA6910" w:rsidRPr="00292EE9">
        <w:t>C</w:t>
      </w:r>
      <w:r w:rsidR="00DA6910">
        <w:rPr>
          <w:vertAlign w:val="subscript"/>
        </w:rPr>
        <w:t>org</w:t>
      </w:r>
      <w:r w:rsidR="00DA6910">
        <w:t>/yr</w:t>
      </w:r>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D7F24">
        <w:t xml:space="preserve"> </w:t>
      </w:r>
      <w:r w:rsidR="005331E6">
        <w:t xml:space="preserve">normalized fluxes </w:t>
      </w:r>
      <w:r w:rsidR="00B234C3">
        <w:t>calculated a</w:t>
      </w:r>
      <w:r w:rsidR="00104EE8">
        <w:t xml:space="preserve"> total </w:t>
      </w:r>
      <w:r w:rsidR="005331E6">
        <w:t xml:space="preserve">TOC burial </w:t>
      </w:r>
      <w:r w:rsidR="00104EE8">
        <w:t xml:space="preserve">for deep-sea sediments deposited </w:t>
      </w:r>
      <w:del w:id="353" w:author="Eva Juliet Baransky" w:date="2021-09-06T22:35:00Z">
        <w:r w:rsidR="00104EE8" w:rsidDel="000A2E64">
          <w:delText>(</w:delText>
        </w:r>
      </w:del>
      <w:r w:rsidR="00104EE8">
        <w:t>&gt;1000m</w:t>
      </w:r>
      <w:del w:id="354" w:author="Eva Juliet Baransky" w:date="2021-09-06T22:35:00Z">
        <w:r w:rsidR="00104EE8" w:rsidDel="000A2E64">
          <w:delText>)</w:delText>
        </w:r>
      </w:del>
      <w:r w:rsidR="00104EE8">
        <w:t xml:space="preserve"> </w:t>
      </w:r>
      <w:r w:rsidR="009A0571">
        <w:t>of</w:t>
      </w:r>
      <w:r w:rsidR="00104EE8">
        <w:t xml:space="preserve"> </w:t>
      </w:r>
      <w:r w:rsidR="005331E6">
        <w:t>20x10</w:t>
      </w:r>
      <w:r w:rsidR="005331E6">
        <w:rPr>
          <w:vertAlign w:val="superscript"/>
        </w:rPr>
        <w:t>12</w:t>
      </w:r>
      <w:r w:rsidR="005331E6">
        <w:t xml:space="preserve"> g C</w:t>
      </w:r>
      <w:r w:rsidR="005331E6">
        <w:rPr>
          <w:vertAlign w:val="subscript"/>
        </w:rPr>
        <w:t>org</w:t>
      </w:r>
      <w:r w:rsidR="005331E6">
        <w:t>/yr</w:t>
      </w:r>
      <w:r w:rsidR="009A0571">
        <w:t xml:space="preserve"> </w:t>
      </w:r>
      <w:r w:rsidR="009A0571">
        <w:fldChar w:fldCharType="begin" w:fldLock="1"/>
      </w:r>
      <w:r w:rsidR="00D21404">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Sea","type":"article-journal","volume":"35"},"uris":["http://www.mendeley.com/documents/?uuid=3ecbc5da-d79a-4cb9-9488-671c9e01fd2f"]}],"mendeley":{"formattedCitation":"(Hayes et al., 2021)","plainTextFormattedCitation":"(Hayes et al., 2021)","previouslyFormattedCitation":"(Hayes et al., 2021)"},"properties":{"noteIndex":0},"schema":"https://github.com/citation-style-language/schema/raw/master/csl-citation.json"}</w:instrText>
      </w:r>
      <w:r w:rsidR="009A0571">
        <w:fldChar w:fldCharType="separate"/>
      </w:r>
      <w:r w:rsidR="009A0571" w:rsidRPr="009A0571">
        <w:rPr>
          <w:noProof/>
        </w:rPr>
        <w:t>(Hayes et al., 2021)</w:t>
      </w:r>
      <w:r w:rsidR="009A0571">
        <w:fldChar w:fldCharType="end"/>
      </w:r>
      <w:r w:rsidR="005331E6">
        <w:t>.</w:t>
      </w:r>
      <w:r w:rsidR="00C361F7">
        <w:t xml:space="preserve"> </w:t>
      </w:r>
      <w:r w:rsidR="003D0592">
        <w:t xml:space="preserve">To estimate the Ni/TOC, </w:t>
      </w:r>
      <w:del w:id="355" w:author="Eva Juliet Baransky" w:date="2021-09-06T22:35:00Z">
        <w:r w:rsidR="002A5DC2" w:rsidDel="000A2E64">
          <w:delText xml:space="preserve">past studies have primarily focused on </w:delText>
        </w:r>
        <w:r w:rsidR="003D0592" w:rsidDel="000A2E64">
          <w:delText xml:space="preserve">productive regions. </w:delText>
        </w:r>
      </w:del>
      <w:r w:rsidR="00A43B07">
        <w:t>Ciscato et al. (2018) applied the</w:t>
      </w:r>
      <w:del w:id="356" w:author="Eva Juliet Baransky" w:date="2021-09-06T22:34:00Z">
        <w:r w:rsidR="00A43B07" w:rsidDel="004F04A6">
          <w:delText xml:space="preserve"> </w:delText>
        </w:r>
      </w:del>
      <w:r w:rsidR="002A5DC2">
        <w:t xml:space="preserve"> </w:t>
      </w:r>
      <w:r w:rsidR="00736ACC">
        <w:t xml:space="preserve">Ni/TOC derived </w:t>
      </w:r>
      <w:r w:rsidR="005331E6">
        <w:t xml:space="preserve">from the </w:t>
      </w:r>
      <w:r w:rsidR="002A5DC2">
        <w:t>P</w:t>
      </w:r>
      <w:r w:rsidR="005331E6">
        <w:t>eru upwelling region</w:t>
      </w:r>
      <w:r w:rsidR="00A43B07">
        <w:t xml:space="preserve"> (9 Ni ppm/TOC wt%)</w:t>
      </w:r>
      <w:r w:rsidR="00736ACC">
        <w:t>, which ha</w:t>
      </w:r>
      <w:r w:rsidR="00A43B07">
        <w:t>s</w:t>
      </w:r>
      <w:r w:rsidR="00736ACC">
        <w:t xml:space="preserve"> a </w:t>
      </w:r>
      <w:commentRangeStart w:id="357"/>
      <w:r w:rsidR="00736ACC">
        <w:t>Ni/TOC intercept of 0</w:t>
      </w:r>
      <w:r w:rsidR="002A5DC2">
        <w:t xml:space="preserve"> </w:t>
      </w:r>
      <w:commentRangeEnd w:id="357"/>
      <w:r w:rsidR="000A2E64">
        <w:rPr>
          <w:rStyle w:val="CommentReference"/>
        </w:rPr>
        <w:commentReference w:id="357"/>
      </w:r>
      <w:r w:rsidR="002A5DC2">
        <w:t>and therefore has a negligible non-authigenic Ni contribution</w:t>
      </w:r>
      <w:del w:id="358" w:author="Eva Juliet Baransky" w:date="2021-09-06T22:37:00Z">
        <w:r w:rsidR="00BA267E" w:rsidDel="005F2DBD">
          <w:delText xml:space="preserve">, </w:delText>
        </w:r>
        <w:r w:rsidR="005331E6" w:rsidDel="005F2DBD">
          <w:delText xml:space="preserve">to calculate the fraction of Ni that is buried with organic matter at </w:delText>
        </w:r>
        <w:r w:rsidR="00A84D2F" w:rsidDel="005F2DBD">
          <w:delText>productive upwelling regions</w:delText>
        </w:r>
      </w:del>
      <w:r w:rsidR="00A43B07">
        <w:t>.</w:t>
      </w:r>
      <w:del w:id="359" w:author="Eva Juliet Baransky" w:date="2021-09-06T22:37:00Z">
        <w:r w:rsidR="00A84D2F" w:rsidDel="005F2DBD">
          <w:delText xml:space="preserve"> To the best of our knowledge, there is no estimate of the Ni/TOC for OM buried in pelagic zones, and therefore p</w:delText>
        </w:r>
        <w:r w:rsidR="00190446" w:rsidDel="005F2DBD">
          <w:delText>elagic OM</w:delText>
        </w:r>
        <w:r w:rsidR="0091468E" w:rsidDel="005F2DBD">
          <w:delText xml:space="preserve"> may be </w:delText>
        </w:r>
        <w:r w:rsidR="00190446" w:rsidDel="005F2DBD">
          <w:delText>a</w:delText>
        </w:r>
        <w:r w:rsidR="00A84D2F" w:rsidDel="005F2DBD">
          <w:delText>n omitted</w:delText>
        </w:r>
        <w:r w:rsidR="00190446" w:rsidDel="005F2DBD">
          <w:delText xml:space="preserve"> </w:delText>
        </w:r>
        <w:r w:rsidR="0091468E" w:rsidDel="005F2DBD">
          <w:delText>nontrivial output of Ni</w:delText>
        </w:r>
        <w:r w:rsidR="00190446" w:rsidDel="005F2DBD">
          <w:delText>.</w:delText>
        </w:r>
      </w:del>
      <w:r w:rsidR="00190446">
        <w:t xml:space="preserve"> </w:t>
      </w:r>
      <w:r w:rsidR="00A22A46">
        <w:t xml:space="preserve"> T</w:t>
      </w:r>
      <w:r w:rsidR="003E5C4B">
        <w:t>he</w:t>
      </w:r>
      <w:r w:rsidR="0092383B">
        <w:t xml:space="preserve"> only </w:t>
      </w:r>
      <w:r w:rsidR="00A22A46">
        <w:t xml:space="preserve">published </w:t>
      </w:r>
      <w:r w:rsidR="0092383B">
        <w:t xml:space="preserve">OM </w:t>
      </w:r>
      <w:r w:rsidR="00A22A46">
        <w:t xml:space="preserve">Ni output </w:t>
      </w:r>
      <w:r w:rsidR="0092383B">
        <w:t xml:space="preserve">flux </w:t>
      </w:r>
      <w:del w:id="360" w:author="Eva Juliet Baransky" w:date="2021-09-06T22:37:00Z">
        <w:r w:rsidR="0092383B" w:rsidDel="005F2DBD">
          <w:delText>comes from</w:delText>
        </w:r>
        <w:r w:rsidR="003E5C4B" w:rsidDel="005F2DBD">
          <w:delText xml:space="preserve"> </w:delText>
        </w:r>
        <w:r w:rsidR="00D21404" w:rsidDel="005F2DBD">
          <w:fldChar w:fldCharType="begin" w:fldLock="1"/>
        </w:r>
        <w:r w:rsidR="002F0C40" w:rsidDel="005F2DBD">
          <w:del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2018)","manualFormatting":"Ciscato et al. (2018)","plainTextFormattedCitation":"(Ciscato et al., 2018)","previouslyFormattedCitation":"(Ciscato et al., 2018)"},"properties":{"noteIndex":0},"schema":"https://github.com/citation-style-language/schema/raw/master/csl-citation.json"}</w:delInstrText>
        </w:r>
        <w:r w:rsidR="00D21404" w:rsidDel="005F2DBD">
          <w:fldChar w:fldCharType="separate"/>
        </w:r>
        <w:r w:rsidR="00D21404" w:rsidRPr="00D21404" w:rsidDel="005F2DBD">
          <w:rPr>
            <w:noProof/>
          </w:rPr>
          <w:delText xml:space="preserve">Ciscato et al. </w:delText>
        </w:r>
        <w:r w:rsidR="00D21404" w:rsidDel="005F2DBD">
          <w:rPr>
            <w:noProof/>
          </w:rPr>
          <w:delText>(</w:delText>
        </w:r>
        <w:r w:rsidR="00D21404" w:rsidRPr="00D21404" w:rsidDel="005F2DBD">
          <w:rPr>
            <w:noProof/>
          </w:rPr>
          <w:delText>2018)</w:delText>
        </w:r>
        <w:r w:rsidR="00D21404" w:rsidDel="005F2DBD">
          <w:fldChar w:fldCharType="end"/>
        </w:r>
        <w:r w:rsidR="00A22A46" w:rsidDel="005F2DBD">
          <w:delText>. They</w:delText>
        </w:r>
      </w:del>
      <w:r w:rsidR="0020553B">
        <w:t>use</w:t>
      </w:r>
      <w:r w:rsidR="000661CA">
        <w:t>d</w:t>
      </w:r>
      <w:r w:rsidR="0020553B">
        <w:t xml:space="preserve">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C</w:t>
      </w:r>
      <w:r w:rsidR="00F80EC5">
        <w:softHyphen/>
      </w:r>
      <w:r w:rsidR="00F80EC5">
        <w:rPr>
          <w:vertAlign w:val="subscript"/>
        </w:rPr>
        <w:t>org</w:t>
      </w:r>
      <w:r w:rsidR="004E2B0B">
        <w:t>/yr)</w:t>
      </w:r>
      <w:r w:rsidR="00467889">
        <w:t xml:space="preserve"> and the Peru </w:t>
      </w:r>
      <w:ins w:id="361" w:author="Eva Juliet Baransky" w:date="2021-09-06T22:38:00Z">
        <w:r w:rsidR="0080104E">
          <w:t xml:space="preserve">margin </w:t>
        </w:r>
      </w:ins>
      <w:r w:rsidR="00467889">
        <w:t>Ni/TOC</w:t>
      </w:r>
      <w:r w:rsidR="0020553B">
        <w:t xml:space="preserve"> to calculate a</w:t>
      </w:r>
      <w:r w:rsidR="00314970">
        <w:t xml:space="preserve">n </w:t>
      </w:r>
      <w:del w:id="362" w:author="Eva Juliet Baransky" w:date="2021-09-06T22:37:00Z">
        <w:r w:rsidR="00314970" w:rsidDel="005F2DBD">
          <w:delText xml:space="preserve">OM </w:delText>
        </w:r>
      </w:del>
      <w:r w:rsidR="00314970">
        <w:t xml:space="preserve">Ni flux </w:t>
      </w:r>
      <w:ins w:id="363" w:author="Eva Juliet Baransky" w:date="2021-09-06T22:37:00Z">
        <w:r w:rsidR="005F2DBD">
          <w:t>into upwelling regions organic rich sedimen</w:t>
        </w:r>
      </w:ins>
      <w:ins w:id="364" w:author="Eva Juliet Baransky" w:date="2021-09-06T22:38:00Z">
        <w:r w:rsidR="005F2DBD">
          <w:t xml:space="preserve">ts </w:t>
        </w:r>
      </w:ins>
      <w:r w:rsidR="00314970">
        <w:t>of</w:t>
      </w:r>
      <w:r w:rsidR="005331E6">
        <w:t xml:space="preserve"> 1.5x10</w:t>
      </w:r>
      <w:r w:rsidR="005331E6">
        <w:rPr>
          <w:vertAlign w:val="superscript"/>
        </w:rPr>
        <w:t>8</w:t>
      </w:r>
      <w:r w:rsidR="005331E6">
        <w:t xml:space="preserve"> mol Ni/yr</w:t>
      </w:r>
      <w:ins w:id="365" w:author="Eva Juliet Baransky" w:date="2021-09-06T22:38:00Z">
        <w:r w:rsidR="0080104E">
          <w:t xml:space="preserve"> </w:t>
        </w:r>
        <w:r w:rsidR="0080104E">
          <w:fldChar w:fldCharType="begin" w:fldLock="1"/>
        </w:r>
      </w:ins>
      <w:r w:rsidR="0075163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80104E">
        <w:fldChar w:fldCharType="separate"/>
      </w:r>
      <w:r w:rsidR="0080104E" w:rsidRPr="0080104E">
        <w:rPr>
          <w:noProof/>
        </w:rPr>
        <w:t>(Ciscato et al., 2018)</w:t>
      </w:r>
      <w:ins w:id="366" w:author="Eva Juliet Baransky" w:date="2021-09-06T22:38:00Z">
        <w:r w:rsidR="0080104E">
          <w:fldChar w:fldCharType="end"/>
        </w:r>
        <w:r w:rsidR="0080104E">
          <w:t>s</w:t>
        </w:r>
      </w:ins>
      <w:r w:rsidR="005331E6">
        <w:t>.</w:t>
      </w:r>
    </w:p>
    <w:p w14:paraId="2F8D49E5" w14:textId="69E59333" w:rsidR="007B3FBB" w:rsidRDefault="007B3FBB" w:rsidP="00F8651F">
      <w:pPr>
        <w:pStyle w:val="Heading4"/>
      </w:pPr>
      <w:r>
        <w:t>Euxinic Sediments</w:t>
      </w:r>
    </w:p>
    <w:p w14:paraId="0ACF0FDB" w14:textId="5F4D02B8" w:rsidR="00880F09" w:rsidRDefault="007B3FBB" w:rsidP="007B3FBB">
      <w:pPr>
        <w:spacing w:after="0"/>
        <w:jc w:val="both"/>
        <w:textAlignment w:val="baseline"/>
        <w:rPr>
          <w:ins w:id="367" w:author="Eva Juliet Baransky" w:date="2021-09-06T22:59:00Z"/>
        </w:rPr>
      </w:pPr>
      <w:r>
        <w:tab/>
      </w:r>
      <w:r w:rsidR="00C70B97">
        <w:t>Th</w:t>
      </w:r>
      <w:r w:rsidR="00394061">
        <w:t>e euxinic</w:t>
      </w:r>
      <w:r w:rsidR="00C70B97">
        <w:t xml:space="preserve">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Both calculations used sediments from the Black Sea as representative of</w:t>
      </w:r>
      <w:ins w:id="368" w:author="Eva Juliet Baransky" w:date="2021-09-06T22:38:00Z">
        <w:r w:rsidR="00D30D59">
          <w:t xml:space="preserve"> all</w:t>
        </w:r>
      </w:ins>
      <w:r w:rsidR="00701100">
        <w:t xml:space="preserve"> euxinic sediments. </w:t>
      </w:r>
      <w:r w:rsidR="002F0C40">
        <w:fldChar w:fldCharType="begin" w:fldLock="1"/>
      </w:r>
      <w:r w:rsidR="009A1E62">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9A1E62">
        <w:rPr>
          <w:rFonts w:ascii="Cambria Math" w:hAnsi="Cambria Math" w:cs="Cambria Math"/>
        </w:rPr>
        <w:instrText>∼</w:instrText>
      </w:r>
      <w:r w:rsidR="009A1E62">
        <w:instrText>1 ppm in detrital sediments) and Cd (</w:instrText>
      </w:r>
      <w:r w:rsidR="009A1E62">
        <w:rPr>
          <w:rFonts w:ascii="Cambria Math" w:hAnsi="Cambria Math" w:cs="Cambria Math"/>
        </w:rPr>
        <w:instrText>∼</w:instrText>
      </w:r>
      <w:r w:rsidR="009A1E62">
        <w:instrText>0.3 ppm), respectively, compared to values not greater than 17 in any setting for the other five metals (</w:instrText>
      </w:r>
      <w:r w:rsidR="009A1E62">
        <w:rPr>
          <w:rFonts w:ascii="Cambria Math" w:hAnsi="Cambria Math" w:cs="Cambria Math"/>
        </w:rPr>
        <w:instrText>∼</w:instrText>
      </w:r>
      <w:r w:rsidR="009A1E62">
        <w:instrText xml:space="preserve">45 ppm to </w:instrText>
      </w:r>
      <w:r w:rsidR="009A1E62">
        <w:rPr>
          <w:rFonts w:ascii="Cambria Math" w:hAnsi="Cambria Math" w:cs="Cambria Math"/>
        </w:rPr>
        <w:instrText>∼</w:instrText>
      </w:r>
      <w:r w:rsidR="009A1E62">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2015)","manualFormatting":"Little et al. (2015)","plainTextFormattedCitation":"(Little et al., 2015)","previouslyFormattedCitation":"(Little et al., 2015)"},"properties":{"noteIndex":0},"schema":"https://github.com/citation-style-language/schema/raw/master/csl-citation.json"}</w:instrText>
      </w:r>
      <w:r w:rsidR="002F0C40">
        <w:fldChar w:fldCharType="separate"/>
      </w:r>
      <w:r w:rsidR="002F0C40" w:rsidRPr="002F0C40">
        <w:rPr>
          <w:noProof/>
        </w:rPr>
        <w:t xml:space="preserve">Little et al. </w:t>
      </w:r>
      <w:r w:rsidR="002F0C40">
        <w:rPr>
          <w:noProof/>
        </w:rPr>
        <w:t>(</w:t>
      </w:r>
      <w:r w:rsidR="002F0C40" w:rsidRPr="002F0C40">
        <w:rPr>
          <w:noProof/>
        </w:rPr>
        <w:t>2015)</w:t>
      </w:r>
      <w:r w:rsidR="002F0C40">
        <w:fldChar w:fldCharType="end"/>
      </w:r>
      <w:r w:rsidR="002F0C40">
        <w:t xml:space="preserve"> </w:t>
      </w:r>
      <w:ins w:id="369" w:author="Eva Juliet Baransky" w:date="2021-09-06T22:38:00Z">
        <w:r w:rsidR="00D30D59">
          <w:t>applied</w:t>
        </w:r>
      </w:ins>
      <w:del w:id="370" w:author="Eva Juliet Baransky" w:date="2021-09-06T22:38:00Z">
        <w:r w:rsidR="005F5F58" w:rsidDel="00D30D59">
          <w:delText>use</w:delText>
        </w:r>
        <w:r w:rsidR="00210045" w:rsidDel="00D30D59">
          <w:delText>d</w:delText>
        </w:r>
      </w:del>
      <w:r w:rsidR="005F5F58">
        <w:t xml:space="preserve"> the better constrained Mo mass balance </w:t>
      </w:r>
      <w:r w:rsidR="00014400">
        <w:t>along with</w:t>
      </w:r>
      <w:r w:rsidR="00701100">
        <w:t xml:space="preserve"> the </w:t>
      </w:r>
      <w:r w:rsidR="009A1E62">
        <w:t>authigenic</w:t>
      </w:r>
      <w:r w:rsidR="00701100">
        <w:t xml:space="preserve"> Ni/Mo values from Black Sea sediments </w:t>
      </w:r>
      <w:r w:rsidR="005F5F58">
        <w:t>to calculate the euxinic sink of Ni</w:t>
      </w:r>
      <w:r w:rsidR="00014400">
        <w:t xml:space="preserve"> of 0.4x10</w:t>
      </w:r>
      <w:r w:rsidR="00014400">
        <w:rPr>
          <w:vertAlign w:val="superscript"/>
        </w:rPr>
        <w:t>8</w:t>
      </w:r>
      <w:r w:rsidR="00014400">
        <w:t xml:space="preserve"> Ni mol/yr</w:t>
      </w:r>
      <w:r w:rsidR="005F5F58">
        <w:t>.</w:t>
      </w:r>
      <w:r w:rsidR="00701100">
        <w:t xml:space="preserve"> </w:t>
      </w:r>
      <w:r w:rsidR="00CC13F8">
        <w:t xml:space="preserve">Ciscato et al. (2018) </w:t>
      </w:r>
      <w:r w:rsidR="007440DD">
        <w:t xml:space="preserve">instead </w:t>
      </w:r>
      <w:r w:rsidR="00014400">
        <w:t>c</w:t>
      </w:r>
      <w:r w:rsidR="005F5F58">
        <w:t>alculated the euxinic sink s</w:t>
      </w:r>
      <w:r w:rsidR="00C70B97">
        <w:t>imilar to</w:t>
      </w:r>
      <w:r w:rsidR="00014400">
        <w:t xml:space="preserve"> the productive region</w:t>
      </w:r>
      <w:r w:rsidR="00C70B97">
        <w:t xml:space="preserve"> OM</w:t>
      </w:r>
      <w:r w:rsidR="00014400">
        <w:t xml:space="preserve"> </w:t>
      </w:r>
      <w:ins w:id="371" w:author="Eva Juliet Baransky" w:date="2021-09-06T22:38:00Z">
        <w:r w:rsidR="00D30D59">
          <w:t>outp</w:t>
        </w:r>
      </w:ins>
      <w:ins w:id="372" w:author="Eva Juliet Baransky" w:date="2021-09-06T22:39:00Z">
        <w:r w:rsidR="00D30D59">
          <w:t>ut</w:t>
        </w:r>
      </w:ins>
      <w:del w:id="373" w:author="Eva Juliet Baransky" w:date="2021-09-06T22:38:00Z">
        <w:r w:rsidR="00014400" w:rsidDel="00D30D59">
          <w:delText>sink</w:delText>
        </w:r>
      </w:del>
      <w:r w:rsidR="00014400">
        <w:t>.</w:t>
      </w:r>
      <w:r w:rsidR="00C70B97">
        <w:t xml:space="preserve"> </w:t>
      </w:r>
      <w:r w:rsidR="00CC13F8">
        <w:t>They used an estimation of 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F01593">
        <w:t>;</w:t>
      </w:r>
      <w:r w:rsidR="00CC13F8">
        <w:t xml:space="preserve"> </w:t>
      </w:r>
      <w:r w:rsidR="00F01593">
        <w:fldChar w:fldCharType="begin" w:fldLock="1"/>
      </w:r>
      <w:r w:rsidR="00FE756E">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ocean","type":"article","volume":"282"},"uris":["http://www.mendeley.com/documents/?uuid=3b9c8234-f49e-4e86-8896-5e234ab942ff"]}],"mendeley":{"formattedCitation":"(Berner, 1982)","manualFormatting":"Berner, (1982)","plainTextFormattedCitation":"(Berner, 1982)","previouslyFormattedCitation":"(Berner, 1982)"},"properties":{"noteIndex":0},"schema":"https://github.com/citation-style-language/schema/raw/master/csl-citation.json"}</w:instrText>
      </w:r>
      <w:r w:rsidR="00F01593">
        <w:fldChar w:fldCharType="separate"/>
      </w:r>
      <w:r w:rsidR="00F01593" w:rsidRPr="00F01593">
        <w:rPr>
          <w:noProof/>
        </w:rPr>
        <w:t xml:space="preserve">Berner, </w:t>
      </w:r>
      <w:r w:rsidR="00F01593">
        <w:rPr>
          <w:noProof/>
        </w:rPr>
        <w:t>(</w:t>
      </w:r>
      <w:r w:rsidR="00F01593" w:rsidRPr="00F01593">
        <w:rPr>
          <w:noProof/>
        </w:rPr>
        <w:t>1982)</w:t>
      </w:r>
      <w:r w:rsidR="00F01593">
        <w:fldChar w:fldCharType="end"/>
      </w:r>
      <w:r w:rsidR="00CC13F8">
        <w:t xml:space="preserve">) and </w:t>
      </w:r>
      <w:r w:rsidR="00505699">
        <w:t>the Ni/TOC ratios from Black Sea euxinic sediments (0.54-1.49x10</w:t>
      </w:r>
      <w:r w:rsidR="00505699">
        <w:rPr>
          <w:vertAlign w:val="superscript"/>
        </w:rPr>
        <w:t>-3</w:t>
      </w:r>
      <w:r w:rsidR="00505699">
        <w:t xml:space="preserve"> Ni</w:t>
      </w:r>
      <w:r w:rsidR="00EA51EB">
        <w:t xml:space="preserve"> ppm</w:t>
      </w:r>
      <w:r w:rsidR="00505699">
        <w:t>/TOC wt%</w:t>
      </w:r>
      <w:ins w:id="374" w:author="Eva Juliet Baransky" w:date="2021-09-06T22:39:00Z">
        <w:r w:rsidR="00D30D59">
          <w:t>;</w:t>
        </w:r>
      </w:ins>
      <w:r w:rsidR="00505699">
        <w:t xml:space="preserve"> </w:t>
      </w:r>
      <w:r w:rsidR="00505699">
        <w:fldChar w:fldCharType="begin" w:fldLock="1"/>
      </w:r>
      <w:r w:rsidR="0075163B">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75163B">
        <w:rPr>
          <w:rFonts w:ascii="Cambria Math" w:hAnsi="Cambria Math" w:cs="Cambria Math"/>
        </w:rPr>
        <w:instrText>∼</w:instrText>
      </w:r>
      <w:r w:rsidR="0075163B">
        <w:instrText>1 ppm in detrital sediments) and Cd (</w:instrText>
      </w:r>
      <w:r w:rsidR="0075163B">
        <w:rPr>
          <w:rFonts w:ascii="Cambria Math" w:hAnsi="Cambria Math" w:cs="Cambria Math"/>
        </w:rPr>
        <w:instrText>∼</w:instrText>
      </w:r>
      <w:r w:rsidR="0075163B">
        <w:instrText>0.3 ppm), respectively, compared to values not greater than 17 in any setting for the other five metals (</w:instrText>
      </w:r>
      <w:r w:rsidR="0075163B">
        <w:rPr>
          <w:rFonts w:ascii="Cambria Math" w:hAnsi="Cambria Math" w:cs="Cambria Math"/>
        </w:rPr>
        <w:instrText>∼</w:instrText>
      </w:r>
      <w:r w:rsidR="0075163B">
        <w:instrText xml:space="preserve">45 ppm to </w:instrText>
      </w:r>
      <w:r w:rsidR="0075163B">
        <w:rPr>
          <w:rFonts w:ascii="Cambria Math" w:hAnsi="Cambria Math" w:cs="Cambria Math"/>
        </w:rPr>
        <w:instrText>∼</w:instrText>
      </w:r>
      <w:r w:rsidR="0075163B">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2016)","manualFormatting":"Little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del w:id="375" w:author="Eva Juliet Baransky" w:date="2021-09-06T22:39:00Z">
        <w:r w:rsidR="00505699" w:rsidRPr="00505699" w:rsidDel="00D30D59">
          <w:rPr>
            <w:noProof/>
          </w:rPr>
          <w:delText>(</w:delText>
        </w:r>
      </w:del>
      <w:r w:rsidR="00505699" w:rsidRPr="00505699">
        <w:rPr>
          <w:noProof/>
        </w:rPr>
        <w:t>Little et al.</w:t>
      </w:r>
      <w:del w:id="376" w:author="Eva Juliet Baransky" w:date="2021-09-06T22:39:00Z">
        <w:r w:rsidR="00505699" w:rsidRPr="00505699" w:rsidDel="00D30D59">
          <w:rPr>
            <w:noProof/>
          </w:rPr>
          <w:delText>,</w:delText>
        </w:r>
      </w:del>
      <w:r w:rsidR="00505699" w:rsidRPr="00505699">
        <w:rPr>
          <w:noProof/>
        </w:rPr>
        <w:t xml:space="preserve"> </w:t>
      </w:r>
      <w:ins w:id="377" w:author="Eva Juliet Baransky" w:date="2021-09-06T22:39:00Z">
        <w:r w:rsidR="00D30D59">
          <w:rPr>
            <w:noProof/>
          </w:rPr>
          <w:t>(</w:t>
        </w:r>
      </w:ins>
      <w:r w:rsidR="00505699" w:rsidRPr="00505699">
        <w:rPr>
          <w:noProof/>
        </w:rPr>
        <w:t>2015</w:t>
      </w:r>
      <w:ins w:id="378" w:author="Eva Juliet Baransky" w:date="2021-09-06T22:39:00Z">
        <w:r w:rsidR="00D30D59">
          <w:rPr>
            <w:noProof/>
          </w:rPr>
          <w:t>)</w:t>
        </w:r>
      </w:ins>
      <w:r w:rsidR="00505699" w:rsidRPr="00505699">
        <w:rPr>
          <w:noProof/>
        </w:rPr>
        <w:t>; Vance et al.</w:t>
      </w:r>
      <w:del w:id="379" w:author="Eva Juliet Baransky" w:date="2021-09-06T22:39:00Z">
        <w:r w:rsidR="00505699" w:rsidRPr="00505699" w:rsidDel="00D30D59">
          <w:rPr>
            <w:noProof/>
          </w:rPr>
          <w:delText>,</w:delText>
        </w:r>
      </w:del>
      <w:r w:rsidR="00505699" w:rsidRPr="00505699">
        <w:rPr>
          <w:noProof/>
        </w:rPr>
        <w:t xml:space="preserve"> </w:t>
      </w:r>
      <w:ins w:id="380" w:author="Eva Juliet Baransky" w:date="2021-09-06T22:39:00Z">
        <w:r w:rsidR="00D30D59">
          <w:rPr>
            <w:noProof/>
          </w:rPr>
          <w:t>(</w:t>
        </w:r>
      </w:ins>
      <w:r w:rsidR="00505699" w:rsidRPr="00505699">
        <w:rPr>
          <w:noProof/>
        </w:rPr>
        <w:t>2016)</w:t>
      </w:r>
      <w:r w:rsidR="00505699">
        <w:fldChar w:fldCharType="end"/>
      </w:r>
      <w:ins w:id="381" w:author="Eva Juliet Baransky" w:date="2021-09-06T22:39:00Z">
        <w:r w:rsidR="00D30D59">
          <w:t>)</w:t>
        </w:r>
      </w:ins>
      <w:r w:rsidR="00CC13F8">
        <w:t xml:space="preserve"> </w:t>
      </w:r>
      <w:r w:rsidR="00505699">
        <w:t>to calculate a total flux of 0.15x10</w:t>
      </w:r>
      <w:r w:rsidR="00505699">
        <w:rPr>
          <w:vertAlign w:val="superscript"/>
        </w:rPr>
        <w:t>8</w:t>
      </w:r>
      <w:r w:rsidR="00505699">
        <w:t xml:space="preserve"> Ni mol/yr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 xml:space="preserve">The estimates are </w:t>
      </w:r>
      <w:r w:rsidR="00D721C5">
        <w:t>quite</w:t>
      </w:r>
      <w:r w:rsidR="00505699">
        <w:t xml:space="preserve"> different</w:t>
      </w:r>
      <w:ins w:id="382" w:author="Eva Juliet Baransky" w:date="2021-09-06T22:40:00Z">
        <w:r w:rsidR="00240704">
          <w:t>.</w:t>
        </w:r>
      </w:ins>
      <w:del w:id="383" w:author="Eva Juliet Baransky" w:date="2021-09-06T22:40:00Z">
        <w:r w:rsidR="00505699" w:rsidDel="00240704">
          <w:delText>,</w:delText>
        </w:r>
      </w:del>
      <w:r w:rsidR="00505699">
        <w:t xml:space="preserve"> </w:t>
      </w:r>
      <w:ins w:id="384" w:author="Eva Juliet Baransky" w:date="2021-09-06T22:40:00Z">
        <w:r w:rsidR="00240704">
          <w:t>H</w:t>
        </w:r>
      </w:ins>
      <w:del w:id="385" w:author="Eva Juliet Baransky" w:date="2021-09-06T22:40:00Z">
        <w:r w:rsidR="00505699" w:rsidDel="00240704">
          <w:delText>h</w:delText>
        </w:r>
      </w:del>
      <w:r w:rsidR="00505699">
        <w:t xml:space="preserve">owever, </w:t>
      </w:r>
      <w:del w:id="386" w:author="Eva Juliet Baransky" w:date="2021-09-06T22:40:00Z">
        <w:r w:rsidR="00505699" w:rsidDel="005618EA">
          <w:delText>they are</w:delText>
        </w:r>
      </w:del>
      <w:r w:rsidR="00505699">
        <w:t xml:space="preserve"> both </w:t>
      </w:r>
      <w:ins w:id="387" w:author="Eva Juliet Baransky" w:date="2021-09-06T22:40:00Z">
        <w:r w:rsidR="005618EA">
          <w:t xml:space="preserve">estimates are </w:t>
        </w:r>
      </w:ins>
      <w:r w:rsidR="00505699">
        <w:t xml:space="preserve">very small relative to the other </w:t>
      </w:r>
      <w:del w:id="388" w:author="Eva Juliet Baransky" w:date="2021-09-06T22:40:00Z">
        <w:r w:rsidR="00505699" w:rsidDel="00B4024E">
          <w:delText xml:space="preserve">sinks </w:delText>
        </w:r>
      </w:del>
      <w:ins w:id="389" w:author="Eva Juliet Baransky" w:date="2021-09-06T22:40:00Z">
        <w:r w:rsidR="00B4024E">
          <w:t>outputs</w:t>
        </w:r>
        <w:r w:rsidR="00B4024E">
          <w:t xml:space="preserve"> </w:t>
        </w:r>
      </w:ins>
      <w:r w:rsidR="00505699">
        <w:t xml:space="preserve">and, therefore, unless </w:t>
      </w:r>
      <w:del w:id="390" w:author="Eva Juliet Baransky" w:date="2021-09-06T22:40:00Z">
        <w:r w:rsidR="00505699" w:rsidDel="00B4024E">
          <w:delText>the estimates</w:delText>
        </w:r>
      </w:del>
      <w:ins w:id="391" w:author="Eva Juliet Baransky" w:date="2021-09-06T22:40:00Z">
        <w:r w:rsidR="00B4024E">
          <w:t>they</w:t>
        </w:r>
      </w:ins>
      <w:r w:rsidR="00505699">
        <w:t xml:space="preserve"> are off by an order of magnitude, the euxinic </w:t>
      </w:r>
      <w:ins w:id="392" w:author="Eva Juliet Baransky" w:date="2021-09-06T22:40:00Z">
        <w:r w:rsidR="00B4024E">
          <w:t xml:space="preserve">output </w:t>
        </w:r>
      </w:ins>
      <w:del w:id="393" w:author="Eva Juliet Baransky" w:date="2021-09-06T22:40:00Z">
        <w:r w:rsidR="00505699" w:rsidDel="00B4024E">
          <w:delText xml:space="preserve">sink </w:delText>
        </w:r>
      </w:del>
      <w:r w:rsidR="00505699">
        <w:t xml:space="preserve">is mostly unimportant in modern oceans. </w:t>
      </w:r>
    </w:p>
    <w:p w14:paraId="7B78004A" w14:textId="1FF1B6C1" w:rsidR="000949E6" w:rsidRDefault="000949E6" w:rsidP="000949E6">
      <w:pPr>
        <w:pStyle w:val="Heading3"/>
        <w:rPr>
          <w:ins w:id="394" w:author="Eva Juliet Baransky" w:date="2021-09-06T22:59:00Z"/>
        </w:rPr>
        <w:pPrChange w:id="395" w:author="Eva Juliet Baransky" w:date="2021-09-06T22:59:00Z">
          <w:pPr>
            <w:spacing w:after="0"/>
            <w:jc w:val="both"/>
            <w:textAlignment w:val="baseline"/>
          </w:pPr>
        </w:pPrChange>
      </w:pPr>
      <w:ins w:id="396" w:author="Eva Juliet Baransky" w:date="2021-09-06T22:59:00Z">
        <w:r>
          <w:t xml:space="preserve">Carbonates </w:t>
        </w:r>
      </w:ins>
    </w:p>
    <w:p w14:paraId="16FCC78F" w14:textId="75A481E5" w:rsidR="000949E6" w:rsidRDefault="000949E6" w:rsidP="000949E6">
      <w:pPr>
        <w:spacing w:after="0"/>
        <w:ind w:firstLine="720"/>
        <w:jc w:val="both"/>
        <w:textAlignment w:val="baseline"/>
        <w:pPrChange w:id="397" w:author="Eva Juliet Baransky" w:date="2021-09-06T22:59:00Z">
          <w:pPr>
            <w:spacing w:after="0"/>
            <w:jc w:val="both"/>
            <w:textAlignment w:val="baseline"/>
          </w:pPr>
        </w:pPrChange>
      </w:pPr>
      <w:moveToRangeStart w:id="398" w:author="Eva Juliet Baransky" w:date="2021-09-06T22:59:00Z" w:name="move81861560"/>
      <w:moveTo w:id="399" w:author="Eva Juliet Baransky" w:date="2021-09-06T22:59:00Z">
        <w:r>
          <w:t xml:space="preserve">Every year, a massive amount of carbonate is deposited </w:t>
        </w:r>
        <w:r>
          <w:fldChar w:fldCharType="begin" w:fldLock="1"/>
        </w:r>
        <w:r>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1995)","manualFormatting":"(e.g., 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fldChar w:fldCharType="separate"/>
        </w:r>
        <w:r w:rsidRPr="00376A8E">
          <w:rPr>
            <w:noProof/>
          </w:rPr>
          <w:t>(</w:t>
        </w:r>
        <w:r w:rsidRPr="00062B29">
          <w:rPr>
            <w:i/>
            <w:iCs/>
            <w:noProof/>
          </w:rPr>
          <w:t>e.g.,</w:t>
        </w:r>
        <w:r>
          <w:rPr>
            <w:noProof/>
          </w:rPr>
          <w:t xml:space="preserve"> </w:t>
        </w:r>
        <w:r w:rsidRPr="005A26D3">
          <w:rPr>
            <w:noProof/>
          </w:rPr>
          <w:t>Hayes et al., 2021; Milliman and Droxler, 1995)</w:t>
        </w:r>
        <w:r>
          <w:fldChar w:fldCharType="end"/>
        </w:r>
      </w:moveTo>
      <w:ins w:id="400" w:author="Eva Juliet Baransky" w:date="2021-09-06T22:59:00Z">
        <w:r>
          <w:t xml:space="preserve"> </w:t>
        </w:r>
      </w:ins>
      <w:moveTo w:id="401" w:author="Eva Juliet Baransky" w:date="2021-09-06T22:59:00Z">
        <w:r>
          <w:t xml:space="preserve">which makes them an attractive candidate as a missing light sink, but greatly variable estimates of the flux size and isotopic composition (and the unknown impact of diagenesis) make it challenging to determine their importance to the budget. An initial estimate of the Ni flux into carbonate exclusively focused on </w:t>
        </w:r>
        <w:del w:id="402" w:author="Eva Juliet Baransky" w:date="2021-09-06T23:00:00Z">
          <w:r w:rsidDel="000949E6">
            <w:delText xml:space="preserve">the </w:delText>
          </w:r>
        </w:del>
        <w:del w:id="403" w:author="Eva Juliet Baransky" w:date="2021-09-06T22:59:00Z">
          <w:r w:rsidDel="000949E6">
            <w:delText xml:space="preserve">Ni associated with </w:delText>
          </w:r>
        </w:del>
        <w:r>
          <w:t xml:space="preserve">organic matter associated </w:t>
        </w:r>
      </w:moveTo>
      <w:ins w:id="404" w:author="Eva Juliet Baransky" w:date="2021-09-06T23:00:00Z">
        <w:r>
          <w:t xml:space="preserve">with </w:t>
        </w:r>
      </w:ins>
      <w:moveTo w:id="405" w:author="Eva Juliet Baransky" w:date="2021-09-06T22:59:00Z">
        <w:del w:id="406" w:author="Eva Juliet Baransky" w:date="2021-09-06T23:00:00Z">
          <w:r w:rsidDel="000949E6">
            <w:delText xml:space="preserve">derived from </w:delText>
          </w:r>
        </w:del>
        <w:r>
          <w:t xml:space="preserve">the carbonate flux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16202C">
          <w:rPr>
            <w:noProof/>
          </w:rPr>
          <w:t>(Ciscato et al., 2018)</w:t>
        </w:r>
        <w:r>
          <w:fldChar w:fldCharType="end"/>
        </w:r>
        <w:r>
          <w:t>. They used the organic carbon flux into shallow water carbonates (6x10</w:t>
        </w:r>
        <w:r>
          <w:rPr>
            <w:vertAlign w:val="superscript"/>
          </w:rPr>
          <w:t>12</w:t>
        </w:r>
        <w:r>
          <w:t xml:space="preserve"> g C</w:t>
        </w:r>
        <w:r>
          <w:rPr>
            <w:vertAlign w:val="subscript"/>
          </w:rPr>
          <w:t>org</w:t>
        </w:r>
        <w:r>
          <w:t>/yr ± 50% ;</w:t>
        </w:r>
        <w:r>
          <w:fldChar w:fldCharType="begin" w:fldLock="1"/>
        </w:r>
        <w:r>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fldChar w:fldCharType="separate"/>
        </w:r>
        <w:r>
          <w:rPr>
            <w:noProof/>
          </w:rPr>
          <w:t xml:space="preserve"> </w:t>
        </w:r>
        <w:r w:rsidRPr="00EF112B">
          <w:rPr>
            <w:noProof/>
          </w:rPr>
          <w:t>Berner, 1990, 1982)</w:t>
        </w:r>
        <w:r>
          <w:fldChar w:fldCharType="end"/>
        </w:r>
        <w:r>
          <w:t xml:space="preserve"> and the Ni/TOC ratio (0.3-4.3x10</w:t>
        </w:r>
        <w:r>
          <w:rPr>
            <w:vertAlign w:val="superscript"/>
          </w:rPr>
          <w:t>-4</w:t>
        </w:r>
        <w:r>
          <w:t xml:space="preserve"> Ni ppm/TOC wt%) from a set of carbonate rich (34-75%) samples from a coastal lagoon to calculate a Ni flux into carbonates of 0.31x10</w:t>
        </w:r>
        <w:r>
          <w:rPr>
            <w:vertAlign w:val="superscript"/>
          </w:rPr>
          <w:t>7</w:t>
        </w:r>
        <w:r>
          <w:t xml:space="preserve"> to 4.4x10</w:t>
        </w:r>
        <w:r>
          <w:rPr>
            <w:vertAlign w:val="superscript"/>
          </w:rPr>
          <w:t xml:space="preserve">7 </w:t>
        </w:r>
        <w:r>
          <w:t xml:space="preserve">Ni mol/yr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D955B2">
          <w:rPr>
            <w:noProof/>
          </w:rPr>
          <w:t>(Ciscato et al., 2018)</w:t>
        </w:r>
        <w:r>
          <w:fldChar w:fldCharType="end"/>
        </w:r>
        <w:del w:id="407" w:author="Eva Juliet Baransky" w:date="2021-09-06T23:00:00Z">
          <w:r w:rsidDel="000949E6">
            <w:delText xml:space="preserve">, an order of magnitude smaller than the organic matter or Fe-Mn deposit fluxes. </w:delText>
          </w:r>
        </w:del>
        <w:r>
          <w:t xml:space="preserve">However, this calculation omits any Ni that might be incorporated within the inorganic components of carbonates, which makes up a significant portion of the mass flux </w:t>
        </w:r>
        <w:r>
          <w:fldChar w:fldCharType="begin" w:fldLock="1"/>
        </w:r>
        <w:r>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fldChar w:fldCharType="separate"/>
        </w:r>
        <w:r w:rsidRPr="009A19EB">
          <w:rPr>
            <w:noProof/>
          </w:rPr>
          <w:t>(Hayes et al., 2021; Milliman and Droxler, 1995)</w:t>
        </w:r>
        <w:r>
          <w:fldChar w:fldCharType="end"/>
        </w:r>
        <w:r>
          <w:t xml:space="preserve">. Alternatively, </w:t>
        </w:r>
        <w:r>
          <w:fldChar w:fldCharType="begin" w:fldLock="1"/>
        </w:r>
        <w:r>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fldChar w:fldCharType="separate"/>
        </w:r>
        <w:r w:rsidRPr="00997E47">
          <w:rPr>
            <w:noProof/>
          </w:rPr>
          <w:t xml:space="preserve">Alvarez et al. </w:t>
        </w:r>
        <w:r>
          <w:rPr>
            <w:noProof/>
          </w:rPr>
          <w:t>(</w:t>
        </w:r>
        <w:r w:rsidRPr="00997E47">
          <w:rPr>
            <w:noProof/>
          </w:rPr>
          <w:t>2021)</w:t>
        </w:r>
        <w:r>
          <w:fldChar w:fldCharType="end"/>
        </w:r>
        <w:r>
          <w:t xml:space="preserve"> estimated a Ni flux into carbonates of </w:t>
        </w:r>
        <w:r w:rsidRPr="00022324">
          <w:t>1.5</w:t>
        </w:r>
        <w:r>
          <w:t xml:space="preserve"> to </w:t>
        </w:r>
        <w:r w:rsidRPr="00022324">
          <w:t>6.7</w:t>
        </w:r>
        <w:r>
          <w:t>x</w:t>
        </w:r>
        <w:r w:rsidRPr="00022324">
          <w:t>10</w:t>
        </w:r>
        <w:r>
          <w:rPr>
            <w:vertAlign w:val="superscript"/>
          </w:rPr>
          <w:t>8</w:t>
        </w:r>
        <w:r>
          <w:t xml:space="preserve"> Ni mol/yr using the annual flux of CaCO</w:t>
        </w:r>
        <w:r>
          <w:softHyphen/>
        </w:r>
        <w:r>
          <w:rPr>
            <w:vertAlign w:val="subscript"/>
          </w:rPr>
          <w:t xml:space="preserve">3 </w:t>
        </w:r>
        <w:r>
          <w:t>(</w:t>
        </w:r>
        <w:r w:rsidRPr="00E3424E">
          <w:t>3.2</w:t>
        </w:r>
        <w:r>
          <w:t>x</w:t>
        </w:r>
        <w:r w:rsidRPr="00E3424E">
          <w:t>10</w:t>
        </w:r>
        <w:r>
          <w:rPr>
            <w:vertAlign w:val="superscript"/>
          </w:rPr>
          <w:t>13</w:t>
        </w:r>
        <w:r w:rsidRPr="00E3424E">
          <w:t xml:space="preserve"> </w:t>
        </w:r>
        <w:r>
          <w:t>to</w:t>
        </w:r>
        <w:r w:rsidRPr="00E3424E">
          <w:t xml:space="preserve"> 14.7</w:t>
        </w:r>
        <w:r>
          <w:t>x</w:t>
        </w:r>
        <w:r w:rsidRPr="00E3424E">
          <w:t>10</w:t>
        </w:r>
        <w:r>
          <w:rPr>
            <w:vertAlign w:val="superscript"/>
          </w:rPr>
          <w:t>13</w:t>
        </w:r>
        <w:r w:rsidRPr="00E3424E">
          <w:t xml:space="preserve"> mol </w:t>
        </w:r>
        <w:r>
          <w:t>CaCO</w:t>
        </w:r>
        <w:r>
          <w:rPr>
            <w:vertAlign w:val="subscript"/>
          </w:rPr>
          <w:t>3</w:t>
        </w:r>
        <w:r>
          <w:t xml:space="preserve">/yr; Alvarez et al. (2021) and references therein) and an average concentration of Ni in carbonates derived from </w:t>
        </w:r>
        <w:r>
          <w:lastRenderedPageBreak/>
          <w:t xml:space="preserve">a Carboniferous marine limestone section in South China (2.7 ppm Ni; </w:t>
        </w:r>
        <w:r>
          <w:fldChar w:fldCharType="begin" w:fldLock="1"/>
        </w:r>
        <w:r>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fldChar w:fldCharType="separate"/>
        </w:r>
        <w:r w:rsidRPr="0017420D">
          <w:rPr>
            <w:noProof/>
          </w:rPr>
          <w:t xml:space="preserve">Zhao and Zheng, </w:t>
        </w:r>
        <w:r>
          <w:rPr>
            <w:noProof/>
          </w:rPr>
          <w:t>(</w:t>
        </w:r>
        <w:r w:rsidRPr="0017420D">
          <w:rPr>
            <w:noProof/>
          </w:rPr>
          <w:t>2014)</w:t>
        </w:r>
        <w:r>
          <w:fldChar w:fldCharType="end"/>
        </w:r>
        <w:r>
          <w:t xml:space="preserve">). It is unclear how applicable the Ni concentration in </w:t>
        </w:r>
        <w:del w:id="408" w:author="Eva Juliet Baransky" w:date="2021-09-06T23:01:00Z">
          <w:r w:rsidDel="000949E6">
            <w:delText xml:space="preserve">buried, </w:delText>
          </w:r>
        </w:del>
        <w:r>
          <w:t>carboniferous marine limestones would be to the modern carbonate flux, especially without information on the impact of diagenesis on the carbonate Ni concentration. Depending on the chosen estimate, the carbonate flux is either as important as the OM or Fe-Mn deposits fluxes or as inconsequential to the modern budget as the euxinic flux.</w:t>
        </w:r>
      </w:moveTo>
      <w:moveToRangeEnd w:id="398"/>
      <w:ins w:id="409" w:author="Eva Juliet Baransky" w:date="2021-09-06T22:59:00Z">
        <w:r>
          <w:t xml:space="preserve"> Therefore, we omit it from the budget here.</w:t>
        </w:r>
      </w:ins>
    </w:p>
    <w:p w14:paraId="5B65570F" w14:textId="28E8D510" w:rsidR="006E23A5" w:rsidRDefault="006E23A5" w:rsidP="007B3FBB">
      <w:pPr>
        <w:spacing w:after="0"/>
        <w:jc w:val="both"/>
        <w:textAlignment w:val="baseline"/>
      </w:pPr>
      <w:commentRangeStart w:id="410"/>
      <w:r>
        <w:t>[insert new title for this section]</w:t>
      </w:r>
      <w:commentRangeEnd w:id="410"/>
      <w:r>
        <w:rPr>
          <w:rStyle w:val="CommentReference"/>
        </w:rPr>
        <w:commentReference w:id="410"/>
      </w:r>
    </w:p>
    <w:p w14:paraId="0C5765F9" w14:textId="74108AD2" w:rsidR="00691521" w:rsidRDefault="00F80EC5" w:rsidP="008070FC">
      <w:pPr>
        <w:spacing w:after="0"/>
        <w:jc w:val="both"/>
        <w:textAlignment w:val="baseline"/>
        <w:rPr>
          <w:color w:val="000000"/>
        </w:rPr>
        <w:pPrChange w:id="411" w:author="Eva Juliet Baransky" w:date="2021-09-06T22:44:00Z">
          <w:pPr>
            <w:spacing w:after="0"/>
            <w:ind w:firstLine="720"/>
            <w:jc w:val="both"/>
            <w:textAlignment w:val="baseline"/>
          </w:pPr>
        </w:pPrChange>
      </w:pPr>
      <w:r>
        <w:tab/>
      </w:r>
      <w:ins w:id="412" w:author="Eva Juliet Baransky" w:date="2021-09-06T22:44:00Z">
        <w:r w:rsidR="008070FC">
          <w:t>What is missing from our understanding of the Ni marine cycle, and how can we remedy it?</w:t>
        </w:r>
        <w:r w:rsidR="008070FC">
          <w:t xml:space="preserve"> </w:t>
        </w:r>
      </w:ins>
      <w:r w:rsidR="006E23A5">
        <w:t>Taken</w:t>
      </w:r>
      <w:r w:rsidR="009A56B7">
        <w:t xml:space="preserve"> together, t</w:t>
      </w:r>
      <w:r>
        <w:t xml:space="preserve">he sum of the </w:t>
      </w:r>
      <w:ins w:id="413" w:author="Eva Juliet Baransky" w:date="2021-09-06T22:41:00Z">
        <w:r w:rsidR="00993C67">
          <w:t>inputs</w:t>
        </w:r>
      </w:ins>
      <w:del w:id="414" w:author="Eva Juliet Baransky" w:date="2021-09-06T22:41:00Z">
        <w:r w:rsidDel="00993C67">
          <w:delText>sources</w:delText>
        </w:r>
      </w:del>
      <w:r>
        <w:t xml:space="preserve"> </w:t>
      </w:r>
      <w:ins w:id="415" w:author="Eva Juliet Baransky" w:date="2021-09-06T22:41:00Z">
        <w:r w:rsidR="00993C67">
          <w:t xml:space="preserve">and outputs </w:t>
        </w:r>
      </w:ins>
      <w:r w:rsidR="00C43D53">
        <w:t>equates to 3.</w:t>
      </w:r>
      <w:r w:rsidR="00F157DA">
        <w:t>6</w:t>
      </w:r>
      <w:r w:rsidR="00C43D53">
        <w:t>x10</w:t>
      </w:r>
      <w:r w:rsidR="00C43D53">
        <w:rPr>
          <w:vertAlign w:val="superscript"/>
        </w:rPr>
        <w:t xml:space="preserve">8 </w:t>
      </w:r>
      <w:r w:rsidR="00C43D53">
        <w:t xml:space="preserve">Ni mol/yr </w:t>
      </w:r>
      <w:r w:rsidR="002236C1">
        <w:t xml:space="preserve">and </w:t>
      </w:r>
      <w:del w:id="416" w:author="Eva Juliet Baransky" w:date="2021-09-06T22:41:00Z">
        <w:r w:rsidR="002236C1" w:rsidDel="00993C67">
          <w:delText>the sum of the sinks equates to</w:delText>
        </w:r>
      </w:del>
      <w:r w:rsidR="002236C1">
        <w:t xml:space="preserve"> </w:t>
      </w:r>
      <w:r w:rsidR="00FA43F2">
        <w:t>6.</w:t>
      </w:r>
      <w:r w:rsidR="007218B6">
        <w:t>8</w:t>
      </w:r>
      <w:r w:rsidR="00FA43F2">
        <w:t>x10</w:t>
      </w:r>
      <w:r w:rsidR="00FA43F2">
        <w:rPr>
          <w:vertAlign w:val="superscript"/>
        </w:rPr>
        <w:t>8</w:t>
      </w:r>
      <w:r w:rsidR="00FA43F2">
        <w:t xml:space="preserve"> Ni mol/yr,</w:t>
      </w:r>
      <w:ins w:id="417" w:author="Eva Juliet Baransky" w:date="2021-09-06T22:41:00Z">
        <w:r w:rsidR="00993C67">
          <w:t xml:space="preserve"> respectively. This implies the </w:t>
        </w:r>
      </w:ins>
      <w:ins w:id="418" w:author="Eva Juliet Baransky" w:date="2021-09-06T22:42:00Z">
        <w:r w:rsidR="00993C67">
          <w:t>outputs are</w:t>
        </w:r>
      </w:ins>
      <w:r w:rsidR="00FA43F2">
        <w:t xml:space="preserve"> nearly double the </w:t>
      </w:r>
      <w:ins w:id="419" w:author="Eva Juliet Baransky" w:date="2021-09-06T22:42:00Z">
        <w:r w:rsidR="00993C67">
          <w:t>inputs, but, again, no evidence suggests such drastic deviation from steady state.</w:t>
        </w:r>
      </w:ins>
      <w:r w:rsidR="000F1F4B">
        <w:t xml:space="preserve"> </w:t>
      </w:r>
      <w:r w:rsidR="00556ED3">
        <w:t xml:space="preserve">There are two potential causes of the </w:t>
      </w:r>
      <w:r w:rsidR="00ED535D">
        <w:t xml:space="preserve">apparent </w:t>
      </w:r>
      <w:r w:rsidR="00556ED3">
        <w:t>imbalance</w:t>
      </w:r>
      <w:r w:rsidR="004E2483">
        <w:t>:</w:t>
      </w:r>
      <w:r w:rsidR="00556ED3">
        <w:t xml:space="preserve"> missing fluxes or inaccurate flux estimates. </w:t>
      </w:r>
      <w:r w:rsidR="00612258">
        <w:t xml:space="preserve">Clearly, even with the best efforts, the flux estimates described above are </w:t>
      </w:r>
      <w:r w:rsidR="00F9734D">
        <w:t xml:space="preserve">tenuous, </w:t>
      </w:r>
      <w:r w:rsidR="00F50BE1">
        <w:t xml:space="preserve">and </w:t>
      </w:r>
      <w:r w:rsidR="00612258">
        <w:t>hold significant uncertainties</w:t>
      </w:r>
      <w:ins w:id="420" w:author="Eva Juliet Baransky" w:date="2021-09-06T22:45:00Z">
        <w:r w:rsidR="00B46B88">
          <w:t>;</w:t>
        </w:r>
      </w:ins>
      <w:del w:id="421" w:author="Eva Juliet Baransky" w:date="2021-09-06T22:45:00Z">
        <w:r w:rsidR="00F50BE1" w:rsidDel="00B46B88">
          <w:delText>,</w:delText>
        </w:r>
      </w:del>
      <w:del w:id="422" w:author="Eva Juliet Baransky" w:date="2021-09-06T22:44:00Z">
        <w:r w:rsidR="00F9734D" w:rsidDel="00DB31C5">
          <w:delText xml:space="preserve"> </w:delText>
        </w:r>
      </w:del>
      <w:ins w:id="423" w:author="Eva Juliet Baransky" w:date="2021-09-06T22:44:00Z">
        <w:r w:rsidR="00DB31C5">
          <w:t xml:space="preserve"> </w:t>
        </w:r>
      </w:ins>
      <w:ins w:id="424" w:author="Eva Juliet Baransky" w:date="2021-09-06T22:45:00Z">
        <w:r w:rsidR="00B46B88">
          <w:t>some fluxes</w:t>
        </w:r>
      </w:ins>
      <w:ins w:id="425" w:author="Eva Juliet Baransky" w:date="2021-09-06T22:44:00Z">
        <w:r w:rsidR="00DB31C5">
          <w:t xml:space="preserve"> are </w:t>
        </w:r>
      </w:ins>
      <w:ins w:id="426" w:author="Eva Juliet Baransky" w:date="2021-09-06T22:45:00Z">
        <w:r w:rsidR="00B46B88">
          <w:t xml:space="preserve">even </w:t>
        </w:r>
      </w:ins>
      <w:ins w:id="427" w:author="Eva Juliet Baransky" w:date="2021-09-06T22:44:00Z">
        <w:r w:rsidR="00DB31C5">
          <w:t xml:space="preserve">occasionally omitted when </w:t>
        </w:r>
      </w:ins>
      <w:ins w:id="428" w:author="Eva Juliet Baransky" w:date="2021-09-06T22:45:00Z">
        <w:r w:rsidR="00DB31C5">
          <w:t>lacking</w:t>
        </w:r>
      </w:ins>
      <w:del w:id="429" w:author="Eva Juliet Baransky" w:date="2021-09-06T22:44:00Z">
        <w:r w:rsidR="00F50BE1" w:rsidDel="00DB31C5">
          <w:delText>if not</w:delText>
        </w:r>
        <w:r w:rsidR="00F9734D" w:rsidDel="00DB31C5">
          <w:delText xml:space="preserve"> omitted</w:delText>
        </w:r>
        <w:r w:rsidR="00F50BE1" w:rsidDel="00DB31C5">
          <w:delText xml:space="preserve"> altogether</w:delText>
        </w:r>
      </w:del>
      <w:r w:rsidR="00612258">
        <w:t xml:space="preserve">. </w:t>
      </w:r>
      <w:r w:rsidR="00873470">
        <w:t>As discussed,</w:t>
      </w:r>
      <w:r w:rsidR="00612258">
        <w:t xml:space="preserve"> </w:t>
      </w:r>
      <w:r w:rsidR="004E2483">
        <w:t>refining th</w:t>
      </w:r>
      <w:r w:rsidR="00333C6E">
        <w:t>e estimates</w:t>
      </w:r>
      <w:r w:rsidR="004E2483">
        <w:t xml:space="preserve"> directly is very difficult, and thus </w:t>
      </w:r>
      <w:r w:rsidR="00FB6524">
        <w:t>many in the community</w:t>
      </w:r>
      <w:r w:rsidR="004E2483">
        <w:t xml:space="preserve"> </w:t>
      </w:r>
      <w:r w:rsidR="00333C6E">
        <w:t>have</w:t>
      </w:r>
      <w:r w:rsidR="004E2483">
        <w:t xml:space="preserve"> appl</w:t>
      </w:r>
      <w:r w:rsidR="00333C6E">
        <w:t>ied</w:t>
      </w:r>
      <w:r w:rsidR="004E2483">
        <w:t xml:space="preserve"> a new constraint to the puzzle</w:t>
      </w:r>
      <w:r w:rsidR="00C62D30">
        <w:t>, Ni isotopic composition (δ</w:t>
      </w:r>
      <w:r w:rsidR="00C62D30">
        <w:rPr>
          <w:vertAlign w:val="superscript"/>
        </w:rPr>
        <w:t>60</w:t>
      </w:r>
      <w:r w:rsidR="00C62D30">
        <w:t>Ni</w:t>
      </w:r>
      <w:r w:rsidR="00DB62EB">
        <w:t>, eq. X</w:t>
      </w:r>
      <w:r w:rsidR="00C62D30">
        <w:t>)</w:t>
      </w:r>
      <w:r w:rsidR="0071211B">
        <w:t xml:space="preserve"> </w:t>
      </w:r>
      <w:r w:rsidR="0071211B">
        <w:fldChar w:fldCharType="begin" w:fldLock="1"/>
      </w:r>
      <w:r w:rsidR="001A7E7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2016)","manualFormatting":"(e.g., 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w:t>
      </w:r>
      <w:r w:rsidR="001A7E77" w:rsidRPr="001A7E77">
        <w:rPr>
          <w:i/>
          <w:iCs/>
          <w:noProof/>
        </w:rPr>
        <w:t>e.g.,</w:t>
      </w:r>
      <w:r w:rsidR="001A7E77">
        <w:rPr>
          <w:noProof/>
        </w:rPr>
        <w:t xml:space="preserve"> </w:t>
      </w:r>
      <w:r w:rsidR="0071211B" w:rsidRPr="0071211B">
        <w:rPr>
          <w:noProof/>
        </w:rPr>
        <w:t>Cameron and Vance, 2014; Ciscato et al., 2018; Little et al., 2020; Vance et al., 2016)</w:t>
      </w:r>
      <w:r w:rsidR="0071211B">
        <w:fldChar w:fldCharType="end"/>
      </w:r>
      <w:r w:rsidR="004E2483">
        <w:t>. A</w:t>
      </w:r>
      <w:r w:rsidR="00556ED3">
        <w:t>ssuming</w:t>
      </w:r>
      <w:r w:rsidR="00556ED3" w:rsidRPr="004164EA">
        <w:t xml:space="preserve"> the ocean is </w:t>
      </w:r>
      <w:r w:rsidR="00556ED3">
        <w:t>at or near</w:t>
      </w:r>
      <w:r w:rsidR="00556ED3" w:rsidRPr="004164EA">
        <w:t xml:space="preserve"> steady state with respect to Ni,</w:t>
      </w:r>
      <w:r w:rsidR="00556ED3">
        <w:t xml:space="preserve"> </w:t>
      </w:r>
      <w:r w:rsidR="00556ED3" w:rsidRPr="004164EA">
        <w:t xml:space="preserve">the </w:t>
      </w:r>
      <w:r w:rsidR="00DB62EB">
        <w:t xml:space="preserve">elemental </w:t>
      </w:r>
      <w:r w:rsidR="00556ED3" w:rsidRPr="004164EA">
        <w:t xml:space="preserve">fluxes </w:t>
      </w:r>
      <w:r w:rsidR="00556ED3" w:rsidRPr="009E7278">
        <w:rPr>
          <w:u w:val="single"/>
        </w:rPr>
        <w:t>and</w:t>
      </w:r>
      <w:r w:rsidR="00556ED3" w:rsidRPr="004164EA">
        <w:t xml:space="preserve"> </w:t>
      </w:r>
      <w:r w:rsidR="00DB62EB">
        <w:t>flux</w:t>
      </w:r>
      <w:ins w:id="430" w:author="Eva Juliet Baransky" w:date="2021-09-06T22:46:00Z">
        <w:r w:rsidR="008469DA">
          <w:t xml:space="preserve"> </w:t>
        </w:r>
      </w:ins>
      <w:r w:rsidR="00556ED3" w:rsidRPr="004164EA">
        <w:t>weighted isotopic compositions</w:t>
      </w:r>
      <w:r w:rsidR="00556ED3">
        <w:t xml:space="preserve"> of the Ni </w:t>
      </w:r>
      <w:ins w:id="431" w:author="Eva Juliet Baransky" w:date="2021-09-06T22:46:00Z">
        <w:r w:rsidR="008469DA">
          <w:t>inputs</w:t>
        </w:r>
      </w:ins>
      <w:del w:id="432" w:author="Eva Juliet Baransky" w:date="2021-09-06T22:46:00Z">
        <w:r w:rsidR="00556ED3" w:rsidDel="008469DA">
          <w:delText>sources</w:delText>
        </w:r>
      </w:del>
      <w:r w:rsidR="00556ED3">
        <w:t xml:space="preserve"> and </w:t>
      </w:r>
      <w:ins w:id="433" w:author="Eva Juliet Baransky" w:date="2021-09-06T22:46:00Z">
        <w:r w:rsidR="008469DA">
          <w:t>outputs</w:t>
        </w:r>
      </w:ins>
      <w:del w:id="434" w:author="Eva Juliet Baransky" w:date="2021-09-06T22:46:00Z">
        <w:r w:rsidR="00556ED3" w:rsidDel="008469DA">
          <w:delText>sinks</w:delText>
        </w:r>
      </w:del>
      <w:r w:rsidR="00556ED3">
        <w:t xml:space="preserve"> should balance</w:t>
      </w:r>
      <w:r w:rsidR="00B24539">
        <w:t xml:space="preserve"> (eq. X</w:t>
      </w:r>
      <w:ins w:id="435" w:author="Eva Juliet Baransky" w:date="2021-09-06T22:46:00Z">
        <w:r w:rsidR="006B21B6">
          <w:t>)</w:t>
        </w:r>
      </w:ins>
      <w:del w:id="436" w:author="Eva Juliet Baransky" w:date="2021-09-06T22:46:00Z">
        <w:r w:rsidR="00B24539" w:rsidDel="006B21B6">
          <w:delText xml:space="preserve"> </w:delText>
        </w:r>
      </w:del>
      <w:r w:rsidR="00556ED3">
        <w:t xml:space="preserve">. Therefore, </w:t>
      </w:r>
      <w:r w:rsidR="00342053">
        <w:t>one</w:t>
      </w:r>
      <w:r w:rsidR="00556ED3">
        <w:t xml:space="preserve"> can use isotope mass balance to constrain</w:t>
      </w:r>
      <w:r w:rsidR="00556ED3" w:rsidRPr="004164EA">
        <w:rPr>
          <w:color w:val="000000"/>
        </w:rPr>
        <w:t xml:space="preserve"> the </w:t>
      </w:r>
      <w:r w:rsidR="00556ED3">
        <w:rPr>
          <w:color w:val="000000"/>
        </w:rPr>
        <w:t>fluxes and Ni marine budget</w:t>
      </w:r>
      <w:r w:rsidR="00556ED3" w:rsidRPr="004164EA">
        <w:rPr>
          <w:color w:val="000000"/>
        </w:rPr>
        <w:t xml:space="preserve"> in three dimensions (</w:t>
      </w:r>
      <w:r w:rsidR="00556ED3" w:rsidRPr="00911B40">
        <w:rPr>
          <w:i/>
          <w:iCs/>
          <w:color w:val="000000"/>
        </w:rPr>
        <w:t>i.e.,</w:t>
      </w:r>
      <w:r w:rsidR="00556ED3">
        <w:rPr>
          <w:color w:val="000000"/>
        </w:rPr>
        <w:t xml:space="preserve"> mass </w:t>
      </w:r>
      <w:r w:rsidR="00556ED3" w:rsidRPr="004164EA">
        <w:rPr>
          <w:color w:val="000000"/>
        </w:rPr>
        <w:t xml:space="preserve">flux, </w:t>
      </w:r>
      <w:r w:rsidR="00556ED3">
        <w:rPr>
          <w:color w:val="000000"/>
        </w:rPr>
        <w:t>Ni concentration,</w:t>
      </w:r>
      <w:r w:rsidR="00556ED3" w:rsidRPr="004164EA">
        <w:rPr>
          <w:color w:val="000000"/>
        </w:rPr>
        <w:t xml:space="preserve"> and δ</w:t>
      </w:r>
      <w:r w:rsidR="00556ED3" w:rsidRPr="004164EA">
        <w:rPr>
          <w:color w:val="000000"/>
          <w:vertAlign w:val="superscript"/>
        </w:rPr>
        <w:t>60</w:t>
      </w:r>
      <w:r w:rsidR="00556ED3" w:rsidRPr="004164EA">
        <w:rPr>
          <w:color w:val="000000"/>
        </w:rPr>
        <w:t>Ni</w:t>
      </w:r>
      <w:r w:rsidR="00FB18D4">
        <w:rPr>
          <w:color w:val="000000"/>
        </w:rPr>
        <w:t>).</w:t>
      </w:r>
      <w:r w:rsidR="000E03B2">
        <w:rPr>
          <w:color w:val="000000"/>
        </w:rPr>
        <w:t xml:space="preserve"> </w:t>
      </w:r>
      <w:bookmarkStart w:id="437" w:name="_Hlk63688902"/>
      <w:r w:rsidR="006A1E60">
        <w:rPr>
          <w:color w:val="000000"/>
        </w:rPr>
        <w:t>This approach has been successfully applied to</w:t>
      </w:r>
      <w:r w:rsidR="004F3221">
        <w:rPr>
          <w:color w:val="000000"/>
        </w:rPr>
        <w:t xml:space="preserve"> support</w:t>
      </w:r>
      <w:r w:rsidR="00FE756E">
        <w:rPr>
          <w:color w:val="000000"/>
        </w:rPr>
        <w:t xml:space="preserve"> the balance of inputs and outputs for</w:t>
      </w:r>
      <w:r w:rsidR="006A1E60">
        <w:rPr>
          <w:color w:val="000000"/>
        </w:rPr>
        <w:t xml:space="preserve"> other elemental cycles (</w:t>
      </w:r>
      <w:commentRangeStart w:id="438"/>
      <w:r w:rsidR="006A1E60" w:rsidRPr="009E7278">
        <w:rPr>
          <w:i/>
          <w:iCs/>
          <w:color w:val="000000"/>
        </w:rPr>
        <w:t>e.g.,</w:t>
      </w:r>
      <w:r w:rsidR="006A1E60">
        <w:rPr>
          <w:color w:val="000000"/>
        </w:rPr>
        <w:t xml:space="preserve"> Mo</w:t>
      </w:r>
      <w:r w:rsidR="00FE756E">
        <w:rPr>
          <w:color w:val="000000"/>
        </w:rPr>
        <w:t xml:space="preserve">, </w:t>
      </w:r>
      <w:r w:rsidR="00FE756E">
        <w:rPr>
          <w:color w:val="000000"/>
        </w:rPr>
        <w:fldChar w:fldCharType="begin" w:fldLock="1"/>
      </w:r>
      <w:r w:rsidR="00B3453D">
        <w:rPr>
          <w:color w:val="000000"/>
        </w:rPr>
        <w:instrText>ADDIN CSL_CITATION {"citationItems":[{"id":"ITEM-1","itemData":{"DOI":"10.2138/rmg.2017.82.16","ISBN":"9780939950980","ISSN":"15296466","author":[{"dropping-particle":"","family":"Kendall","given":"Brian","non-dropping-particle":"","parse-names":false,"suffix":""},{"dropping-particle":"","family":"Dahl","given":"Tais W.","non-dropping-particle":"","parse-names":false,"suffix":""},{"dropping-particle":"","family":"Anbar","given":"Ariel D.","non-dropping-particle":"","parse-names":false,"suffix":""}],"container-title":"Reviews in Mineralogy and Geochemistry","id":"ITEM-1","issued":{"date-parts":[["2017"]]},"page":"683-732","title":"The stable isotope geochemistry of molybdenum","type":"article-journal","volume":"82"},"uris":["http://www.mendeley.com/documents/?uuid=0310b5a9-bd45-443c-899d-0b8d2ccd434a"]}],"mendeley":{"formattedCitation":"(Kendall et al., 2017)","manualFormatting":"summaryized in Kendall et al. (2017)","plainTextFormattedCitation":"(Kendall et al., 2017)","previouslyFormattedCitation":"(Kendall et al., 2017)"},"properties":{"noteIndex":0},"schema":"https://github.com/citation-style-language/schema/raw/master/csl-citation.json"}</w:instrText>
      </w:r>
      <w:r w:rsidR="00FE756E">
        <w:rPr>
          <w:color w:val="000000"/>
        </w:rPr>
        <w:fldChar w:fldCharType="separate"/>
      </w:r>
      <w:r w:rsidR="00FE756E">
        <w:rPr>
          <w:noProof/>
          <w:color w:val="000000"/>
        </w:rPr>
        <w:t xml:space="preserve">summaryized in </w:t>
      </w:r>
      <w:r w:rsidR="00FE756E" w:rsidRPr="00FE756E">
        <w:rPr>
          <w:noProof/>
          <w:color w:val="000000"/>
        </w:rPr>
        <w:t xml:space="preserve">Kendall et al. </w:t>
      </w:r>
      <w:r w:rsidR="00FE756E">
        <w:rPr>
          <w:noProof/>
          <w:color w:val="000000"/>
        </w:rPr>
        <w:t>(</w:t>
      </w:r>
      <w:r w:rsidR="00FE756E" w:rsidRPr="00FE756E">
        <w:rPr>
          <w:noProof/>
          <w:color w:val="000000"/>
        </w:rPr>
        <w:t>2017)</w:t>
      </w:r>
      <w:r w:rsidR="00FE756E">
        <w:rPr>
          <w:color w:val="000000"/>
        </w:rPr>
        <w:fldChar w:fldCharType="end"/>
      </w:r>
      <w:commentRangeEnd w:id="438"/>
      <w:r w:rsidR="00647727">
        <w:rPr>
          <w:rStyle w:val="CommentReference"/>
        </w:rPr>
        <w:commentReference w:id="438"/>
      </w:r>
      <w:r w:rsidR="006A1E60">
        <w:rPr>
          <w:color w:val="000000"/>
        </w:rPr>
        <w:t xml:space="preserve">), and is currently in use to better constrain </w:t>
      </w:r>
      <w:r w:rsidR="00742DAE">
        <w:rPr>
          <w:color w:val="000000"/>
        </w:rPr>
        <w:t xml:space="preserve">other apparent </w:t>
      </w:r>
      <w:r w:rsidR="001E34DF">
        <w:rPr>
          <w:color w:val="000000"/>
        </w:rPr>
        <w:t xml:space="preserve">marine metal budget </w:t>
      </w:r>
      <w:r w:rsidR="00742DAE">
        <w:rPr>
          <w:color w:val="000000"/>
        </w:rPr>
        <w:t>imbalances</w:t>
      </w:r>
      <w:r w:rsidR="006A1E60">
        <w:rPr>
          <w:color w:val="000000"/>
        </w:rPr>
        <w:t xml:space="preserve"> (</w:t>
      </w:r>
      <w:r w:rsidR="006A1E60" w:rsidRPr="00B3453D">
        <w:rPr>
          <w:i/>
          <w:iCs/>
          <w:color w:val="000000"/>
        </w:rPr>
        <w:t>e.g.,</w:t>
      </w:r>
      <w:r w:rsidR="006A1E60">
        <w:rPr>
          <w:color w:val="000000"/>
        </w:rPr>
        <w:t xml:space="preserve"> Cu, Zn</w:t>
      </w:r>
      <w:r w:rsidR="00B3453D">
        <w:rPr>
          <w:color w:val="000000"/>
        </w:rPr>
        <w:t xml:space="preserve">; </w:t>
      </w:r>
      <w:r w:rsidR="00B3453D">
        <w:rPr>
          <w:color w:val="000000"/>
        </w:rPr>
        <w:fldChar w:fldCharType="begin" w:fldLock="1"/>
      </w:r>
      <w:r w:rsidR="00926242">
        <w:rPr>
          <w:color w:val="000000"/>
        </w:rPr>
        <w:instrText>ADDIN CSL_CITATION {"citationItems":[{"id":"ITEM-1","itemData":{"DOI":"10.1016/j.gca.2013.07.046","ISSN":"00167037","abstract":"The oceanic biogeochemical cycles of the transition metals have been eliciting considerable attention for some time. Many of them have isotope systems that are fractionated by key biological and chemical processes so that significant information about such processes may be gleaned from them. However, for many of these nascent isotopic systems we currently know too little of their modern oceanic mass balance, making the application of such systems to the past speculative, at best. Here we investigate the biogeochemical cycling of copper (Cu) and zinc (Zn) isotopes in the ocean. We present estimates for the isotopic composition of Cu and Zn inputs to the oceans based on new data presented here and published data. The bulk isotopic composition of dissolved Cu and Zn in the oceans (δ65Cu ~+0.9‰, δ66Zn ~+0.5‰) is in both cases heavier than their respective inputs (at around δ65Cu=+0.6‰ and δ66Zn=+0.3‰, respectively), implying a marine process that fractionates them and a resulting isotopically light sedimentary output. For the better-known molybdenum isotope system this is achieved by sorption to Fe-Mn oxides, and this light isotopic composition is recorded in Fe-Mn crusts. Hence, we present isotopic data for Cu and Zn in three Fe-Mn crusts from the major ocean basins, which yield δ65Cu=0.44±0.23‰ (mean and 2SD) and δ66Zn=1.04±0.21‰. Thus for Cu isotopes output to particulate Fe-Mn oxides can explain the heavy isotopic composition of the oceans, while for Zn it cannot. The heavy Zn in Fe-Mn crusts (and in all other authigenic marine sediments measured so far) implies that a missing light sink is still to be located. These observations are some of the first to place constraints on the modern oceanic mass balance of Cu and Zn isotopes. © 2013 The Authors.","author":[{"dropping-particle":"","family":"Little","given":"S. H.","non-dropping-particle":"","parse-names":false,"suffix":""},{"dropping-particle":"","family":"Vance","given":"D.","non-dropping-particle":"","parse-names":false,"suffix":""},{"dropping-particle":"","family":"Walker-Brown","given":"C.","non-dropping-particle":"","parse-names":false,"suffix":""},{"dropping-particle":"","family":"Landing","given":"W. M.","non-dropping-particle":"","parse-names":false,"suffix":""}],"container-title":"Geochimica et Cosmochimica Acta","id":"ITEM-1","issued":{"date-parts":[["2014"]]},"title":"The oceanic mass balance of copper and zinc isotopes, investigated by analysis of their inputs, and outputs to ferromanganese oxide sediments","type":"article-journal"},"uris":["http://www.mendeley.com/documents/?uuid=f6a8ca62-ee6b-344b-a77b-9dc2899efd29"]}],"mendeley":{"formattedCitation":"(Little et al., 2014)","manualFormatting":"Little et al. (2014)","plainTextFormattedCitation":"(Little et al., 2014)","previouslyFormattedCitation":"(Little et al., 2014)"},"properties":{"noteIndex":0},"schema":"https://github.com/citation-style-language/schema/raw/master/csl-citation.json"}</w:instrText>
      </w:r>
      <w:r w:rsidR="00B3453D">
        <w:rPr>
          <w:color w:val="000000"/>
        </w:rPr>
        <w:fldChar w:fldCharType="separate"/>
      </w:r>
      <w:r w:rsidR="00B3453D" w:rsidRPr="00B3453D">
        <w:rPr>
          <w:noProof/>
          <w:color w:val="000000"/>
        </w:rPr>
        <w:t xml:space="preserve">Little et al. </w:t>
      </w:r>
      <w:r w:rsidR="00B3453D">
        <w:rPr>
          <w:noProof/>
          <w:color w:val="000000"/>
        </w:rPr>
        <w:t>(</w:t>
      </w:r>
      <w:r w:rsidR="00B3453D" w:rsidRPr="00B3453D">
        <w:rPr>
          <w:noProof/>
          <w:color w:val="000000"/>
        </w:rPr>
        <w:t>2014)</w:t>
      </w:r>
      <w:r w:rsidR="00B3453D">
        <w:rPr>
          <w:color w:val="000000"/>
        </w:rPr>
        <w:fldChar w:fldCharType="end"/>
      </w:r>
      <w:r w:rsidR="006A1E60">
        <w:rPr>
          <w:color w:val="000000"/>
        </w:rPr>
        <w:t xml:space="preserve">). </w:t>
      </w:r>
    </w:p>
    <w:p w14:paraId="3C539A5A" w14:textId="0DAF6176" w:rsidR="00DB62EB" w:rsidRPr="006E23A5" w:rsidRDefault="00691521" w:rsidP="00F8651F">
      <w:pPr>
        <w:spacing w:after="0"/>
        <w:ind w:firstLine="720"/>
        <w:jc w:val="both"/>
        <w:textAlignment w:val="baseline"/>
        <w:rPr>
          <w:rFonts w:ascii="Cambria Math" w:hAnsi="Cambria Math" w:cs="Cambria Math"/>
        </w:rPr>
      </w:pPr>
      <w:r w:rsidRPr="00691521">
        <w:rPr>
          <w:rFonts w:ascii="Cambria Math" w:hAnsi="Cambria Math" w:cs="Cambria Math"/>
        </w:rPr>
        <w:br/>
      </w:r>
      <m:oMathPara>
        <m:oMath>
          <m:sSub>
            <m:sSubPr>
              <m:ctrlPr>
                <w:rPr>
                  <w:rFonts w:ascii="Cambria Math" w:hAnsi="Cambria Math" w:cs="Cambria Math"/>
                </w:rPr>
              </m:ctrlPr>
            </m:sSubPr>
            <m:e>
              <m:r>
                <m:rPr>
                  <m:sty m:val="p"/>
                </m:rPr>
                <w:rPr>
                  <w:rFonts w:ascii="Cambria Math" w:hAnsi="Cambria Math" w:cs="Cambria Math"/>
                </w:rPr>
                <m:t>δ</m:t>
              </m:r>
              <m:sPre>
                <m:sPrePr>
                  <m:ctrlPr>
                    <w:rPr>
                      <w:rFonts w:ascii="Cambria Math" w:hAnsi="Cambria Math" w:cs="Cambria Math"/>
                    </w:rPr>
                  </m:ctrlPr>
                </m:sPrePr>
                <m:sub/>
                <m:sup>
                  <m:r>
                    <w:rPr>
                      <w:rFonts w:ascii="Cambria Math" w:hAnsi="Cambria Math" w:cs="Cambria Math"/>
                    </w:rPr>
                    <m:t>x</m:t>
                  </m:r>
                </m:sup>
                <m:e>
                  <m:r>
                    <w:rPr>
                      <w:rFonts w:ascii="Cambria Math" w:hAnsi="Cambria Math" w:cs="Cambria Math"/>
                    </w:rPr>
                    <m:t>Ni</m:t>
                  </m:r>
                </m:e>
              </m:sPre>
            </m:e>
            <m:sub>
              <m:r>
                <w:rPr>
                  <w:rFonts w:ascii="Cambria Math" w:hAnsi="Cambria Math" w:cs="Cambria Math"/>
                </w:rPr>
                <m:t>sample</m:t>
              </m:r>
            </m:sub>
          </m:sSub>
          <m:r>
            <m:rPr>
              <m:sty m:val="p"/>
            </m:rPr>
            <w:rPr>
              <w:rFonts w:ascii="Cambria Math" w:hAnsi="Cambria Math" w:cs="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f>
                        <m:fPr>
                          <m:ctrlPr>
                            <w:rPr>
                              <w:rFonts w:ascii="Cambria Math" w:hAnsi="Cambria Math"/>
                              <w:i/>
                            </w:rPr>
                          </m:ctrlPr>
                        </m:fPr>
                        <m:num>
                          <m:sPre>
                            <m:sPrePr>
                              <m:ctrlPr>
                                <w:rPr>
                                  <w:rFonts w:ascii="Cambria Math" w:hAnsi="Cambria Math"/>
                                  <w:i/>
                                </w:rPr>
                              </m:ctrlPr>
                            </m:sPrePr>
                            <m:sub/>
                            <m:sup>
                              <m:r>
                                <w:rPr>
                                  <w:rFonts w:ascii="Cambria Math" w:hAnsi="Cambria Math"/>
                                </w:rPr>
                                <m:t>x</m:t>
                              </m:r>
                            </m:sup>
                            <m:e>
                              <m:r>
                                <w:rPr>
                                  <w:rFonts w:ascii="Cambria Math" w:hAnsi="Cambria Math"/>
                                </w:rPr>
                                <m:t>Ni</m:t>
                              </m:r>
                            </m:e>
                          </m:sPre>
                        </m:num>
                        <m:den>
                          <m:sPre>
                            <m:sPrePr>
                              <m:ctrlPr>
                                <w:rPr>
                                  <w:rFonts w:ascii="Cambria Math" w:hAnsi="Cambria Math"/>
                                  <w:i/>
                                </w:rPr>
                              </m:ctrlPr>
                            </m:sPrePr>
                            <m:sub/>
                            <m:sup>
                              <m:r>
                                <w:rPr>
                                  <w:rFonts w:ascii="Cambria Math" w:hAnsi="Cambria Math"/>
                                </w:rPr>
                                <m:t>58</m:t>
                              </m:r>
                            </m:sup>
                            <m:e>
                              <m:r>
                                <w:rPr>
                                  <w:rFonts w:ascii="Cambria Math" w:hAnsi="Cambria Math"/>
                                </w:rPr>
                                <m:t>Ni</m:t>
                              </m:r>
                            </m:e>
                          </m:sPre>
                        </m:den>
                      </m:f>
                    </m:e>
                    <m:sub>
                      <m:r>
                        <w:rPr>
                          <w:rFonts w:ascii="Cambria Math" w:hAnsi="Cambria Math"/>
                        </w:rPr>
                        <m:t>sample</m:t>
                      </m:r>
                    </m:sub>
                  </m:sSub>
                </m:num>
                <m:den>
                  <m:sSub>
                    <m:sSubPr>
                      <m:ctrlPr>
                        <w:rPr>
                          <w:rFonts w:ascii="Cambria Math" w:hAnsi="Cambria Math"/>
                          <w:i/>
                        </w:rPr>
                      </m:ctrlPr>
                    </m:sSubPr>
                    <m:e>
                      <m:f>
                        <m:fPr>
                          <m:ctrlPr>
                            <w:rPr>
                              <w:rFonts w:ascii="Cambria Math" w:hAnsi="Cambria Math"/>
                              <w:i/>
                            </w:rPr>
                          </m:ctrlPr>
                        </m:fPr>
                        <m:num>
                          <m:sPre>
                            <m:sPrePr>
                              <m:ctrlPr>
                                <w:rPr>
                                  <w:rFonts w:ascii="Cambria Math" w:hAnsi="Cambria Math"/>
                                  <w:i/>
                                </w:rPr>
                              </m:ctrlPr>
                            </m:sPrePr>
                            <m:sub/>
                            <m:sup>
                              <m:r>
                                <w:rPr>
                                  <w:rFonts w:ascii="Cambria Math" w:hAnsi="Cambria Math"/>
                                </w:rPr>
                                <m:t>x</m:t>
                              </m:r>
                            </m:sup>
                            <m:e>
                              <m:r>
                                <w:rPr>
                                  <w:rFonts w:ascii="Cambria Math" w:hAnsi="Cambria Math"/>
                                </w:rPr>
                                <m:t>Ni</m:t>
                              </m:r>
                            </m:e>
                          </m:sPre>
                        </m:num>
                        <m:den>
                          <m:sPre>
                            <m:sPrePr>
                              <m:ctrlPr>
                                <w:rPr>
                                  <w:rFonts w:ascii="Cambria Math" w:hAnsi="Cambria Math"/>
                                  <w:i/>
                                </w:rPr>
                              </m:ctrlPr>
                            </m:sPrePr>
                            <m:sub/>
                            <m:sup>
                              <m:r>
                                <w:rPr>
                                  <w:rFonts w:ascii="Cambria Math" w:hAnsi="Cambria Math"/>
                                </w:rPr>
                                <m:t>58</m:t>
                              </m:r>
                            </m:sup>
                            <m:e>
                              <m:r>
                                <w:rPr>
                                  <w:rFonts w:ascii="Cambria Math" w:hAnsi="Cambria Math"/>
                                </w:rPr>
                                <m:t>Ni</m:t>
                              </m:r>
                            </m:e>
                          </m:sPre>
                        </m:den>
                      </m:f>
                    </m:e>
                    <m:sub>
                      <m:r>
                        <w:rPr>
                          <w:rFonts w:ascii="Cambria Math" w:hAnsi="Cambria Math"/>
                        </w:rPr>
                        <m:t>SRM 986</m:t>
                      </m:r>
                    </m:sub>
                  </m:sSub>
                </m:den>
              </m:f>
              <m:r>
                <w:rPr>
                  <w:rFonts w:ascii="Cambria Math" w:hAnsi="Cambria Math"/>
                </w:rPr>
                <m:t>-1</m:t>
              </m:r>
            </m:e>
          </m:d>
          <m:r>
            <w:rPr>
              <w:rFonts w:ascii="Cambria Math" w:hAnsi="Cambria Math"/>
            </w:rPr>
            <m:t>×1000‰ where SRM 986 is a Ni isotope standard</m:t>
          </m:r>
        </m:oMath>
      </m:oMathPara>
    </w:p>
    <w:p w14:paraId="04C7911F" w14:textId="77777777" w:rsidR="006E23A5" w:rsidRDefault="006E23A5" w:rsidP="00F8651F">
      <w:pPr>
        <w:spacing w:after="0"/>
        <w:ind w:firstLine="720"/>
        <w:jc w:val="both"/>
        <w:textAlignment w:val="baseline"/>
        <w:rPr>
          <w:color w:val="000000"/>
        </w:rPr>
      </w:pPr>
    </w:p>
    <w:p w14:paraId="3E0E20CE" w14:textId="7D1D7B9F" w:rsidR="00691521" w:rsidRPr="008A6DA1" w:rsidRDefault="00FC0599" w:rsidP="00F8651F">
      <w:pPr>
        <w:spacing w:after="0"/>
        <w:ind w:firstLine="720"/>
        <w:jc w:val="both"/>
        <w:textAlignment w:val="baseline"/>
        <w:rPr>
          <w:iCs/>
          <w:color w:val="222222"/>
          <w:shd w:val="clear" w:color="auto" w:fill="FFFFFF"/>
        </w:rPr>
      </w:pPr>
      <m:oMathPara>
        <m:oMath>
          <m:nary>
            <m:naryPr>
              <m:chr m:val="∑"/>
              <m:limLoc m:val="undOvr"/>
              <m:ctrlPr>
                <w:rPr>
                  <w:rFonts w:ascii="Cambria Math" w:hAnsi="Cambria Math"/>
                  <w:i/>
                  <w:iCs/>
                  <w:color w:val="222222"/>
                  <w:shd w:val="clear" w:color="auto" w:fill="FFFFFF"/>
                </w:rPr>
              </m:ctrlPr>
            </m:naryPr>
            <m:sub>
              <m:r>
                <w:rPr>
                  <w:rFonts w:ascii="Cambria Math" w:hAnsi="Cambria Math"/>
                  <w:color w:val="222222"/>
                  <w:shd w:val="clear" w:color="auto" w:fill="FFFFFF"/>
                </w:rPr>
                <m:t>i</m:t>
              </m:r>
              <m:r>
                <m:rPr>
                  <m:sty m:val="p"/>
                </m:rPr>
                <w:rPr>
                  <w:rFonts w:ascii="Cambria Math" w:hAnsi="Cambria Math"/>
                  <w:color w:val="222222"/>
                  <w:shd w:val="clear" w:color="auto" w:fill="FFFFFF"/>
                </w:rPr>
                <m:t>=</m:t>
              </m:r>
              <m:r>
                <w:rPr>
                  <w:rFonts w:ascii="Cambria Math" w:hAnsi="Cambria Math"/>
                  <w:color w:val="222222"/>
                  <w:shd w:val="clear" w:color="auto" w:fill="FFFFFF"/>
                </w:rPr>
                <m:t>input</m:t>
              </m:r>
            </m:sub>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Flux</m:t>
                  </m:r>
                </m:e>
                <m:sub>
                  <m:r>
                    <w:rPr>
                      <w:rFonts w:ascii="Cambria Math" w:hAnsi="Cambria Math"/>
                      <w:color w:val="222222"/>
                      <w:shd w:val="clear" w:color="auto" w:fill="FFFFFF"/>
                    </w:rPr>
                    <m:t>i</m:t>
                  </m:r>
                </m:sub>
              </m:sSub>
              <m:r>
                <m:rPr>
                  <m:sty m:val="p"/>
                </m:rPr>
                <w:rPr>
                  <w:rFonts w:ascii="Cambria Math" w:hAnsi="Cambria Math"/>
                  <w:color w:val="222222"/>
                  <w:shd w:val="clear" w:color="auto" w:fill="FFFFFF"/>
                </w:rPr>
                <m:t>×</m:t>
              </m:r>
              <m:r>
                <w:rPr>
                  <w:rFonts w:ascii="Cambria Math" w:hAnsi="Cambria Math"/>
                  <w:color w:val="222222"/>
                  <w:shd w:val="clear" w:color="auto" w:fill="FFFFFF"/>
                </w:rPr>
                <m:t>δ</m:t>
              </m:r>
              <m:sPre>
                <m:sPrePr>
                  <m:ctrlPr>
                    <w:rPr>
                      <w:rFonts w:ascii="Cambria Math" w:hAnsi="Cambria Math"/>
                      <w:i/>
                      <w:iCs/>
                      <w:color w:val="222222"/>
                      <w:shd w:val="clear" w:color="auto" w:fill="FFFFFF"/>
                    </w:rPr>
                  </m:ctrlPr>
                </m:sPrePr>
                <m:sub/>
                <m:sup>
                  <m:r>
                    <w:rPr>
                      <w:rFonts w:ascii="Cambria Math" w:hAnsi="Cambria Math"/>
                      <w:color w:val="222222"/>
                      <w:shd w:val="clear" w:color="auto" w:fill="FFFFFF"/>
                    </w:rPr>
                    <m:t>60</m:t>
                  </m:r>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Ni</m:t>
                      </m:r>
                    </m:e>
                    <m:sub>
                      <m:r>
                        <w:rPr>
                          <w:rFonts w:ascii="Cambria Math" w:hAnsi="Cambria Math"/>
                          <w:color w:val="222222"/>
                          <w:shd w:val="clear" w:color="auto" w:fill="FFFFFF"/>
                        </w:rPr>
                        <m:t>i</m:t>
                      </m:r>
                    </m:sub>
                  </m:sSub>
                </m:e>
              </m:sPre>
            </m:e>
          </m:nary>
          <m:r>
            <m:rPr>
              <m:sty m:val="p"/>
            </m:rPr>
            <w:rPr>
              <w:rFonts w:ascii="Cambria Math" w:hAnsi="Cambria Math"/>
              <w:color w:val="222222"/>
              <w:shd w:val="clear" w:color="auto" w:fill="FFFFFF"/>
            </w:rPr>
            <m:t>=</m:t>
          </m:r>
          <m:nary>
            <m:naryPr>
              <m:chr m:val="∑"/>
              <m:limLoc m:val="undOvr"/>
              <m:ctrlPr>
                <w:rPr>
                  <w:rFonts w:ascii="Cambria Math" w:hAnsi="Cambria Math"/>
                  <w:i/>
                  <w:iCs/>
                  <w:color w:val="222222"/>
                  <w:shd w:val="clear" w:color="auto" w:fill="FFFFFF"/>
                </w:rPr>
              </m:ctrlPr>
            </m:naryPr>
            <m:sub>
              <m:r>
                <w:rPr>
                  <w:rFonts w:ascii="Cambria Math" w:hAnsi="Cambria Math"/>
                  <w:color w:val="222222"/>
                  <w:shd w:val="clear" w:color="auto" w:fill="FFFFFF"/>
                </w:rPr>
                <m:t>j</m:t>
              </m:r>
              <m:r>
                <m:rPr>
                  <m:sty m:val="p"/>
                </m:rPr>
                <w:rPr>
                  <w:rFonts w:ascii="Cambria Math" w:hAnsi="Cambria Math"/>
                  <w:color w:val="222222"/>
                  <w:shd w:val="clear" w:color="auto" w:fill="FFFFFF"/>
                </w:rPr>
                <m:t>=</m:t>
              </m:r>
              <m:r>
                <w:rPr>
                  <w:rFonts w:ascii="Cambria Math" w:hAnsi="Cambria Math"/>
                  <w:color w:val="222222"/>
                  <w:shd w:val="clear" w:color="auto" w:fill="FFFFFF"/>
                </w:rPr>
                <m:t>output</m:t>
              </m:r>
            </m:sub>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Flux</m:t>
                  </m:r>
                </m:e>
                <m:sub>
                  <m:r>
                    <w:rPr>
                      <w:rFonts w:ascii="Cambria Math" w:hAnsi="Cambria Math"/>
                      <w:color w:val="222222"/>
                      <w:shd w:val="clear" w:color="auto" w:fill="FFFFFF"/>
                    </w:rPr>
                    <m:t>j</m:t>
                  </m:r>
                </m:sub>
              </m:sSub>
              <m:r>
                <m:rPr>
                  <m:sty m:val="p"/>
                </m:rPr>
                <w:rPr>
                  <w:rFonts w:ascii="Cambria Math" w:hAnsi="Cambria Math"/>
                  <w:color w:val="222222"/>
                  <w:shd w:val="clear" w:color="auto" w:fill="FFFFFF"/>
                </w:rPr>
                <m:t>×</m:t>
              </m:r>
              <m:r>
                <w:rPr>
                  <w:rFonts w:ascii="Cambria Math" w:hAnsi="Cambria Math"/>
                  <w:color w:val="222222"/>
                  <w:shd w:val="clear" w:color="auto" w:fill="FFFFFF"/>
                </w:rPr>
                <m:t>δ</m:t>
              </m:r>
              <m:sPre>
                <m:sPrePr>
                  <m:ctrlPr>
                    <w:rPr>
                      <w:rFonts w:ascii="Cambria Math" w:hAnsi="Cambria Math"/>
                      <w:i/>
                      <w:iCs/>
                      <w:color w:val="222222"/>
                      <w:shd w:val="clear" w:color="auto" w:fill="FFFFFF"/>
                    </w:rPr>
                  </m:ctrlPr>
                </m:sPrePr>
                <m:sub/>
                <m:sup>
                  <m:r>
                    <w:rPr>
                      <w:rFonts w:ascii="Cambria Math" w:hAnsi="Cambria Math"/>
                      <w:color w:val="222222"/>
                      <w:shd w:val="clear" w:color="auto" w:fill="FFFFFF"/>
                    </w:rPr>
                    <m:t>60</m:t>
                  </m:r>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Ni</m:t>
                      </m:r>
                    </m:e>
                    <m:sub>
                      <m:r>
                        <w:rPr>
                          <w:rFonts w:ascii="Cambria Math" w:hAnsi="Cambria Math"/>
                          <w:color w:val="222222"/>
                          <w:shd w:val="clear" w:color="auto" w:fill="FFFFFF"/>
                        </w:rPr>
                        <m:t>j</m:t>
                      </m:r>
                    </m:sub>
                  </m:sSub>
                </m:e>
              </m:sPre>
            </m:e>
          </m:nary>
        </m:oMath>
      </m:oMathPara>
    </w:p>
    <w:p w14:paraId="6F1C7DDE" w14:textId="77777777" w:rsidR="008A6DA1" w:rsidRDefault="008A6DA1" w:rsidP="00F8651F">
      <w:pPr>
        <w:spacing w:after="0"/>
        <w:ind w:firstLine="720"/>
        <w:jc w:val="both"/>
        <w:textAlignment w:val="baseline"/>
        <w:rPr>
          <w:color w:val="222222"/>
          <w:shd w:val="clear" w:color="auto" w:fill="FFFFFF"/>
        </w:rPr>
      </w:pPr>
    </w:p>
    <w:p w14:paraId="3299848F" w14:textId="32496EC4" w:rsidR="00556ED3" w:rsidRDefault="00556ED3" w:rsidP="002E27E8">
      <w:pPr>
        <w:ind w:firstLine="720"/>
        <w:jc w:val="both"/>
      </w:pPr>
      <w:r>
        <w:rPr>
          <w:color w:val="222222"/>
          <w:shd w:val="clear" w:color="auto" w:fill="FFFFFF"/>
        </w:rPr>
        <w:t>To apply this approach, we must know t</w:t>
      </w:r>
      <w:r w:rsidRPr="004A56F7">
        <w:rPr>
          <w:color w:val="222222"/>
          <w:shd w:val="clear" w:color="auto" w:fill="FFFFFF"/>
        </w:rPr>
        <w:t>he isotopic compositions of major fluxes</w:t>
      </w:r>
      <w:r w:rsidR="001C754D">
        <w:rPr>
          <w:color w:val="222222"/>
          <w:shd w:val="clear" w:color="auto" w:fill="FFFFFF"/>
        </w:rPr>
        <w:t xml:space="preserve">. </w:t>
      </w:r>
      <w:r w:rsidR="006A1C1E">
        <w:rPr>
          <w:color w:val="222222"/>
          <w:shd w:val="clear" w:color="auto" w:fill="FFFFFF"/>
        </w:rPr>
        <w:t xml:space="preserve">Initial investigations found that all known major sinks were isotopically heavier than sources, suggesting a missing light sink or heavy source or </w:t>
      </w:r>
      <w:r w:rsidR="006A1C1E">
        <w:t xml:space="preserve">largely misunderstood isotopic compositions </w:t>
      </w:r>
      <w:r w:rsidR="006A1C1E">
        <w:fldChar w:fldCharType="begin" w:fldLock="1"/>
      </w:r>
      <w:r w:rsidR="002F4C6A">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America","id":"ITEM-3","issue":"27","issued":{"date-parts":[["2009"]]},"page":"10944-10948","title":"A biomarker based on the stable isotopes of nickel","type":"article-journal","volume":"106"},"uris":["http://www.mendeley.com/documents/?uuid=e00ef182-4fae-311a-985e-b77beb2c3686"]}],"mendeley":{"formattedCitation":"(Cameron et al., 2009; Cameron and Vance, 2014; Gall et al., 2013)","plainTextFormattedCitation":"(Cameron et al., 2009; Cameron and Vance, 2014; Gall et al., 2013)","previouslyFormattedCitation":"(Cameron et al., 2009; Cameron and Vance, 2014; Gall et al., 2013)"},"properties":{"noteIndex":0},"schema":"https://github.com/citation-style-language/schema/raw/master/csl-citation.json"}</w:instrText>
      </w:r>
      <w:r w:rsidR="006A1C1E">
        <w:fldChar w:fldCharType="separate"/>
      </w:r>
      <w:r w:rsidR="006A1C1E" w:rsidRPr="006A1C1E">
        <w:rPr>
          <w:noProof/>
        </w:rPr>
        <w:t>(Cameron et al., 2009; Cameron and Vance, 2014; Gall et al., 2013)</w:t>
      </w:r>
      <w:r w:rsidR="006A1C1E">
        <w:fldChar w:fldCharType="end"/>
      </w:r>
      <w:r w:rsidR="006A1C1E">
        <w:t xml:space="preserve">. </w:t>
      </w:r>
      <w:commentRangeStart w:id="439"/>
      <w:r w:rsidR="006A1C1E">
        <w:t>Subsequent studies</w:t>
      </w:r>
      <w:r w:rsidR="007A0757">
        <w:t xml:space="preserve"> have </w:t>
      </w:r>
      <w:commentRangeEnd w:id="439"/>
      <w:r w:rsidR="001E34DF">
        <w:rPr>
          <w:rStyle w:val="CommentReference"/>
        </w:rPr>
        <w:commentReference w:id="439"/>
      </w:r>
      <w:r w:rsidR="007A0757">
        <w:t xml:space="preserve">yet to </w:t>
      </w:r>
      <w:r w:rsidR="002F4C6A">
        <w:t xml:space="preserve">conclusively </w:t>
      </w:r>
      <w:r w:rsidR="007A0757">
        <w:t xml:space="preserve">identify the missing light sink or heavy source, and mostly either </w:t>
      </w:r>
      <w:r w:rsidR="001E34DF">
        <w:t>corroborated the findings of early studies</w:t>
      </w:r>
      <w:ins w:id="440" w:author="Eva Juliet Baransky" w:date="2021-09-06T22:47:00Z">
        <w:r w:rsidR="00BF1E5D">
          <w:t>, that ou</w:t>
        </w:r>
      </w:ins>
      <w:ins w:id="441" w:author="Eva Juliet Baransky" w:date="2021-09-06T22:48:00Z">
        <w:r w:rsidR="00965435">
          <w:t>t</w:t>
        </w:r>
      </w:ins>
      <w:ins w:id="442" w:author="Eva Juliet Baransky" w:date="2021-09-06T22:47:00Z">
        <w:r w:rsidR="00BF1E5D">
          <w:t>puts are isotopically heavier than i</w:t>
        </w:r>
      </w:ins>
      <w:ins w:id="443" w:author="Eva Juliet Baransky" w:date="2021-09-06T22:48:00Z">
        <w:r w:rsidR="00BF1E5D">
          <w:t>nputs,</w:t>
        </w:r>
      </w:ins>
      <w:r w:rsidR="001E34DF">
        <w:t xml:space="preserve"> or </w:t>
      </w:r>
      <w:r w:rsidR="00FE303B">
        <w:t>highlighted area</w:t>
      </w:r>
      <w:r w:rsidR="00DA755B">
        <w:t xml:space="preserve">s </w:t>
      </w:r>
      <w:r w:rsidR="002F4C6A">
        <w:t xml:space="preserve">which require further exploration </w:t>
      </w:r>
      <w:commentRangeStart w:id="444"/>
      <w:r w:rsidR="002F4C6A">
        <w:fldChar w:fldCharType="begin" w:fldLock="1"/>
      </w:r>
      <w:r w:rsidR="00BF5181">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Letters","id":"ITEM-5","issued":{"date-parts":[["2020"]]},"page":"116461","publisher":"Elsevier B.V.","title":"Towards balancing the oceanic Ni budget","type":"article-journal","volume":"547"},"uris":["http://www.mendeley.com/documents/?uuid=f607925b-4382-4ec6-84d0-54cce6d64a1c"]},{"id":"ITEM-6","itemData":{"author":[{"dropping-particle":"","family":"Gueguen","given":"B.","non-dropping-particle":"","parse-names":false,"suffix":""},{"dropping-particle":"","family":"Rouxel","given":"O.","non-dropping-particle":"","parse-names":false,"suffix":""},{"dropping-particle":"","family":"Fouquet","given":"Y.","non-dropping-particle":"","parse-names":false,"suffix":""}],"container-title":"Chemical Geology","id":"ITEM-6","issue":"May 2020","issued":{"date-parts":[["2020"]]},"title":"Nickel isotopes and rare earth elements systematics in marine hydrogenetic and hydrothermal ferromanganese deposits","type":"article-journal","volume":"560"},"uris":["http://www.mendeley.com/documents/?uuid=1b2691ed-a6d4-4564-b681-51e1306835e8"]},{"id":"ITEM-7","itemData":{"DOI":"10.1016/j.chemgeo.2020.119481","ISSN":"00092541","abstract":"Manganese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Geology","id":"ITEM-7","issue":"October 2019","issued":{"date-parts":[["2020"]]},"title":"Large nickel isotope fractionation caused by surface complexation reactions with hexagonal birnessite","type":"article-journal","volume":"537"},"uris":["http://www.mendeley.com/documents/?uuid=056c7e25-af00-4cb6-8f5b-0576e0b1990b"]},{"id":"ITEM-8","itemData":{"DOI":"10.1016/j.gca.2021.02.019","ISSN":"00167037","abstract":"The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Acta","id":"ITEM-8","issued":{"date-parts":[["2021"]]},"page":"184-198","title":"Nickel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 Gueguen et al., 2020, 2016; Gueguen and Rouxel, 2021; Little et al., 2020; Sorensen et al., 2020; Vance et al., 2016)","plainTextFormattedCitation":"(Alvarez et al., 2021; Ciscato et al., 2018; Gueguen et al., 2020, 2016; Gueguen and Rouxel, 2021; Little et al., 2020; Sorensen et al., 2020; Vance et al., 2016)","previouslyFormattedCitation":"(Alvarez et al., 2021; Ciscato et al., 2018; Gueguen et al., 2020, 2016; Gueguen and Rouxel, 2021; Little et al., 2020; Sorensen et al., 2020; Vance et al., 2016)"},"properties":{"noteIndex":0},"schema":"https://github.com/citation-style-language/schema/raw/master/csl-citation.json"}</w:instrText>
      </w:r>
      <w:r w:rsidR="002F4C6A">
        <w:fldChar w:fldCharType="separate"/>
      </w:r>
      <w:r w:rsidR="002F4C6A" w:rsidRPr="002F4C6A">
        <w:rPr>
          <w:noProof/>
        </w:rPr>
        <w:t>(Alvarez et al., 2021; Ciscato et al., 2018; Gueguen et al., 2020, 2016; Gueguen and Rouxel, 2021; Little et al., 2020; Sorensen et al., 2020; Vance et al., 2016)</w:t>
      </w:r>
      <w:r w:rsidR="002F4C6A">
        <w:fldChar w:fldCharType="end"/>
      </w:r>
      <w:r w:rsidR="002F4C6A">
        <w:t xml:space="preserve">. </w:t>
      </w:r>
      <w:r w:rsidR="002F4C6A">
        <w:lastRenderedPageBreak/>
        <w:t>While the isotopic compositions of known sources are reasonably well characterized, the sinks are difficult to ascertain. But which fluxes are the most in need of additional examination and which fluxes may be significant, but are missing from the previous budgets? To address these questions, we first look at what is known about the isotopic composition of components within the previously modeled marine Ni budgets</w:t>
      </w:r>
      <w:bookmarkEnd w:id="437"/>
      <w:commentRangeEnd w:id="444"/>
      <w:r w:rsidR="00400931">
        <w:rPr>
          <w:rStyle w:val="CommentReference"/>
        </w:rPr>
        <w:commentReference w:id="444"/>
      </w:r>
    </w:p>
    <w:p w14:paraId="05939996" w14:textId="77777777" w:rsidR="009C1F6B" w:rsidRPr="007B7C1C" w:rsidRDefault="009C1F6B" w:rsidP="00180F02">
      <w:pPr>
        <w:pStyle w:val="Heading2"/>
      </w:pPr>
      <w:bookmarkStart w:id="445" w:name="_Toc78741997"/>
      <w:bookmarkStart w:id="446" w:name="_Toc78742113"/>
      <w:r w:rsidRPr="007B7C1C">
        <w:t>Oceans</w:t>
      </w:r>
      <w:bookmarkEnd w:id="445"/>
      <w:bookmarkEnd w:id="446"/>
    </w:p>
    <w:p w14:paraId="5FBEDFF3" w14:textId="43A9848C" w:rsidR="009C1F6B" w:rsidRPr="00F8651F" w:rsidRDefault="00467D72" w:rsidP="00F8651F">
      <w:pPr>
        <w:spacing w:after="0"/>
        <w:ind w:firstLine="720"/>
        <w:jc w:val="both"/>
        <w:textAlignment w:val="baseline"/>
      </w:pPr>
      <w:r>
        <w:t xml:space="preserve">The </w:t>
      </w:r>
      <w:r w:rsidR="009C1F6B">
        <w:t xml:space="preserve">deep ocean is globally homogenous, with an isotopic composition </w:t>
      </w:r>
      <w:r w:rsidR="001E42BA">
        <w:t>between</w:t>
      </w:r>
      <w:r w:rsidR="00A31312">
        <w:t xml:space="preserve"> </w:t>
      </w:r>
      <w:r w:rsidR="009C1F6B">
        <w:t>1.3</w:t>
      </w:r>
      <w:r w:rsidR="00A31312">
        <w:t>‰</w:t>
      </w:r>
      <w:r w:rsidR="001E42BA">
        <w:t xml:space="preserve"> to 1.4</w:t>
      </w:r>
      <w:r w:rsidR="009C1F6B">
        <w:t xml:space="preserve">‰ </w:t>
      </w:r>
      <w:moveFromRangeStart w:id="447" w:author="Eva Juliet Baransky" w:date="2021-09-06T23:02:00Z" w:name="move81861772"/>
      <w:moveFrom w:id="448" w:author="Eva Juliet Baransky" w:date="2021-09-06T23:02:00Z">
        <w:r w:rsidR="009C1F6B" w:rsidDel="0075163B">
          <w:fldChar w:fldCharType="begin" w:fldLock="1"/>
        </w:r>
        <w:r w:rsidR="0075163B" w:rsidDel="0075163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Takano et al., 2017; Yang et al., 2020)"},"properties":{"noteIndex":0},"schema":"https://github.com/citation-style-language/schema/raw/master/csl-citation.json"}</w:instrText>
        </w:r>
        <w:r w:rsidR="009C1F6B" w:rsidDel="0075163B">
          <w:fldChar w:fldCharType="separate"/>
        </w:r>
        <w:r w:rsidR="0075163B" w:rsidRPr="0075163B" w:rsidDel="0075163B">
          <w:rPr>
            <w:noProof/>
          </w:rPr>
          <w:t>(Archer et al., 2020; Cameron and Vance, 2014; Takano et al., 2017; Yang et al., 2020)</w:t>
        </w:r>
        <w:r w:rsidR="009C1F6B" w:rsidDel="0075163B">
          <w:fldChar w:fldCharType="end"/>
        </w:r>
      </w:moveFrom>
      <w:moveFromRangeEnd w:id="447"/>
      <w:r w:rsidR="009C1F6B">
        <w:t xml:space="preserve"> while the surface ocean varies</w:t>
      </w:r>
      <w:ins w:id="449" w:author="Eva Juliet Baransky" w:date="2021-09-06T23:02:00Z">
        <w:r w:rsidR="0075163B">
          <w:t xml:space="preserve"> </w:t>
        </w:r>
      </w:ins>
      <w:moveToRangeStart w:id="450" w:author="Eva Juliet Baransky" w:date="2021-09-06T23:02:00Z" w:name="move81861772"/>
      <w:moveTo w:id="451" w:author="Eva Juliet Baransky" w:date="2021-09-06T23:02:00Z">
        <w:r w:rsidR="0075163B">
          <w:fldChar w:fldCharType="begin" w:fldLock="1"/>
        </w:r>
        <w:r w:rsidR="0075163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Takano et al., 2017; Yang et al., 2020)"},"properties":{"noteIndex":0},"schema":"https://github.com/citation-style-language/schema/raw/master/csl-citation.json"}</w:instrText>
        </w:r>
        <w:r w:rsidR="0075163B">
          <w:fldChar w:fldCharType="separate"/>
        </w:r>
        <w:r w:rsidR="0075163B" w:rsidRPr="0075163B">
          <w:rPr>
            <w:noProof/>
          </w:rPr>
          <w:t>(Archer et al., 2020; Cameron and Vance, 2014; Takano et al., 2017; Yang et al., 2020)</w:t>
        </w:r>
        <w:r w:rsidR="0075163B">
          <w:fldChar w:fldCharType="end"/>
        </w:r>
      </w:moveTo>
      <w:moveToRangeEnd w:id="450"/>
      <w:r w:rsidR="009C1F6B">
        <w:t xml:space="preserve">.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nM. </w:t>
      </w:r>
      <w:r w:rsidR="00F1173B">
        <w:t>In contrast</w:t>
      </w:r>
      <w:r w:rsidR="009C1F6B">
        <w:t xml:space="preserve">, the Indian sector of the Southern Ocean, which </w:t>
      </w:r>
      <w:del w:id="452" w:author="Eva Juliet Baransky" w:date="2021-09-06T23:03:00Z">
        <w:r w:rsidR="009C1F6B" w:rsidDel="0075163B">
          <w:delText xml:space="preserve">displays </w:delText>
        </w:r>
      </w:del>
      <w:ins w:id="453" w:author="Eva Juliet Baransky" w:date="2021-09-06T23:03:00Z">
        <w:r w:rsidR="0075163B">
          <w:t>also exhibit</w:t>
        </w:r>
        <w:r w:rsidR="0075163B">
          <w:t xml:space="preserve"> </w:t>
        </w:r>
      </w:ins>
      <w:r w:rsidR="009C1F6B">
        <w:t xml:space="preserve">a </w:t>
      </w:r>
      <w:r>
        <w:t>nutrient like</w:t>
      </w:r>
      <w:r w:rsidR="009C1F6B">
        <w:t xml:space="preserve"> surface [Ni] depletion</w:t>
      </w:r>
      <w:r w:rsidR="00926242">
        <w:t xml:space="preserve"> although less pronounced</w:t>
      </w:r>
      <w:r w:rsidR="009C1F6B">
        <w:t xml:space="preserve">, shows no enrichment in the heavier </w:t>
      </w:r>
      <w:ins w:id="454" w:author="Eva Juliet Baransky" w:date="2021-09-06T23:03:00Z">
        <w:r w:rsidR="0075163B">
          <w:t xml:space="preserve">Ni </w:t>
        </w:r>
      </w:ins>
      <w:r w:rsidR="009C1F6B">
        <w:t xml:space="preserve">isotopes in surface waters </w:t>
      </w:r>
      <w:r w:rsidR="009C1F6B">
        <w:fldChar w:fldCharType="begin" w:fldLock="1"/>
      </w:r>
      <w:r w:rsidR="007F5A41">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biogeochemistry","type":"article-journal"},"uris":["http://www.mendeley.com/documents/?uuid=62f64afa-d63a-38d2-8f6e-b05515fb65de"]}],"mendeley":{"formattedCitation":"(R. M. Wang et al., 2019)","plainTextFormattedCitation":"(R. M. Wang et al., 2019)","previouslyFormattedCitation":"(R. M. Wang et al., 2019)"},"properties":{"noteIndex":0},"schema":"https://github.com/citation-style-language/schema/raw/master/csl-citation.json"}</w:instrText>
      </w:r>
      <w:r w:rsidR="009C1F6B">
        <w:fldChar w:fldCharType="separate"/>
      </w:r>
      <w:r w:rsidR="00337B1E" w:rsidRPr="00337B1E">
        <w:rPr>
          <w:noProof/>
        </w:rPr>
        <w:t>(R. M. Wang et al., 2019)</w:t>
      </w:r>
      <w:r w:rsidR="009C1F6B">
        <w:fldChar w:fldCharType="end"/>
      </w:r>
      <w:r w:rsidR="009C1F6B">
        <w:t xml:space="preserve">. This discrepancy may be due to regional biology; </w:t>
      </w:r>
      <w:r w:rsidR="00926242">
        <w:fldChar w:fldCharType="begin" w:fldLock="1"/>
      </w:r>
      <w:r w:rsidR="00633D28">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2020)","manualFormatting":"Archer et al. (2020)","plainTextFormattedCitation":"(Archer et al., 2020)","previouslyFormattedCitation":"(Archer et al., 2020)"},"properties":{"noteIndex":0},"schema":"https://github.com/citation-style-language/schema/raw/master/csl-citation.json"}</w:instrText>
      </w:r>
      <w:r w:rsidR="00926242">
        <w:fldChar w:fldCharType="separate"/>
      </w:r>
      <w:r w:rsidR="00926242" w:rsidRPr="00926242">
        <w:rPr>
          <w:noProof/>
        </w:rPr>
        <w:t xml:space="preserve">Archer et al. </w:t>
      </w:r>
      <w:r w:rsidR="003E3C38">
        <w:rPr>
          <w:noProof/>
        </w:rPr>
        <w:t>(</w:t>
      </w:r>
      <w:r w:rsidR="00926242" w:rsidRPr="00926242">
        <w:rPr>
          <w:noProof/>
        </w:rPr>
        <w:t>2020)</w:t>
      </w:r>
      <w:r w:rsidR="00926242">
        <w:fldChar w:fldCharType="end"/>
      </w:r>
      <w:r w:rsidR="003E3C38">
        <w:t xml:space="preserve"> </w:t>
      </w:r>
      <w:r w:rsidR="009C1F6B">
        <w:t>hypothesize that the differing dominating species</w:t>
      </w:r>
      <w:r w:rsidR="00A46D62">
        <w:t xml:space="preserve"> </w:t>
      </w:r>
      <w:r w:rsidR="009C1F6B">
        <w:t>between south (diatom dominated) and north (cyanobacteria dominated) of the polar front results in the differing surface water isotopic compositions</w:t>
      </w:r>
      <w:commentRangeStart w:id="455"/>
      <w:r w:rsidR="009C1F6B">
        <w:t xml:space="preserve">. </w:t>
      </w:r>
      <w:commentRangeEnd w:id="455"/>
      <w:r w:rsidR="00F32252">
        <w:rPr>
          <w:rStyle w:val="CommentReference"/>
        </w:rPr>
        <w:commentReference w:id="455"/>
      </w:r>
      <w:r w:rsidR="009C1F6B">
        <w:t xml:space="preserve"> </w:t>
      </w:r>
    </w:p>
    <w:p w14:paraId="1CD69DA7" w14:textId="686B96DC" w:rsidR="00F801C6" w:rsidRDefault="00F801C6" w:rsidP="00180F02">
      <w:pPr>
        <w:pStyle w:val="Heading2"/>
        <w:rPr>
          <w:ins w:id="456" w:author="Eva Juliet Baransky" w:date="2021-09-06T23:04:00Z"/>
        </w:rPr>
      </w:pPr>
      <w:bookmarkStart w:id="457" w:name="_Toc78741998"/>
      <w:bookmarkStart w:id="458" w:name="_Toc78742114"/>
      <w:r w:rsidRPr="007B7C1C">
        <w:t>Inputs</w:t>
      </w:r>
      <w:bookmarkEnd w:id="457"/>
      <w:bookmarkEnd w:id="458"/>
    </w:p>
    <w:p w14:paraId="028774DB" w14:textId="6C5F27BE" w:rsidR="0075163B" w:rsidRPr="0075163B" w:rsidRDefault="0075163B" w:rsidP="0075163B">
      <w:pPr>
        <w:pStyle w:val="Heading3"/>
        <w:pPrChange w:id="459" w:author="Eva Juliet Baransky" w:date="2021-09-06T23:04:00Z">
          <w:pPr>
            <w:pStyle w:val="Heading2"/>
          </w:pPr>
        </w:pPrChange>
      </w:pPr>
      <w:ins w:id="460" w:author="Eva Juliet Baransky" w:date="2021-09-06T23:04:00Z">
        <w:r>
          <w:t>Dust</w:t>
        </w:r>
      </w:ins>
    </w:p>
    <w:p w14:paraId="09983C41" w14:textId="7319BAFE" w:rsidR="00D3726A" w:rsidRDefault="003B25CC" w:rsidP="00F801C6">
      <w:pPr>
        <w:spacing w:after="0"/>
        <w:ind w:firstLine="720"/>
        <w:jc w:val="both"/>
        <w:textAlignment w:val="baseline"/>
        <w:rPr>
          <w:ins w:id="461" w:author="Eva Juliet Baransky" w:date="2021-09-06T23:04:00Z"/>
        </w:rPr>
      </w:pPr>
      <w:commentRangeStart w:id="462"/>
      <w:r>
        <w:t>The</w:t>
      </w:r>
      <w:commentRangeEnd w:id="462"/>
      <w:r w:rsidR="0075163B">
        <w:rPr>
          <w:rStyle w:val="CommentReference"/>
        </w:rPr>
        <w:commentReference w:id="462"/>
      </w:r>
      <w:r>
        <w:t xml:space="preserve"> isotopic composition of continental crust, which we assume to represent that of dust,</w:t>
      </w:r>
      <w:r w:rsidR="00F801C6">
        <w:t xml:space="preserve"> </w:t>
      </w:r>
      <w:r w:rsidR="00012460">
        <w:t>has a tight range between</w:t>
      </w:r>
      <w:r w:rsidR="00D3726A">
        <w:t xml:space="preserve"> </w:t>
      </w:r>
      <w:r w:rsidR="00F801C6">
        <w:t xml:space="preserve"> -0.1</w:t>
      </w:r>
      <w:r w:rsidR="00012460">
        <w:t>‰</w:t>
      </w:r>
      <w:r w:rsidR="00F801C6">
        <w:t xml:space="preserve"> </w:t>
      </w:r>
      <w:r w:rsidR="00012460">
        <w:t>and</w:t>
      </w:r>
      <w:r w:rsidR="00F801C6">
        <w:t xml:space="preserve">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w:t>
      </w:r>
      <w:r w:rsidR="006F68F5">
        <w:t>analyzed</w:t>
      </w:r>
      <w:r w:rsidR="00806402">
        <w:t xml:space="preserve"> across multiple studies have </w:t>
      </w:r>
      <w:r w:rsidR="0051169D">
        <w:t xml:space="preserve">a </w:t>
      </w:r>
      <w:r w:rsidR="00806402">
        <w:t>δ</w:t>
      </w:r>
      <w:r w:rsidR="00591E6A">
        <w:rPr>
          <w:vertAlign w:val="superscript"/>
        </w:rPr>
        <w:t>60</w:t>
      </w:r>
      <w:r w:rsidR="00806402">
        <w:t xml:space="preserve">Ni </w:t>
      </w:r>
      <w:r w:rsidR="0051169D">
        <w:t>range</w:t>
      </w:r>
      <w:r w:rsidR="008C2ABF">
        <w:t xml:space="preserve"> from</w:t>
      </w:r>
      <w:r w:rsidR="00806402">
        <w:t xml:space="preserve"> 0.01 to 0.21‰, and loess standards have a</w:t>
      </w:r>
      <w:r w:rsidR="00C74C57">
        <w:t xml:space="preserve"> </w:t>
      </w:r>
      <w:r w:rsidR="00591E6A">
        <w:t>δ</w:t>
      </w:r>
      <w:r w:rsidR="00591E6A">
        <w:rPr>
          <w:vertAlign w:val="superscript"/>
        </w:rPr>
        <w:t>60</w:t>
      </w:r>
      <w:r w:rsidR="00591E6A">
        <w:t>Ni</w:t>
      </w:r>
      <w:r w:rsidR="00C74C57">
        <w:t xml:space="preserve"> range of </w:t>
      </w:r>
      <w:r w:rsidR="0051169D">
        <w:t>0.03 to 0.21‰</w:t>
      </w:r>
      <w:r w:rsidR="00300A50">
        <w:t xml:space="preserve"> </w:t>
      </w:r>
      <w:r w:rsidR="00300A50">
        <w:fldChar w:fldCharType="begin" w:fldLock="1"/>
      </w:r>
      <w:ins w:id="463" w:author="Eva Juliet Baransky" w:date="2021-09-06T23:04:00Z">
        <w:r w:rsidR="0075163B">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75163B">
          <w:rPr>
            <w:rFonts w:ascii="Cambria Math" w:hAnsi="Cambria Math" w:cs="Cambria Math"/>
          </w:rPr>
          <w:instrText>∼</w:instrText>
        </w:r>
        <w:r w:rsidR="0075163B">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2019)","manualFormatting":"(Wu et al., 2019 and references therein)","plainTextFormattedCitation":"(Wu et al., 2019)","previouslyFormattedCitation":"(Wu et al., 2019)"},"properties":{"noteIndex":0},"schema":"https://github.com/citation-style-language/schema/raw/master/csl-citation.json"}</w:instrText>
        </w:r>
      </w:ins>
      <w:del w:id="464" w:author="Eva Juliet Baransky" w:date="2021-09-06T23:04:00Z">
        <w:r w:rsidR="00BE1BB3" w:rsidDel="0075163B">
          <w:del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delInstrText>
        </w:r>
        <w:r w:rsidR="00BE1BB3" w:rsidDel="0075163B">
          <w:rPr>
            <w:rFonts w:ascii="Cambria Math" w:hAnsi="Cambria Math" w:cs="Cambria Math"/>
          </w:rPr>
          <w:delInstrText>∼</w:delInstrText>
        </w:r>
        <w:r w:rsidR="00BE1BB3" w:rsidDel="0075163B">
          <w:del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delInstrText>
        </w:r>
      </w:del>
      <w:r w:rsidR="00300A50">
        <w:fldChar w:fldCharType="separate"/>
      </w:r>
      <w:r w:rsidR="00300A50" w:rsidRPr="00300A50">
        <w:rPr>
          <w:noProof/>
        </w:rPr>
        <w:t>(Wu et al., 2019</w:t>
      </w:r>
      <w:ins w:id="465" w:author="Eva Juliet Baransky" w:date="2021-09-06T23:04:00Z">
        <w:r w:rsidR="0075163B">
          <w:rPr>
            <w:noProof/>
          </w:rPr>
          <w:t xml:space="preserve"> and references therein</w:t>
        </w:r>
      </w:ins>
      <w:r w:rsidR="00300A50" w:rsidRPr="00300A50">
        <w:rPr>
          <w:noProof/>
        </w:rPr>
        <w:t>)</w:t>
      </w:r>
      <w:r w:rsidR="00300A50">
        <w:fldChar w:fldCharType="end"/>
      </w:r>
      <w:r w:rsidR="0051169D">
        <w:t>.</w:t>
      </w:r>
      <w:r w:rsidR="00012460">
        <w:t xml:space="preserve"> </w:t>
      </w:r>
    </w:p>
    <w:p w14:paraId="3D2788DA" w14:textId="061E1F0F" w:rsidR="0075163B" w:rsidRDefault="0075163B" w:rsidP="0075163B">
      <w:pPr>
        <w:pStyle w:val="Heading3"/>
        <w:pPrChange w:id="466" w:author="Eva Juliet Baransky" w:date="2021-09-06T23:04:00Z">
          <w:pPr>
            <w:spacing w:after="0"/>
            <w:ind w:firstLine="720"/>
            <w:jc w:val="both"/>
            <w:textAlignment w:val="baseline"/>
          </w:pPr>
        </w:pPrChange>
      </w:pPr>
      <w:ins w:id="467" w:author="Eva Juliet Baransky" w:date="2021-09-06T23:04:00Z">
        <w:r>
          <w:t>Rivers: Dissolved and Suspended Particulate Load</w:t>
        </w:r>
      </w:ins>
    </w:p>
    <w:p w14:paraId="7F1ED2D9" w14:textId="70ED2C75" w:rsidR="0040238B" w:rsidRDefault="00806402" w:rsidP="00625A69">
      <w:pPr>
        <w:spacing w:after="0"/>
        <w:ind w:firstLine="720"/>
        <w:jc w:val="both"/>
        <w:textAlignment w:val="baseline"/>
      </w:pPr>
      <w:r>
        <w:t xml:space="preserve"> </w:t>
      </w:r>
      <w:r w:rsidR="00990E7F">
        <w:t xml:space="preserve">There have been two </w:t>
      </w:r>
      <w:r w:rsidR="00A468B1">
        <w:t>studies</w:t>
      </w:r>
      <w:r w:rsidR="00990E7F">
        <w:t xml:space="preserve"> of the Ni isotopic composition of the dissolved load of rivers, and while there is a large range, the flux weighted average is clearly below the Ni isotopic composition of the oceans.  Cameron and Vance (2014) performed a broad survey of the Ni isotopic composition of th</w:t>
      </w:r>
      <w:r w:rsidR="00604402">
        <w:t>e dissolve</w:t>
      </w:r>
      <w:ins w:id="468" w:author="Eva Juliet Baransky" w:date="2021-09-06T23:04:00Z">
        <w:r w:rsidR="00334F2C">
          <w:t>d</w:t>
        </w:r>
      </w:ins>
      <w:r w:rsidR="00604402">
        <w:t xml:space="preserve"> load of</w:t>
      </w:r>
      <w:r w:rsidR="00A468B1">
        <w:t xml:space="preserve"> </w:t>
      </w:r>
      <w:del w:id="469" w:author="Eva Juliet Baransky" w:date="2021-09-06T23:05:00Z">
        <w:r w:rsidR="00A468B1" w:rsidDel="00334F2C">
          <w:delText xml:space="preserve">some </w:delText>
        </w:r>
      </w:del>
      <w:ins w:id="470" w:author="Eva Juliet Baransky" w:date="2021-09-06T23:05:00Z">
        <w:r w:rsidR="00334F2C">
          <w:t>s</w:t>
        </w:r>
        <w:r w:rsidR="00334F2C">
          <w:t xml:space="preserve">everal </w:t>
        </w:r>
      </w:ins>
      <w:r w:rsidR="00A468B1">
        <w:t>of the world’s largest</w:t>
      </w:r>
      <w:r w:rsidR="00604402">
        <w:t xml:space="preserve"> r</w:t>
      </w:r>
      <w:r w:rsidR="00112EDF">
        <w:t>ivers</w:t>
      </w:r>
      <w:r w:rsidR="00990E7F">
        <w:t xml:space="preserve">. </w:t>
      </w:r>
      <w:r w:rsidR="00D86E31">
        <w:t>They found a broad range of compositions (</w:t>
      </w:r>
      <w:r w:rsidR="00D86E31" w:rsidRPr="00D86E31">
        <w:t>0.29</w:t>
      </w:r>
      <w:r w:rsidR="00D86E31">
        <w:t>‰</w:t>
      </w:r>
      <w:r w:rsidR="00D86E31" w:rsidRPr="00D86E31">
        <w:t xml:space="preserve"> to 1.34</w:t>
      </w:r>
      <w:r w:rsidR="00D86E31">
        <w:t>‰) and a flux weighted average composition of 0.8</w:t>
      </w:r>
      <w:r w:rsidR="0040238B">
        <w:t>0</w:t>
      </w:r>
      <w:r w:rsidR="00D86E31">
        <w:t>‰. Isot</w:t>
      </w:r>
      <w:r w:rsidR="001F2D4C">
        <w:t>o</w:t>
      </w:r>
      <w:r w:rsidR="00D86E31">
        <w:t>pic composition</w:t>
      </w:r>
      <w:r w:rsidR="001F2D4C">
        <w:t>s</w:t>
      </w:r>
      <w:r w:rsidR="00D86E31">
        <w:t xml:space="preserve"> generally correlated with [Ni] and suggested a role</w:t>
      </w:r>
      <w:r w:rsidR="001F2D4C">
        <w:t xml:space="preserve"> of partitioning between solid phase and solution </w:t>
      </w:r>
      <w:r w:rsidR="00D86E31">
        <w:t xml:space="preserve">either </w:t>
      </w:r>
      <w:r w:rsidR="001F2D4C">
        <w:t xml:space="preserve">during </w:t>
      </w:r>
      <w:r w:rsidR="00D86E31">
        <w:t>weathering</w:t>
      </w:r>
      <w:r w:rsidR="001F2D4C">
        <w:t xml:space="preserve"> or transport. </w:t>
      </w:r>
      <w:r w:rsidR="0050609B">
        <w:t>A later</w:t>
      </w:r>
      <w:del w:id="471" w:author="Eva Juliet Baransky" w:date="2021-09-06T23:05:00Z">
        <w:r w:rsidR="0050609B" w:rsidDel="00334F2C">
          <w:delText>, detailed</w:delText>
        </w:r>
      </w:del>
      <w:r w:rsidR="0050609B">
        <w:t xml:space="preserve"> study of the Amazon and its tributaries largely supported this interpretation (see below for further discussion)</w:t>
      </w:r>
      <w:ins w:id="472" w:author="Eva Juliet Baransky" w:date="2021-09-06T23:05:00Z">
        <w:r w:rsidR="00334F2C">
          <w:t>. Their</w:t>
        </w:r>
      </w:ins>
      <w:del w:id="473" w:author="Eva Juliet Baransky" w:date="2021-09-06T23:05:00Z">
        <w:r w:rsidR="0050609B" w:rsidDel="00334F2C">
          <w:delText xml:space="preserve"> and</w:delText>
        </w:r>
      </w:del>
      <w:r w:rsidR="0050609B">
        <w:t xml:space="preserve"> slightly widened the range of and increased the flux weighted average Ni isotopic composition of the dissolved load of rivers </w:t>
      </w:r>
      <w:r w:rsidR="0040238B">
        <w:t xml:space="preserve">(0.18‰ to 1.38‰, flux weighted average = 0.90‰) </w:t>
      </w:r>
      <w:r w:rsidR="0040238B">
        <w:fldChar w:fldCharType="begin" w:fldLock="1"/>
      </w:r>
      <w:r w:rsidR="005E0AA6">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40238B">
        <w:fldChar w:fldCharType="separate"/>
      </w:r>
      <w:r w:rsidR="0040238B" w:rsidRPr="0040238B">
        <w:rPr>
          <w:noProof/>
        </w:rPr>
        <w:t>(Revels et al., 2021)</w:t>
      </w:r>
      <w:r w:rsidR="0040238B">
        <w:fldChar w:fldCharType="end"/>
      </w:r>
      <w:commentRangeStart w:id="474"/>
      <w:r w:rsidR="0050609B">
        <w:t xml:space="preserve">. </w:t>
      </w:r>
      <w:commentRangeEnd w:id="474"/>
      <w:r w:rsidR="00334F2C">
        <w:rPr>
          <w:rStyle w:val="CommentReference"/>
        </w:rPr>
        <w:commentReference w:id="474"/>
      </w:r>
    </w:p>
    <w:p w14:paraId="706AD98B" w14:textId="104DC9FC" w:rsidR="00F801C6" w:rsidRDefault="0040238B" w:rsidP="00EA4D84">
      <w:pPr>
        <w:spacing w:after="0"/>
        <w:ind w:firstLine="720"/>
        <w:jc w:val="both"/>
        <w:textAlignment w:val="baseline"/>
        <w:rPr>
          <w:ins w:id="475" w:author="Eva Juliet Baransky" w:date="2021-09-06T23:08:00Z"/>
        </w:rPr>
      </w:pPr>
      <w:r>
        <w:t>In the search for a</w:t>
      </w:r>
      <w:r w:rsidR="00625A69">
        <w:t>n isotopically heavy</w:t>
      </w:r>
      <w:r>
        <w:t xml:space="preserve"> source of Ni, Revels et al. (2021) performed an incredibly detailed study of the suspended load of the Amazon river and its tributaries</w:t>
      </w:r>
      <w:r w:rsidR="00423BF0">
        <w:t xml:space="preserve"> and found that all SPL phases (</w:t>
      </w:r>
      <w:r w:rsidR="00423BF0" w:rsidRPr="00D725ED">
        <w:rPr>
          <w:i/>
          <w:iCs/>
        </w:rPr>
        <w:t>i.e.,</w:t>
      </w:r>
      <w:r w:rsidR="00423BF0">
        <w:t xml:space="preserve"> carbonates, oxides, organic, and residual) were isotopically lighter than solution (all &lt;0.35‰ compared to ~0.90‰ </w:t>
      </w:r>
      <w:ins w:id="476" w:author="Eva Juliet Baransky" w:date="2021-09-06T23:06:00Z">
        <w:r w:rsidR="00822F23">
          <w:t xml:space="preserve">in the riverine dissolved load </w:t>
        </w:r>
      </w:ins>
      <w:del w:id="477" w:author="Eva Juliet Baransky" w:date="2021-09-06T23:06:00Z">
        <w:r w:rsidR="00423BF0" w:rsidDel="00822F23">
          <w:delText>of rivers</w:delText>
        </w:r>
      </w:del>
      <w:r w:rsidR="00423BF0">
        <w:t xml:space="preserve">) </w:t>
      </w:r>
      <w:r w:rsidR="00423BF0">
        <w:fldChar w:fldCharType="begin" w:fldLock="1"/>
      </w:r>
      <w:r w:rsidR="00423BF0">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423BF0">
        <w:fldChar w:fldCharType="separate"/>
      </w:r>
      <w:r w:rsidR="00423BF0" w:rsidRPr="000C2B40">
        <w:rPr>
          <w:noProof/>
        </w:rPr>
        <w:t>(Revels et al., 2021)</w:t>
      </w:r>
      <w:r w:rsidR="00423BF0">
        <w:fldChar w:fldCharType="end"/>
      </w:r>
      <w:r>
        <w:t xml:space="preserve">. </w:t>
      </w:r>
      <w:r w:rsidR="00D22AF7">
        <w:t xml:space="preserve">Nickel was </w:t>
      </w:r>
      <w:r w:rsidR="009E3922">
        <w:t>generally mostly</w:t>
      </w:r>
      <w:r w:rsidR="00D22AF7">
        <w:t xml:space="preserve"> hosted by oxides and residual </w:t>
      </w:r>
      <w:del w:id="478" w:author="Eva Juliet Baransky" w:date="2021-09-06T23:06:00Z">
        <w:r w:rsidR="00D22AF7" w:rsidDel="00822F23">
          <w:delText>parti</w:delText>
        </w:r>
        <w:r w:rsidR="009E3922" w:rsidDel="00822F23">
          <w:delText>cles</w:delText>
        </w:r>
        <w:r w:rsidR="00D22AF7" w:rsidDel="00822F23">
          <w:delText>.</w:delText>
        </w:r>
      </w:del>
      <w:ins w:id="479" w:author="Eva Juliet Baransky" w:date="2021-09-06T23:06:00Z">
        <w:r w:rsidR="00822F23">
          <w:t>phases.</w:t>
        </w:r>
      </w:ins>
      <w:r w:rsidR="00D22AF7">
        <w:t xml:space="preserve"> They </w:t>
      </w:r>
      <w:r w:rsidR="00D22AF7">
        <w:lastRenderedPageBreak/>
        <w:t xml:space="preserve">concluded that the main control on the isotopic composition of the dissolved load </w:t>
      </w:r>
      <w:r w:rsidR="00062A3A">
        <w:t>is Ni removal with secondary minerals, such as Fe oxides, during weathering or transport.</w:t>
      </w:r>
      <w:r w:rsidR="00D22AF7">
        <w:t xml:space="preserve"> </w:t>
      </w:r>
      <w:r w:rsidR="005C3C78">
        <w:t xml:space="preserve"> Experimental and natural data demonstrate that </w:t>
      </w:r>
      <w:r w:rsidR="00B7390E">
        <w:t>Fe</w:t>
      </w:r>
      <w:r w:rsidR="000A393C">
        <w:t xml:space="preserve"> oxides</w:t>
      </w:r>
      <w:r w:rsidR="005C3C78">
        <w:t>,</w:t>
      </w:r>
      <w:r w:rsidR="000A393C">
        <w:t xml:space="preserve"> produced from weathering of</w:t>
      </w:r>
      <w:r w:rsidR="00F801C6">
        <w:t xml:space="preserve"> </w:t>
      </w:r>
      <w:r w:rsidR="008C2ABF">
        <w:t>ultra-mafic</w:t>
      </w:r>
      <w:r w:rsidR="00F801C6">
        <w:t xml:space="preserve"> t</w:t>
      </w:r>
      <w:r w:rsidR="008C2ABF">
        <w:t>o</w:t>
      </w:r>
      <w:r w:rsidR="00F801C6">
        <w:t xml:space="preserve"> mafic rocks</w:t>
      </w:r>
      <w:del w:id="480" w:author="Eva Juliet Baransky" w:date="2021-09-06T23:07:00Z">
        <w:r w:rsidR="00F801C6" w:rsidDel="00822F23">
          <w:delText xml:space="preserve"> which host the majority of the crust’s Ni</w:delText>
        </w:r>
        <w:r w:rsidR="00536DF2" w:rsidDel="00822F23">
          <w:delText xml:space="preserve"> exposed to weathering</w:delText>
        </w:r>
      </w:del>
      <w:r w:rsidR="000A393C">
        <w:t xml:space="preserve">, </w:t>
      </w:r>
      <w:del w:id="481" w:author="Eva Juliet Baransky" w:date="2021-09-06T23:07:00Z">
        <w:r w:rsidR="005C3C78" w:rsidDel="00822F23">
          <w:delText xml:space="preserve"> </w:delText>
        </w:r>
      </w:del>
      <w:r w:rsidR="00F801C6">
        <w:t>sorb isotopically light Ni (</w:t>
      </w:r>
      <w:commentRangeStart w:id="482"/>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commentRangeEnd w:id="482"/>
      <w:r w:rsidR="00633D28">
        <w:rPr>
          <w:rStyle w:val="CommentReference"/>
        </w:rPr>
        <w:commentReference w:id="482"/>
      </w:r>
      <w:r w:rsidR="00F801C6" w:rsidRPr="000D4903">
        <w:t>=</w:t>
      </w:r>
      <w:r w:rsidR="00F801C6">
        <w:t xml:space="preserve"> </w:t>
      </w:r>
      <w:r w:rsidR="00F801C6" w:rsidRPr="000D4903">
        <w:t>+0.35 ± 0.</w:t>
      </w:r>
      <w:r w:rsidR="00F801C6">
        <w:t>2</w:t>
      </w:r>
      <w:r w:rsidR="00F801C6" w:rsidRPr="000D4903">
        <w:t>0‰</w:t>
      </w:r>
      <w:r w:rsidR="00F801C6">
        <w:t xml:space="preserve"> 2sd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w:t>
      </w:r>
      <w:r w:rsidR="00633D28">
        <w:t xml:space="preserve">) </w:t>
      </w:r>
      <w:r w:rsidR="00633D28">
        <w:fldChar w:fldCharType="begin" w:fldLock="1"/>
      </w:r>
      <w:r w:rsidR="009B167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Geology","id":"ITEM-2","issued":{"date-parts":[["2015"]]},"title":"Ni isotope fractionation during sorption to ferrihydrite: Implications for Ni in banded iron formations","type":"article-journal"},"uris":["http://www.mendeley.com/documents/?uuid=29817252-c301-3d5d-a5fd-676fd31f1cca"]},{"id":"ITEM-3","itemData":{"DOI":"10.1016/j.chemgeo.2017.11.028","ISSN":"00092541","abstract":"Recent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Geology","id":"ITEM-3","issued":{"date-parts":[["2018","1","5"]]},"page":"316-326","publisher":"Elsevier B.V.","title":"Nickel isotope fractionation during continental weathering","type":"article-journal","volume":"476"},"uris":["http://www.mendeley.com/documents/?uuid=b5d27a96-f04e-3941-8e8a-bc0507698b7c"]}],"mendeley":{"formattedCitation":"(Gueguen et al., 2018; Spivak-Birndorf et al., 2018; Wasylenki et al., 2015)","plainTextFormattedCitation":"(Gueguen et al., 2018; Spivak-Birndorf et al., 2018; Wasylenki et al., 2015)","previouslyFormattedCitation":"(Gueguen et al., 2018; Spivak-Birndorf et al., 2018; Wasylenki et al., 2015)"},"properties":{"noteIndex":0},"schema":"https://github.com/citation-style-language/schema/raw/master/csl-citation.json"}</w:instrText>
      </w:r>
      <w:r w:rsidR="00633D28">
        <w:fldChar w:fldCharType="separate"/>
      </w:r>
      <w:r w:rsidR="00633D28" w:rsidRPr="00633D28">
        <w:rPr>
          <w:noProof/>
        </w:rPr>
        <w:t>(Gueguen et al., 2018; Spivak-Birndorf et al., 2018; Wasylenki et al., 2015)</w:t>
      </w:r>
      <w:r w:rsidR="00633D28">
        <w:fldChar w:fldCharType="end"/>
      </w:r>
      <w:r w:rsidR="00F9247A">
        <w:t xml:space="preserve">. Even if the Amazon river has a SPL not representative of the global SPL, given the trends observed by Revels et al. (2021) and experimentally derived isotope fractionations </w:t>
      </w:r>
      <w:r w:rsidR="00F9247A">
        <w:fldChar w:fldCharType="begin" w:fldLock="1"/>
      </w:r>
      <w:r w:rsidR="00F9247A">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rsidR="00F9247A">
        <w:fldChar w:fldCharType="separate"/>
      </w:r>
      <w:r w:rsidR="00F9247A" w:rsidRPr="00947BAF">
        <w:rPr>
          <w:noProof/>
        </w:rPr>
        <w:t>(Gueguen et al., 2018; Wasylenki et al., 2015)</w:t>
      </w:r>
      <w:r w:rsidR="00F9247A">
        <w:fldChar w:fldCharType="end"/>
      </w:r>
      <w:r w:rsidR="00F9247A">
        <w:t xml:space="preserve">, it seems unlikely that the SPL input would be anything, but isotopically light relative to </w:t>
      </w:r>
      <w:commentRangeStart w:id="483"/>
      <w:r w:rsidR="00F9247A">
        <w:t xml:space="preserve">seawater. </w:t>
      </w:r>
      <w:r w:rsidR="00F801C6">
        <w:t xml:space="preserve"> </w:t>
      </w:r>
      <w:commentRangeEnd w:id="483"/>
      <w:r w:rsidR="00E67986">
        <w:rPr>
          <w:rStyle w:val="CommentReference"/>
        </w:rPr>
        <w:commentReference w:id="483"/>
      </w:r>
    </w:p>
    <w:p w14:paraId="134A7AC0" w14:textId="62FFFAC5" w:rsidR="00B6252B" w:rsidRDefault="00B6252B" w:rsidP="00B6252B">
      <w:pPr>
        <w:pStyle w:val="Heading3"/>
        <w:pPrChange w:id="484" w:author="Eva Juliet Baransky" w:date="2021-09-06T23:08:00Z">
          <w:pPr>
            <w:spacing w:after="0"/>
            <w:ind w:firstLine="720"/>
            <w:jc w:val="both"/>
            <w:textAlignment w:val="baseline"/>
          </w:pPr>
        </w:pPrChange>
      </w:pPr>
      <w:ins w:id="485" w:author="Eva Juliet Baransky" w:date="2021-09-06T23:08:00Z">
        <w:r>
          <w:t>Hydrothermal Fluids</w:t>
        </w:r>
      </w:ins>
    </w:p>
    <w:p w14:paraId="2111F0C9" w14:textId="1066B672" w:rsidR="00A20506" w:rsidRDefault="00A20506" w:rsidP="00EA4D84">
      <w:pPr>
        <w:spacing w:after="0"/>
        <w:ind w:firstLine="720"/>
        <w:jc w:val="both"/>
        <w:textAlignment w:val="baseline"/>
        <w:rPr>
          <w:ins w:id="486" w:author="Eva Juliet Baransky" w:date="2021-09-06T23:18:00Z"/>
        </w:rPr>
      </w:pPr>
      <w:r>
        <w:t xml:space="preserve">Most of what is known about the isotopic </w:t>
      </w:r>
      <w:r w:rsidRPr="0095328E">
        <w:t>composition</w:t>
      </w:r>
      <w:r>
        <w:t xml:space="preserve"> of hydrothermal fluids is indirect, but almost all data point to hydrothermal fluids being isotopically light relative to seawater. The first</w:t>
      </w:r>
      <w:ins w:id="487" w:author="Eva Juliet Baransky" w:date="2021-09-06T23:08:00Z">
        <w:r w:rsidR="00B6252B">
          <w:t xml:space="preserve"> authors to</w:t>
        </w:r>
      </w:ins>
      <w:r>
        <w:t xml:space="preserve"> estimate of hydrothermal fluid δ</w:t>
      </w:r>
      <w:r>
        <w:rPr>
          <w:vertAlign w:val="superscript"/>
        </w:rPr>
        <w:t>60</w:t>
      </w:r>
      <w:r>
        <w:t xml:space="preserve">Ni </w:t>
      </w:r>
      <w:ins w:id="488" w:author="Eva Juliet Baransky" w:date="2021-09-06T23:08:00Z">
        <w:r w:rsidR="00B6252B">
          <w:t>are</w:t>
        </w:r>
      </w:ins>
      <w:del w:id="489" w:author="Eva Juliet Baransky" w:date="2021-09-06T23:08:00Z">
        <w:r w:rsidDel="00B6252B">
          <w:delText>was</w:delText>
        </w:r>
      </w:del>
      <w:r>
        <w:t xml:space="preserve"> also the only one</w:t>
      </w:r>
      <w:ins w:id="490" w:author="Eva Juliet Baransky" w:date="2021-09-06T23:08:00Z">
        <w:r w:rsidR="00B6252B">
          <w:t>s</w:t>
        </w:r>
      </w:ins>
      <w:r>
        <w:t xml:space="preserve"> to suggest that they </w:t>
      </w:r>
      <w:del w:id="491" w:author="Eva Juliet Baransky" w:date="2021-09-06T23:09:00Z">
        <w:r w:rsidDel="00B6252B">
          <w:delText xml:space="preserve">were </w:delText>
        </w:r>
      </w:del>
      <w:ins w:id="492" w:author="Eva Juliet Baransky" w:date="2021-09-06T23:09:00Z">
        <w:r w:rsidR="00B6252B">
          <w:t>are</w:t>
        </w:r>
        <w:r w:rsidR="00B6252B">
          <w:t xml:space="preserve"> </w:t>
        </w:r>
      </w:ins>
      <w:r>
        <w:t xml:space="preserve">isotopically similar to seawater (~1.5‰), based on analyses of Fe-Mn crusts near </w:t>
      </w:r>
      <w:del w:id="493" w:author="Eva Juliet Baransky" w:date="2021-09-06T23:09:00Z">
        <w:r w:rsidDel="00B6252B">
          <w:delText xml:space="preserve">the </w:delText>
        </w:r>
      </w:del>
      <w:r>
        <w:t>mid-ocean ridge</w:t>
      </w:r>
      <w:ins w:id="494" w:author="Eva Juliet Baransky" w:date="2021-09-06T23:09:00Z">
        <w:r w:rsidR="00B6252B">
          <w:t>s</w:t>
        </w:r>
      </w:ins>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fldChar w:fldCharType="separate"/>
      </w:r>
      <w:r w:rsidRPr="00C612C1">
        <w:rPr>
          <w:noProof/>
        </w:rPr>
        <w:t>(Gall et al., 2013)</w:t>
      </w:r>
      <w:r>
        <w:fldChar w:fldCharType="end"/>
      </w:r>
      <w:r>
        <w:t>. However, the</w:t>
      </w:r>
      <w:ins w:id="495" w:author="Eva Juliet Baransky" w:date="2021-09-06T23:10:00Z">
        <w:r w:rsidR="00B6252B">
          <w:t>y</w:t>
        </w:r>
      </w:ins>
      <w:del w:id="496" w:author="Eva Juliet Baransky" w:date="2021-09-06T23:10:00Z">
        <w:r w:rsidDel="00B6252B">
          <w:delText>re</w:delText>
        </w:r>
      </w:del>
      <w:r>
        <w:t xml:space="preserve"> </w:t>
      </w:r>
      <w:ins w:id="497" w:author="Eva Juliet Baransky" w:date="2021-09-06T23:10:00Z">
        <w:r w:rsidR="00B6252B">
          <w:t>found</w:t>
        </w:r>
      </w:ins>
      <w:del w:id="498" w:author="Eva Juliet Baransky" w:date="2021-09-06T23:10:00Z">
        <w:r w:rsidDel="00B6252B">
          <w:delText>was</w:delText>
        </w:r>
      </w:del>
      <w:r>
        <w:t xml:space="preserve"> no correlation </w:t>
      </w:r>
      <w:ins w:id="499" w:author="Eva Juliet Baransky" w:date="2021-09-06T23:11:00Z">
        <w:r w:rsidR="00B6252B">
          <w:t>between</w:t>
        </w:r>
      </w:ins>
      <w:del w:id="500" w:author="Eva Juliet Baransky" w:date="2021-09-06T23:11:00Z">
        <w:r w:rsidDel="00B6252B">
          <w:delText>with</w:delText>
        </w:r>
      </w:del>
      <w:r>
        <w:t xml:space="preserve"> δ</w:t>
      </w:r>
      <w:r>
        <w:rPr>
          <w:vertAlign w:val="superscript"/>
        </w:rPr>
        <w:t>60</w:t>
      </w:r>
      <w:r>
        <w:t xml:space="preserve">Ni and distance from </w:t>
      </w:r>
      <w:del w:id="501" w:author="Eva Juliet Baransky" w:date="2021-09-06T23:10:00Z">
        <w:r w:rsidDel="00B6252B">
          <w:delText xml:space="preserve">a </w:delText>
        </w:r>
      </w:del>
      <w:r>
        <w:t>mid-ocean ridge</w:t>
      </w:r>
      <w:ins w:id="502" w:author="Eva Juliet Baransky" w:date="2021-09-06T23:10:00Z">
        <w:r w:rsidR="00B6252B">
          <w:t>s</w:t>
        </w:r>
      </w:ins>
      <w:r>
        <w:t>. Other estimates focused on the narrow range of δ</w:t>
      </w:r>
      <w:r>
        <w:rPr>
          <w:vertAlign w:val="superscript"/>
        </w:rPr>
        <w:t>60</w:t>
      </w:r>
      <w:r>
        <w:t>Ni for ultramafic and mafic rock (~</w:t>
      </w:r>
      <w:commentRangeStart w:id="503"/>
      <w:r>
        <w:t>0.1</w:t>
      </w:r>
      <w:commentRangeEnd w:id="503"/>
      <w:r>
        <w:rPr>
          <w:rStyle w:val="CommentReference"/>
        </w:rPr>
        <w:commentReference w:id="503"/>
      </w:r>
      <w:r>
        <w:t>‰</w:t>
      </w:r>
      <w:del w:id="504" w:author="Eva Juliet Baransky" w:date="2021-09-06T23:11:00Z">
        <w:r w:rsidDel="00A32163">
          <w:delText xml:space="preserve">, </w:delText>
        </w:r>
      </w:del>
      <w:r>
        <w:fldChar w:fldCharType="begin" w:fldLock="1"/>
      </w:r>
      <w:r>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fldChar w:fldCharType="separate"/>
      </w:r>
      <w:del w:id="505" w:author="Eva Juliet Baransky" w:date="2021-09-06T23:11:00Z">
        <w:r w:rsidRPr="00D73E7C" w:rsidDel="00A32163">
          <w:rPr>
            <w:noProof/>
          </w:rPr>
          <w:delText>Cameron et al., 2009; Elliott and Steele, 2017; Gall et al., 2013; Gueguen et al., 2013; Wu et al., 2019</w:delText>
        </w:r>
      </w:del>
      <w:r w:rsidRPr="00D73E7C">
        <w:rPr>
          <w:noProof/>
        </w:rPr>
        <w:t>)</w:t>
      </w:r>
      <w:r>
        <w:fldChar w:fldCharType="end"/>
      </w:r>
      <w:r>
        <w:t>, from which hydrothermal fluids</w:t>
      </w:r>
      <w:ins w:id="506" w:author="Eva Juliet Baransky" w:date="2021-09-06T23:11:00Z">
        <w:r w:rsidR="00A32163">
          <w:t xml:space="preserve"> would likely</w:t>
        </w:r>
      </w:ins>
      <w:r>
        <w:t xml:space="preserve"> derive their composition, and assumed a similar δ</w:t>
      </w:r>
      <w:r>
        <w:rPr>
          <w:vertAlign w:val="superscript"/>
        </w:rPr>
        <w:t>60</w:t>
      </w:r>
      <w:r>
        <w:t xml:space="preserve">Ni for the hydrothermal fluid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fldChar w:fldCharType="separate"/>
      </w:r>
      <w:r w:rsidRPr="003653C6">
        <w:rPr>
          <w:noProof/>
        </w:rPr>
        <w:t>(Ciscato et al., 2018; Gueguen and Rouxel, 2021)</w:t>
      </w:r>
      <w:r>
        <w:fldChar w:fldCharType="end"/>
      </w:r>
      <w:r>
        <w:t xml:space="preserve">. One study documented a form of hydrothermal interaction by measuring the change in isotopic composition </w:t>
      </w:r>
      <w:ins w:id="507" w:author="Eva Juliet Baransky" w:date="2021-09-06T23:12:00Z">
        <w:r w:rsidR="00A32163">
          <w:t>of</w:t>
        </w:r>
      </w:ins>
      <w:del w:id="508" w:author="Eva Juliet Baransky" w:date="2021-09-06T23:12:00Z">
        <w:r w:rsidDel="00A32163">
          <w:delText>as</w:delText>
        </w:r>
      </w:del>
      <w:r>
        <w:t xml:space="preserve"> seawater interact</w:t>
      </w:r>
      <w:ins w:id="509" w:author="Eva Juliet Baransky" w:date="2021-09-06T23:12:00Z">
        <w:r w:rsidR="00A32163">
          <w:t>ing</w:t>
        </w:r>
      </w:ins>
      <w:del w:id="510" w:author="Eva Juliet Baransky" w:date="2021-09-06T23:12:00Z">
        <w:r w:rsidDel="00A32163">
          <w:delText>ed</w:delText>
        </w:r>
      </w:del>
      <w:r>
        <w:t xml:space="preserve"> with lava from the 2018 </w:t>
      </w:r>
      <w:r w:rsidRPr="00433D24">
        <w:t>eruption of Kīlauea</w:t>
      </w:r>
      <w:ins w:id="511" w:author="Eva Juliet Baransky" w:date="2021-09-06T23:12:00Z">
        <w:r w:rsidR="00A32163">
          <w:t xml:space="preserve">. They observed a mixing relationship with </w:t>
        </w:r>
      </w:ins>
      <w:del w:id="512" w:author="Eva Juliet Baransky" w:date="2021-09-06T23:12:00Z">
        <w:r w:rsidRPr="00433D24" w:rsidDel="00A32163">
          <w:delText xml:space="preserve"> </w:delText>
        </w:r>
        <w:r w:rsidDel="00A32163">
          <w:delText>and found for the δ</w:delText>
        </w:r>
        <w:r w:rsidDel="00A32163">
          <w:rPr>
            <w:vertAlign w:val="superscript"/>
          </w:rPr>
          <w:delText>60</w:delText>
        </w:r>
        <w:r w:rsidDel="00A32163">
          <w:delText xml:space="preserve">Ni data followed mixing between </w:delText>
        </w:r>
      </w:del>
      <w:r>
        <w:t>two end-members isotopically similar to seawater</w:t>
      </w:r>
      <w:ins w:id="513" w:author="Eva Juliet Baransky" w:date="2021-09-06T23:12:00Z">
        <w:r w:rsidR="00A32163">
          <w:t xml:space="preserve"> (1.3</w:t>
        </w:r>
      </w:ins>
      <w:ins w:id="514" w:author="Eva Juliet Baransky" w:date="2021-09-06T23:13:00Z">
        <w:r w:rsidR="00A32163">
          <w:t>‰</w:t>
        </w:r>
        <w:r w:rsidR="00A32163">
          <w:t xml:space="preserve"> to </w:t>
        </w:r>
      </w:ins>
      <w:ins w:id="515" w:author="Eva Juliet Baransky" w:date="2021-09-06T23:12:00Z">
        <w:r w:rsidR="00A32163">
          <w:t>1.</w:t>
        </w:r>
      </w:ins>
      <w:ins w:id="516" w:author="Eva Juliet Baransky" w:date="2021-09-06T23:13:00Z">
        <w:r w:rsidR="00A32163">
          <w:t>4</w:t>
        </w:r>
        <w:r w:rsidR="00A32163">
          <w:t>‰</w:t>
        </w:r>
        <w:r w:rsidR="00A32163">
          <w:t>)</w:t>
        </w:r>
      </w:ins>
      <w:r>
        <w:t xml:space="preserve"> and basalt (0.1</w:t>
      </w:r>
      <w:del w:id="517" w:author="Eva Juliet Baransky" w:date="2021-09-06T23:12:00Z">
        <w:r w:rsidDel="00A32163">
          <w:delText xml:space="preserve"> to 0.3</w:delText>
        </w:r>
      </w:del>
      <w:r>
        <w:t xml:space="preserve">‰) </w:t>
      </w:r>
      <w:r>
        <w:fldChar w:fldCharType="begin" w:fldLock="1"/>
      </w:r>
      <w:r>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fldChar w:fldCharType="separate"/>
      </w:r>
      <w:r w:rsidRPr="00CD21BD">
        <w:rPr>
          <w:noProof/>
        </w:rPr>
        <w:t>(Hawco et al., 2020)</w:t>
      </w:r>
      <w:r>
        <w:fldChar w:fldCharType="end"/>
      </w:r>
      <w:r>
        <w:t xml:space="preserve">. </w:t>
      </w:r>
      <w:ins w:id="518" w:author="Eva Juliet Baransky" w:date="2021-09-06T23:13:00Z">
        <w:r w:rsidR="00A32163">
          <w:t xml:space="preserve">Finally, </w:t>
        </w:r>
      </w:ins>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fldChar w:fldCharType="separate"/>
      </w:r>
      <w:r w:rsidRPr="004B6D70">
        <w:rPr>
          <w:noProof/>
        </w:rPr>
        <w:t xml:space="preserve">Pašava et al., </w:t>
      </w:r>
      <w:r>
        <w:rPr>
          <w:noProof/>
        </w:rPr>
        <w:t>(</w:t>
      </w:r>
      <w:r w:rsidRPr="004B6D70">
        <w:rPr>
          <w:noProof/>
        </w:rPr>
        <w:t>2019)</w:t>
      </w:r>
      <w:r>
        <w:fldChar w:fldCharType="end"/>
      </w:r>
      <w:r>
        <w:t xml:space="preserve"> measured a δ</w:t>
      </w:r>
      <w:r>
        <w:rPr>
          <w:vertAlign w:val="superscript"/>
        </w:rPr>
        <w:t>60</w:t>
      </w:r>
      <w:r>
        <w:t>Ni value of -0.24‰ from a pyrite-marcasite crust within the Logatchev hydrothermal field, Mid-Atlantic Ridge. Besides the estimate of Gall et al. (2013), all available data indicate hydrothermal fluids are isotopically light relative to seawater and would exacerbate the isotope mass imbalance.</w:t>
      </w:r>
    </w:p>
    <w:p w14:paraId="4F71E95D" w14:textId="0AE66866" w:rsidR="00872595" w:rsidRDefault="00872595" w:rsidP="00872595">
      <w:pPr>
        <w:pStyle w:val="Heading3"/>
        <w:rPr>
          <w:ins w:id="519" w:author="Eva Juliet Baransky" w:date="2021-09-06T23:18:00Z"/>
        </w:rPr>
        <w:pPrChange w:id="520" w:author="Eva Juliet Baransky" w:date="2021-09-06T23:18:00Z">
          <w:pPr>
            <w:spacing w:after="0"/>
            <w:ind w:firstLine="720"/>
            <w:jc w:val="both"/>
            <w:textAlignment w:val="baseline"/>
          </w:pPr>
        </w:pPrChange>
      </w:pPr>
      <w:ins w:id="521" w:author="Eva Juliet Baransky" w:date="2021-09-06T23:18:00Z">
        <w:r>
          <w:t xml:space="preserve">Benthic Flux </w:t>
        </w:r>
      </w:ins>
    </w:p>
    <w:p w14:paraId="20FD8C3F" w14:textId="118BC186" w:rsidR="00872595" w:rsidRDefault="00872595" w:rsidP="00EA4D84">
      <w:pPr>
        <w:spacing w:after="0"/>
        <w:ind w:firstLine="720"/>
        <w:jc w:val="both"/>
        <w:textAlignment w:val="baseline"/>
      </w:pPr>
      <w:moveToRangeStart w:id="522" w:author="Eva Juliet Baransky" w:date="2021-09-06T23:18:00Z" w:name="move81862718"/>
      <w:moveTo w:id="523" w:author="Eva Juliet Baransky" w:date="2021-09-06T23:18:00Z">
        <w:del w:id="524" w:author="Eva Juliet Baransky" w:date="2021-09-06T23:18:00Z">
          <w:r w:rsidDel="003A21DF">
            <w:delText xml:space="preserve">There may be direct Ni isotope measurements of the benthic flux in the not too distant future </w:delText>
          </w:r>
          <w:r w:rsidDel="003A21DF">
            <w:fldChar w:fldCharType="begin" w:fldLock="1"/>
          </w:r>
          <w:r w:rsidDel="003A21DF">
            <w:del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delInstrText>
          </w:r>
          <w:r w:rsidDel="003A21DF">
            <w:fldChar w:fldCharType="separate"/>
          </w:r>
          <w:r w:rsidRPr="000345CE" w:rsidDel="003A21DF">
            <w:rPr>
              <w:noProof/>
            </w:rPr>
            <w:delText>(Little et al., 2020)</w:delText>
          </w:r>
          <w:r w:rsidDel="003A21DF">
            <w:fldChar w:fldCharType="end"/>
          </w:r>
          <w:r w:rsidDel="003A21DF">
            <w:delText>, but, in the meantime, a</w:delText>
          </w:r>
        </w:del>
      </w:moveTo>
      <w:ins w:id="525" w:author="Eva Juliet Baransky" w:date="2021-09-06T23:18:00Z">
        <w:r w:rsidR="003A21DF">
          <w:t>A</w:t>
        </w:r>
      </w:ins>
      <w:moveTo w:id="526" w:author="Eva Juliet Baransky" w:date="2021-09-06T23:18:00Z">
        <w:r>
          <w:t>uthors have attempted to estimate the flux’s isotopic composition given the available</w:t>
        </w:r>
        <w:commentRangeStart w:id="527"/>
        <w:r>
          <w:t xml:space="preserve">, yet conflicting, information about Ni fraction with Mn </w:t>
        </w:r>
      </w:moveTo>
      <w:commentRangeEnd w:id="527"/>
      <w:r w:rsidR="003A21DF">
        <w:rPr>
          <w:rStyle w:val="CommentReference"/>
        </w:rPr>
        <w:commentReference w:id="527"/>
      </w:r>
      <w:moveTo w:id="528" w:author="Eva Juliet Baransky" w:date="2021-09-06T23:18:00Z">
        <w:r>
          <w:t xml:space="preserve">oxides. Little et al. (2020) hypothesize a mechanism that results in an isotopically heavy benthic flux, however no available data strongly supports this interpretation. In this mechanism, Ni arrives to the sediment associated with Mn oxides with an isotopic composition similar to Fe-Mn crusts (~1.6‰) which uptake isotopically </w:t>
        </w:r>
        <w:r w:rsidRPr="00062B29">
          <w:rPr>
            <w:i/>
            <w:iCs/>
          </w:rPr>
          <w:t>heavy</w:t>
        </w:r>
        <w:r>
          <w:t xml:space="preserve"> Ni relative to solution</w:t>
        </w:r>
      </w:moveTo>
      <w:ins w:id="529" w:author="Eva Juliet Baransky" w:date="2021-09-06T23:19:00Z">
        <w:r w:rsidR="00860554">
          <w:t xml:space="preserve"> (1.3 to 1.4)</w:t>
        </w:r>
      </w:ins>
      <w:moveTo w:id="530" w:author="Eva Juliet Baransky" w:date="2021-09-06T23:18:00Z">
        <w:r>
          <w:t xml:space="preserv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Cenozoic","type":"article-journal"},"uris":["http://www.mendeley.com/documents/?uuid=eba36b56-9394-3871-a5ea-b25c17a99b28"]},{"id":"ITEM-4","itemData":{"DOI":"10.1016/j.gca.2016.06.005","ISSN":"00167037","abstract":"Ferromanganese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Acta","id":"ITEM-4","issued":{"date-parts":[["2016"]]},"title":"Comparative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Little et al., 2020)","plainTextFormattedCitation":"(Gall et al., 2013; Gueguen et al., 2020, 2016; Little et al., 2020)","previouslyFormattedCitation":"(Gall et al., 2013; Gueguen et al., 2020, 2016; Little et al., 2020)"},"properties":{"noteIndex":0},"schema":"https://github.com/citation-style-language/schema/raw/master/csl-citation.json"}</w:instrText>
        </w:r>
        <w:r>
          <w:fldChar w:fldCharType="separate"/>
        </w:r>
        <w:r w:rsidRPr="007D14CA">
          <w:rPr>
            <w:noProof/>
          </w:rPr>
          <w:t>(Gall et al., 2013; Gueguen et al., 2020, 2016; Little et al., 2020)</w:t>
        </w:r>
        <w:r>
          <w:fldChar w:fldCharType="end"/>
        </w:r>
        <w:r>
          <w:t xml:space="preserve">. As the sediment is buried and organic matter is oxidized, Mn oxides are reduced, and Ni is released. Assuming quantitative </w:t>
        </w:r>
      </w:moveTo>
      <w:ins w:id="531" w:author="Eva Juliet Baransky" w:date="2021-09-06T23:19:00Z">
        <w:r w:rsidR="00860554">
          <w:t>release</w:t>
        </w:r>
      </w:ins>
      <w:ins w:id="532" w:author="Eva Juliet Baransky" w:date="2021-09-06T23:20:00Z">
        <w:r w:rsidR="00860554">
          <w:t xml:space="preserve"> and the amount of Ni in pore fluid before </w:t>
        </w:r>
      </w:ins>
      <w:ins w:id="533" w:author="Eva Juliet Baransky" w:date="2021-09-06T23:21:00Z">
        <w:r w:rsidR="00860554">
          <w:t>M</w:t>
        </w:r>
      </w:ins>
      <w:ins w:id="534" w:author="Eva Juliet Baransky" w:date="2021-09-06T23:20:00Z">
        <w:r w:rsidR="00860554">
          <w:t>n</w:t>
        </w:r>
      </w:ins>
      <w:ins w:id="535" w:author="Eva Juliet Baransky" w:date="2021-09-06T23:21:00Z">
        <w:r w:rsidR="00860554">
          <w:t xml:space="preserve"> oxide</w:t>
        </w:r>
      </w:ins>
      <w:ins w:id="536" w:author="Eva Juliet Baransky" w:date="2021-09-06T23:20:00Z">
        <w:r w:rsidR="00860554">
          <w:t xml:space="preserve"> reduction is much less than that which i</w:t>
        </w:r>
      </w:ins>
      <w:ins w:id="537" w:author="Eva Juliet Baransky" w:date="2021-09-06T23:21:00Z">
        <w:r w:rsidR="00860554">
          <w:t>s</w:t>
        </w:r>
      </w:ins>
      <w:ins w:id="538" w:author="Eva Juliet Baransky" w:date="2021-09-06T23:20:00Z">
        <w:r w:rsidR="00860554">
          <w:t xml:space="preserve"> released from Mn </w:t>
        </w:r>
        <w:r w:rsidR="00860554">
          <w:lastRenderedPageBreak/>
          <w:t>oxides</w:t>
        </w:r>
      </w:ins>
      <w:moveTo w:id="539" w:author="Eva Juliet Baransky" w:date="2021-09-06T23:18:00Z">
        <w:del w:id="540" w:author="Eva Juliet Baransky" w:date="2021-09-06T23:19:00Z">
          <w:r w:rsidDel="00860554">
            <w:delText>reduction</w:delText>
          </w:r>
        </w:del>
        <w:r>
          <w:t>, the porewater has a Ni isotopic composition of 1.6 ‰</w:t>
        </w:r>
      </w:moveTo>
      <w:ins w:id="541" w:author="Eva Juliet Baransky" w:date="2021-09-06T23:21:00Z">
        <w:r w:rsidR="00860554">
          <w:t>.</w:t>
        </w:r>
      </w:ins>
      <w:moveTo w:id="542" w:author="Eva Juliet Baransky" w:date="2021-09-06T23:18:00Z">
        <w:del w:id="543" w:author="Eva Juliet Baransky" w:date="2021-09-06T23:21:00Z">
          <w:r w:rsidDel="00860554">
            <w:rPr>
              <w:rStyle w:val="FootnoteReference"/>
            </w:rPr>
            <w:footnoteReference w:id="3"/>
          </w:r>
          <w:r w:rsidDel="00860554">
            <w:delText>.</w:delText>
          </w:r>
        </w:del>
        <w:r>
          <w:t xml:space="preserve"> Next, Mn is re-oxidized as it diffuses upwards, and some Ni resorbs to the Mn oxides. An experimental Ni-birnessite sorption study recorded extreme isotope fractionations between surface sorbed Ni and Ni in solution, (Δ</w:t>
        </w:r>
        <w:r>
          <w:rPr>
            <w:vertAlign w:val="superscript"/>
          </w:rPr>
          <w:t>60</w:t>
        </w:r>
        <w:r>
          <w:t>Ni</w:t>
        </w:r>
        <w:r>
          <w:rPr>
            <w:vertAlign w:val="subscript"/>
          </w:rPr>
          <w:t>Mn oxides-solution</w:t>
        </w:r>
        <w:r>
          <w:softHyphen/>
          <w:t xml:space="preserve"> =  </w:t>
        </w:r>
        <w:r w:rsidRPr="00934776">
          <w:t>−2.76‰ to −3.35‰</w:t>
        </w:r>
        <w:r>
          <w:t xml:space="preserve">)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EC410A">
          <w:rPr>
            <w:noProof/>
          </w:rPr>
          <w:t>(Sorensen et al., 2020)</w:t>
        </w:r>
        <w:r>
          <w:fldChar w:fldCharType="end"/>
        </w:r>
        <w:r>
          <w:t xml:space="preserve">. Given this fractionation, Little et al (2020) </w:t>
        </w:r>
        <w:del w:id="548" w:author="Eva Juliet Baransky" w:date="2021-09-06T23:22:00Z">
          <w:r w:rsidDel="004C568C">
            <w:delText>infered</w:delText>
          </w:r>
        </w:del>
        <w:ins w:id="549" w:author="Eva Juliet Baransky" w:date="2021-09-06T23:22:00Z">
          <w:r w:rsidR="004C568C">
            <w:t>inferred</w:t>
          </w:r>
        </w:ins>
        <w:r>
          <w:t xml:space="preserve"> isotopically </w:t>
        </w:r>
        <w:r w:rsidRPr="00062B29">
          <w:rPr>
            <w:i/>
            <w:iCs/>
          </w:rPr>
          <w:t>light</w:t>
        </w:r>
        <w:r>
          <w:t xml:space="preserve"> Ni would sorb to the precipitated Mn oxides and the leftover benthic flux Ni would therefore be extremely isotopically heavy (~3</w:t>
        </w:r>
        <w:r w:rsidRPr="00934776">
          <w:t>‰</w:t>
        </w:r>
        <w:r>
          <w:t>)</w:t>
        </w:r>
      </w:moveTo>
      <w:ins w:id="550" w:author="Eva Juliet Baransky" w:date="2021-09-06T23:21:00Z">
        <w:r w:rsidR="00860554">
          <w:t>, resulting in an isotopically heavy benthic flux</w:t>
        </w:r>
      </w:ins>
      <w:moveTo w:id="551" w:author="Eva Juliet Baransky" w:date="2021-09-06T23:18:00Z">
        <w:r>
          <w:t>.</w:t>
        </w:r>
      </w:moveTo>
      <w:moveToRangeEnd w:id="522"/>
    </w:p>
    <w:p w14:paraId="398BE947" w14:textId="0EF685E8" w:rsidR="00BE25F2" w:rsidRDefault="00BE25F2" w:rsidP="00EA4D84">
      <w:pPr>
        <w:spacing w:after="0"/>
        <w:ind w:firstLine="720"/>
        <w:jc w:val="both"/>
        <w:textAlignment w:val="baseline"/>
      </w:pPr>
      <w:r w:rsidRPr="00BE25F2">
        <w:t xml:space="preserve">With little information, Little et al. (2020) were forced to make assumptions about the benthic flux mechanism. </w:t>
      </w:r>
      <w:commentRangeStart w:id="552"/>
      <w:r w:rsidRPr="00BE25F2">
        <w:t>Unfortunately, these assumptions are not internally consistent or supported by sediment data</w:t>
      </w:r>
      <w:commentRangeEnd w:id="552"/>
      <w:r>
        <w:rPr>
          <w:rStyle w:val="CommentReference"/>
        </w:rPr>
        <w:commentReference w:id="552"/>
      </w:r>
      <w:r w:rsidRPr="00BE25F2">
        <w:t>. The proposed mechanism requires that Mn oxides sorb isotopically heavy Ni when Ni is delivered to the sediment</w:t>
      </w:r>
      <w:r w:rsidR="000575AA">
        <w:t xml:space="preserve"> as Ni associated with Mn oxide phases</w:t>
      </w:r>
      <w:r w:rsidRPr="00BE25F2">
        <w:t>, but then sorbs isotopically light Ni when Ni resorbs to the Mn oxide cap. In addition</w:t>
      </w:r>
      <w:r w:rsidRPr="000575AA">
        <w:t xml:space="preserve">, perhaps most problematic for this hypothesis, one would expect the sediments to reflect drastic isotopic changes in the Mn reduction zone and Mn oxide cap, but this is not reflected in the sediment data. In fact, the Ni isotopic compositions of sediments are generally flat across the reduction and oxidation zones </w:t>
      </w:r>
      <w:r w:rsidRPr="00BE25F2">
        <w:fldChar w:fldCharType="begin" w:fldLock="1"/>
      </w:r>
      <w:r w:rsidRPr="00BE25F2">
        <w:instrText>ADDIN CSL_CITATION {"citationItems":[{"id":"ITEM-1","itemData":{"author":[{"dropping-particle":"","family":"Fleischmann","given":"Sarah","non-dropping-particle":"","parse-names":false,"suffix":""},{"dropping-particle":"","family":"Chatterjee","given":"Aditi","non-dropping-particle":"","parse-names":false,"suffix":""},{"dropping-particle":"","family":"McManus","given":"James","non-dropping-particle":"","parse-names":false,"suffix":""},{"dropping-particle":"","family":"Vance","given":"Derek","non-dropping-particle":"","parse-names":false,"suffix":""}],"container-title":"Goldschmidt","id":"ITEM-1","issued":{"date-parts":[["2021"]]},"title":"The oceanic budget of nickel: new concentration and isotope data from Mn-rich pelagic sediments","type":"paper-conference"},"uris":["http://www.mendeley.com/documents/?uuid=454adb56-417e-43af-be64-c13d74e5526d"]},{"id":"ITEM-2","itemData":{"DOI":"10.1016/j.epsl.2020.116461","ISSN":"0012821X","abstract":"Nickel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budget","type":"article-journal","volume":"547"},"uris":["http://www.mendeley.com/documents/?uuid=f607925b-4382-4ec6-84d0-54cce6d64a1c"]}],"mendeley":{"formattedCitation":"(Fleischmann et al., 2021; Little et al., 2020)","plainTextFormattedCitation":"(Fleischmann et al., 2021; Little et al., 2020)","previouslyFormattedCitation":"(Fleischmann et al., 2021; Little et al., 2020)"},"properties":{"noteIndex":0},"schema":"https://github.com/citation-style-language/schema/raw/master/csl-citation.json"}</w:instrText>
      </w:r>
      <w:r w:rsidRPr="00BE25F2">
        <w:fldChar w:fldCharType="separate"/>
      </w:r>
      <w:r w:rsidRPr="00BE25F2">
        <w:rPr>
          <w:noProof/>
        </w:rPr>
        <w:t>(Fleischmann et al., 2021; Little et al., 2020)</w:t>
      </w:r>
      <w:r w:rsidRPr="00BE25F2">
        <w:fldChar w:fldCharType="end"/>
      </w:r>
      <w:r w:rsidRPr="00BE25F2">
        <w:t xml:space="preserve"> For example, at MANOP site M, the sediment Ni concentration plummets by over 50% across the Mn reduction zone (from ~880ppm to 380 ppm), and pore water Ni concentrations increase from 10nM to 200nM, but the Ni isotopic composition of the sediment varies by only 0.1‰ </w:t>
      </w:r>
      <w:r w:rsidRPr="00BE25F2">
        <w:fldChar w:fldCharType="begin" w:fldLock="1"/>
      </w:r>
      <w:r w:rsidRPr="00BE25F2">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budget","type":"article-journal","volume":"547"},"uris":["http://www.mendeley.com/documents/?uuid=f607925b-4382-4ec6-84d0-54cce6d64a1c"]}],"mendeley":{"formattedCitation":"(Klinkhammer, 1980; Little et al., 2020)","plainTextFormattedCitation":"(Klinkhammer, 1980; Little et al., 2020)","previouslyFormattedCitation":"(Klinkhammer, 1980; Little et al., 2020)"},"properties":{"noteIndex":0},"schema":"https://github.com/citation-style-language/schema/raw/master/csl-citation.json"}</w:instrText>
      </w:r>
      <w:r w:rsidRPr="00BE25F2">
        <w:fldChar w:fldCharType="separate"/>
      </w:r>
      <w:r w:rsidRPr="00BE25F2">
        <w:rPr>
          <w:noProof/>
        </w:rPr>
        <w:t>(Klinkhammer, 1980; Little et al., 2020)</w:t>
      </w:r>
      <w:r w:rsidRPr="00BE25F2">
        <w:fldChar w:fldCharType="end"/>
      </w:r>
      <w:r w:rsidRPr="00BE25F2">
        <w:t xml:space="preserve">. Nickel isotope analysis of porewaters and </w:t>
      </w:r>
      <w:r w:rsidR="00CB10CC">
        <w:t xml:space="preserve">additional </w:t>
      </w:r>
      <w:r w:rsidRPr="00BE25F2">
        <w:t>experiments of Ni sorption onto Mn oxides will add great value to this discussion, but, for the reasons above, the proposed hypothesis currently appears improbable</w:t>
      </w:r>
    </w:p>
    <w:p w14:paraId="5E5B7FD2" w14:textId="785256A2" w:rsidR="00F801C6" w:rsidRDefault="00F801C6" w:rsidP="00180F02">
      <w:pPr>
        <w:pStyle w:val="Heading2"/>
      </w:pPr>
      <w:bookmarkStart w:id="553" w:name="_Toc78741999"/>
      <w:bookmarkStart w:id="554" w:name="_Toc78742115"/>
      <w:r w:rsidRPr="007B7C1C">
        <w:t>Outputs</w:t>
      </w:r>
      <w:bookmarkEnd w:id="553"/>
      <w:bookmarkEnd w:id="554"/>
    </w:p>
    <w:p w14:paraId="09D27BC4" w14:textId="54C383A1" w:rsidR="004F0413" w:rsidRDefault="004F0413" w:rsidP="00180F02">
      <w:pPr>
        <w:pStyle w:val="Heading4"/>
      </w:pPr>
      <w:r>
        <w:t>Fe-Mn deposits</w:t>
      </w:r>
    </w:p>
    <w:p w14:paraId="6545F9BB" w14:textId="10AB553B" w:rsidR="00DD78C1" w:rsidRDefault="00ED37C7" w:rsidP="00976B22">
      <w:pPr>
        <w:spacing w:after="0"/>
        <w:ind w:firstLine="720"/>
        <w:jc w:val="both"/>
        <w:textAlignment w:val="baseline"/>
      </w:pPr>
      <w:del w:id="555" w:author="Eva Juliet Baransky" w:date="2021-09-06T23:13:00Z">
        <w:r w:rsidDel="00A32163">
          <w:delText>The isotopic composition</w:delText>
        </w:r>
        <w:r w:rsidR="00D279E6" w:rsidDel="00A32163">
          <w:delText>s</w:delText>
        </w:r>
        <w:r w:rsidDel="00A32163">
          <w:delText xml:space="preserve"> of the outputs further exacerbate</w:delText>
        </w:r>
        <w:r w:rsidR="002C1D3B" w:rsidDel="00A32163">
          <w:delText>, or at the very least complicate,</w:delText>
        </w:r>
        <w:r w:rsidDel="00A32163">
          <w:delText xml:space="preserve"> the</w:delText>
        </w:r>
        <w:r w:rsidR="00614C47" w:rsidDel="00A32163">
          <w:delText xml:space="preserve"> isotope imbalance</w:delText>
        </w:r>
        <w:r w:rsidR="00DA33D5" w:rsidDel="00A32163">
          <w:delText>.</w:delText>
        </w:r>
        <w:r w:rsidDel="00A32163">
          <w:delText xml:space="preserve"> </w:delText>
        </w:r>
      </w:del>
      <w:commentRangeStart w:id="556"/>
      <w:r w:rsidR="00B722D1">
        <w:t xml:space="preserve">The Fe-Mn deposit </w:t>
      </w:r>
      <w:r w:rsidR="00976B22">
        <w:t xml:space="preserve">sink may be the </w:t>
      </w:r>
      <w:r w:rsidR="003441A0">
        <w:t>largest sink (see above section)</w:t>
      </w:r>
      <w:r w:rsidR="00976B22">
        <w:t>, but also the most difficult to determine what is representative</w:t>
      </w:r>
      <w:r w:rsidR="008C78F6">
        <w:t xml:space="preserve">, perhaps because of </w:t>
      </w:r>
      <w:r w:rsidR="00AB2AF0">
        <w:t>the many sediment types this sink is expected to represent</w:t>
      </w:r>
      <w:commentRangeEnd w:id="556"/>
      <w:r w:rsidR="00B713F5">
        <w:rPr>
          <w:rStyle w:val="CommentReference"/>
        </w:rPr>
        <w:commentReference w:id="556"/>
      </w:r>
      <w:r w:rsidR="00976B22">
        <w:t>.</w:t>
      </w:r>
      <w:r w:rsidR="00962D88">
        <w:t xml:space="preserve"> </w:t>
      </w:r>
      <w:del w:id="557" w:author="Eva Juliet Baransky" w:date="2021-09-06T23:14:00Z">
        <w:r w:rsidR="00AB2AF0" w:rsidDel="00B713F5">
          <w:delText>In marine Ni budgets, Fe-Mn deposits are often</w:delText>
        </w:r>
        <w:r w:rsidR="002B23BF" w:rsidDel="00B713F5">
          <w:delText xml:space="preserve"> </w:delText>
        </w:r>
        <w:r w:rsidR="00962D88" w:rsidDel="00B713F5">
          <w:delText xml:space="preserve">isotopically represented by hydrogenetic Fe-Mn </w:delText>
        </w:r>
        <w:r w:rsidR="00AB2AF0" w:rsidDel="00B713F5">
          <w:delText>crusts</w:delText>
        </w:r>
        <w:r w:rsidR="00962D88" w:rsidDel="00B713F5">
          <w:delText>.</w:delText>
        </w:r>
        <w:r w:rsidR="00976B22" w:rsidDel="00B713F5">
          <w:delText xml:space="preserve"> </w:delText>
        </w:r>
      </w:del>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measured 24 surface scrapings of Fe-Mn crusts across the globe and, given the homogeneity of the</w:t>
      </w:r>
      <w:r w:rsidR="009D20EB">
        <w:t xml:space="preserve"> deep</w:t>
      </w:r>
      <w:r w:rsidR="00976B22">
        <w:t xml:space="preserve"> ocean </w:t>
      </w:r>
      <w:ins w:id="558" w:author="Eva Juliet Baransky" w:date="2021-09-06T23:14:00Z">
        <w:r w:rsidR="007C281B">
          <w:t>from which they ultimately precipitate</w:t>
        </w:r>
      </w:ins>
      <w:r w:rsidR="00976B22">
        <w:t>(</w:t>
      </w:r>
      <w:r w:rsidR="00C841FC">
        <w:t>1.3 to 1.4</w:t>
      </w:r>
      <w:r w:rsidR="00976B22">
        <w:t xml:space="preserve"> </w:t>
      </w:r>
      <w:r w:rsidR="00976B22" w:rsidRPr="003F7266">
        <w:t>‰</w:t>
      </w:r>
      <w:r w:rsidR="00976B22">
        <w:t xml:space="preserve">), found a surprisingly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xml:space="preserve">. </w:t>
      </w:r>
      <w:del w:id="559" w:author="Eva Juliet Baransky" w:date="2021-09-06T23:14:00Z">
        <w:r w:rsidR="00976B22" w:rsidDel="007C281B">
          <w:delText>They did not observe any strong correlation between δ</w:delText>
        </w:r>
        <w:r w:rsidR="00976B22" w:rsidRPr="004874FA" w:rsidDel="007C281B">
          <w:rPr>
            <w:vertAlign w:val="superscript"/>
          </w:rPr>
          <w:delText>60</w:delText>
        </w:r>
        <w:r w:rsidR="00976B22" w:rsidDel="007C281B">
          <w:delText>Ni and ocean basin, oxygen saturation or Ni concentration (Fig xx), but there was a mild correlation between δ</w:delText>
        </w:r>
        <w:r w:rsidR="00976B22" w:rsidRPr="004874FA" w:rsidDel="007C281B">
          <w:rPr>
            <w:vertAlign w:val="superscript"/>
          </w:rPr>
          <w:delText>60</w:delText>
        </w:r>
        <w:r w:rsidR="00976B22" w:rsidDel="007C281B">
          <w:delText xml:space="preserve">Ni and distance to continental shelf, likely reflecting the contribution of isotopically lighter </w:delText>
        </w:r>
        <w:r w:rsidR="005726C9" w:rsidDel="007C281B">
          <w:delText>detrital</w:delText>
        </w:r>
        <w:r w:rsidR="00C3493E" w:rsidDel="007C281B">
          <w:delText xml:space="preserve"> </w:delText>
        </w:r>
        <w:r w:rsidR="00976B22" w:rsidDel="007C281B">
          <w:delText xml:space="preserve">sediments. </w:delText>
        </w:r>
      </w:del>
      <w:r w:rsidR="00976B22">
        <w:t xml:space="preserve">A subsequent study of four North and South Pacific Fe-M crust </w:t>
      </w:r>
      <w:r w:rsidR="0051496D">
        <w:t>~</w:t>
      </w:r>
      <w:r w:rsidR="00976B22">
        <w:t xml:space="preserve">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2sd, n = 21 </w:t>
      </w:r>
      <w:r w:rsidR="00976B22">
        <w:t>for South Pacific)</w:t>
      </w:r>
      <w:r w:rsidR="00B04C6B">
        <w:t xml:space="preserve"> </w:t>
      </w:r>
      <w:r w:rsidR="009B167B">
        <w:fldChar w:fldCharType="begin" w:fldLock="1"/>
      </w:r>
      <w:r w:rsidR="004D64B8">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rsidR="009B167B">
        <w:fldChar w:fldCharType="separate"/>
      </w:r>
      <w:r w:rsidR="009B167B" w:rsidRPr="009B167B">
        <w:rPr>
          <w:noProof/>
        </w:rPr>
        <w:t>(Gueguen et al., 2016)</w:t>
      </w:r>
      <w:r w:rsidR="009B167B">
        <w:fldChar w:fldCharType="end"/>
      </w:r>
      <w:r w:rsidR="00976B22">
        <w:t>.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lastRenderedPageBreak/>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w:t>
      </w:r>
      <w:r w:rsidR="00D838E2">
        <w:t xml:space="preserve">deposits generally </w:t>
      </w:r>
      <w:r w:rsidR="00976B22">
        <w:t xml:space="preserve">incorporate isotopically </w:t>
      </w:r>
      <w:r w:rsidR="00976B22" w:rsidRPr="00F6565A">
        <w:rPr>
          <w:u w:val="single"/>
        </w:rPr>
        <w:t>heavy</w:t>
      </w:r>
      <w:r w:rsidR="00976B22">
        <w:t xml:space="preserve"> Ni relative to solution. </w:t>
      </w:r>
    </w:p>
    <w:p w14:paraId="6BC59242" w14:textId="79A804DF" w:rsidR="00976B22" w:rsidRDefault="00DD78C1" w:rsidP="00C531E7">
      <w:pPr>
        <w:spacing w:after="0"/>
        <w:ind w:firstLine="720"/>
        <w:jc w:val="both"/>
        <w:textAlignment w:val="baseline"/>
      </w:pPr>
      <w:commentRangeStart w:id="560"/>
      <w:r>
        <w:t>Howeve</w:t>
      </w:r>
      <w:commentRangeEnd w:id="560"/>
      <w:r w:rsidR="00A05788">
        <w:rPr>
          <w:rStyle w:val="CommentReference"/>
        </w:rPr>
        <w:commentReference w:id="560"/>
      </w:r>
      <w:r>
        <w:t xml:space="preserve">r, </w:t>
      </w:r>
      <w:r w:rsidR="001B70F0">
        <w:t>if we consider</w:t>
      </w:r>
      <w:r>
        <w:t xml:space="preserve"> </w:t>
      </w:r>
      <w:r w:rsidR="00747404">
        <w:t xml:space="preserve">virtually any </w:t>
      </w:r>
      <w:r>
        <w:t xml:space="preserve">other Fe-Mn sediment type, there is </w:t>
      </w:r>
      <w:r w:rsidR="0022345D">
        <w:t xml:space="preserve">no </w:t>
      </w:r>
      <w:commentRangeStart w:id="561"/>
      <w:r w:rsidR="0022345D">
        <w:t>clear consensus</w:t>
      </w:r>
      <w:r w:rsidR="00846DD7">
        <w:t xml:space="preserve"> </w:t>
      </w:r>
      <w:r w:rsidR="00ED535D">
        <w:t xml:space="preserve">regarding </w:t>
      </w:r>
      <w:r w:rsidR="00846DD7">
        <w:t>whether</w:t>
      </w:r>
      <w:r w:rsidR="0022345D">
        <w:t xml:space="preserve"> Fe-Mn deposits </w:t>
      </w:r>
      <w:r w:rsidR="00846DD7">
        <w:t>have an insignificant</w:t>
      </w:r>
      <w:r w:rsidR="00D838E2">
        <w:t xml:space="preserve"> or extreme</w:t>
      </w:r>
      <w:r w:rsidR="0022345D">
        <w:t xml:space="preserve"> fractionation</w:t>
      </w:r>
      <w:r w:rsidR="00F04CA3">
        <w:t xml:space="preserve"> </w:t>
      </w:r>
      <w:commentRangeEnd w:id="561"/>
      <w:r w:rsidR="00056828">
        <w:rPr>
          <w:rStyle w:val="CommentReference"/>
        </w:rPr>
        <w:commentReference w:id="561"/>
      </w:r>
      <w:r w:rsidR="00F04CA3">
        <w:t>(and if extreme, in which direction?)</w:t>
      </w:r>
      <w:r w:rsidR="0022345D">
        <w:t xml:space="preserve">. </w:t>
      </w:r>
      <w:r w:rsidR="00B74B14">
        <w:t xml:space="preserve">In contrast to </w:t>
      </w:r>
      <w:r w:rsidR="004F2690">
        <w:t xml:space="preserve">pure </w:t>
      </w:r>
      <w:r w:rsidR="00B74B14">
        <w:t xml:space="preserve">hydrogenetic crusts, </w:t>
      </w:r>
      <w:r w:rsidR="00BB0DF8">
        <w:t xml:space="preserve">mixed hydrothermal-hydrogenetic and </w:t>
      </w:r>
      <w:r w:rsidR="00B74B14">
        <w:t xml:space="preserve">hydrothermal Fe-Mn crusts </w:t>
      </w:r>
      <w:r w:rsidR="00D838E2">
        <w:t>are</w:t>
      </w:r>
      <w:r w:rsidR="00B74B14">
        <w:t xml:space="preserv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hydrothermal fluid </w:t>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r w:rsidR="003441A0">
        <w:t>The handful of Fe-Mn</w:t>
      </w:r>
      <w:r w:rsidR="00E36A39">
        <w:t xml:space="preserve"> nodules</w:t>
      </w:r>
      <w:r w:rsidR="003441A0">
        <w:t xml:space="preserve"> analyzed</w:t>
      </w:r>
      <w:r w:rsidR="00E36A39">
        <w:t xml:space="preserve"> also </w:t>
      </w:r>
      <w:r w:rsidR="003441A0">
        <w:t>exhibit</w:t>
      </w:r>
      <w:r w:rsidR="00056828">
        <w:t xml:space="preserve"> </w:t>
      </w:r>
      <w:r w:rsidR="00E36A39">
        <w:t xml:space="preserve">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del w:id="562" w:author="Eva Juliet Baransky" w:date="2021-09-06T23:15:00Z">
        <w:r w:rsidR="00B52A7B" w:rsidDel="00A05788">
          <w:delText>This range in δ</w:delText>
        </w:r>
        <w:r w:rsidR="00B52A7B" w:rsidRPr="004874FA" w:rsidDel="00A05788">
          <w:rPr>
            <w:vertAlign w:val="superscript"/>
          </w:rPr>
          <w:delText>60</w:delText>
        </w:r>
        <w:r w:rsidR="00B52A7B" w:rsidDel="00A05788">
          <w:delText>Ni has been attributed to differences in mineralogy (phyl</w:delText>
        </w:r>
        <w:r w:rsidR="00AF66ED" w:rsidDel="00A05788">
          <w:delText>l</w:delText>
        </w:r>
        <w:r w:rsidR="00B52A7B" w:rsidDel="00A05788">
          <w:delText xml:space="preserve">omanganates </w:delText>
        </w:r>
        <w:r w:rsidR="009E19AB" w:rsidDel="00A05788">
          <w:delText>or</w:delText>
        </w:r>
        <w:r w:rsidR="00B52A7B" w:rsidDel="00A05788">
          <w:delText xml:space="preserve"> todor</w:delText>
        </w:r>
        <w:r w:rsidR="00056828" w:rsidDel="00A05788">
          <w:delText>o</w:delText>
        </w:r>
        <w:r w:rsidR="00B52A7B" w:rsidDel="00A05788">
          <w:delText xml:space="preserve">kite), but </w:delText>
        </w:r>
        <w:r w:rsidR="00545822" w:rsidDel="00A05788">
          <w:delText xml:space="preserve">with such a small sample size </w:delText>
        </w:r>
        <w:r w:rsidR="00CA010B" w:rsidDel="00A05788">
          <w:delText>with limited</w:delText>
        </w:r>
        <w:r w:rsidR="00545822" w:rsidDel="00A05788">
          <w:delText xml:space="preserve"> mineralogy data, </w:delText>
        </w:r>
        <w:commentRangeStart w:id="563"/>
        <w:r w:rsidR="00545822" w:rsidDel="00A05788">
          <w:delText xml:space="preserve">this is a tentative explanation </w:delText>
        </w:r>
        <w:commentRangeEnd w:id="563"/>
        <w:r w:rsidR="00056828" w:rsidDel="00A05788">
          <w:rPr>
            <w:rStyle w:val="CommentReference"/>
          </w:rPr>
          <w:commentReference w:id="563"/>
        </w:r>
        <w:r w:rsidR="00545822" w:rsidDel="00A05788">
          <w:fldChar w:fldCharType="begin" w:fldLock="1"/>
        </w:r>
        <w:r w:rsidR="00375D35" w:rsidDel="00A05788">
          <w:del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delInstrText>
        </w:r>
        <w:r w:rsidR="00545822" w:rsidDel="00A05788">
          <w:fldChar w:fldCharType="separate"/>
        </w:r>
        <w:r w:rsidR="00545822" w:rsidRPr="00545822" w:rsidDel="00A05788">
          <w:rPr>
            <w:noProof/>
          </w:rPr>
          <w:delText>(Little et al., 2020)</w:delText>
        </w:r>
        <w:r w:rsidR="00545822" w:rsidDel="00A05788">
          <w:fldChar w:fldCharType="end"/>
        </w:r>
        <w:r w:rsidR="00545822" w:rsidDel="00A05788">
          <w:delText xml:space="preserve">. </w:delText>
        </w:r>
        <w:r w:rsidR="00C531E7" w:rsidDel="00A05788">
          <w:delText xml:space="preserve">Finally, and maybe most extreme, </w:delText>
        </w:r>
        <w:r w:rsidR="00976B22" w:rsidDel="00A05788">
          <w:delText>the dissolution of Mn oxides</w:delText>
        </w:r>
        <w:r w:rsidR="002A0011" w:rsidDel="00A05788">
          <w:delText>, and release of its associated Ni,</w:delText>
        </w:r>
        <w:r w:rsidR="00976B22" w:rsidDel="00A05788">
          <w:delText xml:space="preserve"> in the water column of the Black Sea corresponds to a </w:delText>
        </w:r>
        <w:r w:rsidR="002A0011" w:rsidDel="00A05788">
          <w:delText xml:space="preserve">significant </w:delText>
        </w:r>
        <w:r w:rsidR="00976B22" w:rsidDel="00A05788">
          <w:delText xml:space="preserve">decrease in </w:delText>
        </w:r>
        <w:r w:rsidR="00976B22" w:rsidRPr="00E75FB7" w:rsidDel="00A05788">
          <w:delText>δ</w:delText>
        </w:r>
        <w:r w:rsidR="00976B22" w:rsidRPr="00E75FB7" w:rsidDel="00A05788">
          <w:rPr>
            <w:vertAlign w:val="superscript"/>
          </w:rPr>
          <w:delText>60/58</w:delText>
        </w:r>
        <w:r w:rsidR="00976B22" w:rsidRPr="00E75FB7" w:rsidDel="00A05788">
          <w:delText>Ni</w:delText>
        </w:r>
        <w:r w:rsidR="00976B22" w:rsidDel="00A05788">
          <w:rPr>
            <w:vertAlign w:val="subscript"/>
          </w:rPr>
          <w:delText>solution</w:delText>
        </w:r>
        <w:r w:rsidR="00976B22" w:rsidDel="00A05788">
          <w:delText>,</w:delText>
        </w:r>
        <w:r w:rsidR="00C531E7" w:rsidDel="00A05788">
          <w:delText xml:space="preserve"> with a </w:delText>
        </w:r>
        <w:r w:rsidR="00976B22" w:rsidDel="00A05788">
          <w:delText xml:space="preserve">calculated </w:delText>
        </w:r>
        <w:r w:rsidR="00976B22" w:rsidRPr="00E75FB7" w:rsidDel="00A05788">
          <w:delText>Δ</w:delText>
        </w:r>
        <w:r w:rsidR="00976B22" w:rsidRPr="00E75FB7" w:rsidDel="00A05788">
          <w:rPr>
            <w:vertAlign w:val="superscript"/>
          </w:rPr>
          <w:delText>60/58</w:delText>
        </w:r>
        <w:r w:rsidR="00976B22" w:rsidRPr="00E75FB7" w:rsidDel="00A05788">
          <w:delText>Ni</w:delText>
        </w:r>
        <w:r w:rsidR="00976B22" w:rsidRPr="00E75FB7" w:rsidDel="00A05788">
          <w:rPr>
            <w:vertAlign w:val="subscript"/>
          </w:rPr>
          <w:delText>solution-</w:delText>
        </w:r>
        <w:r w:rsidR="00976B22" w:rsidDel="00A05788">
          <w:rPr>
            <w:vertAlign w:val="subscript"/>
          </w:rPr>
          <w:delText>s</w:delText>
        </w:r>
        <w:r w:rsidR="00976B22" w:rsidRPr="00E75FB7" w:rsidDel="00A05788">
          <w:rPr>
            <w:vertAlign w:val="subscript"/>
          </w:rPr>
          <w:delText>o</w:delText>
        </w:r>
        <w:r w:rsidR="00976B22" w:rsidDel="00A05788">
          <w:rPr>
            <w:vertAlign w:val="subscript"/>
          </w:rPr>
          <w:delText xml:space="preserve">lid </w:delText>
        </w:r>
        <w:r w:rsidR="00976B22" w:rsidDel="00A05788">
          <w:delText>~ 4.0</w:delText>
        </w:r>
        <w:r w:rsidR="00976B22" w:rsidRPr="00441EA8" w:rsidDel="00A05788">
          <w:delText>‰</w:delText>
        </w:r>
        <w:r w:rsidR="00976B22" w:rsidDel="00A05788">
          <w:delText xml:space="preserve"> </w:delText>
        </w:r>
        <w:r w:rsidR="00976B22" w:rsidDel="00A05788">
          <w:fldChar w:fldCharType="begin" w:fldLock="1"/>
        </w:r>
        <w:r w:rsidR="00D94638" w:rsidDel="00A05788">
          <w:del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delInstrText>
        </w:r>
        <w:r w:rsidR="00976B22" w:rsidDel="00A05788">
          <w:fldChar w:fldCharType="separate"/>
        </w:r>
        <w:r w:rsidR="00976B22" w:rsidRPr="00DA6852" w:rsidDel="00A05788">
          <w:rPr>
            <w:noProof/>
          </w:rPr>
          <w:delText>(Vance et al., 2016)</w:delText>
        </w:r>
        <w:r w:rsidR="00976B22" w:rsidDel="00A05788">
          <w:fldChar w:fldCharType="end"/>
        </w:r>
        <w:r w:rsidR="00976B22" w:rsidDel="00A05788">
          <w:delText>.</w:delText>
        </w:r>
        <w:r w:rsidR="004851E4" w:rsidDel="00A05788">
          <w:delText xml:space="preserve"> </w:delText>
        </w:r>
      </w:del>
      <w:r w:rsidR="004851E4">
        <w:t xml:space="preserve">From this set of data, </w:t>
      </w:r>
      <w:r w:rsidR="00D6574E">
        <w:t xml:space="preserve">it appears </w:t>
      </w:r>
      <w:r w:rsidR="001E7084">
        <w:t>Fe-Mn</w:t>
      </w:r>
      <w:r w:rsidR="00CD044B">
        <w:t xml:space="preserve"> deposits incorporate isotopically </w:t>
      </w:r>
      <w:r w:rsidR="00CD044B" w:rsidRPr="00D6574E">
        <w:rPr>
          <w:u w:val="single"/>
        </w:rPr>
        <w:t>light</w:t>
      </w:r>
      <w:r w:rsidR="00CD044B">
        <w:t xml:space="preserve"> Ni relative to solution</w:t>
      </w:r>
      <w:r w:rsidR="001E7084">
        <w:t>, a direct contradiction to the conclusion based on hydrogenetic Fe-Mn crusts.</w:t>
      </w:r>
    </w:p>
    <w:p w14:paraId="5797629D" w14:textId="2DAFE10D" w:rsidR="00976B22" w:rsidRDefault="00C97FF5" w:rsidP="00180F02">
      <w:pPr>
        <w:pStyle w:val="Heading4"/>
      </w:pPr>
      <w:r>
        <w:t>Organic Matter and Euxinic sediments</w:t>
      </w:r>
    </w:p>
    <w:p w14:paraId="76BC0220" w14:textId="33152F24" w:rsidR="008F663E" w:rsidRDefault="00B87937" w:rsidP="00B722D1">
      <w:pPr>
        <w:spacing w:after="0"/>
        <w:ind w:firstLine="720"/>
        <w:jc w:val="both"/>
        <w:textAlignment w:val="baseline"/>
      </w:pPr>
      <w:r w:rsidRPr="00C43D94">
        <w:t>Only one paper has measured δ</w:t>
      </w:r>
      <w:r w:rsidRPr="00C43D94">
        <w:rPr>
          <w:vertAlign w:val="superscript"/>
        </w:rPr>
        <w:t>60</w:t>
      </w:r>
      <w:r w:rsidRPr="00C43D94">
        <w:t>Ni in modern organic</w:t>
      </w:r>
      <w:r w:rsidR="00C43D94" w:rsidRPr="00C43D94">
        <w:t xml:space="preserve"> rich sediments thus far.</w:t>
      </w:r>
      <w:r w:rsidR="00F901C3" w:rsidRPr="00C43D94">
        <w:t xml:space="preserve"> </w:t>
      </w:r>
      <w:r w:rsidR="00E9238C" w:rsidRPr="00C43D94">
        <w:t>Ciscato et al. (2018)</w:t>
      </w:r>
      <w:r w:rsidR="00C43D94" w:rsidRPr="00C43D94">
        <w:t xml:space="preserve"> obtained organic rich sediments from a productive upwelling region off the coast of Peru and</w:t>
      </w:r>
      <w:ins w:id="564" w:author="Eva Juliet Baransky" w:date="2021-09-06T23:16:00Z">
        <w:r w:rsidR="007832EC">
          <w:t>, after correcting for detrital Ni contributions,</w:t>
        </w:r>
      </w:ins>
      <w:r w:rsidR="00C43D94" w:rsidRPr="00C43D94">
        <w:t xml:space="preserve"> </w:t>
      </w:r>
      <w:del w:id="565" w:author="Eva Juliet Baransky" w:date="2021-09-06T23:16:00Z">
        <w:r w:rsidR="00C43D94" w:rsidRPr="00C43D94" w:rsidDel="007832EC">
          <w:delText>performed a detrital Ni correction to obtain an</w:delText>
        </w:r>
      </w:del>
      <w:ins w:id="566" w:author="Eva Juliet Baransky" w:date="2021-09-06T23:16:00Z">
        <w:r w:rsidR="007832EC">
          <w:t>calculated an</w:t>
        </w:r>
      </w:ins>
      <w:r w:rsidR="00C43D94" w:rsidRPr="00C43D94">
        <w:t xml:space="preserve"> authigenic δ</w:t>
      </w:r>
      <w:r w:rsidR="00C43D94" w:rsidRPr="00C43D94">
        <w:rPr>
          <w:vertAlign w:val="superscript"/>
        </w:rPr>
        <w:t>60</w:t>
      </w:r>
      <w:r w:rsidR="00C43D94" w:rsidRPr="00C43D94">
        <w:t xml:space="preserve">Ni range of 1.19‰ to 1.20‰, </w:t>
      </w:r>
      <w:commentRangeStart w:id="567"/>
      <w:r w:rsidR="00C43D94" w:rsidRPr="00C43D94">
        <w:t>although the</w:t>
      </w:r>
      <w:r w:rsidR="008F663E">
        <w:t>ir</w:t>
      </w:r>
      <w:r w:rsidR="00C43D94" w:rsidRPr="00C43D94">
        <w:t xml:space="preserve"> best estimate is</w:t>
      </w:r>
      <w:r w:rsidR="00B541B4">
        <w:t xml:space="preserve"> oddly</w:t>
      </w:r>
      <w:r w:rsidR="00C43D94" w:rsidRPr="00C43D94">
        <w:t xml:space="preserve"> 1.22‰.</w:t>
      </w:r>
      <w:r w:rsidR="00C43D94">
        <w:t xml:space="preserve"> </w:t>
      </w:r>
      <w:commentRangeEnd w:id="567"/>
      <w:r w:rsidR="007832EC">
        <w:rPr>
          <w:rStyle w:val="CommentReference"/>
        </w:rPr>
        <w:commentReference w:id="567"/>
      </w:r>
      <w:r w:rsidR="00C43D94">
        <w:t>In contrast to the narrow</w:t>
      </w:r>
      <w:r w:rsidR="008F663E">
        <w:t xml:space="preserve"> range of modern sediments, there is</w:t>
      </w:r>
      <w:r w:rsidR="00F801C6">
        <w:t xml:space="preserve"> significant variation within shales (</w:t>
      </w:r>
      <w:bookmarkStart w:id="568" w:name="_Hlk78363445"/>
      <w:r w:rsidR="00F801C6" w:rsidRPr="00D12C41">
        <w:t>δ</w:t>
      </w:r>
      <w:r w:rsidR="00F801C6" w:rsidRPr="00D12C41">
        <w:rPr>
          <w:vertAlign w:val="superscript"/>
        </w:rPr>
        <w:t>60</w:t>
      </w:r>
      <w:r w:rsidR="00F801C6" w:rsidRPr="00D12C41">
        <w:t>Ni</w:t>
      </w:r>
      <w:bookmarkEnd w:id="568"/>
      <w:r w:rsidR="00F801C6" w:rsidRPr="00D12C41">
        <w:t xml:space="preserve"> = −0.84</w:t>
      </w:r>
      <w:r w:rsidR="00F20690" w:rsidRPr="00D12C41">
        <w:t>‰</w:t>
      </w:r>
      <w:r w:rsidR="00F801C6">
        <w:t xml:space="preserve"> to </w:t>
      </w:r>
      <w:r w:rsidR="00F801C6" w:rsidRPr="00D12C41">
        <w:t>2.50‰)</w:t>
      </w:r>
      <w:r w:rsidR="0019421B">
        <w:t>, which</w:t>
      </w:r>
      <w:r w:rsidR="00F801C6">
        <w:t xml:space="preserve">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w:t>
      </w:r>
      <w:r w:rsidR="00F20690">
        <w:t>To the best of our knowledge</w:t>
      </w:r>
      <w:r w:rsidR="00DA2E7B">
        <w:t xml:space="preserve">, there are no Ni isotope data for the </w:t>
      </w:r>
      <w:r w:rsidR="007A3C5D">
        <w:t xml:space="preserve">pelagic OM sink. </w:t>
      </w:r>
    </w:p>
    <w:p w14:paraId="7743781F" w14:textId="32D2299D" w:rsidR="00F801C6" w:rsidRDefault="007A3C5D" w:rsidP="00B722D1">
      <w:pPr>
        <w:spacing w:after="0"/>
        <w:ind w:firstLine="720"/>
        <w:jc w:val="both"/>
        <w:textAlignment w:val="baseline"/>
      </w:pPr>
      <w:del w:id="569" w:author="Eva Juliet Baransky" w:date="2021-09-06T23:17:00Z">
        <w:r w:rsidDel="008D0584">
          <w:delText xml:space="preserve">Again, a single </w:delText>
        </w:r>
        <w:commentRangeStart w:id="570"/>
        <w:r w:rsidDel="008D0584">
          <w:delText xml:space="preserve">paper has investigated </w:delText>
        </w:r>
        <w:commentRangeEnd w:id="570"/>
        <w:r w:rsidR="00056828" w:rsidDel="008D0584">
          <w:rPr>
            <w:rStyle w:val="CommentReference"/>
          </w:rPr>
          <w:commentReference w:id="570"/>
        </w:r>
      </w:del>
      <w:ins w:id="571" w:author="Eva Juliet Baransky" w:date="2021-09-06T23:17:00Z">
        <w:r w:rsidR="008D0584">
          <w:t>T</w:t>
        </w:r>
      </w:ins>
      <w:del w:id="572" w:author="Eva Juliet Baransky" w:date="2021-09-06T23:17:00Z">
        <w:r w:rsidDel="008D0584">
          <w:delText>t</w:delText>
        </w:r>
      </w:del>
      <w:r>
        <w:t xml:space="preserve">he </w:t>
      </w:r>
      <w:ins w:id="573" w:author="Eva Juliet Baransky" w:date="2021-09-06T23:17:00Z">
        <w:r w:rsidR="008D0584">
          <w:t xml:space="preserve">only available </w:t>
        </w:r>
      </w:ins>
      <w:r w:rsidRPr="00D12C41">
        <w:t>δ</w:t>
      </w:r>
      <w:r w:rsidRPr="00D12C41">
        <w:rPr>
          <w:vertAlign w:val="superscript"/>
        </w:rPr>
        <w:t>60</w:t>
      </w:r>
      <w:r w:rsidRPr="00D12C41">
        <w:t>Ni</w:t>
      </w:r>
      <w:r>
        <w:t xml:space="preserve"> </w:t>
      </w:r>
      <w:ins w:id="574" w:author="Eva Juliet Baransky" w:date="2021-09-06T23:17:00Z">
        <w:r w:rsidR="008D0584">
          <w:t>data for</w:t>
        </w:r>
      </w:ins>
      <w:del w:id="575" w:author="Eva Juliet Baransky" w:date="2021-09-06T23:17:00Z">
        <w:r w:rsidDel="008D0584">
          <w:delText>of</w:delText>
        </w:r>
      </w:del>
      <w:r>
        <w:t xml:space="preserve"> euxinic sediments</w:t>
      </w:r>
      <w:ins w:id="576" w:author="Eva Juliet Baransky" w:date="2021-09-06T23:17:00Z">
        <w:r w:rsidR="008D0584">
          <w:t xml:space="preserve"> comes from a single location</w:t>
        </w:r>
      </w:ins>
      <w:r>
        <w:t>, but</w:t>
      </w:r>
      <w:ins w:id="577" w:author="Eva Juliet Baransky" w:date="2021-09-06T23:17:00Z">
        <w:r w:rsidR="008D0584">
          <w:t>, because</w:t>
        </w:r>
      </w:ins>
      <w:r>
        <w:t xml:space="preserve"> this is a small </w:t>
      </w:r>
      <w:ins w:id="578" w:author="Eva Juliet Baransky" w:date="2021-09-06T23:17:00Z">
        <w:r w:rsidR="008D0584">
          <w:t>output</w:t>
        </w:r>
      </w:ins>
      <w:del w:id="579" w:author="Eva Juliet Baransky" w:date="2021-09-06T23:17:00Z">
        <w:r w:rsidDel="008D0584">
          <w:delText>sink</w:delText>
        </w:r>
      </w:del>
      <w:r w:rsidR="00B77996">
        <w:t>, and its isotopic composition is not expected to have a major impact on the global marine isotope mass balance</w:t>
      </w:r>
      <w:r>
        <w:t xml:space="preserve">. </w:t>
      </w:r>
      <w:r w:rsidR="00056074">
        <w:t xml:space="preserve">To obtain a representation of the euxinic sink in the open ocean, </w:t>
      </w:r>
      <w:r w:rsidR="00A509BE">
        <w:fldChar w:fldCharType="begin" w:fldLock="1"/>
      </w:r>
      <w:r w:rsidR="00B77996">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al. </w:t>
      </w:r>
      <w:r w:rsidR="00A509BE">
        <w:rPr>
          <w:noProof/>
        </w:rPr>
        <w:t>(</w:t>
      </w:r>
      <w:r w:rsidR="00A509BE" w:rsidRPr="00D12C41">
        <w:rPr>
          <w:noProof/>
        </w:rPr>
        <w:t>2016)</w:t>
      </w:r>
      <w:r w:rsidR="00A509BE">
        <w:fldChar w:fldCharType="end"/>
      </w:r>
      <w:r w:rsidR="00A509BE">
        <w:t xml:space="preserve"> </w:t>
      </w:r>
      <w:r w:rsidR="00CF5BC7">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 xml:space="preserve">Black </w:t>
      </w:r>
      <w:r w:rsidR="00236450">
        <w:t xml:space="preserve">Sea </w:t>
      </w:r>
      <w:r w:rsidR="00ED1F2D">
        <w:t>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w:t>
      </w:r>
      <w:del w:id="580" w:author="Eva Juliet Baransky" w:date="2021-09-06T23:17:00Z">
        <w:r w:rsidR="00236450" w:rsidDel="00872595">
          <w:delText xml:space="preserve">In </w:delText>
        </w:r>
        <w:r w:rsidR="004D64B8" w:rsidDel="00872595">
          <w:delText>published marine Ni budgets, eu</w:delText>
        </w:r>
        <w:r w:rsidR="00F801C6" w:rsidDel="00872595">
          <w:delText>xinic sediments are assigned a Ni isotopic composition of +0.45</w:delText>
        </w:r>
        <w:r w:rsidR="00F801C6" w:rsidRPr="00BF6843" w:rsidDel="00872595">
          <w:delText>‰</w:delText>
        </w:r>
        <w:r w:rsidR="00F801C6" w:rsidDel="00872595">
          <w:delText xml:space="preserve"> </w:delText>
        </w:r>
        <w:r w:rsidR="00F801C6" w:rsidDel="00872595">
          <w:fldChar w:fldCharType="begin" w:fldLock="1"/>
        </w:r>
        <w:r w:rsidR="000B5C73" w:rsidDel="00872595">
          <w:del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delInstrText>
        </w:r>
        <w:r w:rsidR="00F801C6" w:rsidDel="00872595">
          <w:fldChar w:fldCharType="separate"/>
        </w:r>
        <w:r w:rsidR="004D64B8" w:rsidRPr="004D64B8" w:rsidDel="00872595">
          <w:rPr>
            <w:noProof/>
          </w:rPr>
          <w:delText>(Ciscato et al., 2018; Gueguen and Rouxel, 2021; Little et al., 2020)</w:delText>
        </w:r>
        <w:r w:rsidR="00F801C6" w:rsidDel="00872595">
          <w:fldChar w:fldCharType="end"/>
        </w:r>
        <w:r w:rsidR="00F801C6" w:rsidDel="00872595">
          <w:delText xml:space="preserve">. </w:delText>
        </w:r>
      </w:del>
      <w:r w:rsidR="006D072D">
        <w:t xml:space="preserve">While euxinic sediments are isotopically lighter than seawater, the sink is not of sufficient size to </w:t>
      </w:r>
      <w:r w:rsidR="00DF15D9">
        <w:t xml:space="preserve">significantly alter </w:t>
      </w:r>
      <w:r w:rsidR="006D072D">
        <w:t xml:space="preserve">the budget. </w:t>
      </w:r>
    </w:p>
    <w:p w14:paraId="43934AE5" w14:textId="29FFF194" w:rsidR="00741D28" w:rsidRDefault="00741D28" w:rsidP="00741D28">
      <w:pPr>
        <w:pStyle w:val="Heading3"/>
        <w:rPr>
          <w:ins w:id="581" w:author="Eva Juliet Baransky" w:date="2021-09-06T23:25:00Z"/>
        </w:rPr>
        <w:pPrChange w:id="582" w:author="Eva Juliet Baransky" w:date="2021-09-06T23:25:00Z">
          <w:pPr>
            <w:spacing w:after="0"/>
            <w:jc w:val="both"/>
            <w:textAlignment w:val="baseline"/>
          </w:pPr>
        </w:pPrChange>
      </w:pPr>
      <w:ins w:id="583" w:author="Eva Juliet Baransky" w:date="2021-09-06T23:25:00Z">
        <w:r>
          <w:t>Carbonates</w:t>
        </w:r>
      </w:ins>
    </w:p>
    <w:p w14:paraId="5AE389F7" w14:textId="17B00FF3" w:rsidR="00741D28" w:rsidRDefault="00741D28" w:rsidP="00741D28">
      <w:pPr>
        <w:spacing w:after="0"/>
        <w:ind w:firstLine="720"/>
        <w:jc w:val="both"/>
        <w:textAlignment w:val="baseline"/>
        <w:pPrChange w:id="584" w:author="Eva Juliet Baransky" w:date="2021-09-06T23:25:00Z">
          <w:pPr>
            <w:spacing w:after="0"/>
            <w:jc w:val="both"/>
            <w:textAlignment w:val="baseline"/>
          </w:pPr>
        </w:pPrChange>
      </w:pPr>
      <w:ins w:id="585" w:author="Eva Juliet Baransky" w:date="2021-09-06T23:25:00Z">
        <w:r>
          <w:t xml:space="preserve">No study yet has measured </w:t>
        </w:r>
        <w:r w:rsidRPr="00C02FCE">
          <w:t>δ</w:t>
        </w:r>
        <w:r w:rsidRPr="00C02FCE">
          <w:rPr>
            <w:vertAlign w:val="superscript"/>
          </w:rPr>
          <w:t>60</w:t>
        </w:r>
        <w:r w:rsidRPr="00C02FCE">
          <w:t>Ni</w:t>
        </w:r>
        <w:r>
          <w:t xml:space="preserve"> in modern marine carbonates, but the sparse available data suggest they are isotopically light relative to or similar to seawater.</w:t>
        </w:r>
        <w:r w:rsidRPr="00C02FCE">
          <w:t xml:space="preserve"> </w:t>
        </w:r>
        <w:r>
          <w:t xml:space="preserve">The first attempt to estimate the </w:t>
        </w:r>
        <w:r w:rsidRPr="00C02FCE">
          <w:t>δ</w:t>
        </w:r>
        <w:r w:rsidRPr="00C02FCE">
          <w:rPr>
            <w:vertAlign w:val="superscript"/>
          </w:rPr>
          <w:t>60</w:t>
        </w:r>
        <w:r w:rsidRPr="00C02FCE">
          <w:t xml:space="preserve">Ni </w:t>
        </w:r>
        <w:r>
          <w:t>of carbonates focused on the organic associated Ni</w:t>
        </w:r>
      </w:ins>
      <w:ins w:id="586" w:author="Eva Juliet Baransky" w:date="2021-09-06T23:26:00Z">
        <w:r w:rsidR="00C83C35">
          <w:t xml:space="preserve"> </w:t>
        </w:r>
        <w:r w:rsidR="00E70245">
          <w:t>with</w:t>
        </w:r>
        <w:r w:rsidR="00C83C35">
          <w:t>in carbonates</w:t>
        </w:r>
      </w:ins>
      <w:ins w:id="587" w:author="Eva Juliet Baransky" w:date="2021-09-06T23:25:00Z">
        <w:r>
          <w:t xml:space="preserve">. Carbonate </w:t>
        </w:r>
        <w:r>
          <w:lastRenderedPageBreak/>
          <w:t xml:space="preserve">rich coastal lagoon samples were leached to isolate the organic-rich pyrite fraction and found a </w:t>
        </w:r>
        <w:r w:rsidRPr="00C02FCE">
          <w:t>δ</w:t>
        </w:r>
        <w:r w:rsidRPr="00C02FCE">
          <w:rPr>
            <w:vertAlign w:val="superscript"/>
          </w:rPr>
          <w:t>60</w:t>
        </w:r>
        <w:r w:rsidRPr="00C02FCE">
          <w:t>Ni</w:t>
        </w:r>
        <w:r>
          <w:t xml:space="preserve"> range of </w:t>
        </w:r>
        <w:r w:rsidRPr="00C02FCE">
          <w:t>1.10–1.64‰</w:t>
        </w:r>
        <w:r>
          <w:t xml:space="preserv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4E1641">
          <w:rPr>
            <w:noProof/>
          </w:rPr>
          <w:t>(Ciscato et al., 2018)</w:t>
        </w:r>
        <w:r>
          <w:fldChar w:fldCharType="end"/>
        </w:r>
        <w:r w:rsidRPr="00C02FCE">
          <w:t xml:space="preserve">. </w:t>
        </w:r>
        <w:r>
          <w:t xml:space="preserve">Again, this omits Ni associated with the inorganic fraction. </w:t>
        </w:r>
        <w:commentRangeStart w:id="588"/>
        <w:r>
          <w:t xml:space="preserve">Another study measured a </w:t>
        </w:r>
        <w:r w:rsidRPr="00C02FCE">
          <w:t>δ</w:t>
        </w:r>
        <w:r w:rsidRPr="00C02FCE">
          <w:rPr>
            <w:vertAlign w:val="superscript"/>
          </w:rPr>
          <w:t>60</w:t>
        </w:r>
        <w:r w:rsidRPr="00C02FCE">
          <w:t>Ni</w:t>
        </w:r>
        <w:r>
          <w:t xml:space="preserve"> of 0.82 ± 0.1‰ 2sd in a single dolomite standard, JDo-1 a Permian dolomite from central Japan </w:t>
        </w:r>
        <w:r>
          <w:fldChar w:fldCharType="begin" w:fldLock="1"/>
        </w:r>
        <w:r>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fldChar w:fldCharType="separate"/>
        </w:r>
        <w:r w:rsidRPr="000C7A31">
          <w:rPr>
            <w:noProof/>
          </w:rPr>
          <w:t>(Wu et al., 2019)</w:t>
        </w:r>
        <w:r>
          <w:fldChar w:fldCharType="end"/>
        </w:r>
        <w:r>
          <w:t xml:space="preserve">. </w:t>
        </w:r>
      </w:ins>
      <w:commentRangeEnd w:id="588"/>
      <w:ins w:id="589" w:author="Eva Juliet Baransky" w:date="2021-09-06T23:26:00Z">
        <w:r w:rsidR="00EE373A">
          <w:rPr>
            <w:rStyle w:val="CommentReference"/>
          </w:rPr>
          <w:commentReference w:id="588"/>
        </w:r>
      </w:ins>
      <w:ins w:id="590" w:author="Eva Juliet Baransky" w:date="2021-09-06T23:25:00Z">
        <w:r>
          <w:fldChar w:fldCharType="begin" w:fldLock="1"/>
        </w:r>
        <w:r>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fldChar w:fldCharType="separate"/>
        </w:r>
        <w:r w:rsidRPr="006858EA">
          <w:rPr>
            <w:noProof/>
          </w:rPr>
          <w:t xml:space="preserve">Alvarez et al. </w:t>
        </w:r>
        <w:r>
          <w:rPr>
            <w:noProof/>
          </w:rPr>
          <w:t>(</w:t>
        </w:r>
        <w:r w:rsidRPr="006858EA">
          <w:rPr>
            <w:noProof/>
          </w:rPr>
          <w:t>2021)</w:t>
        </w:r>
        <w:r>
          <w:fldChar w:fldCharType="end"/>
        </w:r>
        <w:r>
          <w:t xml:space="preserve"> </w:t>
        </w:r>
        <w:commentRangeStart w:id="591"/>
        <w:r>
          <w:t xml:space="preserve">experimentally investigated the relationship between Ni isotope fractionation and calcite precipitation rate by precipitating calcite at varying rates in the presence of Ni and measuring the </w:t>
        </w:r>
        <w:r w:rsidRPr="00C02FCE">
          <w:t>δ</w:t>
        </w:r>
        <w:r w:rsidRPr="00C02FCE">
          <w:rPr>
            <w:vertAlign w:val="superscript"/>
          </w:rPr>
          <w:t>60</w:t>
        </w:r>
        <w:r w:rsidRPr="00C02FCE">
          <w:t>Ni</w:t>
        </w:r>
        <w:r>
          <w:rPr>
            <w:vertAlign w:val="subscript"/>
          </w:rPr>
          <w:t xml:space="preserve">fluid </w:t>
        </w:r>
        <w:r>
          <w:t xml:space="preserve">and </w:t>
        </w:r>
        <w:r w:rsidRPr="00C02FCE">
          <w:t>δ</w:t>
        </w:r>
        <w:r w:rsidRPr="00C02FCE">
          <w:rPr>
            <w:vertAlign w:val="superscript"/>
          </w:rPr>
          <w:t>60</w:t>
        </w:r>
        <w:r w:rsidRPr="00C02FCE">
          <w:t>Ni</w:t>
        </w:r>
        <w:r>
          <w:rPr>
            <w:vertAlign w:val="subscript"/>
          </w:rPr>
          <w:t xml:space="preserve">calcite </w:t>
        </w:r>
        <w:r>
          <w:t>once the solution composition appeared constant. Based on the relationship they found between Δ</w:t>
        </w:r>
        <w:r>
          <w:rPr>
            <w:vertAlign w:val="superscript"/>
          </w:rPr>
          <w:t>60</w:t>
        </w:r>
        <w:r>
          <w:t>Ni</w:t>
        </w:r>
        <w:r>
          <w:rPr>
            <w:vertAlign w:val="subscript"/>
          </w:rPr>
          <w:t xml:space="preserve">calcite-fluid </w:t>
        </w:r>
        <w:r>
          <w:t>and precipitation rate, they asserted that the equilibrium isotope fractionation between fluid and solid</w:t>
        </w:r>
        <w:r>
          <w:rPr>
            <w:vertAlign w:val="subscript"/>
          </w:rPr>
          <w:t xml:space="preserve"> </w:t>
        </w:r>
        <w:r>
          <w:t>must be lower than the fractionation of the experiment with the slowest precipitation rate (Δ</w:t>
        </w:r>
        <w:r>
          <w:rPr>
            <w:vertAlign w:val="superscript"/>
          </w:rPr>
          <w:t>60</w:t>
        </w:r>
        <w:r>
          <w:t>Ni</w:t>
        </w:r>
        <w:r>
          <w:rPr>
            <w:vertAlign w:val="subscript"/>
          </w:rPr>
          <w:t xml:space="preserve">calcite-fluid </w:t>
        </w:r>
        <w:r>
          <w:t xml:space="preserve">&lt; -1‰). No additional justification or reasoning for this constraint on equilibrium fractionation was given. </w:t>
        </w:r>
        <w:commentRangeStart w:id="592"/>
        <w:r>
          <w:t xml:space="preserve">In addition, to the best of our knowledge, no studies have explored how diagenesis may impact </w:t>
        </w:r>
        <w:r w:rsidRPr="00C02FCE">
          <w:t>δ</w:t>
        </w:r>
        <w:r w:rsidRPr="00C02FCE">
          <w:rPr>
            <w:vertAlign w:val="superscript"/>
          </w:rPr>
          <w:t>60</w:t>
        </w:r>
        <w:r w:rsidRPr="00C02FCE">
          <w:t>Ni</w:t>
        </w:r>
        <w:r>
          <w:rPr>
            <w:vertAlign w:val="subscript"/>
          </w:rPr>
          <w:t xml:space="preserve">carbonate </w:t>
        </w:r>
        <w:r>
          <w:t xml:space="preserve">and the effective isotopic composition of the carbonate flux. </w:t>
        </w:r>
        <w:commentRangeStart w:id="593"/>
        <w:r>
          <w:t xml:space="preserve"> </w:t>
        </w:r>
        <w:commentRangeEnd w:id="593"/>
        <w:r>
          <w:rPr>
            <w:rStyle w:val="CommentReference"/>
          </w:rPr>
          <w:commentReference w:id="593"/>
        </w:r>
        <w:commentRangeEnd w:id="592"/>
        <w:r>
          <w:rPr>
            <w:rStyle w:val="CommentReference"/>
          </w:rPr>
          <w:commentReference w:id="592"/>
        </w:r>
        <w:r>
          <w:t>From these spare observations, it is unclear how important carbonates are to the modern marine Ni budget.  As a potentially large and isotopically light sink, it seems that carbonates may help balance the overwhelmingly isotopically light sources and are an important sediment to investigate further.</w:t>
        </w:r>
      </w:ins>
      <w:commentRangeEnd w:id="591"/>
      <w:ins w:id="594" w:author="Eva Juliet Baransky" w:date="2021-09-06T23:26:00Z">
        <w:r w:rsidR="004D396A">
          <w:rPr>
            <w:rStyle w:val="CommentReference"/>
          </w:rPr>
          <w:commentReference w:id="591"/>
        </w:r>
      </w:ins>
    </w:p>
    <w:p w14:paraId="3B3F0402" w14:textId="47254E04" w:rsidR="00DA2E7B" w:rsidRDefault="00DA2E7B" w:rsidP="00B722D1">
      <w:pPr>
        <w:spacing w:after="0"/>
        <w:ind w:firstLine="720"/>
        <w:jc w:val="both"/>
        <w:textAlignment w:val="baseline"/>
      </w:pPr>
      <w:del w:id="595" w:author="Eva Juliet Baransky" w:date="2021-09-06T23:18:00Z">
        <w:r w:rsidDel="00872595">
          <w:delText>The isotopic composition</w:delText>
        </w:r>
        <w:r w:rsidR="007A3C5D" w:rsidDel="00872595">
          <w:delText>s</w:delText>
        </w:r>
        <w:r w:rsidDel="00872595">
          <w:delText xml:space="preserve"> of the </w:delText>
        </w:r>
        <w:r w:rsidR="001C5AE0" w:rsidDel="00872595">
          <w:delText xml:space="preserve">major </w:delText>
        </w:r>
        <w:r w:rsidDel="00872595">
          <w:delText xml:space="preserve">sinks are clearly less known than the sources. The Ni isotopic composition of the largest known sink, Fe-Mn sediments, encompasses </w:delText>
        </w:r>
        <w:r w:rsidR="007A3C5D" w:rsidDel="00872595">
          <w:delText>the entire known natural range of Ni isotopic composition. The</w:delText>
        </w:r>
        <w:r w:rsidR="000477F6" w:rsidDel="00872595">
          <w:delText>re are only a handful of samples to represent the upwelling region OM sink</w:delText>
        </w:r>
        <w:r w:rsidR="005846EF" w:rsidDel="00872595">
          <w:delText xml:space="preserve"> and there is no readily available measurements of </w:delText>
        </w:r>
        <w:r w:rsidR="005846EF" w:rsidRPr="00D12C41" w:rsidDel="00872595">
          <w:delText>δ</w:delText>
        </w:r>
        <w:r w:rsidR="005846EF" w:rsidRPr="00D12C41" w:rsidDel="00872595">
          <w:rPr>
            <w:vertAlign w:val="superscript"/>
          </w:rPr>
          <w:delText>60</w:delText>
        </w:r>
        <w:r w:rsidR="005846EF" w:rsidRPr="00D12C41" w:rsidDel="00872595">
          <w:delText>Ni</w:delText>
        </w:r>
        <w:r w:rsidR="005846EF" w:rsidDel="00872595">
          <w:delText xml:space="preserve"> in pelagic OM</w:delText>
        </w:r>
        <w:r w:rsidR="000477F6" w:rsidDel="00872595">
          <w:delText>.</w:delText>
        </w:r>
        <w:r w:rsidR="00095794" w:rsidDel="00872595">
          <w:delText xml:space="preserve"> </w:delText>
        </w:r>
        <w:r w:rsidR="000477F6" w:rsidDel="00872595">
          <w:delText xml:space="preserve">Work </w:delText>
        </w:r>
        <w:r w:rsidR="00095794" w:rsidDel="00872595">
          <w:delText xml:space="preserve">to better understand </w:delText>
        </w:r>
        <w:r w:rsidR="00095794" w:rsidRPr="00D12C41" w:rsidDel="00872595">
          <w:delText>δ</w:delText>
        </w:r>
        <w:r w:rsidR="00095794" w:rsidRPr="00D12C41" w:rsidDel="00872595">
          <w:rPr>
            <w:vertAlign w:val="superscript"/>
          </w:rPr>
          <w:delText>60</w:delText>
        </w:r>
        <w:r w:rsidR="00095794" w:rsidRPr="00D12C41" w:rsidDel="00872595">
          <w:delText>Ni</w:delText>
        </w:r>
        <w:r w:rsidR="00095794" w:rsidDel="00872595">
          <w:delText xml:space="preserve"> variability in Fe-Mn sediments and adding to the small OM sample set will surely be useful. </w:delText>
        </w:r>
      </w:del>
    </w:p>
    <w:p w14:paraId="2557F066" w14:textId="50C7D0B7" w:rsidR="00F801C6" w:rsidDel="006668BB" w:rsidRDefault="00DA2E7B" w:rsidP="00FE7CB2">
      <w:pPr>
        <w:pStyle w:val="Heading2"/>
        <w:rPr>
          <w:del w:id="596" w:author="Eva Juliet Baransky" w:date="2021-09-06T23:27:00Z"/>
        </w:rPr>
      </w:pPr>
      <w:bookmarkStart w:id="597" w:name="_Toc78742000"/>
      <w:bookmarkStart w:id="598" w:name="_Toc78742116"/>
      <w:del w:id="599" w:author="Eva Juliet Baransky" w:date="2021-09-06T23:27:00Z">
        <w:r w:rsidDel="006668BB">
          <w:delText xml:space="preserve">Missing </w:delText>
        </w:r>
        <w:r w:rsidR="00180F02" w:rsidDel="006668BB">
          <w:delText>Components</w:delText>
        </w:r>
        <w:bookmarkEnd w:id="597"/>
        <w:bookmarkEnd w:id="598"/>
      </w:del>
    </w:p>
    <w:p w14:paraId="731926FB" w14:textId="1C9EE95B" w:rsidR="00F801C6" w:rsidDel="006668BB" w:rsidRDefault="00F801C6" w:rsidP="00F801C6">
      <w:pPr>
        <w:ind w:firstLine="720"/>
        <w:jc w:val="both"/>
        <w:rPr>
          <w:del w:id="600" w:author="Eva Juliet Baransky" w:date="2021-09-06T23:27:00Z"/>
        </w:rPr>
      </w:pPr>
    </w:p>
    <w:p w14:paraId="26F951D6" w14:textId="176AF89D" w:rsidR="00F801C6" w:rsidDel="006668BB" w:rsidRDefault="00F801C6" w:rsidP="008175C4">
      <w:pPr>
        <w:ind w:firstLine="720"/>
        <w:jc w:val="both"/>
        <w:rPr>
          <w:del w:id="601" w:author="Eva Juliet Baransky" w:date="2021-09-06T23:27:00Z"/>
        </w:rPr>
      </w:pPr>
    </w:p>
    <w:p w14:paraId="45C552E3" w14:textId="5504B8E5" w:rsidR="00F801C6" w:rsidDel="006668BB" w:rsidRDefault="00F801C6" w:rsidP="00180F02">
      <w:pPr>
        <w:pStyle w:val="Heading4"/>
        <w:rPr>
          <w:del w:id="602" w:author="Eva Juliet Baransky" w:date="2021-09-06T23:27:00Z"/>
        </w:rPr>
      </w:pPr>
      <w:del w:id="603" w:author="Eva Juliet Baransky" w:date="2021-09-06T23:27:00Z">
        <w:r w:rsidRPr="00864E6B" w:rsidDel="006668BB">
          <w:delText xml:space="preserve">Riverine </w:delText>
        </w:r>
        <w:r w:rsidR="00180F02" w:rsidDel="006668BB">
          <w:delText xml:space="preserve">Suspended </w:delText>
        </w:r>
        <w:r w:rsidRPr="00864E6B" w:rsidDel="006668BB">
          <w:delText>Particulate Load</w:delText>
        </w:r>
      </w:del>
    </w:p>
    <w:p w14:paraId="3E09A7A1" w14:textId="31361145" w:rsidR="00F801C6" w:rsidDel="006668BB" w:rsidRDefault="00F801C6" w:rsidP="00F801C6">
      <w:pPr>
        <w:ind w:firstLine="720"/>
        <w:jc w:val="both"/>
        <w:rPr>
          <w:del w:id="604" w:author="Eva Juliet Baransky" w:date="2021-09-06T23:27:00Z"/>
        </w:rPr>
      </w:pPr>
      <w:bookmarkStart w:id="605" w:name="_Hlk76031051"/>
    </w:p>
    <w:bookmarkEnd w:id="605"/>
    <w:p w14:paraId="1370AB2D" w14:textId="50D51149" w:rsidR="00F801C6" w:rsidDel="006668BB" w:rsidRDefault="00F801C6" w:rsidP="00F801C6">
      <w:pPr>
        <w:ind w:firstLine="720"/>
        <w:jc w:val="both"/>
        <w:rPr>
          <w:del w:id="606" w:author="Eva Juliet Baransky" w:date="2021-09-06T23:27:00Z"/>
        </w:rPr>
      </w:pPr>
    </w:p>
    <w:p w14:paraId="57399837" w14:textId="6D5EC3EE" w:rsidR="00666FFD" w:rsidRPr="0097499C" w:rsidDel="006668BB" w:rsidRDefault="0023765A" w:rsidP="003A38B5">
      <w:pPr>
        <w:ind w:firstLine="720"/>
        <w:jc w:val="both"/>
        <w:rPr>
          <w:del w:id="607" w:author="Eva Juliet Baransky" w:date="2021-09-06T23:27:00Z"/>
        </w:rPr>
      </w:pPr>
      <w:del w:id="608" w:author="Eva Juliet Baransky" w:date="2021-09-06T23:27:00Z">
        <w:r w:rsidDel="006668BB">
          <w:delText xml:space="preserve"> </w:delText>
        </w:r>
      </w:del>
    </w:p>
    <w:p w14:paraId="7E517505" w14:textId="7DE14A21" w:rsidR="00F46BC1" w:rsidDel="006668BB" w:rsidRDefault="001A33B2" w:rsidP="00E23F5B">
      <w:pPr>
        <w:jc w:val="both"/>
        <w:rPr>
          <w:del w:id="609" w:author="Eva Juliet Baransky" w:date="2021-09-06T23:27:00Z"/>
        </w:rPr>
      </w:pPr>
      <w:del w:id="610" w:author="Eva Juliet Baransky" w:date="2021-09-06T23:27:00Z">
        <w:r w:rsidDel="006668BB">
          <w:tab/>
        </w:r>
      </w:del>
      <w:moveFromRangeStart w:id="611" w:author="Eva Juliet Baransky" w:date="2021-09-06T23:18:00Z" w:name="move81862718"/>
      <w:commentRangeStart w:id="612"/>
      <w:moveFrom w:id="613" w:author="Eva Juliet Baransky" w:date="2021-09-06T23:18:00Z">
        <w:del w:id="614" w:author="Eva Juliet Baransky" w:date="2021-09-06T23:27:00Z">
          <w:r w:rsidR="000345CE" w:rsidDel="006668BB">
            <w:delText>There ma</w:delText>
          </w:r>
          <w:commentRangeEnd w:id="612"/>
          <w:r w:rsidR="00B06A94" w:rsidDel="006668BB">
            <w:rPr>
              <w:rStyle w:val="CommentReference"/>
            </w:rPr>
            <w:commentReference w:id="612"/>
          </w:r>
          <w:r w:rsidR="000345CE" w:rsidDel="006668BB">
            <w:delText xml:space="preserve">y be direct Ni isotope measurements of the benthic flux in the not too distant future </w:delText>
          </w:r>
          <w:r w:rsidR="000345CE" w:rsidDel="006668BB">
            <w:fldChar w:fldCharType="begin" w:fldLock="1"/>
          </w:r>
          <w:r w:rsidR="00DE20CA" w:rsidDel="006668BB">
            <w:del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delInstrText>
          </w:r>
          <w:r w:rsidR="000345CE" w:rsidDel="006668BB">
            <w:fldChar w:fldCharType="separate"/>
          </w:r>
          <w:r w:rsidR="000345CE" w:rsidRPr="000345CE" w:rsidDel="006668BB">
            <w:rPr>
              <w:noProof/>
            </w:rPr>
            <w:delText>(Little et al., 2020)</w:delText>
          </w:r>
          <w:r w:rsidR="000345CE" w:rsidDel="006668BB">
            <w:fldChar w:fldCharType="end"/>
          </w:r>
          <w:r w:rsidR="000345CE" w:rsidDel="006668BB">
            <w:delText xml:space="preserve">, but, in the meantime, </w:delText>
          </w:r>
          <w:r w:rsidR="00DE20CA" w:rsidDel="006668BB">
            <w:delText>authors</w:delText>
          </w:r>
          <w:r w:rsidR="000345CE" w:rsidDel="006668BB">
            <w:delText xml:space="preserve"> have </w:delText>
          </w:r>
          <w:r w:rsidR="00071D27" w:rsidDel="006668BB">
            <w:delText>attempted to estimate t</w:delText>
          </w:r>
          <w:r w:rsidR="000345CE" w:rsidDel="006668BB">
            <w:delText>he flux’s isotopic composition given the</w:delText>
          </w:r>
          <w:r w:rsidR="00071D27" w:rsidDel="006668BB">
            <w:delText xml:space="preserve"> </w:delText>
          </w:r>
          <w:r w:rsidR="000345CE" w:rsidDel="006668BB">
            <w:delText xml:space="preserve">available, </w:delText>
          </w:r>
          <w:r w:rsidR="00071D27" w:rsidDel="006668BB">
            <w:delText xml:space="preserve">yet </w:delText>
          </w:r>
          <w:r w:rsidR="000345CE" w:rsidDel="006668BB">
            <w:delText xml:space="preserve">conflicting, information about Ni fraction with Mn oxides. </w:delText>
          </w:r>
          <w:r w:rsidR="00FA147F" w:rsidDel="006668BB">
            <w:delText>Little et al. (2020) hypothesize</w:delText>
          </w:r>
          <w:r w:rsidR="00071D27" w:rsidDel="006668BB">
            <w:delText xml:space="preserve"> a mechanism that results in an isotopically heavy</w:delText>
          </w:r>
          <w:r w:rsidR="00FA147F" w:rsidDel="006668BB">
            <w:delText xml:space="preserve"> </w:delText>
          </w:r>
          <w:r w:rsidR="00574E73" w:rsidDel="006668BB">
            <w:delText xml:space="preserve">benthic </w:delText>
          </w:r>
          <w:r w:rsidR="00071D27" w:rsidDel="006668BB">
            <w:delText>flux</w:delText>
          </w:r>
          <w:r w:rsidR="00FA147F" w:rsidDel="006668BB">
            <w:delText xml:space="preserve">, however no </w:delText>
          </w:r>
          <w:r w:rsidR="00DF7CE5" w:rsidDel="006668BB">
            <w:delText xml:space="preserve">available </w:delText>
          </w:r>
          <w:r w:rsidR="00FA147F" w:rsidDel="006668BB">
            <w:delText xml:space="preserve">data </w:delText>
          </w:r>
          <w:r w:rsidR="00071D27" w:rsidDel="006668BB">
            <w:delText>strongly supports this interpretation</w:delText>
          </w:r>
          <w:r w:rsidR="00FA147F" w:rsidDel="006668BB">
            <w:delText>.</w:delText>
          </w:r>
          <w:r w:rsidR="00071D27" w:rsidDel="006668BB">
            <w:delText xml:space="preserve"> In</w:delText>
          </w:r>
          <w:r w:rsidR="005D4568" w:rsidDel="006668BB">
            <w:delText xml:space="preserve"> this</w:delText>
          </w:r>
          <w:r w:rsidR="00071D27" w:rsidDel="006668BB">
            <w:delText xml:space="preserve"> mechanism, </w:delText>
          </w:r>
          <w:r w:rsidR="008B4861" w:rsidDel="006668BB">
            <w:delText xml:space="preserve">Ni </w:delText>
          </w:r>
          <w:r w:rsidR="00071D27" w:rsidDel="006668BB">
            <w:delText xml:space="preserve">arrives to the sediment </w:delText>
          </w:r>
          <w:r w:rsidR="008B4861" w:rsidDel="006668BB">
            <w:delText>associated with Mn oxides with an isotopic composition similar to Fe-Mn crusts (</w:delText>
          </w:r>
          <w:r w:rsidR="00F737BE" w:rsidDel="006668BB">
            <w:delText>~1.6‰</w:delText>
          </w:r>
          <w:r w:rsidR="008B4861" w:rsidDel="006668BB">
            <w:delText>)</w:delText>
          </w:r>
          <w:r w:rsidR="007D14CA" w:rsidDel="006668BB">
            <w:delText xml:space="preserve"> </w:delText>
          </w:r>
          <w:r w:rsidR="0019363B" w:rsidDel="006668BB">
            <w:delText xml:space="preserve">which uptake isotopically </w:delText>
          </w:r>
          <w:r w:rsidR="0019363B" w:rsidRPr="00062B29" w:rsidDel="006668BB">
            <w:rPr>
              <w:i/>
              <w:iCs/>
            </w:rPr>
            <w:delText>heavy</w:delText>
          </w:r>
          <w:r w:rsidR="0019363B" w:rsidDel="006668BB">
            <w:delText xml:space="preserve"> Ni relative to solution </w:delText>
          </w:r>
          <w:r w:rsidR="007D14CA" w:rsidDel="006668BB">
            <w:fldChar w:fldCharType="begin" w:fldLock="1"/>
          </w:r>
          <w:r w:rsidR="00934776" w:rsidDel="006668BB">
            <w:del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Cenozoic","type":"article-journal"},"uris":["http://www.mendeley.com/documents/?uuid=eba36b56-9394-3871-a5ea-b25c17a99b28"]},{"id":"ITEM-4","itemData":{"DOI":"10.1016/j.gca.2016.06.005","ISSN":"00167037","abstract":"Ferromanganese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Acta","id":"ITEM-4","issued":{"date-parts":[["2016"]]},"title":"Comparative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Little et al., 2020)","plainTextFormattedCitation":"(Gall et al., 2013; Gueguen et al., 2020, 2016; Little et al., 2020)","previouslyFormattedCitation":"(Gall et al., 2013; Gueguen et al., 2020, 2016; Little et al., 2020)"},"properties":{"noteIndex":0},"schema":"https://github.com/citation-style-language/schema/raw/master/csl-citation.json"}</w:delInstrText>
          </w:r>
          <w:r w:rsidR="007D14CA" w:rsidDel="006668BB">
            <w:fldChar w:fldCharType="separate"/>
          </w:r>
          <w:r w:rsidR="007D14CA" w:rsidRPr="007D14CA" w:rsidDel="006668BB">
            <w:rPr>
              <w:noProof/>
            </w:rPr>
            <w:delText>(Gall et al., 2013; Gueguen et al., 2020, 2016; Little et al., 2020)</w:delText>
          </w:r>
          <w:r w:rsidR="007D14CA" w:rsidDel="006668BB">
            <w:fldChar w:fldCharType="end"/>
          </w:r>
          <w:r w:rsidR="007D14CA" w:rsidDel="006668BB">
            <w:delText xml:space="preserve">. </w:delText>
          </w:r>
          <w:r w:rsidR="00D459BF" w:rsidDel="006668BB">
            <w:delText xml:space="preserve">As the sediment is buried and organic matter is oxidized, Mn oxides are </w:delText>
          </w:r>
          <w:r w:rsidR="00113BCE" w:rsidDel="006668BB">
            <w:delText>reduced,</w:delText>
          </w:r>
          <w:r w:rsidR="00D459BF" w:rsidDel="006668BB">
            <w:delText xml:space="preserve"> and Ni is released</w:delText>
          </w:r>
          <w:r w:rsidR="00B254BD" w:rsidDel="006668BB">
            <w:delText xml:space="preserve">. </w:delText>
          </w:r>
          <w:r w:rsidR="00EA42E2" w:rsidDel="006668BB">
            <w:delText xml:space="preserve">Assuming quantitative reduction, </w:delText>
          </w:r>
          <w:r w:rsidR="0019363B" w:rsidDel="006668BB">
            <w:delText>the</w:delText>
          </w:r>
          <w:r w:rsidR="00166070" w:rsidDel="006668BB">
            <w:delText xml:space="preserve"> porewater has a</w:delText>
          </w:r>
          <w:r w:rsidR="0019363B" w:rsidDel="006668BB">
            <w:delText xml:space="preserve"> Ni</w:delText>
          </w:r>
          <w:r w:rsidR="00166070" w:rsidDel="006668BB">
            <w:delText xml:space="preserve"> isotopic </w:delText>
          </w:r>
          <w:r w:rsidR="00166070" w:rsidDel="006668BB">
            <w:lastRenderedPageBreak/>
            <w:delText>composition of 1.6 ‰</w:delText>
          </w:r>
          <w:r w:rsidR="00166070" w:rsidDel="006668BB">
            <w:rPr>
              <w:rStyle w:val="FootnoteReference"/>
            </w:rPr>
            <w:footnoteReference w:id="4"/>
          </w:r>
          <w:r w:rsidR="00166070" w:rsidDel="006668BB">
            <w:delText xml:space="preserve">. </w:delText>
          </w:r>
          <w:r w:rsidR="00B254BD" w:rsidDel="006668BB">
            <w:delText>Next, Mn is re</w:delText>
          </w:r>
          <w:r w:rsidR="00113BCE" w:rsidDel="006668BB">
            <w:delText>-</w:delText>
          </w:r>
          <w:r w:rsidR="00B254BD" w:rsidDel="006668BB">
            <w:delText xml:space="preserve">oxidized as it diffuses </w:delText>
          </w:r>
          <w:r w:rsidR="00113BCE" w:rsidDel="006668BB">
            <w:delText>upwards,</w:delText>
          </w:r>
          <w:r w:rsidR="00B254BD" w:rsidDel="006668BB">
            <w:delText xml:space="preserve"> and some Ni resorbs </w:delText>
          </w:r>
          <w:r w:rsidR="00377A05" w:rsidDel="006668BB">
            <w:delText>to the Mn oxides.</w:delText>
          </w:r>
          <w:r w:rsidR="0019363B" w:rsidDel="006668BB">
            <w:delText xml:space="preserve"> An experimental Ni-birnessite sorption study </w:delText>
          </w:r>
          <w:r w:rsidR="00934776" w:rsidDel="006668BB">
            <w:delText xml:space="preserve">recorded </w:delText>
          </w:r>
          <w:r w:rsidR="00922EEE" w:rsidDel="006668BB">
            <w:delText>extreme isotope fractionations</w:delText>
          </w:r>
          <w:r w:rsidR="00934776" w:rsidDel="006668BB">
            <w:delText xml:space="preserve"> between surface sorbed Ni and Ni in solution, </w:delText>
          </w:r>
          <w:r w:rsidR="005B6846" w:rsidDel="006668BB">
            <w:delText>(</w:delText>
          </w:r>
          <w:r w:rsidR="00934776" w:rsidDel="006668BB">
            <w:delText>Δ</w:delText>
          </w:r>
          <w:r w:rsidR="00934776" w:rsidDel="006668BB">
            <w:rPr>
              <w:vertAlign w:val="superscript"/>
            </w:rPr>
            <w:delText>60</w:delText>
          </w:r>
          <w:r w:rsidR="00934776" w:rsidDel="006668BB">
            <w:delText>Ni</w:delText>
          </w:r>
          <w:r w:rsidR="00934776" w:rsidDel="006668BB">
            <w:rPr>
              <w:vertAlign w:val="subscript"/>
            </w:rPr>
            <w:delText>Mn oxides-solution</w:delText>
          </w:r>
          <w:r w:rsidR="00934776" w:rsidDel="006668BB">
            <w:softHyphen/>
            <w:delText xml:space="preserve"> =  </w:delText>
          </w:r>
          <w:r w:rsidR="00934776" w:rsidRPr="00934776" w:rsidDel="006668BB">
            <w:delText>−2.76‰ to −3.35‰</w:delText>
          </w:r>
          <w:r w:rsidR="005B6846" w:rsidDel="006668BB">
            <w:delText>)</w:delText>
          </w:r>
          <w:r w:rsidR="00EC410A" w:rsidDel="006668BB">
            <w:delText xml:space="preserve"> </w:delText>
          </w:r>
          <w:r w:rsidR="00EC410A" w:rsidDel="006668BB">
            <w:fldChar w:fldCharType="begin" w:fldLock="1"/>
          </w:r>
          <w:r w:rsidR="006060F2" w:rsidDel="006668BB">
            <w:del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delInstrText>
          </w:r>
          <w:r w:rsidR="00EC410A" w:rsidDel="006668BB">
            <w:fldChar w:fldCharType="separate"/>
          </w:r>
          <w:r w:rsidR="00EC410A" w:rsidRPr="00EC410A" w:rsidDel="006668BB">
            <w:rPr>
              <w:noProof/>
            </w:rPr>
            <w:delText>(Sorensen et al., 2020)</w:delText>
          </w:r>
          <w:r w:rsidR="00EC410A" w:rsidDel="006668BB">
            <w:fldChar w:fldCharType="end"/>
          </w:r>
          <w:r w:rsidR="00EC410A" w:rsidDel="006668BB">
            <w:delText>.</w:delText>
          </w:r>
          <w:r w:rsidR="005B6846" w:rsidDel="006668BB">
            <w:delText xml:space="preserve"> Given this fractionation, Little et al (2020) infered isotopically </w:delText>
          </w:r>
          <w:r w:rsidR="005B6846" w:rsidRPr="00062B29" w:rsidDel="006668BB">
            <w:rPr>
              <w:i/>
              <w:iCs/>
            </w:rPr>
            <w:delText>light</w:delText>
          </w:r>
          <w:r w:rsidR="005B6846" w:rsidDel="006668BB">
            <w:delText xml:space="preserve"> Ni would sorb to the precipitated Mn oxides and the leftover benthic flux Ni would therefore be extremely isotopically heavy (~3</w:delText>
          </w:r>
          <w:r w:rsidR="005B6846" w:rsidRPr="00934776" w:rsidDel="006668BB">
            <w:delText>‰</w:delText>
          </w:r>
          <w:r w:rsidR="005B6846" w:rsidDel="006668BB">
            <w:delText>).</w:delText>
          </w:r>
        </w:del>
      </w:moveFrom>
      <w:moveFromRangeEnd w:id="611"/>
    </w:p>
    <w:p w14:paraId="6E06860E" w14:textId="46E5DDB5" w:rsidR="00F801C6" w:rsidRPr="000C2B40" w:rsidDel="006668BB" w:rsidRDefault="00F801C6" w:rsidP="00180F02">
      <w:pPr>
        <w:pStyle w:val="Heading4"/>
        <w:rPr>
          <w:del w:id="617" w:author="Eva Juliet Baransky" w:date="2021-09-06T23:27:00Z"/>
        </w:rPr>
      </w:pPr>
    </w:p>
    <w:p w14:paraId="3F8D262E" w14:textId="09B03188" w:rsidR="002916F2" w:rsidDel="006668BB" w:rsidRDefault="00693E6E" w:rsidP="00E31A8B">
      <w:pPr>
        <w:ind w:firstLine="720"/>
        <w:jc w:val="both"/>
        <w:rPr>
          <w:del w:id="618" w:author="Eva Juliet Baransky" w:date="2021-09-06T23:27:00Z"/>
        </w:rPr>
      </w:pPr>
      <w:moveFromRangeStart w:id="619" w:author="Eva Juliet Baransky" w:date="2021-09-06T22:59:00Z" w:name="move81861560"/>
      <w:moveFrom w:id="620" w:author="Eva Juliet Baransky" w:date="2021-09-06T22:59:00Z">
        <w:del w:id="621" w:author="Eva Juliet Baransky" w:date="2021-09-06T23:27:00Z">
          <w:r w:rsidDel="006668BB">
            <w:delText xml:space="preserve">Every year, a massive amount of carbonate </w:delText>
          </w:r>
          <w:r w:rsidR="00740100" w:rsidDel="006668BB">
            <w:delText>is</w:delText>
          </w:r>
          <w:r w:rsidDel="006668BB">
            <w:delText xml:space="preserve"> deposited </w:delText>
          </w:r>
          <w:r w:rsidR="005A26D3" w:rsidDel="006668BB">
            <w:fldChar w:fldCharType="begin" w:fldLock="1"/>
          </w:r>
          <w:r w:rsidR="00D73735" w:rsidDel="006668BB">
            <w:del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1995)","manualFormatting":"(e.g., Hayes et al., 2021; Milliman and Droxler, 1995)","plainTextFormattedCitation":"(Hayes et al., 2021; Milliman and Droxler, 1995)","previouslyFormattedCitation":"(Hayes et al., 2021; Milliman and Droxler, 1995)"},"properties":{"noteIndex":0},"schema":"https://github.com/citation-style-language/schema/raw/master/csl-citation.json"}</w:delInstrText>
          </w:r>
          <w:r w:rsidR="005A26D3" w:rsidDel="006668BB">
            <w:fldChar w:fldCharType="separate"/>
          </w:r>
          <w:r w:rsidR="005A26D3" w:rsidRPr="00376A8E" w:rsidDel="006668BB">
            <w:rPr>
              <w:noProof/>
            </w:rPr>
            <w:delText>(</w:delText>
          </w:r>
          <w:r w:rsidR="00376A8E" w:rsidRPr="00062B29" w:rsidDel="006668BB">
            <w:rPr>
              <w:i/>
              <w:iCs/>
              <w:noProof/>
            </w:rPr>
            <w:delText>e.g.,</w:delText>
          </w:r>
          <w:r w:rsidR="00376A8E" w:rsidDel="006668BB">
            <w:rPr>
              <w:noProof/>
            </w:rPr>
            <w:delText xml:space="preserve"> </w:delText>
          </w:r>
          <w:r w:rsidR="005A26D3" w:rsidRPr="005A26D3" w:rsidDel="006668BB">
            <w:rPr>
              <w:noProof/>
            </w:rPr>
            <w:delText>Hayes et al., 2021; Milliman and Droxler, 1995)</w:delText>
          </w:r>
          <w:r w:rsidR="005A26D3" w:rsidDel="006668BB">
            <w:fldChar w:fldCharType="end"/>
          </w:r>
          <w:r w:rsidR="00E375F5" w:rsidDel="006668BB">
            <w:delText xml:space="preserve">which </w:delText>
          </w:r>
          <w:r w:rsidR="00F801C6" w:rsidDel="006668BB">
            <w:delText xml:space="preserve">makes </w:delText>
          </w:r>
          <w:r w:rsidR="00E375F5" w:rsidDel="006668BB">
            <w:delText>them</w:delText>
          </w:r>
          <w:r w:rsidR="00F801C6" w:rsidDel="006668BB">
            <w:delText xml:space="preserve"> an attractive candidate as </w:delText>
          </w:r>
          <w:r w:rsidR="00033D7D" w:rsidDel="006668BB">
            <w:delText>a</w:delText>
          </w:r>
          <w:r w:rsidR="00F801C6" w:rsidDel="006668BB">
            <w:delText xml:space="preserve"> missing light sink</w:delText>
          </w:r>
          <w:r w:rsidR="006A77F0" w:rsidDel="006668BB">
            <w:delText>,</w:delText>
          </w:r>
          <w:r w:rsidR="00F801C6" w:rsidDel="006668BB">
            <w:delText xml:space="preserve"> but greatly variable estimates of the flux size and isotopic composition (and the unknown impact of diagenesis) make it </w:delText>
          </w:r>
          <w:r w:rsidR="003E52D0" w:rsidDel="006668BB">
            <w:delText>challenging to determine</w:delText>
          </w:r>
          <w:r w:rsidR="00F801C6" w:rsidDel="006668BB">
            <w:delText xml:space="preserve"> their importance to the budget. </w:delText>
          </w:r>
          <w:r w:rsidR="0016202C" w:rsidDel="006668BB">
            <w:delText xml:space="preserve">An initial estimate of the Ni flux into carbonate exclusively focused on the Ni </w:delText>
          </w:r>
          <w:r w:rsidR="0047233C" w:rsidDel="006668BB">
            <w:delText>associated</w:delText>
          </w:r>
          <w:r w:rsidR="0016202C" w:rsidDel="006668BB">
            <w:delText xml:space="preserve"> with organic matter associated </w:delText>
          </w:r>
          <w:r w:rsidR="0047233C" w:rsidDel="006668BB">
            <w:delText>derived from</w:delText>
          </w:r>
          <w:r w:rsidR="0016202C" w:rsidDel="006668BB">
            <w:delText xml:space="preserve"> the carbonate flux </w:delText>
          </w:r>
          <w:r w:rsidR="0016202C" w:rsidDel="006668BB">
            <w:fldChar w:fldCharType="begin" w:fldLock="1"/>
          </w:r>
          <w:r w:rsidR="00EF112B" w:rsidDel="006668BB">
            <w:del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delInstrText>
          </w:r>
          <w:r w:rsidR="0016202C" w:rsidDel="006668BB">
            <w:fldChar w:fldCharType="separate"/>
          </w:r>
          <w:r w:rsidR="0016202C" w:rsidRPr="0016202C" w:rsidDel="006668BB">
            <w:rPr>
              <w:noProof/>
            </w:rPr>
            <w:delText>(Ciscato et al., 2018)</w:delText>
          </w:r>
          <w:r w:rsidR="0016202C" w:rsidDel="006668BB">
            <w:fldChar w:fldCharType="end"/>
          </w:r>
          <w:r w:rsidR="0016202C" w:rsidDel="006668BB">
            <w:delText xml:space="preserve">. They used the organic carbon flux into </w:delText>
          </w:r>
          <w:r w:rsidR="008323A9" w:rsidDel="006668BB">
            <w:delText xml:space="preserve">shallow water </w:delText>
          </w:r>
          <w:r w:rsidR="0016202C" w:rsidDel="006668BB">
            <w:delText>carbonates (</w:delText>
          </w:r>
          <w:r w:rsidR="00EF112B" w:rsidDel="006668BB">
            <w:delText>6x10</w:delText>
          </w:r>
          <w:r w:rsidR="00EF112B" w:rsidDel="006668BB">
            <w:rPr>
              <w:vertAlign w:val="superscript"/>
            </w:rPr>
            <w:delText>12</w:delText>
          </w:r>
          <w:r w:rsidR="00AB30EE" w:rsidDel="006668BB">
            <w:delText xml:space="preserve"> g</w:delText>
          </w:r>
          <w:r w:rsidR="00EF112B" w:rsidDel="006668BB">
            <w:delText xml:space="preserve"> C</w:delText>
          </w:r>
          <w:r w:rsidR="00EF112B" w:rsidDel="006668BB">
            <w:rPr>
              <w:vertAlign w:val="subscript"/>
            </w:rPr>
            <w:delText>org</w:delText>
          </w:r>
          <w:r w:rsidR="00EF112B" w:rsidDel="006668BB">
            <w:delText>/yr</w:delText>
          </w:r>
          <w:r w:rsidR="00544E8A" w:rsidDel="006668BB">
            <w:delText xml:space="preserve"> </w:delText>
          </w:r>
          <w:r w:rsidR="00AA47DE" w:rsidDel="006668BB">
            <w:delText>±</w:delText>
          </w:r>
          <w:r w:rsidR="00544E8A" w:rsidDel="006668BB">
            <w:delText xml:space="preserve"> 50% </w:delText>
          </w:r>
          <w:r w:rsidR="00EF112B" w:rsidDel="006668BB">
            <w:delText>;</w:delText>
          </w:r>
          <w:r w:rsidR="00EF112B" w:rsidDel="006668BB">
            <w:fldChar w:fldCharType="begin" w:fldLock="1"/>
          </w:r>
          <w:r w:rsidR="00D955B2" w:rsidDel="006668BB">
            <w:del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delInstrText>
          </w:r>
          <w:r w:rsidR="00EF112B" w:rsidDel="006668BB">
            <w:fldChar w:fldCharType="separate"/>
          </w:r>
          <w:r w:rsidR="00EF112B" w:rsidDel="006668BB">
            <w:rPr>
              <w:noProof/>
            </w:rPr>
            <w:delText xml:space="preserve"> </w:delText>
          </w:r>
          <w:r w:rsidR="00EF112B" w:rsidRPr="00EF112B" w:rsidDel="006668BB">
            <w:rPr>
              <w:noProof/>
            </w:rPr>
            <w:delText>Berner, 1990, 1982)</w:delText>
          </w:r>
          <w:r w:rsidR="00EF112B" w:rsidDel="006668BB">
            <w:fldChar w:fldCharType="end"/>
          </w:r>
          <w:r w:rsidR="0016202C" w:rsidDel="006668BB">
            <w:delText xml:space="preserve"> </w:delText>
          </w:r>
          <w:r w:rsidR="00EF112B" w:rsidDel="006668BB">
            <w:delText>and</w:delText>
          </w:r>
          <w:r w:rsidR="0016202C" w:rsidDel="006668BB">
            <w:delText xml:space="preserve"> the Ni/TOC</w:delText>
          </w:r>
          <w:r w:rsidR="004972F6" w:rsidDel="006668BB">
            <w:delText xml:space="preserve"> ratio</w:delText>
          </w:r>
          <w:r w:rsidR="00602C00" w:rsidDel="006668BB">
            <w:delText xml:space="preserve"> (0.3-4.3x10</w:delText>
          </w:r>
          <w:r w:rsidR="00602C00" w:rsidDel="006668BB">
            <w:rPr>
              <w:vertAlign w:val="superscript"/>
            </w:rPr>
            <w:delText>-4</w:delText>
          </w:r>
          <w:r w:rsidR="00602C00" w:rsidDel="006668BB">
            <w:delText xml:space="preserve"> Ni ppm/TOC wt%)</w:delText>
          </w:r>
          <w:r w:rsidR="0016202C" w:rsidDel="006668BB">
            <w:delText xml:space="preserve"> from a set of </w:delText>
          </w:r>
          <w:r w:rsidR="004C2051" w:rsidDel="006668BB">
            <w:delText>carbonate rich (34-75%) samples from a coastal lagoon</w:delText>
          </w:r>
          <w:r w:rsidR="00EF112B" w:rsidDel="006668BB">
            <w:delText xml:space="preserve"> to calculate a Ni flux into carbonates of </w:delText>
          </w:r>
          <w:r w:rsidR="00D955B2" w:rsidDel="006668BB">
            <w:delText>0.31</w:delText>
          </w:r>
          <w:r w:rsidR="003F4896" w:rsidDel="006668BB">
            <w:delText>x10</w:delText>
          </w:r>
          <w:r w:rsidR="003F4896" w:rsidDel="006668BB">
            <w:rPr>
              <w:vertAlign w:val="superscript"/>
            </w:rPr>
            <w:delText>7</w:delText>
          </w:r>
          <w:r w:rsidR="00D75FC8" w:rsidDel="006668BB">
            <w:delText xml:space="preserve"> to </w:delText>
          </w:r>
          <w:r w:rsidR="00D955B2" w:rsidDel="006668BB">
            <w:delText>4.4x10</w:delText>
          </w:r>
          <w:r w:rsidR="00D955B2" w:rsidDel="006668BB">
            <w:rPr>
              <w:vertAlign w:val="superscript"/>
            </w:rPr>
            <w:delText xml:space="preserve">7 </w:delText>
          </w:r>
          <w:r w:rsidR="00D955B2" w:rsidDel="006668BB">
            <w:delText xml:space="preserve">Ni mol/yr </w:delText>
          </w:r>
          <w:r w:rsidR="00D955B2" w:rsidDel="006668BB">
            <w:fldChar w:fldCharType="begin" w:fldLock="1"/>
          </w:r>
          <w:r w:rsidR="00997E47" w:rsidDel="006668BB">
            <w:del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delInstrText>
          </w:r>
          <w:r w:rsidR="00D955B2" w:rsidDel="006668BB">
            <w:fldChar w:fldCharType="separate"/>
          </w:r>
          <w:r w:rsidR="00D955B2" w:rsidRPr="00D955B2" w:rsidDel="006668BB">
            <w:rPr>
              <w:noProof/>
            </w:rPr>
            <w:delText>(Ciscato et al., 2018)</w:delText>
          </w:r>
          <w:r w:rsidR="00D955B2" w:rsidDel="006668BB">
            <w:fldChar w:fldCharType="end"/>
          </w:r>
          <w:r w:rsidR="007C4CB5" w:rsidDel="006668BB">
            <w:delText>,</w:delText>
          </w:r>
          <w:r w:rsidR="00552BDC" w:rsidDel="006668BB">
            <w:delText xml:space="preserve"> an order of magnitude smaller than the organic matter or Fe-Mn deposit flux</w:delText>
          </w:r>
          <w:r w:rsidR="00041B4A" w:rsidDel="006668BB">
            <w:delText>es</w:delText>
          </w:r>
          <w:r w:rsidR="00552BDC" w:rsidDel="006668BB">
            <w:delText xml:space="preserve">. </w:delText>
          </w:r>
          <w:r w:rsidR="007C4CB5" w:rsidDel="006668BB">
            <w:delText>However, t</w:delText>
          </w:r>
          <w:r w:rsidR="00D955B2" w:rsidDel="006668BB">
            <w:delText xml:space="preserve">his calculation omits any Ni that might be </w:delText>
          </w:r>
          <w:r w:rsidR="004477A3" w:rsidDel="006668BB">
            <w:delText>incorporated within</w:delText>
          </w:r>
          <w:r w:rsidR="00D955B2" w:rsidDel="006668BB">
            <w:delText xml:space="preserve"> the inorganic components of carbonates</w:delText>
          </w:r>
          <w:r w:rsidR="007C4CB5" w:rsidDel="006668BB">
            <w:delText xml:space="preserve">, which makes up a significant portion of the mass flux </w:delText>
          </w:r>
          <w:r w:rsidR="002D49B7" w:rsidDel="006668BB">
            <w:fldChar w:fldCharType="begin" w:fldLock="1"/>
          </w:r>
          <w:r w:rsidR="0017420D" w:rsidDel="006668BB">
            <w:del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delInstrText>
          </w:r>
          <w:r w:rsidR="002D49B7" w:rsidDel="006668BB">
            <w:fldChar w:fldCharType="separate"/>
          </w:r>
          <w:r w:rsidR="009A19EB" w:rsidRPr="009A19EB" w:rsidDel="006668BB">
            <w:rPr>
              <w:noProof/>
            </w:rPr>
            <w:delText>(Hayes et al., 2021; Milliman and Droxler, 1995)</w:delText>
          </w:r>
          <w:r w:rsidR="002D49B7" w:rsidDel="006668BB">
            <w:fldChar w:fldCharType="end"/>
          </w:r>
          <w:r w:rsidR="00D955B2" w:rsidDel="006668BB">
            <w:delText>.</w:delText>
          </w:r>
          <w:r w:rsidR="00D252F7" w:rsidDel="006668BB">
            <w:delText xml:space="preserve"> </w:delText>
          </w:r>
          <w:r w:rsidR="00997E47" w:rsidDel="006668BB">
            <w:delText xml:space="preserve">Alternatively, </w:delText>
          </w:r>
          <w:r w:rsidR="00997E47" w:rsidDel="006668BB">
            <w:fldChar w:fldCharType="begin" w:fldLock="1"/>
          </w:r>
          <w:r w:rsidR="00E31A8B" w:rsidDel="006668BB">
            <w:del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delInstrText>
          </w:r>
          <w:r w:rsidR="00997E47" w:rsidDel="006668BB">
            <w:fldChar w:fldCharType="separate"/>
          </w:r>
          <w:r w:rsidR="00997E47" w:rsidRPr="00997E47" w:rsidDel="006668BB">
            <w:rPr>
              <w:noProof/>
            </w:rPr>
            <w:delText xml:space="preserve">Alvarez et al. </w:delText>
          </w:r>
          <w:r w:rsidR="00997E47" w:rsidDel="006668BB">
            <w:rPr>
              <w:noProof/>
            </w:rPr>
            <w:delText>(</w:delText>
          </w:r>
          <w:r w:rsidR="00997E47" w:rsidRPr="00997E47" w:rsidDel="006668BB">
            <w:rPr>
              <w:noProof/>
            </w:rPr>
            <w:delText>2021)</w:delText>
          </w:r>
          <w:r w:rsidR="00997E47" w:rsidDel="006668BB">
            <w:fldChar w:fldCharType="end"/>
          </w:r>
          <w:r w:rsidR="00997E47" w:rsidDel="006668BB">
            <w:delText xml:space="preserve"> </w:delText>
          </w:r>
          <w:r w:rsidR="00552BDC" w:rsidDel="006668BB">
            <w:delText xml:space="preserve">estimated </w:delText>
          </w:r>
          <w:r w:rsidR="00D170ED" w:rsidDel="006668BB">
            <w:delText>a</w:delText>
          </w:r>
          <w:r w:rsidR="00552BDC" w:rsidDel="006668BB">
            <w:delText xml:space="preserve"> </w:delText>
          </w:r>
          <w:r w:rsidR="00E3424E" w:rsidDel="006668BB">
            <w:delText xml:space="preserve">Ni flux into carbonates </w:delText>
          </w:r>
          <w:r w:rsidR="00D170ED" w:rsidDel="006668BB">
            <w:delText xml:space="preserve">of </w:delText>
          </w:r>
          <w:r w:rsidR="00D170ED" w:rsidRPr="00022324" w:rsidDel="006668BB">
            <w:delText>1.5</w:delText>
          </w:r>
          <w:r w:rsidR="00D170ED" w:rsidDel="006668BB">
            <w:delText xml:space="preserve"> to </w:delText>
          </w:r>
          <w:r w:rsidR="00D170ED" w:rsidRPr="00022324" w:rsidDel="006668BB">
            <w:delText>6.7</w:delText>
          </w:r>
          <w:r w:rsidR="00D170ED" w:rsidDel="006668BB">
            <w:delText>x</w:delText>
          </w:r>
          <w:r w:rsidR="00D170ED" w:rsidRPr="00022324" w:rsidDel="006668BB">
            <w:delText>10</w:delText>
          </w:r>
          <w:r w:rsidR="00D170ED" w:rsidDel="006668BB">
            <w:rPr>
              <w:vertAlign w:val="superscript"/>
            </w:rPr>
            <w:delText>8</w:delText>
          </w:r>
          <w:r w:rsidR="00D170ED" w:rsidDel="006668BB">
            <w:delText xml:space="preserve"> Ni mol/yr </w:delText>
          </w:r>
          <w:r w:rsidR="00E3424E" w:rsidDel="006668BB">
            <w:delText xml:space="preserve">using the </w:delText>
          </w:r>
          <w:r w:rsidR="00022324" w:rsidDel="006668BB">
            <w:delText xml:space="preserve">annual </w:delText>
          </w:r>
          <w:r w:rsidR="00E3424E" w:rsidDel="006668BB">
            <w:delText>flux of CaCO</w:delText>
          </w:r>
          <w:r w:rsidR="00E3424E" w:rsidDel="006668BB">
            <w:softHyphen/>
          </w:r>
          <w:r w:rsidR="00E3424E" w:rsidDel="006668BB">
            <w:rPr>
              <w:vertAlign w:val="subscript"/>
            </w:rPr>
            <w:delText xml:space="preserve">3 </w:delText>
          </w:r>
          <w:r w:rsidR="00E3424E" w:rsidDel="006668BB">
            <w:delText>(</w:delText>
          </w:r>
          <w:r w:rsidR="00E3424E" w:rsidRPr="00E3424E" w:rsidDel="006668BB">
            <w:delText>3.2</w:delText>
          </w:r>
          <w:r w:rsidR="00AD0BE5" w:rsidDel="006668BB">
            <w:delText>x</w:delText>
          </w:r>
          <w:r w:rsidR="00AD0BE5" w:rsidRPr="00E3424E" w:rsidDel="006668BB">
            <w:delText>10</w:delText>
          </w:r>
          <w:r w:rsidR="00AD0BE5" w:rsidDel="006668BB">
            <w:rPr>
              <w:vertAlign w:val="superscript"/>
            </w:rPr>
            <w:delText>13</w:delText>
          </w:r>
          <w:r w:rsidR="00E3424E" w:rsidRPr="00E3424E" w:rsidDel="006668BB">
            <w:delText xml:space="preserve"> </w:delText>
          </w:r>
          <w:r w:rsidR="00E16003" w:rsidDel="006668BB">
            <w:delText>to</w:delText>
          </w:r>
          <w:r w:rsidR="00E3424E" w:rsidRPr="00E3424E" w:rsidDel="006668BB">
            <w:delText xml:space="preserve"> 14.7</w:delText>
          </w:r>
          <w:r w:rsidR="00E3424E" w:rsidDel="006668BB">
            <w:delText>x</w:delText>
          </w:r>
          <w:r w:rsidR="00E3424E" w:rsidRPr="00E3424E" w:rsidDel="006668BB">
            <w:delText>10</w:delText>
          </w:r>
          <w:r w:rsidR="00E3424E" w:rsidDel="006668BB">
            <w:rPr>
              <w:vertAlign w:val="superscript"/>
            </w:rPr>
            <w:delText>13</w:delText>
          </w:r>
          <w:r w:rsidR="00E3424E" w:rsidRPr="00E3424E" w:rsidDel="006668BB">
            <w:delText xml:space="preserve"> mol </w:delText>
          </w:r>
          <w:r w:rsidR="00E3424E" w:rsidDel="006668BB">
            <w:delText>CaCO</w:delText>
          </w:r>
          <w:r w:rsidR="00E3424E" w:rsidDel="006668BB">
            <w:rPr>
              <w:vertAlign w:val="subscript"/>
            </w:rPr>
            <w:delText>3</w:delText>
          </w:r>
          <w:r w:rsidR="00E3424E" w:rsidDel="006668BB">
            <w:delText xml:space="preserve">/yr; </w:delText>
          </w:r>
          <w:r w:rsidR="005533B9" w:rsidDel="006668BB">
            <w:delText>Alvarez et al. (2021) and references therein</w:delText>
          </w:r>
          <w:r w:rsidR="00E3424E" w:rsidDel="006668BB">
            <w:delText>)</w:delText>
          </w:r>
          <w:r w:rsidR="00382EF9" w:rsidDel="006668BB">
            <w:delText xml:space="preserve"> and an average concentration of Ni </w:delText>
          </w:r>
          <w:r w:rsidR="0017420D" w:rsidDel="006668BB">
            <w:delText xml:space="preserve">in carbonates derived </w:delText>
          </w:r>
          <w:r w:rsidR="00382EF9" w:rsidDel="006668BB">
            <w:delText xml:space="preserve">from </w:delText>
          </w:r>
          <w:r w:rsidR="00C77BBE" w:rsidDel="006668BB">
            <w:delText xml:space="preserve">a </w:delText>
          </w:r>
          <w:r w:rsidR="00E13E4B" w:rsidDel="006668BB">
            <w:delText>C</w:delText>
          </w:r>
          <w:r w:rsidR="001534E7" w:rsidDel="006668BB">
            <w:delText xml:space="preserve">arboniferous marine limestone section </w:delText>
          </w:r>
          <w:r w:rsidR="0017420D" w:rsidDel="006668BB">
            <w:delText xml:space="preserve">in South China (2.7 ppm Ni; </w:delText>
          </w:r>
          <w:r w:rsidR="0017420D" w:rsidDel="006668BB">
            <w:fldChar w:fldCharType="begin" w:fldLock="1"/>
          </w:r>
          <w:r w:rsidR="004E1641" w:rsidDel="006668BB">
            <w:del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delInstrText>
          </w:r>
          <w:r w:rsidR="0017420D" w:rsidDel="006668BB">
            <w:fldChar w:fldCharType="separate"/>
          </w:r>
          <w:r w:rsidR="0017420D" w:rsidRPr="0017420D" w:rsidDel="006668BB">
            <w:rPr>
              <w:noProof/>
            </w:rPr>
            <w:delText xml:space="preserve">Zhao and Zheng, </w:delText>
          </w:r>
          <w:r w:rsidR="0017420D" w:rsidDel="006668BB">
            <w:rPr>
              <w:noProof/>
            </w:rPr>
            <w:delText>(</w:delText>
          </w:r>
          <w:r w:rsidR="0017420D" w:rsidRPr="0017420D" w:rsidDel="006668BB">
            <w:rPr>
              <w:noProof/>
            </w:rPr>
            <w:delText>2014)</w:delText>
          </w:r>
          <w:r w:rsidR="0017420D" w:rsidDel="006668BB">
            <w:fldChar w:fldCharType="end"/>
          </w:r>
          <w:r w:rsidR="0017420D" w:rsidDel="006668BB">
            <w:delText>)</w:delText>
          </w:r>
          <w:r w:rsidR="00FF54E4" w:rsidDel="006668BB">
            <w:delText xml:space="preserve">. </w:delText>
          </w:r>
          <w:r w:rsidR="004C6D5F" w:rsidDel="006668BB">
            <w:delText>It is unclear how applicable the Ni concentration in buried, carboniferous marine limestones would be to the modern carbonate flux</w:delText>
          </w:r>
          <w:r w:rsidR="00935E3E" w:rsidDel="006668BB">
            <w:delText xml:space="preserve">, especially without information on the impact of diagenesis on </w:delText>
          </w:r>
          <w:r w:rsidR="00D170ED" w:rsidDel="006668BB">
            <w:delText xml:space="preserve">the </w:delText>
          </w:r>
          <w:r w:rsidR="0062032E" w:rsidDel="006668BB">
            <w:delText xml:space="preserve">carbonate </w:delText>
          </w:r>
          <w:r w:rsidR="00D170ED" w:rsidDel="006668BB">
            <w:delText>Ni concentration</w:delText>
          </w:r>
          <w:r w:rsidR="004C6D5F" w:rsidDel="006668BB">
            <w:delText>.</w:delText>
          </w:r>
          <w:r w:rsidR="00544E8A" w:rsidDel="006668BB">
            <w:delText xml:space="preserve"> Depending on the chosen estimate, the carbonate flux is either as important as the OM or Fe-Mn deposits </w:delText>
          </w:r>
          <w:r w:rsidR="00157528" w:rsidDel="006668BB">
            <w:delText xml:space="preserve">fluxes </w:delText>
          </w:r>
          <w:r w:rsidR="00544E8A" w:rsidDel="006668BB">
            <w:delText xml:space="preserve">or as inconsequential to the modern budget as the euxinic flux. </w:delText>
          </w:r>
        </w:del>
      </w:moveFrom>
      <w:moveFromRangeEnd w:id="619"/>
    </w:p>
    <w:p w14:paraId="32AC7779" w14:textId="4768D7FE" w:rsidR="00BE25F2" w:rsidRPr="00E3424E" w:rsidDel="006668BB" w:rsidRDefault="00BE25F2" w:rsidP="00E31A8B">
      <w:pPr>
        <w:ind w:firstLine="720"/>
        <w:jc w:val="both"/>
        <w:rPr>
          <w:del w:id="622" w:author="Eva Juliet Baransky" w:date="2021-09-06T23:27:00Z"/>
        </w:rPr>
      </w:pPr>
    </w:p>
    <w:p w14:paraId="1AD6F928" w14:textId="31757CD4" w:rsidR="000F320D" w:rsidDel="006668BB" w:rsidRDefault="00602245" w:rsidP="00BB59A2">
      <w:pPr>
        <w:ind w:firstLine="720"/>
        <w:jc w:val="both"/>
        <w:rPr>
          <w:del w:id="623" w:author="Eva Juliet Baransky" w:date="2021-09-06T23:27:00Z"/>
        </w:rPr>
      </w:pPr>
      <w:del w:id="624" w:author="Eva Juliet Baransky" w:date="2021-09-06T23:27:00Z">
        <w:r w:rsidDel="006668BB">
          <w:delText>No study</w:delText>
        </w:r>
        <w:r w:rsidR="003270FA" w:rsidDel="006668BB">
          <w:delText xml:space="preserve"> yet</w:delText>
        </w:r>
        <w:r w:rsidDel="006668BB">
          <w:delText xml:space="preserve"> has</w:delText>
        </w:r>
        <w:r w:rsidR="003270FA" w:rsidDel="006668BB">
          <w:delText xml:space="preserve"> </w:delText>
        </w:r>
        <w:r w:rsidDel="006668BB">
          <w:delText>measured</w:delText>
        </w:r>
        <w:r w:rsidR="003270FA" w:rsidDel="006668BB">
          <w:delText xml:space="preserve"> </w:delText>
        </w:r>
        <w:r w:rsidRPr="00C02FCE" w:rsidDel="006668BB">
          <w:delText>δ</w:delText>
        </w:r>
        <w:r w:rsidRPr="00C02FCE" w:rsidDel="006668BB">
          <w:rPr>
            <w:vertAlign w:val="superscript"/>
          </w:rPr>
          <w:delText>60</w:delText>
        </w:r>
        <w:r w:rsidRPr="00C02FCE" w:rsidDel="006668BB">
          <w:delText>Ni</w:delText>
        </w:r>
        <w:r w:rsidDel="006668BB">
          <w:delText xml:space="preserve"> </w:delText>
        </w:r>
        <w:r w:rsidR="003270FA" w:rsidDel="006668BB">
          <w:delText>in</w:delText>
        </w:r>
        <w:r w:rsidR="001E0120" w:rsidDel="006668BB">
          <w:delText xml:space="preserve"> modern</w:delText>
        </w:r>
        <w:r w:rsidR="003270FA" w:rsidDel="006668BB">
          <w:delText xml:space="preserve"> </w:delText>
        </w:r>
        <w:r w:rsidDel="006668BB">
          <w:delText xml:space="preserve">marine </w:delText>
        </w:r>
        <w:r w:rsidR="001E0120" w:rsidDel="006668BB">
          <w:delText>carbonates</w:delText>
        </w:r>
        <w:r w:rsidDel="006668BB">
          <w:delText xml:space="preserve">, but </w:delText>
        </w:r>
        <w:r w:rsidR="008B611A" w:rsidDel="006668BB">
          <w:delText>the sparse</w:delText>
        </w:r>
        <w:r w:rsidDel="006668BB">
          <w:delText xml:space="preserve"> available </w:delText>
        </w:r>
        <w:r w:rsidR="003270FA" w:rsidDel="006668BB">
          <w:delText xml:space="preserve">data suggest they </w:delText>
        </w:r>
        <w:r w:rsidR="008B611A" w:rsidDel="006668BB">
          <w:delText>are</w:delText>
        </w:r>
        <w:r w:rsidR="003270FA" w:rsidDel="006668BB">
          <w:delText xml:space="preserve"> isotopically light relative </w:delText>
        </w:r>
        <w:r w:rsidR="00DD7E4A" w:rsidDel="006668BB">
          <w:delText xml:space="preserve">to </w:delText>
        </w:r>
        <w:r w:rsidR="003270FA" w:rsidDel="006668BB">
          <w:delText>or similar to seawater.</w:delText>
        </w:r>
        <w:r w:rsidR="00F801C6" w:rsidRPr="00C02FCE" w:rsidDel="006668BB">
          <w:delText xml:space="preserve"> </w:delText>
        </w:r>
        <w:r w:rsidR="004E1641" w:rsidDel="006668BB">
          <w:delText xml:space="preserve">The first attempt to estimate the </w:delText>
        </w:r>
        <w:r w:rsidR="004E1641" w:rsidRPr="00C02FCE" w:rsidDel="006668BB">
          <w:delText>δ</w:delText>
        </w:r>
        <w:r w:rsidR="004E1641" w:rsidRPr="00C02FCE" w:rsidDel="006668BB">
          <w:rPr>
            <w:vertAlign w:val="superscript"/>
          </w:rPr>
          <w:delText>60</w:delText>
        </w:r>
        <w:r w:rsidR="004E1641" w:rsidRPr="00C02FCE" w:rsidDel="006668BB">
          <w:delText xml:space="preserve">Ni </w:delText>
        </w:r>
        <w:r w:rsidR="004E1641" w:rsidDel="006668BB">
          <w:delText xml:space="preserve">of carbonates focused on the organic associated </w:delText>
        </w:r>
        <w:r w:rsidR="002A17CC" w:rsidDel="006668BB">
          <w:delText>Ni</w:delText>
        </w:r>
        <w:r w:rsidR="004E1641" w:rsidDel="006668BB">
          <w:delText xml:space="preserve">. Carbonate rich coastal lagoon samples were leached to isolate the organic-rich pyrite fraction and </w:delText>
        </w:r>
        <w:r w:rsidR="004123FB" w:rsidDel="006668BB">
          <w:delText xml:space="preserve">found a </w:delText>
        </w:r>
        <w:r w:rsidR="004123FB" w:rsidRPr="00C02FCE" w:rsidDel="006668BB">
          <w:delText>δ</w:delText>
        </w:r>
        <w:r w:rsidR="004123FB" w:rsidRPr="00C02FCE" w:rsidDel="006668BB">
          <w:rPr>
            <w:vertAlign w:val="superscript"/>
          </w:rPr>
          <w:delText>60</w:delText>
        </w:r>
        <w:r w:rsidR="004123FB" w:rsidRPr="00C02FCE" w:rsidDel="006668BB">
          <w:delText>Ni</w:delText>
        </w:r>
        <w:r w:rsidR="004123FB" w:rsidDel="006668BB">
          <w:delText xml:space="preserve"> range of </w:delText>
        </w:r>
        <w:r w:rsidR="004123FB" w:rsidRPr="00C02FCE" w:rsidDel="006668BB">
          <w:delText>1.10–1.64‰</w:delText>
        </w:r>
        <w:r w:rsidR="002D7381" w:rsidDel="006668BB">
          <w:delText xml:space="preserve"> </w:delText>
        </w:r>
        <w:r w:rsidR="002D7381" w:rsidDel="006668BB">
          <w:fldChar w:fldCharType="begin" w:fldLock="1"/>
        </w:r>
        <w:r w:rsidR="002D7381" w:rsidDel="006668BB">
          <w:del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delInstrText>
        </w:r>
        <w:r w:rsidR="002D7381" w:rsidDel="006668BB">
          <w:fldChar w:fldCharType="separate"/>
        </w:r>
        <w:r w:rsidR="002D7381" w:rsidRPr="004E1641" w:rsidDel="006668BB">
          <w:rPr>
            <w:noProof/>
          </w:rPr>
          <w:delText>(Ciscato et al., 2018)</w:delText>
        </w:r>
        <w:r w:rsidR="002D7381" w:rsidDel="006668BB">
          <w:fldChar w:fldCharType="end"/>
        </w:r>
        <w:r w:rsidR="004123FB" w:rsidRPr="00C02FCE" w:rsidDel="006668BB">
          <w:delText xml:space="preserve">. </w:delText>
        </w:r>
        <w:r w:rsidR="002A17CC" w:rsidDel="006668BB">
          <w:delText xml:space="preserve">Again, this omits Ni associated with the inorganic fraction. </w:delText>
        </w:r>
        <w:r w:rsidR="000C7A31" w:rsidDel="006668BB">
          <w:delText>A</w:delText>
        </w:r>
        <w:r w:rsidR="00DB4CDC" w:rsidDel="006668BB">
          <w:delText xml:space="preserve">nother </w:delText>
        </w:r>
        <w:r w:rsidR="000C7A31" w:rsidDel="006668BB">
          <w:delText xml:space="preserve">study measured </w:delText>
        </w:r>
        <w:r w:rsidR="005C6395" w:rsidDel="006668BB">
          <w:delText xml:space="preserve">a </w:delText>
        </w:r>
        <w:r w:rsidR="002A17CC" w:rsidRPr="00C02FCE" w:rsidDel="006668BB">
          <w:delText>δ</w:delText>
        </w:r>
        <w:r w:rsidR="002A17CC" w:rsidRPr="00C02FCE" w:rsidDel="006668BB">
          <w:rPr>
            <w:vertAlign w:val="superscript"/>
          </w:rPr>
          <w:delText>60</w:delText>
        </w:r>
        <w:r w:rsidR="002A17CC" w:rsidRPr="00C02FCE" w:rsidDel="006668BB">
          <w:delText>Ni</w:delText>
        </w:r>
        <w:r w:rsidR="002A17CC" w:rsidDel="006668BB">
          <w:delText xml:space="preserve"> </w:delText>
        </w:r>
        <w:r w:rsidR="005C6395" w:rsidDel="006668BB">
          <w:delText>of</w:delText>
        </w:r>
        <w:r w:rsidR="002A17CC" w:rsidDel="006668BB">
          <w:delText xml:space="preserve"> 0.82</w:delText>
        </w:r>
        <w:r w:rsidR="008A1360" w:rsidDel="006668BB">
          <w:delText xml:space="preserve"> </w:delText>
        </w:r>
        <w:r w:rsidR="002A17CC" w:rsidDel="006668BB">
          <w:delText>±</w:delText>
        </w:r>
        <w:r w:rsidR="008A1360" w:rsidDel="006668BB">
          <w:delText xml:space="preserve"> </w:delText>
        </w:r>
        <w:r w:rsidR="002A17CC" w:rsidDel="006668BB">
          <w:delText>0.1‰</w:delText>
        </w:r>
        <w:r w:rsidR="00332653" w:rsidDel="006668BB">
          <w:delText xml:space="preserve"> 2sd</w:delText>
        </w:r>
        <w:r w:rsidR="000C7A31" w:rsidDel="006668BB">
          <w:delText xml:space="preserve"> in a </w:delText>
        </w:r>
        <w:r w:rsidR="002A17CC" w:rsidDel="006668BB">
          <w:delText xml:space="preserve">single </w:delText>
        </w:r>
        <w:r w:rsidR="000C7A31" w:rsidDel="006668BB">
          <w:delText>dolomite standard</w:delText>
        </w:r>
        <w:r w:rsidR="002A17CC" w:rsidDel="006668BB">
          <w:delText>,</w:delText>
        </w:r>
        <w:r w:rsidR="000C7A31" w:rsidDel="006668BB">
          <w:delText xml:space="preserve"> JDo-1</w:delText>
        </w:r>
        <w:r w:rsidR="002A17CC" w:rsidDel="006668BB">
          <w:delText xml:space="preserve"> </w:delText>
        </w:r>
        <w:r w:rsidR="00332653" w:rsidDel="006668BB">
          <w:delText xml:space="preserve">which is  </w:delText>
        </w:r>
        <w:r w:rsidR="002A17CC" w:rsidDel="006668BB">
          <w:lastRenderedPageBreak/>
          <w:delText>a Permian dolomite from central Japan</w:delText>
        </w:r>
        <w:r w:rsidR="000C7A31" w:rsidDel="006668BB">
          <w:delText xml:space="preserve"> </w:delText>
        </w:r>
        <w:r w:rsidR="000C7A31" w:rsidDel="006668BB">
          <w:fldChar w:fldCharType="begin" w:fldLock="1"/>
        </w:r>
        <w:r w:rsidR="00AD5DDD" w:rsidDel="006668BB">
          <w:del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delInstrText>
        </w:r>
        <w:r w:rsidR="00AD5DDD" w:rsidDel="006668BB">
          <w:rPr>
            <w:rFonts w:ascii="Cambria Math" w:hAnsi="Cambria Math" w:cs="Cambria Math"/>
          </w:rPr>
          <w:delInstrText>∼</w:delInstrText>
        </w:r>
        <w:r w:rsidR="00AD5DDD" w:rsidDel="006668BB">
          <w:del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delInstrText>
        </w:r>
        <w:r w:rsidR="000C7A31" w:rsidDel="006668BB">
          <w:fldChar w:fldCharType="separate"/>
        </w:r>
        <w:r w:rsidR="000C7A31" w:rsidRPr="000C7A31" w:rsidDel="006668BB">
          <w:rPr>
            <w:noProof/>
          </w:rPr>
          <w:delText>(Wu et al., 2019)</w:delText>
        </w:r>
        <w:r w:rsidR="000C7A31" w:rsidDel="006668BB">
          <w:fldChar w:fldCharType="end"/>
        </w:r>
        <w:r w:rsidR="000C7A31" w:rsidDel="006668BB">
          <w:delText xml:space="preserve">. </w:delText>
        </w:r>
        <w:r w:rsidR="006858EA" w:rsidDel="006668BB">
          <w:fldChar w:fldCharType="begin" w:fldLock="1"/>
        </w:r>
        <w:r w:rsidR="000C7A31" w:rsidDel="006668BB">
          <w:del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delInstrText>
        </w:r>
        <w:r w:rsidR="006858EA" w:rsidDel="006668BB">
          <w:fldChar w:fldCharType="separate"/>
        </w:r>
        <w:r w:rsidR="006858EA" w:rsidRPr="006858EA" w:rsidDel="006668BB">
          <w:rPr>
            <w:noProof/>
          </w:rPr>
          <w:delText xml:space="preserve">Alvarez et al. </w:delText>
        </w:r>
        <w:r w:rsidR="006858EA" w:rsidDel="006668BB">
          <w:rPr>
            <w:noProof/>
          </w:rPr>
          <w:delText>(</w:delText>
        </w:r>
        <w:r w:rsidR="006858EA" w:rsidRPr="006858EA" w:rsidDel="006668BB">
          <w:rPr>
            <w:noProof/>
          </w:rPr>
          <w:delText>2021)</w:delText>
        </w:r>
        <w:r w:rsidR="006858EA" w:rsidDel="006668BB">
          <w:fldChar w:fldCharType="end"/>
        </w:r>
        <w:r w:rsidR="006858EA" w:rsidDel="006668BB">
          <w:delText xml:space="preserve"> experimentally</w:delText>
        </w:r>
        <w:r w:rsidR="005455F8" w:rsidDel="006668BB">
          <w:delText xml:space="preserve"> investigated</w:delText>
        </w:r>
        <w:r w:rsidR="006858EA" w:rsidDel="006668BB">
          <w:delText xml:space="preserve"> the relationship between Ni isotope fractionation and calcite precipitation rate</w:delText>
        </w:r>
        <w:r w:rsidR="008B533F" w:rsidDel="006668BB">
          <w:delText xml:space="preserve"> </w:delText>
        </w:r>
        <w:r w:rsidR="001F3414" w:rsidDel="006668BB">
          <w:delText xml:space="preserve">by precipitating calcite </w:delText>
        </w:r>
        <w:r w:rsidR="00C31B67" w:rsidDel="006668BB">
          <w:delText xml:space="preserve">at varying rates </w:delText>
        </w:r>
        <w:r w:rsidR="001F3414" w:rsidDel="006668BB">
          <w:delText>in the presence of Ni</w:delText>
        </w:r>
        <w:r w:rsidR="00C31B67" w:rsidDel="006668BB">
          <w:delText xml:space="preserve"> and measuring the </w:delText>
        </w:r>
        <w:r w:rsidR="00C31B67" w:rsidRPr="00C02FCE" w:rsidDel="006668BB">
          <w:delText>δ</w:delText>
        </w:r>
        <w:r w:rsidR="00C31B67" w:rsidRPr="00C02FCE" w:rsidDel="006668BB">
          <w:rPr>
            <w:vertAlign w:val="superscript"/>
          </w:rPr>
          <w:delText>60</w:delText>
        </w:r>
        <w:r w:rsidR="00C31B67" w:rsidRPr="00C02FCE" w:rsidDel="006668BB">
          <w:delText>Ni</w:delText>
        </w:r>
        <w:r w:rsidR="00B46B59" w:rsidDel="006668BB">
          <w:rPr>
            <w:vertAlign w:val="subscript"/>
          </w:rPr>
          <w:delText>fluid</w:delText>
        </w:r>
        <w:r w:rsidR="00C31B67" w:rsidDel="006668BB">
          <w:rPr>
            <w:vertAlign w:val="subscript"/>
          </w:rPr>
          <w:delText xml:space="preserve"> </w:delText>
        </w:r>
        <w:r w:rsidR="00C31B67" w:rsidDel="006668BB">
          <w:delText xml:space="preserve">and </w:delText>
        </w:r>
        <w:r w:rsidR="00C31B67" w:rsidRPr="00C02FCE" w:rsidDel="006668BB">
          <w:delText>δ</w:delText>
        </w:r>
        <w:r w:rsidR="00C31B67" w:rsidRPr="00C02FCE" w:rsidDel="006668BB">
          <w:rPr>
            <w:vertAlign w:val="superscript"/>
          </w:rPr>
          <w:delText>60</w:delText>
        </w:r>
        <w:r w:rsidR="00C31B67" w:rsidRPr="00C02FCE" w:rsidDel="006668BB">
          <w:delText>Ni</w:delText>
        </w:r>
        <w:r w:rsidR="00B46B59" w:rsidDel="006668BB">
          <w:rPr>
            <w:vertAlign w:val="subscript"/>
          </w:rPr>
          <w:delText>calcite</w:delText>
        </w:r>
        <w:r w:rsidR="00C31B67" w:rsidDel="006668BB">
          <w:rPr>
            <w:vertAlign w:val="subscript"/>
          </w:rPr>
          <w:delText xml:space="preserve"> </w:delText>
        </w:r>
        <w:r w:rsidR="00C31B67" w:rsidDel="006668BB">
          <w:delText xml:space="preserve">once the solution composition </w:delText>
        </w:r>
        <w:r w:rsidR="0048443E" w:rsidDel="006668BB">
          <w:delText>appeared</w:delText>
        </w:r>
        <w:r w:rsidR="00C31B67" w:rsidDel="006668BB">
          <w:delText xml:space="preserve"> constant</w:delText>
        </w:r>
        <w:r w:rsidR="006858EA" w:rsidDel="006668BB">
          <w:delText xml:space="preserve">. </w:delText>
        </w:r>
        <w:commentRangeStart w:id="625"/>
        <w:r w:rsidR="00DD3E02" w:rsidDel="006668BB">
          <w:delText>Based on</w:delText>
        </w:r>
        <w:r w:rsidR="002F79FB" w:rsidDel="006668BB">
          <w:delText xml:space="preserve"> the</w:delText>
        </w:r>
        <w:r w:rsidR="001F3414" w:rsidDel="006668BB">
          <w:delText xml:space="preserve"> </w:delText>
        </w:r>
        <w:r w:rsidR="00C31B67" w:rsidDel="006668BB">
          <w:delText>relationship</w:delText>
        </w:r>
        <w:r w:rsidR="00B46B59" w:rsidDel="006668BB">
          <w:delText xml:space="preserve"> </w:delText>
        </w:r>
        <w:r w:rsidR="001F3414" w:rsidDel="006668BB">
          <w:delText xml:space="preserve">they found between </w:delText>
        </w:r>
        <w:r w:rsidR="00C31B67" w:rsidDel="006668BB">
          <w:delText>Δ</w:delText>
        </w:r>
        <w:r w:rsidR="00B46B59" w:rsidDel="006668BB">
          <w:rPr>
            <w:vertAlign w:val="superscript"/>
          </w:rPr>
          <w:delText>60</w:delText>
        </w:r>
        <w:r w:rsidR="00B46B59" w:rsidDel="006668BB">
          <w:delText>Ni</w:delText>
        </w:r>
        <w:r w:rsidR="00B46B59" w:rsidDel="006668BB">
          <w:rPr>
            <w:vertAlign w:val="subscript"/>
          </w:rPr>
          <w:delText xml:space="preserve">calcite-fluid </w:delText>
        </w:r>
        <w:r w:rsidR="00B46B59" w:rsidDel="006668BB">
          <w:delText xml:space="preserve">and precipitation rate, </w:delText>
        </w:r>
        <w:r w:rsidR="008C62DC" w:rsidDel="006668BB">
          <w:delText xml:space="preserve">they asserted that the equilibrium </w:delText>
        </w:r>
        <w:r w:rsidR="008D47AB" w:rsidDel="006668BB">
          <w:delText>isotope fractionation between fluid and solid</w:delText>
        </w:r>
        <w:r w:rsidR="008C62DC" w:rsidDel="006668BB">
          <w:rPr>
            <w:vertAlign w:val="subscript"/>
          </w:rPr>
          <w:delText xml:space="preserve"> </w:delText>
        </w:r>
        <w:r w:rsidR="008C62DC" w:rsidDel="006668BB">
          <w:delText xml:space="preserve">must be lower than the </w:delText>
        </w:r>
        <w:r w:rsidR="008D47AB" w:rsidDel="006668BB">
          <w:delText xml:space="preserve">fractionation </w:delText>
        </w:r>
        <w:r w:rsidR="00086EE1" w:rsidDel="006668BB">
          <w:delText>of</w:delText>
        </w:r>
        <w:r w:rsidR="008C62DC" w:rsidDel="006668BB">
          <w:delText xml:space="preserve"> the</w:delText>
        </w:r>
        <w:r w:rsidR="00086EE1" w:rsidDel="006668BB">
          <w:delText xml:space="preserve"> experiment with the</w:delText>
        </w:r>
        <w:r w:rsidR="008C62DC" w:rsidDel="006668BB">
          <w:delText xml:space="preserve"> slowest precipitation rate</w:delText>
        </w:r>
        <w:r w:rsidR="00086EE1" w:rsidDel="006668BB">
          <w:delText xml:space="preserve"> (Δ</w:delText>
        </w:r>
        <w:r w:rsidR="00086EE1" w:rsidDel="006668BB">
          <w:rPr>
            <w:vertAlign w:val="superscript"/>
          </w:rPr>
          <w:delText>60</w:delText>
        </w:r>
        <w:r w:rsidR="00086EE1" w:rsidDel="006668BB">
          <w:delText>Ni</w:delText>
        </w:r>
        <w:r w:rsidR="00086EE1" w:rsidDel="006668BB">
          <w:rPr>
            <w:vertAlign w:val="subscript"/>
          </w:rPr>
          <w:delText xml:space="preserve">calcite-fluid </w:delText>
        </w:r>
        <w:r w:rsidR="00086EE1" w:rsidDel="006668BB">
          <w:delText xml:space="preserve">&lt; -1‰). </w:delText>
        </w:r>
        <w:commentRangeEnd w:id="625"/>
        <w:r w:rsidR="001F2BFE" w:rsidDel="006668BB">
          <w:rPr>
            <w:rStyle w:val="CommentReference"/>
          </w:rPr>
          <w:commentReference w:id="625"/>
        </w:r>
        <w:r w:rsidR="00B74D68" w:rsidDel="006668BB">
          <w:delText xml:space="preserve">No additional justification or reasoning for this constraint on equilibrium </w:delText>
        </w:r>
        <w:r w:rsidR="008D47AB" w:rsidDel="006668BB">
          <w:delText xml:space="preserve">fractionation </w:delText>
        </w:r>
        <w:r w:rsidR="00B74D68" w:rsidDel="006668BB">
          <w:delText>was given.</w:delText>
        </w:r>
        <w:r w:rsidR="00A07D76" w:rsidDel="006668BB">
          <w:delText xml:space="preserve"> </w:delText>
        </w:r>
        <w:commentRangeStart w:id="626"/>
        <w:r w:rsidR="00A07D76" w:rsidDel="006668BB">
          <w:delText xml:space="preserve">In addition, to the best of our knowledge, no studies have explored how diagenesis may impact </w:delText>
        </w:r>
        <w:r w:rsidR="00A07D76" w:rsidRPr="00C02FCE" w:rsidDel="006668BB">
          <w:delText>δ</w:delText>
        </w:r>
        <w:r w:rsidR="00A07D76" w:rsidRPr="00C02FCE" w:rsidDel="006668BB">
          <w:rPr>
            <w:vertAlign w:val="superscript"/>
          </w:rPr>
          <w:delText>60</w:delText>
        </w:r>
        <w:r w:rsidR="00A07D76" w:rsidRPr="00C02FCE" w:rsidDel="006668BB">
          <w:delText>Ni</w:delText>
        </w:r>
        <w:r w:rsidR="00A07D76" w:rsidDel="006668BB">
          <w:rPr>
            <w:vertAlign w:val="subscript"/>
          </w:rPr>
          <w:delText>ca</w:delText>
        </w:r>
        <w:r w:rsidR="00DF4278" w:rsidDel="006668BB">
          <w:rPr>
            <w:vertAlign w:val="subscript"/>
          </w:rPr>
          <w:delText>rbonate</w:delText>
        </w:r>
        <w:r w:rsidR="00A07D76" w:rsidDel="006668BB">
          <w:rPr>
            <w:vertAlign w:val="subscript"/>
          </w:rPr>
          <w:delText xml:space="preserve"> </w:delText>
        </w:r>
        <w:r w:rsidR="00A07D76" w:rsidDel="006668BB">
          <w:delText xml:space="preserve">and the effective isotopic composition of the carbonate flux. </w:delText>
        </w:r>
        <w:commentRangeStart w:id="627"/>
        <w:r w:rsidR="00B74D68" w:rsidDel="006668BB">
          <w:delText xml:space="preserve"> </w:delText>
        </w:r>
        <w:commentRangeEnd w:id="627"/>
        <w:r w:rsidR="00D534D9" w:rsidDel="006668BB">
          <w:rPr>
            <w:rStyle w:val="CommentReference"/>
          </w:rPr>
          <w:commentReference w:id="627"/>
        </w:r>
        <w:commentRangeEnd w:id="626"/>
        <w:r w:rsidR="002E7B53" w:rsidDel="006668BB">
          <w:rPr>
            <w:rStyle w:val="CommentReference"/>
          </w:rPr>
          <w:commentReference w:id="626"/>
        </w:r>
        <w:r w:rsidR="00AB0701" w:rsidDel="006668BB">
          <w:delText>From these spare observations</w:delText>
        </w:r>
        <w:r w:rsidR="0078374E" w:rsidDel="006668BB">
          <w:delText>, it</w:delText>
        </w:r>
        <w:r w:rsidR="00C31481" w:rsidDel="006668BB">
          <w:delText xml:space="preserve"> is unclear</w:delText>
        </w:r>
        <w:r w:rsidR="0078374E" w:rsidDel="006668BB">
          <w:delText xml:space="preserve"> how important carbonates are to the</w:delText>
        </w:r>
        <w:r w:rsidR="00401CCE" w:rsidDel="006668BB">
          <w:delText xml:space="preserve"> modern marine Ni</w:delText>
        </w:r>
        <w:r w:rsidR="0078374E" w:rsidDel="006668BB">
          <w:delText xml:space="preserve"> budget</w:delText>
        </w:r>
        <w:r w:rsidR="00DB0166" w:rsidDel="006668BB">
          <w:delText xml:space="preserve">. </w:delText>
        </w:r>
        <w:r w:rsidR="0078374E" w:rsidDel="006668BB">
          <w:delText xml:space="preserve"> </w:delText>
        </w:r>
        <w:r w:rsidR="00DB0166" w:rsidDel="006668BB">
          <w:delText>A</w:delText>
        </w:r>
        <w:r w:rsidR="0078374E" w:rsidDel="006668BB">
          <w:delText>s a potentially larg</w:delText>
        </w:r>
        <w:r w:rsidR="00DB0166" w:rsidDel="006668BB">
          <w:delText>e</w:delText>
        </w:r>
        <w:r w:rsidR="006C717B" w:rsidDel="006668BB">
          <w:delText xml:space="preserve"> </w:delText>
        </w:r>
        <w:r w:rsidR="0078374E" w:rsidDel="006668BB">
          <w:delText xml:space="preserve">and isotopically light </w:delText>
        </w:r>
        <w:r w:rsidR="006C717B" w:rsidDel="006668BB">
          <w:delText>sink</w:delText>
        </w:r>
        <w:r w:rsidR="00DB0166" w:rsidDel="006668BB">
          <w:delText>,</w:delText>
        </w:r>
        <w:r w:rsidR="0078374E" w:rsidDel="006668BB">
          <w:delText xml:space="preserve"> </w:delText>
        </w:r>
        <w:r w:rsidR="00DB0166" w:rsidDel="006668BB">
          <w:delText xml:space="preserve">it </w:delText>
        </w:r>
        <w:r w:rsidR="006C717B" w:rsidDel="006668BB">
          <w:delText xml:space="preserve">seems that </w:delText>
        </w:r>
        <w:r w:rsidR="00DB0166" w:rsidDel="006668BB">
          <w:delText>carbonates</w:delText>
        </w:r>
        <w:r w:rsidR="006C717B" w:rsidDel="006668BB">
          <w:delText xml:space="preserve"> may help balance the overwhelmingly isotopically light </w:delText>
        </w:r>
        <w:r w:rsidR="000E558D" w:rsidDel="006668BB">
          <w:delText>sources</w:delText>
        </w:r>
        <w:r w:rsidR="00DB0166" w:rsidDel="006668BB">
          <w:delText xml:space="preserve"> and are an important sediment to investigate further</w:delText>
        </w:r>
        <w:r w:rsidR="006C717B" w:rsidDel="006668BB">
          <w:delText>.</w:delText>
        </w:r>
      </w:del>
    </w:p>
    <w:bookmarkEnd w:id="3"/>
    <w:p w14:paraId="3BEF7DDE" w14:textId="77777777" w:rsidR="003D5F4C" w:rsidRDefault="003D5F4C" w:rsidP="003D5F4C"/>
    <w:sectPr w:rsidR="003D5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W" w:date="2021-08-25T10:45:00Z" w:initials="LEW">
    <w:p w14:paraId="17E244C6" w14:textId="77777777" w:rsidR="0098242F" w:rsidRDefault="0098242F">
      <w:pPr>
        <w:pStyle w:val="CommentText"/>
      </w:pPr>
      <w:r>
        <w:rPr>
          <w:rStyle w:val="CommentReference"/>
        </w:rPr>
        <w:annotationRef/>
      </w:r>
      <w:r>
        <w:t xml:space="preserve">I think the TOC should be more detailed in the lit review part. As it is, this TOC serves no purpose—a reader can’t skim it and actually know what to expect and in what order. </w:t>
      </w:r>
    </w:p>
    <w:p w14:paraId="4D0BC7BA" w14:textId="77777777" w:rsidR="00FC46C3" w:rsidRDefault="00FC46C3">
      <w:pPr>
        <w:pStyle w:val="CommentText"/>
      </w:pPr>
    </w:p>
    <w:p w14:paraId="5BF07605" w14:textId="6A188CBD" w:rsidR="00FC46C3" w:rsidRDefault="00FC46C3">
      <w:pPr>
        <w:pStyle w:val="CommentText"/>
      </w:pPr>
      <w:r>
        <w:t xml:space="preserve">Also, please tell me the document is not going to be so long that it really needs a TOC? </w:t>
      </w:r>
    </w:p>
  </w:comment>
  <w:comment w:id="13" w:author="Eva Juliet Baransky" w:date="2021-08-26T12:40:00Z" w:initials="EJB">
    <w:p w14:paraId="3FC12726" w14:textId="2CD310B7" w:rsidR="00E10378" w:rsidRDefault="00E10378">
      <w:pPr>
        <w:pStyle w:val="CommentText"/>
      </w:pPr>
      <w:r>
        <w:rPr>
          <w:rStyle w:val="CommentReference"/>
        </w:rPr>
        <w:annotationRef/>
      </w:r>
      <w:r w:rsidR="00050DB3">
        <w:t>Are these still the correct citations</w:t>
      </w:r>
    </w:p>
  </w:comment>
  <w:comment w:id="29" w:author="Eva Juliet Baransky" w:date="2021-08-01T14:52:00Z" w:initials="EJB">
    <w:p w14:paraId="5BEED328" w14:textId="77777777" w:rsidR="00731907" w:rsidRDefault="00731907">
      <w:pPr>
        <w:pStyle w:val="CommentText"/>
      </w:pPr>
      <w:r>
        <w:rPr>
          <w:rStyle w:val="CommentReference"/>
        </w:rPr>
        <w:annotationRef/>
      </w:r>
      <w:r>
        <w:t xml:space="preserve">Add citations to this paragraph </w:t>
      </w:r>
    </w:p>
    <w:p w14:paraId="638C937B" w14:textId="59796CB9" w:rsidR="00731907" w:rsidRDefault="00731907">
      <w:pPr>
        <w:pStyle w:val="CommentText"/>
      </w:pPr>
      <w:r>
        <w:t>Flesh out this paragraph</w:t>
      </w:r>
    </w:p>
  </w:comment>
  <w:comment w:id="123" w:author="Laura W" w:date="2021-08-25T10:08:00Z" w:initials="LEW">
    <w:p w14:paraId="6D709FDC" w14:textId="3E536350" w:rsidR="006A600C" w:rsidRDefault="006A600C">
      <w:pPr>
        <w:pStyle w:val="CommentText"/>
      </w:pPr>
      <w:r>
        <w:rPr>
          <w:rStyle w:val="CommentReference"/>
        </w:rPr>
        <w:annotationRef/>
      </w:r>
      <w:r w:rsidR="00BF767A">
        <w:t>Let’s get a little duck, just for fun?</w:t>
      </w:r>
    </w:p>
  </w:comment>
  <w:comment w:id="132" w:author="Eva Juliet Baransky" w:date="2021-09-03T11:20:00Z" w:initials="EJB">
    <w:p w14:paraId="574B7851" w14:textId="405834A3" w:rsidR="0018116B" w:rsidRDefault="0018116B">
      <w:pPr>
        <w:pStyle w:val="CommentText"/>
      </w:pPr>
      <w:r>
        <w:rPr>
          <w:rStyle w:val="CommentReference"/>
        </w:rPr>
        <w:annotationRef/>
      </w:r>
      <w:r>
        <w:t xml:space="preserve">Some people do not agree with this and think Ni exists as a NiCO3 or ligand bound ion </w:t>
      </w:r>
      <w:r w:rsidR="00C710A2">
        <w:t>dominantly</w:t>
      </w:r>
      <w:r>
        <w:t xml:space="preserve">? </w:t>
      </w:r>
      <w:r w:rsidR="00C710A2">
        <w:t>Tribovillard 2006</w:t>
      </w:r>
    </w:p>
  </w:comment>
  <w:comment w:id="165" w:author="Eva Juliet Baransky" w:date="2021-09-03T11:20:00Z" w:initials="EJB">
    <w:p w14:paraId="41665093" w14:textId="77777777" w:rsidR="00CC4B8D" w:rsidRDefault="00CC4B8D" w:rsidP="00CC4B8D">
      <w:pPr>
        <w:pStyle w:val="CommentText"/>
      </w:pPr>
      <w:r>
        <w:rPr>
          <w:rStyle w:val="CommentReference"/>
        </w:rPr>
        <w:annotationRef/>
      </w:r>
      <w:r>
        <w:t>Some people do not agree with this and think Ni exists as a NiCO3 or ligand bound ion dominantly? Tribovillard 2006</w:t>
      </w:r>
    </w:p>
  </w:comment>
  <w:comment w:id="174" w:author="Eva Juliet Baransky" w:date="2021-07-01T09:34:00Z" w:initials="EJB">
    <w:p w14:paraId="200E9E2A" w14:textId="77777777" w:rsidR="00A12A0F" w:rsidRDefault="00A12A0F" w:rsidP="00A12A0F">
      <w:pPr>
        <w:pStyle w:val="CommentText"/>
      </w:pPr>
      <w:r>
        <w:rPr>
          <w:rStyle w:val="CommentReference"/>
        </w:rPr>
        <w:annotationRef/>
      </w:r>
      <w:r>
        <w:t>Does this include anthropogenic particles and natural dust? I’m not really sure</w:t>
      </w:r>
    </w:p>
  </w:comment>
  <w:comment w:id="182" w:author="Eva Juliet Baransky" w:date="2021-09-01T20:42:00Z" w:initials="EJB">
    <w:p w14:paraId="716A179D" w14:textId="4CA1DCC3" w:rsidR="009E7D30" w:rsidRDefault="009E7D30">
      <w:pPr>
        <w:pStyle w:val="CommentText"/>
      </w:pPr>
      <w:r>
        <w:rPr>
          <w:rStyle w:val="CommentReference"/>
        </w:rPr>
        <w:annotationRef/>
      </w:r>
      <w:r>
        <w:t>I may want to define this a little</w:t>
      </w:r>
    </w:p>
  </w:comment>
  <w:comment w:id="200" w:author="Eva Juliet Baransky" w:date="2021-09-01T20:51:00Z" w:initials="EJB">
    <w:p w14:paraId="33819350" w14:textId="77777777" w:rsidR="007D2092" w:rsidRDefault="007D2092" w:rsidP="007D2092">
      <w:pPr>
        <w:pStyle w:val="CommentText"/>
      </w:pPr>
      <w:r>
        <w:rPr>
          <w:rStyle w:val="CommentReference"/>
        </w:rPr>
        <w:annotationRef/>
      </w:r>
      <w:r>
        <w:t>Brandi uses &lt;0.45</w:t>
      </w:r>
    </w:p>
  </w:comment>
  <w:comment w:id="254" w:author="Eva Juliet Baransky" w:date="2021-09-06T21:59:00Z" w:initials="EJB">
    <w:p w14:paraId="3809F513" w14:textId="409CFE38" w:rsidR="00A144CE" w:rsidRDefault="00A144CE">
      <w:pPr>
        <w:pStyle w:val="CommentText"/>
      </w:pPr>
      <w:r>
        <w:rPr>
          <w:rStyle w:val="CommentReference"/>
        </w:rPr>
        <w:annotationRef/>
      </w:r>
      <w:r>
        <w:t>Need to formally cite</w:t>
      </w:r>
    </w:p>
  </w:comment>
  <w:comment w:id="271" w:author="Eva Juliet Baransky" w:date="2021-09-06T22:07:00Z" w:initials="EJB">
    <w:p w14:paraId="187DB448" w14:textId="5D3D05F7" w:rsidR="00900C11" w:rsidRDefault="00900C11">
      <w:pPr>
        <w:pStyle w:val="CommentText"/>
      </w:pPr>
      <w:r>
        <w:rPr>
          <w:rStyle w:val="CommentReference"/>
        </w:rPr>
        <w:annotationRef/>
      </w:r>
      <w:r>
        <w:t>Should I include Gueguen 2021 hydrotheraml flux value? It’s unclear to me where she gets it (like she cites people, but doesn’t explain how the ## is calculated).</w:t>
      </w:r>
    </w:p>
  </w:comment>
  <w:comment w:id="273" w:author="Eva Juliet Baransky" w:date="2021-09-02T21:58:00Z" w:initials="EJB">
    <w:p w14:paraId="7CC796AB" w14:textId="26BF8EA5" w:rsidR="00575264" w:rsidRDefault="00575264">
      <w:pPr>
        <w:pStyle w:val="CommentText"/>
      </w:pPr>
      <w:r>
        <w:rPr>
          <w:rStyle w:val="CommentReference"/>
        </w:rPr>
        <w:annotationRef/>
      </w:r>
      <w:r>
        <w:t>Combine these two sentences</w:t>
      </w:r>
    </w:p>
  </w:comment>
  <w:comment w:id="302" w:author="Eva Juliet Baransky" w:date="2021-09-02T21:58:00Z" w:initials="EJB">
    <w:p w14:paraId="37DC7AA0" w14:textId="49A92972" w:rsidR="00086C9E" w:rsidRDefault="00086C9E">
      <w:pPr>
        <w:pStyle w:val="CommentText"/>
      </w:pPr>
      <w:r>
        <w:rPr>
          <w:rStyle w:val="CommentReference"/>
        </w:rPr>
        <w:annotationRef/>
      </w:r>
      <w:r>
        <w:t>Do I need this?</w:t>
      </w:r>
    </w:p>
  </w:comment>
  <w:comment w:id="318" w:author="Eva Juliet Baransky" w:date="2021-08-27T10:27:00Z" w:initials="EJB">
    <w:p w14:paraId="09F66E1A" w14:textId="24C3E161" w:rsidR="00E77BC6" w:rsidRDefault="00E77BC6">
      <w:pPr>
        <w:pStyle w:val="CommentText"/>
      </w:pPr>
      <w:r>
        <w:rPr>
          <w:rStyle w:val="CommentReference"/>
        </w:rPr>
        <w:annotationRef/>
      </w:r>
      <w:r>
        <w:t>I write “as suggested by previous authors” because Geuguen 2021 does have these two sinks as separate parts of their mass balance, which implies they are two different sinks.</w:t>
      </w:r>
    </w:p>
  </w:comment>
  <w:comment w:id="339" w:author="Laura W" w:date="2021-08-25T10:20:00Z" w:initials="LEW">
    <w:p w14:paraId="314FF44D" w14:textId="48C07D05" w:rsidR="00A22C33" w:rsidRDefault="00A22C33">
      <w:pPr>
        <w:pStyle w:val="CommentText"/>
      </w:pPr>
      <w:r>
        <w:rPr>
          <w:rStyle w:val="CommentReference"/>
        </w:rPr>
        <w:annotationRef/>
      </w:r>
      <w:r>
        <w:t xml:space="preserve">Seems like the Klinkhammer, Graybeal and Heath and Heggie papers should be showing up here? </w:t>
      </w:r>
    </w:p>
  </w:comment>
  <w:comment w:id="341" w:author="Eva Juliet Baransky" w:date="2021-09-06T22:32:00Z" w:initials="EJB">
    <w:p w14:paraId="66B1977A" w14:textId="108F3C19" w:rsidR="00DB3B3C" w:rsidRDefault="00DB3B3C">
      <w:pPr>
        <w:pStyle w:val="CommentText"/>
      </w:pPr>
      <w:r>
        <w:rPr>
          <w:rStyle w:val="CommentReference"/>
        </w:rPr>
        <w:annotationRef/>
      </w:r>
      <w:r>
        <w:t>Double check info</w:t>
      </w:r>
    </w:p>
  </w:comment>
  <w:comment w:id="357" w:author="Eva Juliet Baransky" w:date="2021-09-06T22:36:00Z" w:initials="EJB">
    <w:p w14:paraId="4B03DDB2" w14:textId="57208573" w:rsidR="000A2E64" w:rsidRDefault="000A2E64">
      <w:pPr>
        <w:pStyle w:val="CommentText"/>
      </w:pPr>
      <w:r>
        <w:rPr>
          <w:rStyle w:val="CommentReference"/>
        </w:rPr>
        <w:annotationRef/>
      </w:r>
      <w:r>
        <w:t>Not worded correctly. Maybe a Ni/TOC linear regression of 0</w:t>
      </w:r>
      <w:r w:rsidR="005F2DBD">
        <w:t>?</w:t>
      </w:r>
    </w:p>
  </w:comment>
  <w:comment w:id="410" w:author="Eva Juliet Baransky" w:date="2021-09-03T11:24:00Z" w:initials="EJB">
    <w:p w14:paraId="4522616D" w14:textId="22BCA1CA" w:rsidR="006E23A5" w:rsidRDefault="006E23A5">
      <w:pPr>
        <w:pStyle w:val="CommentText"/>
      </w:pPr>
      <w:r>
        <w:rPr>
          <w:rStyle w:val="CommentReference"/>
        </w:rPr>
        <w:annotationRef/>
      </w:r>
      <w:r>
        <w:t>Do this</w:t>
      </w:r>
    </w:p>
  </w:comment>
  <w:comment w:id="438" w:author="Eva Juliet Baransky" w:date="2021-09-06T22:47:00Z" w:initials="EJB">
    <w:p w14:paraId="6A3A6790" w14:textId="0B772CD2" w:rsidR="00647727" w:rsidRDefault="00647727">
      <w:pPr>
        <w:pStyle w:val="CommentText"/>
      </w:pPr>
      <w:r>
        <w:rPr>
          <w:rStyle w:val="CommentReference"/>
        </w:rPr>
        <w:annotationRef/>
      </w:r>
      <w:r>
        <w:t>Need to make sure I am confident writing this with Ariel around</w:t>
      </w:r>
    </w:p>
  </w:comment>
  <w:comment w:id="439" w:author="Eva Juliet Baransky" w:date="2021-09-03T11:10:00Z" w:initials="EJB">
    <w:p w14:paraId="01D2FCEB" w14:textId="1D0283DB" w:rsidR="001E34DF" w:rsidRDefault="001E34DF">
      <w:pPr>
        <w:pStyle w:val="CommentText"/>
      </w:pPr>
      <w:r>
        <w:rPr>
          <w:rStyle w:val="CommentReference"/>
        </w:rPr>
        <w:annotationRef/>
      </w:r>
      <w:r>
        <w:t>I don’t think this tense is correct.</w:t>
      </w:r>
    </w:p>
  </w:comment>
  <w:comment w:id="444" w:author="Eva Juliet Baransky" w:date="2021-09-06T23:01:00Z" w:initials="EJB">
    <w:p w14:paraId="4340D2FD" w14:textId="42F636F1" w:rsidR="00400931" w:rsidRDefault="00400931">
      <w:pPr>
        <w:pStyle w:val="CommentText"/>
      </w:pPr>
      <w:r>
        <w:rPr>
          <w:rStyle w:val="CommentReference"/>
        </w:rPr>
        <w:annotationRef/>
      </w:r>
      <w:r>
        <w:t>This gets confusing. Rework this section</w:t>
      </w:r>
    </w:p>
  </w:comment>
  <w:comment w:id="455" w:author="Eva Juliet Baransky" w:date="2021-07-24T11:06:00Z" w:initials="EJB">
    <w:p w14:paraId="57126AD0" w14:textId="7AE28205" w:rsidR="00F32252" w:rsidRDefault="00F32252">
      <w:pPr>
        <w:pStyle w:val="CommentText"/>
      </w:pPr>
      <w:r>
        <w:rPr>
          <w:rStyle w:val="CommentReference"/>
        </w:rPr>
        <w:annotationRef/>
      </w:r>
      <w:r>
        <w:t>I should add something about the new shun-chung yang paper</w:t>
      </w:r>
    </w:p>
  </w:comment>
  <w:comment w:id="462" w:author="Eva Juliet Baransky" w:date="2021-09-06T23:03:00Z" w:initials="EJB">
    <w:p w14:paraId="594EBBE2" w14:textId="3766B8C2" w:rsidR="0075163B" w:rsidRDefault="0075163B">
      <w:pPr>
        <w:pStyle w:val="CommentText"/>
      </w:pPr>
      <w:r>
        <w:rPr>
          <w:rStyle w:val="CommentReference"/>
        </w:rPr>
        <w:annotationRef/>
      </w:r>
      <w:r>
        <w:t>Maybe add more info? BSE estimates maybe?</w:t>
      </w:r>
    </w:p>
  </w:comment>
  <w:comment w:id="474" w:author="Eva Juliet Baransky" w:date="2021-09-06T23:05:00Z" w:initials="EJB">
    <w:p w14:paraId="316CCD67" w14:textId="1B7E63F9" w:rsidR="00334F2C" w:rsidRDefault="00334F2C">
      <w:pPr>
        <w:pStyle w:val="CommentText"/>
      </w:pPr>
      <w:r>
        <w:rPr>
          <w:rStyle w:val="CommentReference"/>
        </w:rPr>
        <w:annotationRef/>
      </w:r>
      <w:r>
        <w:t>Should the snow, rain, river data go here from that pollution paper (maybe Takano?)</w:t>
      </w:r>
    </w:p>
  </w:comment>
  <w:comment w:id="482" w:author="Eva Juliet Baransky" w:date="2021-08-01T19:43:00Z" w:initials="EJB">
    <w:p w14:paraId="36D66C19" w14:textId="2089CD1B" w:rsidR="00633D28" w:rsidRDefault="00633D28">
      <w:pPr>
        <w:pStyle w:val="CommentText"/>
      </w:pPr>
      <w:r>
        <w:rPr>
          <w:rStyle w:val="CommentReference"/>
        </w:rPr>
        <w:annotationRef/>
      </w:r>
      <w:r>
        <w:t>Need to define this somewhere</w:t>
      </w:r>
    </w:p>
  </w:comment>
  <w:comment w:id="483" w:author="Eva Juliet Baransky" w:date="2021-09-06T23:07:00Z" w:initials="EJB">
    <w:p w14:paraId="6146DAB6" w14:textId="47896216" w:rsidR="00E67986" w:rsidRDefault="00E67986">
      <w:pPr>
        <w:pStyle w:val="CommentText"/>
      </w:pPr>
      <w:r>
        <w:rPr>
          <w:rStyle w:val="CommentReference"/>
        </w:rPr>
        <w:annotationRef/>
      </w:r>
      <w:r>
        <w:t>Can I rearrange this paragraph to make more sense for the reader?</w:t>
      </w:r>
    </w:p>
  </w:comment>
  <w:comment w:id="503" w:author="Eva Juliet Baransky" w:date="2021-07-30T18:21:00Z" w:initials="EJB">
    <w:p w14:paraId="67FC8C92" w14:textId="77777777" w:rsidR="00A20506" w:rsidRDefault="00A20506" w:rsidP="00A20506">
      <w:pPr>
        <w:pStyle w:val="CommentText"/>
      </w:pPr>
      <w:r>
        <w:rPr>
          <w:rStyle w:val="CommentReference"/>
        </w:rPr>
        <w:annotationRef/>
      </w:r>
      <w:r>
        <w:t>Need to verify this is an appropraite midpoint</w:t>
      </w:r>
    </w:p>
  </w:comment>
  <w:comment w:id="527" w:author="Eva Juliet Baransky" w:date="2021-09-06T23:19:00Z" w:initials="EJB">
    <w:p w14:paraId="0B439D3E" w14:textId="2CC9B60E" w:rsidR="003A21DF" w:rsidRDefault="003A21DF">
      <w:pPr>
        <w:pStyle w:val="CommentText"/>
      </w:pPr>
      <w:r>
        <w:rPr>
          <w:rStyle w:val="CommentReference"/>
        </w:rPr>
        <w:annotationRef/>
      </w:r>
      <w:r>
        <w:t>They won’t understand this yet</w:t>
      </w:r>
    </w:p>
  </w:comment>
  <w:comment w:id="552" w:author="Eva Juliet Baransky" w:date="2021-09-06T23:23:00Z" w:initials="EJB">
    <w:p w14:paraId="3ED2C144" w14:textId="4EC02087" w:rsidR="00BE25F2" w:rsidRDefault="00BE25F2">
      <w:pPr>
        <w:pStyle w:val="CommentText"/>
      </w:pPr>
      <w:r>
        <w:rPr>
          <w:rStyle w:val="CommentReference"/>
        </w:rPr>
        <w:annotationRef/>
      </w:r>
      <w:r>
        <w:t>Weird phrasing</w:t>
      </w:r>
    </w:p>
  </w:comment>
  <w:comment w:id="556" w:author="Eva Juliet Baransky" w:date="2021-09-06T23:14:00Z" w:initials="EJB">
    <w:p w14:paraId="028CBA3B" w14:textId="76C2D8EB" w:rsidR="00B713F5" w:rsidRDefault="00B713F5">
      <w:pPr>
        <w:pStyle w:val="CommentText"/>
      </w:pPr>
      <w:r>
        <w:rPr>
          <w:rStyle w:val="CommentReference"/>
        </w:rPr>
        <w:annotationRef/>
      </w:r>
      <w:r>
        <w:t>Keep this idea but fix this sentence</w:t>
      </w:r>
    </w:p>
  </w:comment>
  <w:comment w:id="560" w:author="Eva Juliet Baransky" w:date="2021-09-06T23:15:00Z" w:initials="EJB">
    <w:p w14:paraId="3DCFC836" w14:textId="1C772D7C" w:rsidR="00A05788" w:rsidRDefault="00A05788">
      <w:pPr>
        <w:pStyle w:val="CommentText"/>
      </w:pPr>
      <w:r>
        <w:rPr>
          <w:rStyle w:val="CommentReference"/>
        </w:rPr>
        <w:annotationRef/>
      </w:r>
      <w:r>
        <w:t>Come back to notes on this section</w:t>
      </w:r>
    </w:p>
  </w:comment>
  <w:comment w:id="561" w:author="Laura W" w:date="2021-08-25T10:33:00Z" w:initials="LEW">
    <w:p w14:paraId="4CEEE337" w14:textId="75D739E4" w:rsidR="00056828" w:rsidRDefault="00056828">
      <w:pPr>
        <w:pStyle w:val="CommentText"/>
      </w:pPr>
      <w:r>
        <w:rPr>
          <w:rStyle w:val="CommentReference"/>
        </w:rPr>
        <w:annotationRef/>
      </w:r>
      <w:r>
        <w:t xml:space="preserve">Wait, there is a consensus about the deposits—the data are what they are. What EXACTLY has no consensus? </w:t>
      </w:r>
    </w:p>
  </w:comment>
  <w:comment w:id="563" w:author="Laura W" w:date="2021-08-25T10:30:00Z" w:initials="LEW">
    <w:p w14:paraId="3E526025" w14:textId="1EB4837D" w:rsidR="00056828" w:rsidRDefault="00056828">
      <w:pPr>
        <w:pStyle w:val="CommentText"/>
      </w:pPr>
      <w:r>
        <w:rPr>
          <w:rStyle w:val="CommentReference"/>
        </w:rPr>
        <w:annotationRef/>
      </w:r>
      <w:r>
        <w:t xml:space="preserve">It’s worse than that—they have the phyllomanganates versus todorokite phases WRONG in some samples. </w:t>
      </w:r>
    </w:p>
  </w:comment>
  <w:comment w:id="567" w:author="Eva Juliet Baransky" w:date="2021-09-06T23:17:00Z" w:initials="EJB">
    <w:p w14:paraId="4EBE4614" w14:textId="361D2862" w:rsidR="007832EC" w:rsidRDefault="007832EC">
      <w:pPr>
        <w:pStyle w:val="CommentText"/>
      </w:pPr>
      <w:r>
        <w:rPr>
          <w:rStyle w:val="CommentReference"/>
        </w:rPr>
        <w:annotationRef/>
      </w:r>
      <w:r>
        <w:t>Need to figure this out</w:t>
      </w:r>
    </w:p>
  </w:comment>
  <w:comment w:id="570" w:author="Laura W" w:date="2021-08-25T10:33:00Z" w:initials="LEW">
    <w:p w14:paraId="5CD4D9CF" w14:textId="1F00D1AC" w:rsidR="00056828" w:rsidRDefault="00056828">
      <w:pPr>
        <w:pStyle w:val="CommentText"/>
      </w:pPr>
      <w:r>
        <w:rPr>
          <w:rStyle w:val="CommentReference"/>
        </w:rPr>
        <w:annotationRef/>
      </w:r>
      <w:r>
        <w:t>Papers can’t investigate. No brains.</w:t>
      </w:r>
    </w:p>
  </w:comment>
  <w:comment w:id="588" w:author="Eva Juliet Baransky" w:date="2021-09-06T23:26:00Z" w:initials="EJB">
    <w:p w14:paraId="737DF430" w14:textId="57E3ACD0" w:rsidR="00EE373A" w:rsidRDefault="00EE373A">
      <w:pPr>
        <w:pStyle w:val="CommentText"/>
      </w:pPr>
      <w:r>
        <w:rPr>
          <w:rStyle w:val="CommentReference"/>
        </w:rPr>
        <w:annotationRef/>
      </w:r>
      <w:r>
        <w:t>Rephrase better</w:t>
      </w:r>
    </w:p>
  </w:comment>
  <w:comment w:id="593" w:author="Eva Juliet Baransky" w:date="2021-07-31T16:51:00Z" w:initials="EJB">
    <w:p w14:paraId="5424BDD5" w14:textId="77777777" w:rsidR="00741D28" w:rsidRDefault="00741D28" w:rsidP="00741D28">
      <w:pPr>
        <w:pStyle w:val="CommentText"/>
      </w:pPr>
      <w:r>
        <w:rPr>
          <w:rStyle w:val="CommentReference"/>
        </w:rPr>
        <w:annotationRef/>
      </w:r>
      <w:r>
        <w:t xml:space="preserve">Maybe add a sentence about the bond length differences between Ni-O in aquo complex and the estimated Ni-O in carbonate  </w:t>
      </w:r>
    </w:p>
  </w:comment>
  <w:comment w:id="592" w:author="Eva Juliet Baransky" w:date="2021-07-31T17:20:00Z" w:initials="EJB">
    <w:p w14:paraId="209387FF" w14:textId="77777777" w:rsidR="00741D28" w:rsidRDefault="00741D28" w:rsidP="00741D28">
      <w:pPr>
        <w:pStyle w:val="CommentText"/>
      </w:pPr>
      <w:r>
        <w:rPr>
          <w:rStyle w:val="CommentReference"/>
        </w:rPr>
        <w:annotationRef/>
      </w:r>
      <w:r>
        <w:t>Can I find an example of this as being important for another system?</w:t>
      </w:r>
    </w:p>
  </w:comment>
  <w:comment w:id="591" w:author="Eva Juliet Baransky" w:date="2021-09-06T23:26:00Z" w:initials="EJB">
    <w:p w14:paraId="446AAD20" w14:textId="361BFC77" w:rsidR="004D396A" w:rsidRDefault="004D396A">
      <w:pPr>
        <w:pStyle w:val="CommentText"/>
      </w:pPr>
      <w:r>
        <w:rPr>
          <w:rStyle w:val="CommentReference"/>
        </w:rPr>
        <w:annotationRef/>
      </w:r>
      <w:r>
        <w:t>Need to edit the rest of this</w:t>
      </w:r>
    </w:p>
  </w:comment>
  <w:comment w:id="612" w:author="Eva Juliet Baransky" w:date="2021-09-01T12:00:00Z" w:initials="EJB">
    <w:p w14:paraId="0CAAE6AF" w14:textId="23CB11C2" w:rsidR="00B06A94" w:rsidRDefault="00B06A94">
      <w:pPr>
        <w:pStyle w:val="CommentText"/>
      </w:pPr>
      <w:r>
        <w:rPr>
          <w:rStyle w:val="CommentReference"/>
        </w:rPr>
        <w:annotationRef/>
      </w:r>
      <w:r>
        <w:t>Need to move this to the isotope settings</w:t>
      </w:r>
    </w:p>
  </w:comment>
  <w:comment w:id="625" w:author="Eva Juliet Baransky" w:date="2021-07-31T16:36:00Z" w:initials="EJB">
    <w:p w14:paraId="7E0AA915" w14:textId="282A85BE" w:rsidR="001F2BFE" w:rsidRDefault="001F2BFE">
      <w:pPr>
        <w:pStyle w:val="CommentText"/>
      </w:pPr>
      <w:r>
        <w:rPr>
          <w:rStyle w:val="CommentReference"/>
        </w:rPr>
        <w:annotationRef/>
      </w:r>
      <w:r>
        <w:t>I’</w:t>
      </w:r>
      <w:r w:rsidR="00A07D76">
        <w:t>m</w:t>
      </w:r>
      <w:r>
        <w:t xml:space="preserve"> having a hard time talking about this and don’t even mention the Ni adsorption experiments they did</w:t>
      </w:r>
    </w:p>
  </w:comment>
  <w:comment w:id="627" w:author="Eva Juliet Baransky" w:date="2021-07-31T16:51:00Z" w:initials="EJB">
    <w:p w14:paraId="1EC7C984" w14:textId="3F86FE13" w:rsidR="00D534D9" w:rsidRDefault="00D534D9">
      <w:pPr>
        <w:pStyle w:val="CommentText"/>
      </w:pPr>
      <w:r>
        <w:rPr>
          <w:rStyle w:val="CommentReference"/>
        </w:rPr>
        <w:annotationRef/>
      </w:r>
      <w:r>
        <w:t>Maybe add a sentence about the bond length differences between Ni-</w:t>
      </w:r>
      <w:r w:rsidR="003F0F2D">
        <w:t xml:space="preserve">O in </w:t>
      </w:r>
      <w:r>
        <w:t>aquo complex and</w:t>
      </w:r>
      <w:r w:rsidR="003F0F2D">
        <w:t xml:space="preserve"> the estimated Ni-O in carbonate </w:t>
      </w:r>
      <w:r>
        <w:t xml:space="preserve"> </w:t>
      </w:r>
    </w:p>
  </w:comment>
  <w:comment w:id="626" w:author="Eva Juliet Baransky" w:date="2021-07-31T17:20:00Z" w:initials="EJB">
    <w:p w14:paraId="6B05719A" w14:textId="0F70958E" w:rsidR="002E7B53" w:rsidRDefault="002E7B53">
      <w:pPr>
        <w:pStyle w:val="CommentText"/>
      </w:pPr>
      <w:r>
        <w:rPr>
          <w:rStyle w:val="CommentReference"/>
        </w:rPr>
        <w:annotationRef/>
      </w:r>
      <w:r>
        <w:t>Can I find an example of this as being important for another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07605" w15:done="0"/>
  <w15:commentEx w15:paraId="3FC12726" w15:done="0"/>
  <w15:commentEx w15:paraId="638C937B" w15:done="0"/>
  <w15:commentEx w15:paraId="6D709FDC" w15:done="0"/>
  <w15:commentEx w15:paraId="574B7851" w15:done="0"/>
  <w15:commentEx w15:paraId="41665093" w15:done="0"/>
  <w15:commentEx w15:paraId="200E9E2A" w15:done="0"/>
  <w15:commentEx w15:paraId="716A179D" w15:done="0"/>
  <w15:commentEx w15:paraId="33819350" w15:done="0"/>
  <w15:commentEx w15:paraId="3809F513" w15:done="0"/>
  <w15:commentEx w15:paraId="187DB448" w15:done="0"/>
  <w15:commentEx w15:paraId="7CC796AB" w15:done="0"/>
  <w15:commentEx w15:paraId="37DC7AA0" w15:done="0"/>
  <w15:commentEx w15:paraId="09F66E1A" w15:done="0"/>
  <w15:commentEx w15:paraId="314FF44D" w15:done="0"/>
  <w15:commentEx w15:paraId="66B1977A" w15:done="0"/>
  <w15:commentEx w15:paraId="4B03DDB2" w15:done="0"/>
  <w15:commentEx w15:paraId="4522616D" w15:done="0"/>
  <w15:commentEx w15:paraId="6A3A6790" w15:done="0"/>
  <w15:commentEx w15:paraId="01D2FCEB" w15:done="0"/>
  <w15:commentEx w15:paraId="4340D2FD" w15:done="0"/>
  <w15:commentEx w15:paraId="57126AD0" w15:done="0"/>
  <w15:commentEx w15:paraId="594EBBE2" w15:done="0"/>
  <w15:commentEx w15:paraId="316CCD67" w15:done="0"/>
  <w15:commentEx w15:paraId="36D66C19" w15:done="0"/>
  <w15:commentEx w15:paraId="6146DAB6" w15:done="0"/>
  <w15:commentEx w15:paraId="67FC8C92" w15:done="0"/>
  <w15:commentEx w15:paraId="0B439D3E" w15:done="0"/>
  <w15:commentEx w15:paraId="3ED2C144" w15:done="0"/>
  <w15:commentEx w15:paraId="028CBA3B" w15:done="0"/>
  <w15:commentEx w15:paraId="3DCFC836" w15:done="0"/>
  <w15:commentEx w15:paraId="4CEEE337" w15:done="0"/>
  <w15:commentEx w15:paraId="3E526025" w15:done="0"/>
  <w15:commentEx w15:paraId="4EBE4614" w15:done="0"/>
  <w15:commentEx w15:paraId="5CD4D9CF" w15:done="0"/>
  <w15:commentEx w15:paraId="737DF430" w15:done="0"/>
  <w15:commentEx w15:paraId="5424BDD5" w15:done="0"/>
  <w15:commentEx w15:paraId="209387FF" w15:done="0"/>
  <w15:commentEx w15:paraId="446AAD20" w15:done="0"/>
  <w15:commentEx w15:paraId="0CAAE6AF" w15:done="0"/>
  <w15:commentEx w15:paraId="7E0AA915" w15:done="0"/>
  <w15:commentEx w15:paraId="1EC7C984" w15:done="0"/>
  <w15:commentEx w15:paraId="6B057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DCA" w16cex:dateUtc="2021-08-25T17:45:00Z"/>
  <w16cex:commentExtensible w16cex:durableId="24D20A42" w16cex:dateUtc="2021-08-26T19:40:00Z"/>
  <w16cex:commentExtensible w16cex:durableId="24B133AC" w16cex:dateUtc="2021-08-01T21:52:00Z"/>
  <w16cex:commentExtensible w16cex:durableId="24D09523" w16cex:dateUtc="2021-08-25T17:08:00Z"/>
  <w16cex:commentExtensible w16cex:durableId="24DC8360" w16cex:dateUtc="2021-09-03T18:20:00Z"/>
  <w16cex:commentExtensible w16cex:durableId="24E09288" w16cex:dateUtc="2021-09-03T18:20:00Z"/>
  <w16cex:commentExtensible w16cex:durableId="24880AA4" w16cex:dateUtc="2021-07-01T16:34:00Z"/>
  <w16cex:commentExtensible w16cex:durableId="24DA643C" w16cex:dateUtc="2021-09-02T03:42:00Z"/>
  <w16cex:commentExtensible w16cex:durableId="24DB07A5" w16cex:dateUtc="2021-09-02T03:51:00Z"/>
  <w16cex:commentExtensible w16cex:durableId="24E10DD2" w16cex:dateUtc="2021-09-07T04:59:00Z"/>
  <w16cex:commentExtensible w16cex:durableId="24E10FBB" w16cex:dateUtc="2021-09-07T05:07:00Z"/>
  <w16cex:commentExtensible w16cex:durableId="24DBC781" w16cex:dateUtc="2021-09-03T04:58:00Z"/>
  <w16cex:commentExtensible w16cex:durableId="24DBC79A" w16cex:dateUtc="2021-09-03T04:58:00Z"/>
  <w16cex:commentExtensible w16cex:durableId="24D33C7B" w16cex:dateUtc="2021-08-27T17:27:00Z"/>
  <w16cex:commentExtensible w16cex:durableId="24D097F2" w16cex:dateUtc="2021-08-25T17:20:00Z"/>
  <w16cex:commentExtensible w16cex:durableId="24E11593" w16cex:dateUtc="2021-09-07T05:32:00Z"/>
  <w16cex:commentExtensible w16cex:durableId="24E11673" w16cex:dateUtc="2021-09-07T05:36:00Z"/>
  <w16cex:commentExtensible w16cex:durableId="24DC8475" w16cex:dateUtc="2021-09-03T18:24:00Z"/>
  <w16cex:commentExtensible w16cex:durableId="24E118E4" w16cex:dateUtc="2021-09-07T05:47:00Z"/>
  <w16cex:commentExtensible w16cex:durableId="24DC811F" w16cex:dateUtc="2021-09-03T18:10:00Z"/>
  <w16cex:commentExtensible w16cex:durableId="24E11C55" w16cex:dateUtc="2021-09-07T06:01:00Z"/>
  <w16cex:commentExtensible w16cex:durableId="24A672B1" w16cex:dateUtc="2021-07-24T18:06:00Z"/>
  <w16cex:commentExtensible w16cex:durableId="24E11CD2" w16cex:dateUtc="2021-09-07T06:03:00Z"/>
  <w16cex:commentExtensible w16cex:durableId="24E11D4B" w16cex:dateUtc="2021-09-07T06:05:00Z"/>
  <w16cex:commentExtensible w16cex:durableId="24B177CA" w16cex:dateUtc="2021-08-02T02:43:00Z"/>
  <w16cex:commentExtensible w16cex:durableId="24E11DAF" w16cex:dateUtc="2021-09-07T06:07:00Z"/>
  <w16cex:commentExtensible w16cex:durableId="24DCAF99" w16cex:dateUtc="2021-07-31T01:21:00Z"/>
  <w16cex:commentExtensible w16cex:durableId="24E12071" w16cex:dateUtc="2021-09-07T06:19:00Z"/>
  <w16cex:commentExtensible w16cex:durableId="24E12178" w16cex:dateUtc="2021-09-07T06:23:00Z"/>
  <w16cex:commentExtensible w16cex:durableId="24E11F44" w16cex:dateUtc="2021-09-07T06:14:00Z"/>
  <w16cex:commentExtensible w16cex:durableId="24E11FA7" w16cex:dateUtc="2021-09-07T06:15:00Z"/>
  <w16cex:commentExtensible w16cex:durableId="24D09AE2" w16cex:dateUtc="2021-08-25T17:33:00Z"/>
  <w16cex:commentExtensible w16cex:durableId="24D09A47" w16cex:dateUtc="2021-08-25T17:30:00Z"/>
  <w16cex:commentExtensible w16cex:durableId="24E11FEC" w16cex:dateUtc="2021-09-07T06:17:00Z"/>
  <w16cex:commentExtensible w16cex:durableId="24D09B03" w16cex:dateUtc="2021-08-25T17:33:00Z"/>
  <w16cex:commentExtensible w16cex:durableId="24E12220" w16cex:dateUtc="2021-09-07T06:26:00Z"/>
  <w16cex:commentExtensible w16cex:durableId="24E121F0" w16cex:dateUtc="2021-07-31T23:51:00Z"/>
  <w16cex:commentExtensible w16cex:durableId="24E121EF" w16cex:dateUtc="2021-08-01T00:20:00Z"/>
  <w16cex:commentExtensible w16cex:durableId="24E12239" w16cex:dateUtc="2021-09-07T06:26:00Z"/>
  <w16cex:commentExtensible w16cex:durableId="24D9E9ED" w16cex:dateUtc="2021-09-01T19:00:00Z"/>
  <w16cex:commentExtensible w16cex:durableId="24AFFA79" w16cex:dateUtc="2021-07-31T23:36:00Z"/>
  <w16cex:commentExtensible w16cex:durableId="24AFFDFF" w16cex:dateUtc="2021-07-31T23:51:00Z"/>
  <w16cex:commentExtensible w16cex:durableId="24B004EB" w16cex:dateUtc="2021-08-01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07605" w16cid:durableId="24D09DCA"/>
  <w16cid:commentId w16cid:paraId="3FC12726" w16cid:durableId="24D20A42"/>
  <w16cid:commentId w16cid:paraId="638C937B" w16cid:durableId="24B133AC"/>
  <w16cid:commentId w16cid:paraId="6D709FDC" w16cid:durableId="24D09523"/>
  <w16cid:commentId w16cid:paraId="574B7851" w16cid:durableId="24DC8360"/>
  <w16cid:commentId w16cid:paraId="41665093" w16cid:durableId="24E09288"/>
  <w16cid:commentId w16cid:paraId="200E9E2A" w16cid:durableId="24880AA4"/>
  <w16cid:commentId w16cid:paraId="716A179D" w16cid:durableId="24DA643C"/>
  <w16cid:commentId w16cid:paraId="33819350" w16cid:durableId="24DB07A5"/>
  <w16cid:commentId w16cid:paraId="3809F513" w16cid:durableId="24E10DD2"/>
  <w16cid:commentId w16cid:paraId="187DB448" w16cid:durableId="24E10FBB"/>
  <w16cid:commentId w16cid:paraId="7CC796AB" w16cid:durableId="24DBC781"/>
  <w16cid:commentId w16cid:paraId="37DC7AA0" w16cid:durableId="24DBC79A"/>
  <w16cid:commentId w16cid:paraId="09F66E1A" w16cid:durableId="24D33C7B"/>
  <w16cid:commentId w16cid:paraId="314FF44D" w16cid:durableId="24D097F2"/>
  <w16cid:commentId w16cid:paraId="66B1977A" w16cid:durableId="24E11593"/>
  <w16cid:commentId w16cid:paraId="4B03DDB2" w16cid:durableId="24E11673"/>
  <w16cid:commentId w16cid:paraId="4522616D" w16cid:durableId="24DC8475"/>
  <w16cid:commentId w16cid:paraId="6A3A6790" w16cid:durableId="24E118E4"/>
  <w16cid:commentId w16cid:paraId="01D2FCEB" w16cid:durableId="24DC811F"/>
  <w16cid:commentId w16cid:paraId="4340D2FD" w16cid:durableId="24E11C55"/>
  <w16cid:commentId w16cid:paraId="57126AD0" w16cid:durableId="24A672B1"/>
  <w16cid:commentId w16cid:paraId="594EBBE2" w16cid:durableId="24E11CD2"/>
  <w16cid:commentId w16cid:paraId="316CCD67" w16cid:durableId="24E11D4B"/>
  <w16cid:commentId w16cid:paraId="36D66C19" w16cid:durableId="24B177CA"/>
  <w16cid:commentId w16cid:paraId="6146DAB6" w16cid:durableId="24E11DAF"/>
  <w16cid:commentId w16cid:paraId="67FC8C92" w16cid:durableId="24DCAF99"/>
  <w16cid:commentId w16cid:paraId="0B439D3E" w16cid:durableId="24E12071"/>
  <w16cid:commentId w16cid:paraId="3ED2C144" w16cid:durableId="24E12178"/>
  <w16cid:commentId w16cid:paraId="028CBA3B" w16cid:durableId="24E11F44"/>
  <w16cid:commentId w16cid:paraId="3DCFC836" w16cid:durableId="24E11FA7"/>
  <w16cid:commentId w16cid:paraId="4CEEE337" w16cid:durableId="24D09AE2"/>
  <w16cid:commentId w16cid:paraId="3E526025" w16cid:durableId="24D09A47"/>
  <w16cid:commentId w16cid:paraId="4EBE4614" w16cid:durableId="24E11FEC"/>
  <w16cid:commentId w16cid:paraId="5CD4D9CF" w16cid:durableId="24D09B03"/>
  <w16cid:commentId w16cid:paraId="737DF430" w16cid:durableId="24E12220"/>
  <w16cid:commentId w16cid:paraId="5424BDD5" w16cid:durableId="24E121F0"/>
  <w16cid:commentId w16cid:paraId="209387FF" w16cid:durableId="24E121EF"/>
  <w16cid:commentId w16cid:paraId="446AAD20" w16cid:durableId="24E12239"/>
  <w16cid:commentId w16cid:paraId="0CAAE6AF" w16cid:durableId="24D9E9ED"/>
  <w16cid:commentId w16cid:paraId="7E0AA915" w16cid:durableId="24AFFA79"/>
  <w16cid:commentId w16cid:paraId="1EC7C984" w16cid:durableId="24AFFDFF"/>
  <w16cid:commentId w16cid:paraId="6B05719A" w16cid:durableId="24B00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F7244" w14:textId="77777777" w:rsidR="00FC0599" w:rsidRDefault="00FC0599" w:rsidP="00876B06">
      <w:pPr>
        <w:spacing w:after="0" w:line="240" w:lineRule="auto"/>
      </w:pPr>
      <w:r>
        <w:separator/>
      </w:r>
    </w:p>
  </w:endnote>
  <w:endnote w:type="continuationSeparator" w:id="0">
    <w:p w14:paraId="7F427FA2" w14:textId="77777777" w:rsidR="00FC0599" w:rsidRDefault="00FC0599"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68EE" w14:textId="77777777" w:rsidR="00FC0599" w:rsidRDefault="00FC0599" w:rsidP="00876B06">
      <w:pPr>
        <w:spacing w:after="0" w:line="240" w:lineRule="auto"/>
      </w:pPr>
      <w:r>
        <w:separator/>
      </w:r>
    </w:p>
  </w:footnote>
  <w:footnote w:type="continuationSeparator" w:id="0">
    <w:p w14:paraId="474D0544" w14:textId="77777777" w:rsidR="00FC0599" w:rsidRDefault="00FC0599" w:rsidP="00876B06">
      <w:pPr>
        <w:spacing w:after="0" w:line="240" w:lineRule="auto"/>
      </w:pPr>
      <w:r>
        <w:continuationSeparator/>
      </w:r>
    </w:p>
  </w:footnote>
  <w:footnote w:id="1">
    <w:p w14:paraId="529644BF" w14:textId="2D9B9C01" w:rsidR="00CD2640" w:rsidDel="006A1215" w:rsidRDefault="00CD2640" w:rsidP="00CD2640">
      <w:pPr>
        <w:pStyle w:val="FootnoteText"/>
        <w:rPr>
          <w:del w:id="176" w:author="Eva Juliet Baransky" w:date="2021-09-06T13:31:00Z"/>
        </w:rPr>
      </w:pPr>
      <w:del w:id="177" w:author="Eva Juliet Baransky" w:date="2021-09-06T13:31:00Z">
        <w:r w:rsidDel="006A1215">
          <w:rPr>
            <w:rStyle w:val="FootnoteReference"/>
          </w:rPr>
          <w:footnoteRef/>
        </w:r>
        <w:r w:rsidDel="006A1215">
          <w:delText xml:space="preserve"> The fraction of soluble Ni is </w:delText>
        </w:r>
        <w:r w:rsidR="00BE643E" w:rsidDel="006A1215">
          <w:delText xml:space="preserve">typically </w:delText>
        </w:r>
        <w:r w:rsidDel="006A1215">
          <w:delText xml:space="preserve">represented </w:delText>
        </w:r>
        <w:r w:rsidR="00BE643E" w:rsidDel="006A1215">
          <w:delText>a</w:delText>
        </w:r>
        <w:r w:rsidDel="006A1215">
          <w:delText>s the amount of Ni dissolved divided by the total Ni in bulk aerosol</w:delText>
        </w:r>
        <w:r w:rsidR="006960F2" w:rsidDel="006A1215">
          <w:delText>.</w:delText>
        </w:r>
      </w:del>
    </w:p>
  </w:footnote>
  <w:footnote w:id="2">
    <w:p w14:paraId="01BE0FFF" w14:textId="6506F449" w:rsidR="009F0C1F" w:rsidRDefault="009F0C1F">
      <w:pPr>
        <w:pStyle w:val="FootnoteText"/>
      </w:pPr>
      <w:ins w:id="203" w:author="Eva Juliet Baransky" w:date="2021-09-06T14:24:00Z">
        <w:r>
          <w:rPr>
            <w:rStyle w:val="FootnoteReference"/>
          </w:rPr>
          <w:footnoteRef/>
        </w:r>
        <w:r>
          <w:t xml:space="preserve"> Some </w:t>
        </w:r>
        <w:r w:rsidR="00A3049A">
          <w:t>author</w:t>
        </w:r>
        <w:r>
          <w:t xml:space="preserve">s use a &lt;0.2 </w:t>
        </w:r>
        <w:r>
          <w:t>μm</w:t>
        </w:r>
        <w:r>
          <w:rPr>
            <w:rStyle w:val="CommentReference"/>
          </w:rPr>
          <w:annotationRef/>
        </w:r>
        <w:r>
          <w:t xml:space="preserve"> </w:t>
        </w:r>
      </w:ins>
      <w:ins w:id="204" w:author="Eva Juliet Baransky" w:date="2021-09-06T14:25:00Z">
        <w:r w:rsidR="00C10004">
          <w:t>definition for dissolved</w:t>
        </w:r>
      </w:ins>
      <w:ins w:id="205" w:author="Eva Juliet Baransky" w:date="2021-09-06T14:24:00Z">
        <w:r>
          <w:t>.</w:t>
        </w:r>
      </w:ins>
    </w:p>
  </w:footnote>
  <w:footnote w:id="3">
    <w:p w14:paraId="71AF9176" w14:textId="54E7310D" w:rsidR="00872595" w:rsidDel="00860554" w:rsidRDefault="00872595" w:rsidP="00872595">
      <w:pPr>
        <w:pStyle w:val="FootnoteText"/>
        <w:jc w:val="both"/>
        <w:rPr>
          <w:ins w:id="544" w:author="Eva Juliet Baransky" w:date="2021-09-06T23:18:00Z"/>
          <w:del w:id="545" w:author="Eva Juliet Baransky" w:date="2021-09-06T23:21:00Z"/>
        </w:rPr>
      </w:pPr>
      <w:ins w:id="546" w:author="Eva Juliet Baransky" w:date="2021-09-06T23:18:00Z">
        <w:del w:id="547" w:author="Eva Juliet Baransky" w:date="2021-09-06T23:21:00Z">
          <w:r w:rsidDel="00860554">
            <w:delText xml:space="preserve">typically an order of magnitude greater than seawater (100-400 nM) </w:delText>
          </w:r>
          <w:r w:rsidDel="00860554">
            <w:fldChar w:fldCharType="begin" w:fldLock="1"/>
          </w:r>
          <w:r w:rsidDel="00860554">
            <w:delInstrText>ADDIN CSL_CITATION {"citationItems":[{"id":"ITEM-1","itemData":{"DOI":"10.1016/0012-821X(82)90054-1","ISSN":"0012821X","abstract":"The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Letters","id":"ITEM-1","issue":"2","issued":{"date-parts":[["1982"]]},"page":"211-219","title":"Metal diagenesis in oxic marine sediments","type":"article-journal","volume":"61"},"uris":["http://www.mendeley.com/documents/?uuid=ef14bd28-5892-46de-b478-bb019be1317c"]},{"id":"ITEM-2","itemData":{"DOI":"10.1016/0012-821X(80)90151-X","ISSN":"0012821X","abstract":"Concentrations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Letters","id":"ITEM-2","issue":"1","issued":{"date-parts":[["1980"]]},"page":"81-101","title":"Early diagenesis in sediments from the eastern equatorial Pacific, II. Pore water metal results","type":"article-journal","volume":"49"},"uris":["http://www.mendeley.com/documents/?uuid=d6cac960-457c-461b-89cb-c96deec05729"]},{"id":"ITEM-3","itemData":{"DOI":"10.1016/0016-7037(90)90149-F","ISSN":"00167037","abstract":"The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water","type":"article-journal","volume":"54"},"uris":["http://www.mendeley.com/documents/?uuid=63b9a57b-7278-4e6f-82a2-71f3bc830a37"]}],"mendeley":{"formattedCitation":"(Klinkhammer et al., 1982; Klinkhammer, 1980; Shaw et al., 1990)","plainTextFormattedCitation":"(Klinkhammer et al., 1982; Klinkhammer, 1980; Shaw et al., 1990)","previouslyFormattedCitation":"(Klinkhammer et al., 1982; Klinkhammer, 1980; Shaw et al., 1990)"},"properties":{"noteIndex":0},"schema":"https://github.com/citation-style-language/schema/raw/master/csl-citation.json"}</w:delInstrText>
          </w:r>
          <w:r w:rsidDel="00860554">
            <w:fldChar w:fldCharType="separate"/>
          </w:r>
          <w:r w:rsidRPr="004D4850" w:rsidDel="00860554">
            <w:rPr>
              <w:noProof/>
            </w:rPr>
            <w:delText>(Klinkhammer et al., 1982; Klinkhammer, 1980; Shaw et al., 1990)</w:delText>
          </w:r>
          <w:r w:rsidDel="00860554">
            <w:fldChar w:fldCharType="end"/>
          </w:r>
          <w:r w:rsidDel="00860554">
            <w:delText xml:space="preserve">. Therefore, the ambient pore fluid would have to be extremely isotopically different from the Ni released from Mn reduction to have an impact on the isotopic composition of the mixture. </w:delText>
          </w:r>
        </w:del>
      </w:ins>
    </w:p>
  </w:footnote>
  <w:footnote w:id="4">
    <w:p w14:paraId="015196CF" w14:textId="51BA3E4A" w:rsidR="00166070" w:rsidDel="006668BB" w:rsidRDefault="00166070" w:rsidP="00062B29">
      <w:pPr>
        <w:pStyle w:val="FootnoteText"/>
        <w:jc w:val="both"/>
        <w:rPr>
          <w:del w:id="615" w:author="Eva Juliet Baransky" w:date="2021-09-06T23:27:00Z"/>
        </w:rPr>
      </w:pPr>
      <w:del w:id="616" w:author="Eva Juliet Baransky" w:date="2021-09-06T23:27:00Z">
        <w:r w:rsidDel="006668BB">
          <w:rPr>
            <w:rStyle w:val="FootnoteReference"/>
          </w:rPr>
          <w:footnoteRef/>
        </w:r>
        <w:r w:rsidDel="006668BB">
          <w:delText xml:space="preserve"> </w:delText>
        </w:r>
        <w:r w:rsidR="00CC5900" w:rsidDel="006668BB">
          <w:delText>Ni</w:delText>
        </w:r>
        <w:r w:rsidR="00AB1E59" w:rsidDel="006668BB">
          <w:delText>ckel</w:delText>
        </w:r>
        <w:r w:rsidR="00CC5900" w:rsidDel="006668BB">
          <w:delText xml:space="preserve"> relea</w:delText>
        </w:r>
        <w:r w:rsidR="00AB1E59" w:rsidDel="006668BB">
          <w:delText>s</w:delText>
        </w:r>
        <w:r w:rsidR="00CC5900" w:rsidDel="006668BB">
          <w:delText>ed from Mn oxide reduction will mix with the ambient Ni in pore</w:delText>
        </w:r>
        <w:r w:rsidR="00AB1E59" w:rsidDel="006668BB">
          <w:delText xml:space="preserve"> </w:delText>
        </w:r>
        <w:r w:rsidR="00CC5900" w:rsidDel="006668BB">
          <w:delText>fluids</w:delText>
        </w:r>
        <w:r w:rsidR="00AB1E59" w:rsidDel="006668BB">
          <w:delText xml:space="preserve">. However, I believe the isotopic composition of the mixture will </w:delText>
        </w:r>
        <w:r w:rsidR="004D4850" w:rsidDel="006668BB">
          <w:delText xml:space="preserve">be </w:delText>
        </w:r>
        <w:r w:rsidR="00AB1E59" w:rsidDel="006668BB">
          <w:delText>indistinguishable from the isotopic composition of the released Ni</w:delText>
        </w:r>
        <w:r w:rsidR="00CC5900" w:rsidDel="006668BB">
          <w:delText xml:space="preserve"> </w:delText>
        </w:r>
        <w:r w:rsidR="00AB1E59" w:rsidDel="006668BB">
          <w:delText xml:space="preserve">because </w:delText>
        </w:r>
        <w:r w:rsidR="00DF67F5" w:rsidDel="006668BB">
          <w:delText>of the significant Ni concentration difference between pore fluid above and below the zone of Mn reduction. Pore fluid</w:delText>
        </w:r>
        <w:r w:rsidR="004D4850" w:rsidDel="006668BB">
          <w:delText xml:space="preserve"> Ni concentrations</w:delText>
        </w:r>
        <w:r w:rsidR="00DF67F5" w:rsidDel="006668BB">
          <w:delText xml:space="preserve"> above the </w:delText>
        </w:r>
        <w:r w:rsidR="004D4850" w:rsidDel="006668BB">
          <w:delText xml:space="preserve">Mn oxide cap is typically similar to seawater (~10 nM) and in the Mn reduction zone are typically an order of magnitude greater than seawater (100-400 nM) </w:delText>
        </w:r>
        <w:r w:rsidR="004D4850" w:rsidDel="006668BB">
          <w:fldChar w:fldCharType="begin" w:fldLock="1"/>
        </w:r>
        <w:r w:rsidR="00927BC6" w:rsidDel="006668BB">
          <w:delInstrText>ADDIN CSL_CITATION {"citationItems":[{"id":"ITEM-1","itemData":{"DOI":"10.1016/0012-821X(82)90054-1","ISSN":"0012821X","abstract":"The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Letters","id":"ITEM-1","issue":"2","issued":{"date-parts":[["1982"]]},"page":"211-219","title":"Metal diagenesis in oxic marine sediments","type":"article-journal","volume":"61"},"uris":["http://www.mendeley.com/documents/?uuid=ef14bd28-5892-46de-b478-bb019be1317c"]},{"id":"ITEM-2","itemData":{"DOI":"10.1016/0012-821X(80)90151-X","ISSN":"0012821X","abstract":"Concentrations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Letters","id":"ITEM-2","issue":"1","issued":{"date-parts":[["1980"]]},"page":"81-101","title":"Early diagenesis in sediments from the eastern equatorial Pacific, II. Pore water metal results","type":"article-journal","volume":"49"},"uris":["http://www.mendeley.com/documents/?uuid=d6cac960-457c-461b-89cb-c96deec05729"]},{"id":"ITEM-3","itemData":{"DOI":"10.1016/0016-7037(90)90149-F","ISSN":"00167037","abstract":"The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water","type":"article-journal","volume":"54"},"uris":["http://www.mendeley.com/documents/?uuid=63b9a57b-7278-4e6f-82a2-71f3bc830a37"]}],"mendeley":{"formattedCitation":"(Klinkhammer et al., 1982; Klinkhammer, 1980; Shaw et al., 1990)","plainTextFormattedCitation":"(Klinkhammer et al., 1982; Klinkhammer, 1980; Shaw et al., 1990)","previouslyFormattedCitation":"(Klinkhammer et al., 1982; Klinkhammer, 1980; Shaw et al., 1990)"},"properties":{"noteIndex":0},"schema":"https://github.com/citation-style-language/schema/raw/master/csl-citation.json"}</w:delInstrText>
        </w:r>
        <w:r w:rsidR="004D4850" w:rsidDel="006668BB">
          <w:fldChar w:fldCharType="separate"/>
        </w:r>
        <w:r w:rsidR="004D4850" w:rsidRPr="004D4850" w:rsidDel="006668BB">
          <w:rPr>
            <w:noProof/>
          </w:rPr>
          <w:delText>(Klinkhammer et al., 1982; Klinkhammer, 1980; Shaw et al., 1990)</w:delText>
        </w:r>
        <w:r w:rsidR="004D4850" w:rsidDel="006668BB">
          <w:fldChar w:fldCharType="end"/>
        </w:r>
        <w:r w:rsidR="004D4850" w:rsidDel="006668BB">
          <w:delText xml:space="preserve">. Therefore, the ambient pore fluid would have to be extremely isotopically different from the Ni released from Mn reduction to have an impact on the isotopic composition of the mixture. </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W">
    <w15:presenceInfo w15:providerId="None" w15:userId="Laura W"/>
  </w15:person>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0013A2"/>
    <w:rsid w:val="00003ACB"/>
    <w:rsid w:val="000041A6"/>
    <w:rsid w:val="00007270"/>
    <w:rsid w:val="000116F3"/>
    <w:rsid w:val="00012460"/>
    <w:rsid w:val="00012697"/>
    <w:rsid w:val="00013045"/>
    <w:rsid w:val="00013466"/>
    <w:rsid w:val="00013E20"/>
    <w:rsid w:val="00013FFA"/>
    <w:rsid w:val="00014393"/>
    <w:rsid w:val="00014400"/>
    <w:rsid w:val="00016473"/>
    <w:rsid w:val="000170A2"/>
    <w:rsid w:val="00022324"/>
    <w:rsid w:val="000235E8"/>
    <w:rsid w:val="00025F88"/>
    <w:rsid w:val="00030E00"/>
    <w:rsid w:val="00032788"/>
    <w:rsid w:val="000329B4"/>
    <w:rsid w:val="00033458"/>
    <w:rsid w:val="00033D7D"/>
    <w:rsid w:val="000345CE"/>
    <w:rsid w:val="000357A5"/>
    <w:rsid w:val="0003616E"/>
    <w:rsid w:val="00036D67"/>
    <w:rsid w:val="00037047"/>
    <w:rsid w:val="0003718C"/>
    <w:rsid w:val="0003740B"/>
    <w:rsid w:val="00037954"/>
    <w:rsid w:val="000404A6"/>
    <w:rsid w:val="000413CC"/>
    <w:rsid w:val="000416D6"/>
    <w:rsid w:val="00041B4A"/>
    <w:rsid w:val="00041CB7"/>
    <w:rsid w:val="0004222E"/>
    <w:rsid w:val="00045E87"/>
    <w:rsid w:val="000477F6"/>
    <w:rsid w:val="00050DB3"/>
    <w:rsid w:val="00050EB7"/>
    <w:rsid w:val="00051050"/>
    <w:rsid w:val="0005166F"/>
    <w:rsid w:val="0005379F"/>
    <w:rsid w:val="000547C8"/>
    <w:rsid w:val="00054879"/>
    <w:rsid w:val="00055CB8"/>
    <w:rsid w:val="00056074"/>
    <w:rsid w:val="00056828"/>
    <w:rsid w:val="000572DF"/>
    <w:rsid w:val="000575AA"/>
    <w:rsid w:val="00057D2E"/>
    <w:rsid w:val="000603A8"/>
    <w:rsid w:val="000608EF"/>
    <w:rsid w:val="00060CFF"/>
    <w:rsid w:val="00061666"/>
    <w:rsid w:val="00062A3A"/>
    <w:rsid w:val="00062B29"/>
    <w:rsid w:val="00063C13"/>
    <w:rsid w:val="0006453D"/>
    <w:rsid w:val="000661CA"/>
    <w:rsid w:val="00071399"/>
    <w:rsid w:val="00071C5F"/>
    <w:rsid w:val="00071D27"/>
    <w:rsid w:val="00075080"/>
    <w:rsid w:val="00077FC1"/>
    <w:rsid w:val="00082F5A"/>
    <w:rsid w:val="00083E4D"/>
    <w:rsid w:val="00084670"/>
    <w:rsid w:val="00084E99"/>
    <w:rsid w:val="00086C9E"/>
    <w:rsid w:val="00086EE1"/>
    <w:rsid w:val="000874AA"/>
    <w:rsid w:val="000879B8"/>
    <w:rsid w:val="00090286"/>
    <w:rsid w:val="0009176C"/>
    <w:rsid w:val="00091AED"/>
    <w:rsid w:val="00092E08"/>
    <w:rsid w:val="00092FCD"/>
    <w:rsid w:val="000949E6"/>
    <w:rsid w:val="00095794"/>
    <w:rsid w:val="000967EC"/>
    <w:rsid w:val="00096DBE"/>
    <w:rsid w:val="000A2522"/>
    <w:rsid w:val="000A2BE5"/>
    <w:rsid w:val="000A2E64"/>
    <w:rsid w:val="000A393C"/>
    <w:rsid w:val="000A48BB"/>
    <w:rsid w:val="000A4E3D"/>
    <w:rsid w:val="000A69C4"/>
    <w:rsid w:val="000A7F55"/>
    <w:rsid w:val="000B1FA1"/>
    <w:rsid w:val="000B31D1"/>
    <w:rsid w:val="000B5459"/>
    <w:rsid w:val="000B5C73"/>
    <w:rsid w:val="000B5E09"/>
    <w:rsid w:val="000B7A27"/>
    <w:rsid w:val="000B7E93"/>
    <w:rsid w:val="000C0B9F"/>
    <w:rsid w:val="000C1B7E"/>
    <w:rsid w:val="000C2627"/>
    <w:rsid w:val="000C3B62"/>
    <w:rsid w:val="000C4003"/>
    <w:rsid w:val="000C4455"/>
    <w:rsid w:val="000C4816"/>
    <w:rsid w:val="000C49A2"/>
    <w:rsid w:val="000C5B87"/>
    <w:rsid w:val="000C7A31"/>
    <w:rsid w:val="000D0995"/>
    <w:rsid w:val="000D20BB"/>
    <w:rsid w:val="000D440C"/>
    <w:rsid w:val="000D4860"/>
    <w:rsid w:val="000E03B2"/>
    <w:rsid w:val="000E46DD"/>
    <w:rsid w:val="000E558D"/>
    <w:rsid w:val="000E58D5"/>
    <w:rsid w:val="000E7512"/>
    <w:rsid w:val="000F1DBC"/>
    <w:rsid w:val="000F1F4B"/>
    <w:rsid w:val="000F24DD"/>
    <w:rsid w:val="000F320D"/>
    <w:rsid w:val="000F4AFB"/>
    <w:rsid w:val="000F4E5D"/>
    <w:rsid w:val="000F79CF"/>
    <w:rsid w:val="000F7F24"/>
    <w:rsid w:val="00103A1D"/>
    <w:rsid w:val="00104EE8"/>
    <w:rsid w:val="001054A0"/>
    <w:rsid w:val="00105E08"/>
    <w:rsid w:val="00106857"/>
    <w:rsid w:val="00107C81"/>
    <w:rsid w:val="00110CF4"/>
    <w:rsid w:val="00112EDF"/>
    <w:rsid w:val="00113BCE"/>
    <w:rsid w:val="00113C86"/>
    <w:rsid w:val="00114464"/>
    <w:rsid w:val="00116E31"/>
    <w:rsid w:val="001206F0"/>
    <w:rsid w:val="00120B4D"/>
    <w:rsid w:val="00121DEE"/>
    <w:rsid w:val="00124748"/>
    <w:rsid w:val="00124D0B"/>
    <w:rsid w:val="00125FFF"/>
    <w:rsid w:val="001306C1"/>
    <w:rsid w:val="001332E1"/>
    <w:rsid w:val="001339A7"/>
    <w:rsid w:val="001344F7"/>
    <w:rsid w:val="00134C62"/>
    <w:rsid w:val="00134F2A"/>
    <w:rsid w:val="00135D58"/>
    <w:rsid w:val="00136398"/>
    <w:rsid w:val="001366FF"/>
    <w:rsid w:val="00137419"/>
    <w:rsid w:val="0013742A"/>
    <w:rsid w:val="00137BC1"/>
    <w:rsid w:val="00141CF1"/>
    <w:rsid w:val="00141FD3"/>
    <w:rsid w:val="00142614"/>
    <w:rsid w:val="001435B8"/>
    <w:rsid w:val="00144189"/>
    <w:rsid w:val="00144286"/>
    <w:rsid w:val="0014494F"/>
    <w:rsid w:val="00146805"/>
    <w:rsid w:val="00151E80"/>
    <w:rsid w:val="0015304A"/>
    <w:rsid w:val="001534E7"/>
    <w:rsid w:val="0015392C"/>
    <w:rsid w:val="0015509E"/>
    <w:rsid w:val="00157528"/>
    <w:rsid w:val="001578BA"/>
    <w:rsid w:val="00161FD4"/>
    <w:rsid w:val="0016202C"/>
    <w:rsid w:val="00165487"/>
    <w:rsid w:val="00166070"/>
    <w:rsid w:val="001669D8"/>
    <w:rsid w:val="001674DE"/>
    <w:rsid w:val="001716B6"/>
    <w:rsid w:val="0017420D"/>
    <w:rsid w:val="001749B7"/>
    <w:rsid w:val="001760E5"/>
    <w:rsid w:val="00177156"/>
    <w:rsid w:val="00177ED9"/>
    <w:rsid w:val="00180F02"/>
    <w:rsid w:val="0018116B"/>
    <w:rsid w:val="00181223"/>
    <w:rsid w:val="001827EA"/>
    <w:rsid w:val="00182B47"/>
    <w:rsid w:val="00183CEB"/>
    <w:rsid w:val="00185953"/>
    <w:rsid w:val="0019025A"/>
    <w:rsid w:val="00190446"/>
    <w:rsid w:val="0019363B"/>
    <w:rsid w:val="0019421B"/>
    <w:rsid w:val="0019673B"/>
    <w:rsid w:val="00196BEA"/>
    <w:rsid w:val="001A1B51"/>
    <w:rsid w:val="001A26C1"/>
    <w:rsid w:val="001A33B2"/>
    <w:rsid w:val="001A3A85"/>
    <w:rsid w:val="001A4C85"/>
    <w:rsid w:val="001A71C3"/>
    <w:rsid w:val="001A7284"/>
    <w:rsid w:val="001A7CCB"/>
    <w:rsid w:val="001A7E77"/>
    <w:rsid w:val="001B042D"/>
    <w:rsid w:val="001B045E"/>
    <w:rsid w:val="001B228C"/>
    <w:rsid w:val="001B2E30"/>
    <w:rsid w:val="001B2F3D"/>
    <w:rsid w:val="001B31B8"/>
    <w:rsid w:val="001B70F0"/>
    <w:rsid w:val="001B7551"/>
    <w:rsid w:val="001C5AE0"/>
    <w:rsid w:val="001C6516"/>
    <w:rsid w:val="001C6F65"/>
    <w:rsid w:val="001C7341"/>
    <w:rsid w:val="001C754D"/>
    <w:rsid w:val="001D0E59"/>
    <w:rsid w:val="001D110F"/>
    <w:rsid w:val="001D1855"/>
    <w:rsid w:val="001D23C8"/>
    <w:rsid w:val="001D29E1"/>
    <w:rsid w:val="001D4B50"/>
    <w:rsid w:val="001D79CF"/>
    <w:rsid w:val="001E007A"/>
    <w:rsid w:val="001E0120"/>
    <w:rsid w:val="001E14AF"/>
    <w:rsid w:val="001E347A"/>
    <w:rsid w:val="001E34DF"/>
    <w:rsid w:val="001E3975"/>
    <w:rsid w:val="001E42BA"/>
    <w:rsid w:val="001E5680"/>
    <w:rsid w:val="001E7084"/>
    <w:rsid w:val="001F01A6"/>
    <w:rsid w:val="001F025F"/>
    <w:rsid w:val="001F2BFE"/>
    <w:rsid w:val="001F2D4C"/>
    <w:rsid w:val="001F2F42"/>
    <w:rsid w:val="001F3414"/>
    <w:rsid w:val="001F4E1A"/>
    <w:rsid w:val="001F569E"/>
    <w:rsid w:val="0020016B"/>
    <w:rsid w:val="00201FBA"/>
    <w:rsid w:val="002039F4"/>
    <w:rsid w:val="00203C60"/>
    <w:rsid w:val="00204CD6"/>
    <w:rsid w:val="00205049"/>
    <w:rsid w:val="0020553B"/>
    <w:rsid w:val="00210045"/>
    <w:rsid w:val="00211788"/>
    <w:rsid w:val="00211F34"/>
    <w:rsid w:val="00215D9E"/>
    <w:rsid w:val="002162BC"/>
    <w:rsid w:val="0022056D"/>
    <w:rsid w:val="002221D0"/>
    <w:rsid w:val="00223377"/>
    <w:rsid w:val="0022345D"/>
    <w:rsid w:val="002235E4"/>
    <w:rsid w:val="002236AE"/>
    <w:rsid w:val="002236C1"/>
    <w:rsid w:val="0022461E"/>
    <w:rsid w:val="00232F91"/>
    <w:rsid w:val="0023330A"/>
    <w:rsid w:val="00233E17"/>
    <w:rsid w:val="00236450"/>
    <w:rsid w:val="00236AC9"/>
    <w:rsid w:val="00237118"/>
    <w:rsid w:val="0023765A"/>
    <w:rsid w:val="00240704"/>
    <w:rsid w:val="002419D8"/>
    <w:rsid w:val="00244CB5"/>
    <w:rsid w:val="00244EBC"/>
    <w:rsid w:val="002463A7"/>
    <w:rsid w:val="0025115C"/>
    <w:rsid w:val="0025337B"/>
    <w:rsid w:val="002564FE"/>
    <w:rsid w:val="00256A19"/>
    <w:rsid w:val="00257890"/>
    <w:rsid w:val="00260512"/>
    <w:rsid w:val="0026055D"/>
    <w:rsid w:val="002634E0"/>
    <w:rsid w:val="00263CB8"/>
    <w:rsid w:val="002646D7"/>
    <w:rsid w:val="0026647F"/>
    <w:rsid w:val="00266B72"/>
    <w:rsid w:val="00267B35"/>
    <w:rsid w:val="00270FA6"/>
    <w:rsid w:val="00273B20"/>
    <w:rsid w:val="002745CC"/>
    <w:rsid w:val="00274A29"/>
    <w:rsid w:val="0027616C"/>
    <w:rsid w:val="00277B76"/>
    <w:rsid w:val="002805CF"/>
    <w:rsid w:val="002811A2"/>
    <w:rsid w:val="0028190F"/>
    <w:rsid w:val="00281974"/>
    <w:rsid w:val="00284BFA"/>
    <w:rsid w:val="0028535D"/>
    <w:rsid w:val="00285B98"/>
    <w:rsid w:val="00285D8B"/>
    <w:rsid w:val="00285E2F"/>
    <w:rsid w:val="002876F1"/>
    <w:rsid w:val="002915CC"/>
    <w:rsid w:val="002916F2"/>
    <w:rsid w:val="00293645"/>
    <w:rsid w:val="00294630"/>
    <w:rsid w:val="00295820"/>
    <w:rsid w:val="00296A44"/>
    <w:rsid w:val="002A0011"/>
    <w:rsid w:val="002A17CC"/>
    <w:rsid w:val="002A1D8B"/>
    <w:rsid w:val="002A472B"/>
    <w:rsid w:val="002A4C7D"/>
    <w:rsid w:val="002A5DC2"/>
    <w:rsid w:val="002A67F2"/>
    <w:rsid w:val="002A78C0"/>
    <w:rsid w:val="002A7DC2"/>
    <w:rsid w:val="002B02DF"/>
    <w:rsid w:val="002B17EB"/>
    <w:rsid w:val="002B23BF"/>
    <w:rsid w:val="002B2FD5"/>
    <w:rsid w:val="002B358A"/>
    <w:rsid w:val="002B36CF"/>
    <w:rsid w:val="002B4001"/>
    <w:rsid w:val="002B6CB4"/>
    <w:rsid w:val="002B7030"/>
    <w:rsid w:val="002C0155"/>
    <w:rsid w:val="002C0D93"/>
    <w:rsid w:val="002C1205"/>
    <w:rsid w:val="002C1D3B"/>
    <w:rsid w:val="002C2CE1"/>
    <w:rsid w:val="002D090F"/>
    <w:rsid w:val="002D1C7B"/>
    <w:rsid w:val="002D1D13"/>
    <w:rsid w:val="002D2BD4"/>
    <w:rsid w:val="002D32E7"/>
    <w:rsid w:val="002D356D"/>
    <w:rsid w:val="002D35C5"/>
    <w:rsid w:val="002D49B7"/>
    <w:rsid w:val="002D66D7"/>
    <w:rsid w:val="002D7381"/>
    <w:rsid w:val="002D73A5"/>
    <w:rsid w:val="002D7658"/>
    <w:rsid w:val="002D7A5B"/>
    <w:rsid w:val="002D7F24"/>
    <w:rsid w:val="002E0751"/>
    <w:rsid w:val="002E0E0E"/>
    <w:rsid w:val="002E0E4B"/>
    <w:rsid w:val="002E27E8"/>
    <w:rsid w:val="002E394D"/>
    <w:rsid w:val="002E44EE"/>
    <w:rsid w:val="002E600F"/>
    <w:rsid w:val="002E63BC"/>
    <w:rsid w:val="002E750E"/>
    <w:rsid w:val="002E7B53"/>
    <w:rsid w:val="002F0C40"/>
    <w:rsid w:val="002F0FB5"/>
    <w:rsid w:val="002F1C8B"/>
    <w:rsid w:val="002F44A7"/>
    <w:rsid w:val="002F4C6A"/>
    <w:rsid w:val="002F79FB"/>
    <w:rsid w:val="003002E7"/>
    <w:rsid w:val="00300A50"/>
    <w:rsid w:val="0030362F"/>
    <w:rsid w:val="003045F8"/>
    <w:rsid w:val="00305877"/>
    <w:rsid w:val="00307069"/>
    <w:rsid w:val="00307396"/>
    <w:rsid w:val="00310949"/>
    <w:rsid w:val="003122E4"/>
    <w:rsid w:val="003137E6"/>
    <w:rsid w:val="00314970"/>
    <w:rsid w:val="00315D89"/>
    <w:rsid w:val="00315D9C"/>
    <w:rsid w:val="00315F04"/>
    <w:rsid w:val="00320576"/>
    <w:rsid w:val="003213BE"/>
    <w:rsid w:val="00322033"/>
    <w:rsid w:val="00323AA8"/>
    <w:rsid w:val="00325AB7"/>
    <w:rsid w:val="00325B43"/>
    <w:rsid w:val="00326CEA"/>
    <w:rsid w:val="003270FA"/>
    <w:rsid w:val="00327EA0"/>
    <w:rsid w:val="00332653"/>
    <w:rsid w:val="00332B38"/>
    <w:rsid w:val="00333BC1"/>
    <w:rsid w:val="00333C6E"/>
    <w:rsid w:val="00334C32"/>
    <w:rsid w:val="00334F2C"/>
    <w:rsid w:val="00335244"/>
    <w:rsid w:val="00337B1E"/>
    <w:rsid w:val="00337EA1"/>
    <w:rsid w:val="00340C06"/>
    <w:rsid w:val="00342053"/>
    <w:rsid w:val="003426A3"/>
    <w:rsid w:val="00343001"/>
    <w:rsid w:val="00343104"/>
    <w:rsid w:val="00343776"/>
    <w:rsid w:val="003441A0"/>
    <w:rsid w:val="00345D61"/>
    <w:rsid w:val="003469E7"/>
    <w:rsid w:val="00355B6D"/>
    <w:rsid w:val="00360A4B"/>
    <w:rsid w:val="00363751"/>
    <w:rsid w:val="00364C94"/>
    <w:rsid w:val="00364CAE"/>
    <w:rsid w:val="003653C6"/>
    <w:rsid w:val="0036712B"/>
    <w:rsid w:val="00367BA1"/>
    <w:rsid w:val="00371A15"/>
    <w:rsid w:val="00372959"/>
    <w:rsid w:val="00374719"/>
    <w:rsid w:val="00375083"/>
    <w:rsid w:val="003750AB"/>
    <w:rsid w:val="0037521F"/>
    <w:rsid w:val="00375D35"/>
    <w:rsid w:val="00376A8E"/>
    <w:rsid w:val="00377A05"/>
    <w:rsid w:val="00380080"/>
    <w:rsid w:val="00382EF9"/>
    <w:rsid w:val="0038376E"/>
    <w:rsid w:val="00383AD3"/>
    <w:rsid w:val="0038604F"/>
    <w:rsid w:val="0038620D"/>
    <w:rsid w:val="003863E4"/>
    <w:rsid w:val="00386E9C"/>
    <w:rsid w:val="0039123B"/>
    <w:rsid w:val="00392647"/>
    <w:rsid w:val="00394061"/>
    <w:rsid w:val="00397034"/>
    <w:rsid w:val="003A049B"/>
    <w:rsid w:val="003A21DF"/>
    <w:rsid w:val="003A2CAE"/>
    <w:rsid w:val="003A38B5"/>
    <w:rsid w:val="003B0004"/>
    <w:rsid w:val="003B23B2"/>
    <w:rsid w:val="003B25CC"/>
    <w:rsid w:val="003B2D27"/>
    <w:rsid w:val="003B665A"/>
    <w:rsid w:val="003C05B4"/>
    <w:rsid w:val="003C101C"/>
    <w:rsid w:val="003C1A81"/>
    <w:rsid w:val="003C3616"/>
    <w:rsid w:val="003C3ECE"/>
    <w:rsid w:val="003C4F70"/>
    <w:rsid w:val="003C5696"/>
    <w:rsid w:val="003C7D60"/>
    <w:rsid w:val="003D0557"/>
    <w:rsid w:val="003D0592"/>
    <w:rsid w:val="003D0AF5"/>
    <w:rsid w:val="003D4809"/>
    <w:rsid w:val="003D58A9"/>
    <w:rsid w:val="003D5F4C"/>
    <w:rsid w:val="003D6756"/>
    <w:rsid w:val="003D70C0"/>
    <w:rsid w:val="003D7246"/>
    <w:rsid w:val="003E2340"/>
    <w:rsid w:val="003E2887"/>
    <w:rsid w:val="003E32B2"/>
    <w:rsid w:val="003E3C38"/>
    <w:rsid w:val="003E4FAA"/>
    <w:rsid w:val="003E52D0"/>
    <w:rsid w:val="003E5A69"/>
    <w:rsid w:val="003E5C4B"/>
    <w:rsid w:val="003E5F65"/>
    <w:rsid w:val="003E5FC6"/>
    <w:rsid w:val="003E756D"/>
    <w:rsid w:val="003E7A26"/>
    <w:rsid w:val="003F0D0D"/>
    <w:rsid w:val="003F0F2D"/>
    <w:rsid w:val="003F4896"/>
    <w:rsid w:val="003F672B"/>
    <w:rsid w:val="00400590"/>
    <w:rsid w:val="00400931"/>
    <w:rsid w:val="00400D81"/>
    <w:rsid w:val="00400D91"/>
    <w:rsid w:val="00401CCE"/>
    <w:rsid w:val="00401FC8"/>
    <w:rsid w:val="0040238B"/>
    <w:rsid w:val="00404721"/>
    <w:rsid w:val="004067BE"/>
    <w:rsid w:val="00410988"/>
    <w:rsid w:val="00410991"/>
    <w:rsid w:val="004123FB"/>
    <w:rsid w:val="00414853"/>
    <w:rsid w:val="004159AD"/>
    <w:rsid w:val="00421406"/>
    <w:rsid w:val="00421902"/>
    <w:rsid w:val="0042297B"/>
    <w:rsid w:val="00422EC0"/>
    <w:rsid w:val="00423BF0"/>
    <w:rsid w:val="004250F6"/>
    <w:rsid w:val="004256F3"/>
    <w:rsid w:val="004327FC"/>
    <w:rsid w:val="00433D24"/>
    <w:rsid w:val="00437FC4"/>
    <w:rsid w:val="004411F5"/>
    <w:rsid w:val="00441E9B"/>
    <w:rsid w:val="00442B8F"/>
    <w:rsid w:val="00444C3A"/>
    <w:rsid w:val="00446BDA"/>
    <w:rsid w:val="00446D56"/>
    <w:rsid w:val="004477A3"/>
    <w:rsid w:val="00450F4E"/>
    <w:rsid w:val="00452EE2"/>
    <w:rsid w:val="004555DF"/>
    <w:rsid w:val="00455741"/>
    <w:rsid w:val="00456BC8"/>
    <w:rsid w:val="0045784C"/>
    <w:rsid w:val="00460EEA"/>
    <w:rsid w:val="00461347"/>
    <w:rsid w:val="00461F7D"/>
    <w:rsid w:val="00462E0B"/>
    <w:rsid w:val="00467889"/>
    <w:rsid w:val="00467D72"/>
    <w:rsid w:val="00467DBE"/>
    <w:rsid w:val="00470841"/>
    <w:rsid w:val="00471664"/>
    <w:rsid w:val="004717A3"/>
    <w:rsid w:val="0047233C"/>
    <w:rsid w:val="00474C7C"/>
    <w:rsid w:val="004758AF"/>
    <w:rsid w:val="00476A4C"/>
    <w:rsid w:val="00480C1C"/>
    <w:rsid w:val="0048155C"/>
    <w:rsid w:val="00481CF9"/>
    <w:rsid w:val="00481D10"/>
    <w:rsid w:val="00481D5C"/>
    <w:rsid w:val="0048349D"/>
    <w:rsid w:val="0048443E"/>
    <w:rsid w:val="004851E4"/>
    <w:rsid w:val="00486BF7"/>
    <w:rsid w:val="004875CD"/>
    <w:rsid w:val="004928C1"/>
    <w:rsid w:val="00493DF1"/>
    <w:rsid w:val="00494B1A"/>
    <w:rsid w:val="00495A9D"/>
    <w:rsid w:val="00495EBF"/>
    <w:rsid w:val="00496418"/>
    <w:rsid w:val="00496C8C"/>
    <w:rsid w:val="004972F6"/>
    <w:rsid w:val="00497564"/>
    <w:rsid w:val="004A0CB6"/>
    <w:rsid w:val="004A0CD4"/>
    <w:rsid w:val="004A53AB"/>
    <w:rsid w:val="004A540A"/>
    <w:rsid w:val="004A733E"/>
    <w:rsid w:val="004A76F0"/>
    <w:rsid w:val="004A77C3"/>
    <w:rsid w:val="004B0192"/>
    <w:rsid w:val="004B0603"/>
    <w:rsid w:val="004B118E"/>
    <w:rsid w:val="004B1B16"/>
    <w:rsid w:val="004B2A05"/>
    <w:rsid w:val="004B3F88"/>
    <w:rsid w:val="004B5DDB"/>
    <w:rsid w:val="004B5EEA"/>
    <w:rsid w:val="004B6D70"/>
    <w:rsid w:val="004C2051"/>
    <w:rsid w:val="004C2C42"/>
    <w:rsid w:val="004C3261"/>
    <w:rsid w:val="004C568C"/>
    <w:rsid w:val="004C65A1"/>
    <w:rsid w:val="004C672C"/>
    <w:rsid w:val="004C6D5F"/>
    <w:rsid w:val="004C7685"/>
    <w:rsid w:val="004C791A"/>
    <w:rsid w:val="004D00B6"/>
    <w:rsid w:val="004D2D97"/>
    <w:rsid w:val="004D2EEA"/>
    <w:rsid w:val="004D396A"/>
    <w:rsid w:val="004D4850"/>
    <w:rsid w:val="004D5883"/>
    <w:rsid w:val="004D5DE6"/>
    <w:rsid w:val="004D5FD5"/>
    <w:rsid w:val="004D64B8"/>
    <w:rsid w:val="004D72C3"/>
    <w:rsid w:val="004D7C1E"/>
    <w:rsid w:val="004D7EA2"/>
    <w:rsid w:val="004E0691"/>
    <w:rsid w:val="004E1641"/>
    <w:rsid w:val="004E21C6"/>
    <w:rsid w:val="004E2483"/>
    <w:rsid w:val="004E2B0B"/>
    <w:rsid w:val="004E2E3C"/>
    <w:rsid w:val="004E3392"/>
    <w:rsid w:val="004E3D39"/>
    <w:rsid w:val="004E4AE7"/>
    <w:rsid w:val="004F0413"/>
    <w:rsid w:val="004F04A6"/>
    <w:rsid w:val="004F1193"/>
    <w:rsid w:val="004F1755"/>
    <w:rsid w:val="004F2690"/>
    <w:rsid w:val="004F3221"/>
    <w:rsid w:val="004F45A1"/>
    <w:rsid w:val="004F467B"/>
    <w:rsid w:val="004F4D87"/>
    <w:rsid w:val="004F557D"/>
    <w:rsid w:val="00505699"/>
    <w:rsid w:val="0050609B"/>
    <w:rsid w:val="005064B7"/>
    <w:rsid w:val="0051169D"/>
    <w:rsid w:val="00511EE9"/>
    <w:rsid w:val="00511FC4"/>
    <w:rsid w:val="005126F2"/>
    <w:rsid w:val="005129C2"/>
    <w:rsid w:val="00513347"/>
    <w:rsid w:val="0051496D"/>
    <w:rsid w:val="005159AB"/>
    <w:rsid w:val="00515DF9"/>
    <w:rsid w:val="00520758"/>
    <w:rsid w:val="005211A5"/>
    <w:rsid w:val="00522E71"/>
    <w:rsid w:val="00524463"/>
    <w:rsid w:val="00524811"/>
    <w:rsid w:val="00524C8B"/>
    <w:rsid w:val="0052656A"/>
    <w:rsid w:val="005272C6"/>
    <w:rsid w:val="00530188"/>
    <w:rsid w:val="00530330"/>
    <w:rsid w:val="005307B0"/>
    <w:rsid w:val="00530ACF"/>
    <w:rsid w:val="005318BA"/>
    <w:rsid w:val="005326EA"/>
    <w:rsid w:val="005331E6"/>
    <w:rsid w:val="0053342D"/>
    <w:rsid w:val="00533443"/>
    <w:rsid w:val="0053419A"/>
    <w:rsid w:val="00536837"/>
    <w:rsid w:val="00536DF2"/>
    <w:rsid w:val="00536FBF"/>
    <w:rsid w:val="00542E57"/>
    <w:rsid w:val="00543DEE"/>
    <w:rsid w:val="00544E8A"/>
    <w:rsid w:val="005455F8"/>
    <w:rsid w:val="00545822"/>
    <w:rsid w:val="0055074A"/>
    <w:rsid w:val="005509C8"/>
    <w:rsid w:val="00551304"/>
    <w:rsid w:val="00552BDC"/>
    <w:rsid w:val="005531EC"/>
    <w:rsid w:val="005533B9"/>
    <w:rsid w:val="0055397F"/>
    <w:rsid w:val="00554203"/>
    <w:rsid w:val="00554D1A"/>
    <w:rsid w:val="005554A9"/>
    <w:rsid w:val="00556ED3"/>
    <w:rsid w:val="005570EC"/>
    <w:rsid w:val="00561494"/>
    <w:rsid w:val="005618EA"/>
    <w:rsid w:val="00562125"/>
    <w:rsid w:val="005624B9"/>
    <w:rsid w:val="00562F70"/>
    <w:rsid w:val="00564C60"/>
    <w:rsid w:val="00564D97"/>
    <w:rsid w:val="00564F08"/>
    <w:rsid w:val="00565798"/>
    <w:rsid w:val="00565A44"/>
    <w:rsid w:val="00567CED"/>
    <w:rsid w:val="00570E02"/>
    <w:rsid w:val="005726C9"/>
    <w:rsid w:val="00573D3A"/>
    <w:rsid w:val="00574E73"/>
    <w:rsid w:val="00575264"/>
    <w:rsid w:val="00575690"/>
    <w:rsid w:val="00575FFD"/>
    <w:rsid w:val="00577406"/>
    <w:rsid w:val="00580D2B"/>
    <w:rsid w:val="005823DF"/>
    <w:rsid w:val="00582D80"/>
    <w:rsid w:val="005835E0"/>
    <w:rsid w:val="00583E61"/>
    <w:rsid w:val="005846EF"/>
    <w:rsid w:val="00584A3C"/>
    <w:rsid w:val="00584E74"/>
    <w:rsid w:val="0058766D"/>
    <w:rsid w:val="005879BD"/>
    <w:rsid w:val="00587B90"/>
    <w:rsid w:val="0059189A"/>
    <w:rsid w:val="00591E6A"/>
    <w:rsid w:val="005928EC"/>
    <w:rsid w:val="00592BB4"/>
    <w:rsid w:val="00593C7A"/>
    <w:rsid w:val="00593EFF"/>
    <w:rsid w:val="00594F56"/>
    <w:rsid w:val="005973DB"/>
    <w:rsid w:val="005A1C80"/>
    <w:rsid w:val="005A1D09"/>
    <w:rsid w:val="005A26D3"/>
    <w:rsid w:val="005A2A5F"/>
    <w:rsid w:val="005A34A8"/>
    <w:rsid w:val="005A3BDF"/>
    <w:rsid w:val="005A448B"/>
    <w:rsid w:val="005A5199"/>
    <w:rsid w:val="005A5BF3"/>
    <w:rsid w:val="005A5CDD"/>
    <w:rsid w:val="005A6110"/>
    <w:rsid w:val="005A7471"/>
    <w:rsid w:val="005A7ACF"/>
    <w:rsid w:val="005A7D7A"/>
    <w:rsid w:val="005B0128"/>
    <w:rsid w:val="005B0AAB"/>
    <w:rsid w:val="005B10A5"/>
    <w:rsid w:val="005B134A"/>
    <w:rsid w:val="005B261F"/>
    <w:rsid w:val="005B27D9"/>
    <w:rsid w:val="005B2A59"/>
    <w:rsid w:val="005B3710"/>
    <w:rsid w:val="005B3B99"/>
    <w:rsid w:val="005B4219"/>
    <w:rsid w:val="005B4A7C"/>
    <w:rsid w:val="005B546E"/>
    <w:rsid w:val="005B6846"/>
    <w:rsid w:val="005B729E"/>
    <w:rsid w:val="005B7C53"/>
    <w:rsid w:val="005C3715"/>
    <w:rsid w:val="005C3C78"/>
    <w:rsid w:val="005C6395"/>
    <w:rsid w:val="005C6714"/>
    <w:rsid w:val="005C6B91"/>
    <w:rsid w:val="005C7AF0"/>
    <w:rsid w:val="005D006E"/>
    <w:rsid w:val="005D2967"/>
    <w:rsid w:val="005D3790"/>
    <w:rsid w:val="005D4568"/>
    <w:rsid w:val="005D471B"/>
    <w:rsid w:val="005D5237"/>
    <w:rsid w:val="005D64ED"/>
    <w:rsid w:val="005D70A6"/>
    <w:rsid w:val="005D7A2D"/>
    <w:rsid w:val="005E0AA6"/>
    <w:rsid w:val="005E3A0A"/>
    <w:rsid w:val="005E4FF4"/>
    <w:rsid w:val="005E5510"/>
    <w:rsid w:val="005E61F0"/>
    <w:rsid w:val="005E7BAC"/>
    <w:rsid w:val="005F0967"/>
    <w:rsid w:val="005F0F3A"/>
    <w:rsid w:val="005F168F"/>
    <w:rsid w:val="005F2DBD"/>
    <w:rsid w:val="005F31DA"/>
    <w:rsid w:val="005F41F4"/>
    <w:rsid w:val="005F4E25"/>
    <w:rsid w:val="005F5F58"/>
    <w:rsid w:val="005F7457"/>
    <w:rsid w:val="005F7EC5"/>
    <w:rsid w:val="00600551"/>
    <w:rsid w:val="00600A7E"/>
    <w:rsid w:val="00601134"/>
    <w:rsid w:val="00601C25"/>
    <w:rsid w:val="00602245"/>
    <w:rsid w:val="0060238D"/>
    <w:rsid w:val="00602C00"/>
    <w:rsid w:val="00602E01"/>
    <w:rsid w:val="00603085"/>
    <w:rsid w:val="0060420C"/>
    <w:rsid w:val="00604402"/>
    <w:rsid w:val="0060473D"/>
    <w:rsid w:val="00605484"/>
    <w:rsid w:val="0060550E"/>
    <w:rsid w:val="006060F2"/>
    <w:rsid w:val="006065A1"/>
    <w:rsid w:val="00606B6E"/>
    <w:rsid w:val="00606ED1"/>
    <w:rsid w:val="00607700"/>
    <w:rsid w:val="00611DA4"/>
    <w:rsid w:val="00612258"/>
    <w:rsid w:val="00613E25"/>
    <w:rsid w:val="006141E7"/>
    <w:rsid w:val="00614C47"/>
    <w:rsid w:val="0062032E"/>
    <w:rsid w:val="0062093C"/>
    <w:rsid w:val="00621F16"/>
    <w:rsid w:val="0062227A"/>
    <w:rsid w:val="0062311B"/>
    <w:rsid w:val="0062362F"/>
    <w:rsid w:val="00624349"/>
    <w:rsid w:val="00625A69"/>
    <w:rsid w:val="0062693B"/>
    <w:rsid w:val="00627098"/>
    <w:rsid w:val="00630A70"/>
    <w:rsid w:val="00631CE1"/>
    <w:rsid w:val="00633714"/>
    <w:rsid w:val="00633D28"/>
    <w:rsid w:val="00634707"/>
    <w:rsid w:val="0063595A"/>
    <w:rsid w:val="006371E4"/>
    <w:rsid w:val="006373B2"/>
    <w:rsid w:val="00640AB9"/>
    <w:rsid w:val="006414CB"/>
    <w:rsid w:val="00641B6C"/>
    <w:rsid w:val="006444A0"/>
    <w:rsid w:val="006445F3"/>
    <w:rsid w:val="006454DE"/>
    <w:rsid w:val="00647727"/>
    <w:rsid w:val="006477D3"/>
    <w:rsid w:val="00647C32"/>
    <w:rsid w:val="00650293"/>
    <w:rsid w:val="00651EB4"/>
    <w:rsid w:val="00652299"/>
    <w:rsid w:val="006523AE"/>
    <w:rsid w:val="00653762"/>
    <w:rsid w:val="0065401F"/>
    <w:rsid w:val="00654E24"/>
    <w:rsid w:val="0065584F"/>
    <w:rsid w:val="00656809"/>
    <w:rsid w:val="0066216A"/>
    <w:rsid w:val="006628AA"/>
    <w:rsid w:val="00662E0E"/>
    <w:rsid w:val="00665091"/>
    <w:rsid w:val="00665B85"/>
    <w:rsid w:val="00665CE9"/>
    <w:rsid w:val="006668BB"/>
    <w:rsid w:val="00666942"/>
    <w:rsid w:val="00666FFD"/>
    <w:rsid w:val="00670FA9"/>
    <w:rsid w:val="00675372"/>
    <w:rsid w:val="0067623C"/>
    <w:rsid w:val="006763B2"/>
    <w:rsid w:val="00676A84"/>
    <w:rsid w:val="006811B3"/>
    <w:rsid w:val="0068237E"/>
    <w:rsid w:val="006840F9"/>
    <w:rsid w:val="006858EA"/>
    <w:rsid w:val="00685C6B"/>
    <w:rsid w:val="00686005"/>
    <w:rsid w:val="00686069"/>
    <w:rsid w:val="00686263"/>
    <w:rsid w:val="00691521"/>
    <w:rsid w:val="00693E6E"/>
    <w:rsid w:val="006960F2"/>
    <w:rsid w:val="0069671B"/>
    <w:rsid w:val="0069715F"/>
    <w:rsid w:val="006A09BE"/>
    <w:rsid w:val="006A1215"/>
    <w:rsid w:val="006A153E"/>
    <w:rsid w:val="006A1C1E"/>
    <w:rsid w:val="006A1E60"/>
    <w:rsid w:val="006A254E"/>
    <w:rsid w:val="006A3121"/>
    <w:rsid w:val="006A600C"/>
    <w:rsid w:val="006A77F0"/>
    <w:rsid w:val="006B21B6"/>
    <w:rsid w:val="006B407A"/>
    <w:rsid w:val="006B559F"/>
    <w:rsid w:val="006B796D"/>
    <w:rsid w:val="006C17F6"/>
    <w:rsid w:val="006C1E38"/>
    <w:rsid w:val="006C1E46"/>
    <w:rsid w:val="006C33D9"/>
    <w:rsid w:val="006C34F9"/>
    <w:rsid w:val="006C38B2"/>
    <w:rsid w:val="006C3F9E"/>
    <w:rsid w:val="006C453E"/>
    <w:rsid w:val="006C4B33"/>
    <w:rsid w:val="006C5F68"/>
    <w:rsid w:val="006C717B"/>
    <w:rsid w:val="006C73BD"/>
    <w:rsid w:val="006C77A9"/>
    <w:rsid w:val="006D072D"/>
    <w:rsid w:val="006D176E"/>
    <w:rsid w:val="006D21C3"/>
    <w:rsid w:val="006D2BD0"/>
    <w:rsid w:val="006D3A05"/>
    <w:rsid w:val="006D5C75"/>
    <w:rsid w:val="006D6659"/>
    <w:rsid w:val="006D7D22"/>
    <w:rsid w:val="006E0094"/>
    <w:rsid w:val="006E0134"/>
    <w:rsid w:val="006E1886"/>
    <w:rsid w:val="006E23A5"/>
    <w:rsid w:val="006E27E5"/>
    <w:rsid w:val="006E31C6"/>
    <w:rsid w:val="006E3A27"/>
    <w:rsid w:val="006E777D"/>
    <w:rsid w:val="006F1683"/>
    <w:rsid w:val="006F3B8A"/>
    <w:rsid w:val="006F3BA6"/>
    <w:rsid w:val="006F4CB0"/>
    <w:rsid w:val="006F4E26"/>
    <w:rsid w:val="006F5745"/>
    <w:rsid w:val="006F68F5"/>
    <w:rsid w:val="006F741A"/>
    <w:rsid w:val="00700923"/>
    <w:rsid w:val="00700A18"/>
    <w:rsid w:val="00701100"/>
    <w:rsid w:val="00702A79"/>
    <w:rsid w:val="007068CD"/>
    <w:rsid w:val="00706C9E"/>
    <w:rsid w:val="00706ED2"/>
    <w:rsid w:val="00711695"/>
    <w:rsid w:val="0071211B"/>
    <w:rsid w:val="00712A14"/>
    <w:rsid w:val="0071515B"/>
    <w:rsid w:val="00717864"/>
    <w:rsid w:val="00717A01"/>
    <w:rsid w:val="00720E6B"/>
    <w:rsid w:val="007210F6"/>
    <w:rsid w:val="007218B6"/>
    <w:rsid w:val="00721E4C"/>
    <w:rsid w:val="007248CE"/>
    <w:rsid w:val="00724C98"/>
    <w:rsid w:val="007269E5"/>
    <w:rsid w:val="00726EB5"/>
    <w:rsid w:val="00731048"/>
    <w:rsid w:val="00731907"/>
    <w:rsid w:val="00732580"/>
    <w:rsid w:val="007326AA"/>
    <w:rsid w:val="00732BBB"/>
    <w:rsid w:val="00734CD1"/>
    <w:rsid w:val="007352F3"/>
    <w:rsid w:val="0073626C"/>
    <w:rsid w:val="00736ACC"/>
    <w:rsid w:val="00740100"/>
    <w:rsid w:val="00740FB5"/>
    <w:rsid w:val="00741D28"/>
    <w:rsid w:val="007428F1"/>
    <w:rsid w:val="00742DAE"/>
    <w:rsid w:val="00743874"/>
    <w:rsid w:val="007440DD"/>
    <w:rsid w:val="00744518"/>
    <w:rsid w:val="00745CDB"/>
    <w:rsid w:val="0074726B"/>
    <w:rsid w:val="00747404"/>
    <w:rsid w:val="00751245"/>
    <w:rsid w:val="0075163B"/>
    <w:rsid w:val="0075281D"/>
    <w:rsid w:val="007537FA"/>
    <w:rsid w:val="00753A2F"/>
    <w:rsid w:val="00754600"/>
    <w:rsid w:val="00755EB5"/>
    <w:rsid w:val="00760A52"/>
    <w:rsid w:val="0076131F"/>
    <w:rsid w:val="007628EE"/>
    <w:rsid w:val="00767801"/>
    <w:rsid w:val="0077007E"/>
    <w:rsid w:val="00771AFB"/>
    <w:rsid w:val="00771C64"/>
    <w:rsid w:val="00771C76"/>
    <w:rsid w:val="00772A74"/>
    <w:rsid w:val="00773CBD"/>
    <w:rsid w:val="00773F8E"/>
    <w:rsid w:val="00775846"/>
    <w:rsid w:val="007775A6"/>
    <w:rsid w:val="00781062"/>
    <w:rsid w:val="00781C58"/>
    <w:rsid w:val="007832EC"/>
    <w:rsid w:val="0078374E"/>
    <w:rsid w:val="007903F1"/>
    <w:rsid w:val="00790C02"/>
    <w:rsid w:val="0079104A"/>
    <w:rsid w:val="0079109A"/>
    <w:rsid w:val="00792571"/>
    <w:rsid w:val="0079277E"/>
    <w:rsid w:val="00793E4E"/>
    <w:rsid w:val="00794285"/>
    <w:rsid w:val="0079476C"/>
    <w:rsid w:val="007979AC"/>
    <w:rsid w:val="007A0296"/>
    <w:rsid w:val="007A0757"/>
    <w:rsid w:val="007A1D3C"/>
    <w:rsid w:val="007A3B29"/>
    <w:rsid w:val="007A3C5D"/>
    <w:rsid w:val="007A43EC"/>
    <w:rsid w:val="007A5ECC"/>
    <w:rsid w:val="007B0FDF"/>
    <w:rsid w:val="007B3B3D"/>
    <w:rsid w:val="007B3C37"/>
    <w:rsid w:val="007B3FBB"/>
    <w:rsid w:val="007B4465"/>
    <w:rsid w:val="007B4676"/>
    <w:rsid w:val="007B4CEE"/>
    <w:rsid w:val="007B52BA"/>
    <w:rsid w:val="007B5755"/>
    <w:rsid w:val="007B6F1F"/>
    <w:rsid w:val="007B72B9"/>
    <w:rsid w:val="007B79FB"/>
    <w:rsid w:val="007C1505"/>
    <w:rsid w:val="007C1C79"/>
    <w:rsid w:val="007C281B"/>
    <w:rsid w:val="007C3721"/>
    <w:rsid w:val="007C4CB5"/>
    <w:rsid w:val="007C5127"/>
    <w:rsid w:val="007C575D"/>
    <w:rsid w:val="007C6034"/>
    <w:rsid w:val="007C6ACC"/>
    <w:rsid w:val="007D13E7"/>
    <w:rsid w:val="007D14CA"/>
    <w:rsid w:val="007D17C1"/>
    <w:rsid w:val="007D1A8B"/>
    <w:rsid w:val="007D2092"/>
    <w:rsid w:val="007D38B5"/>
    <w:rsid w:val="007D633D"/>
    <w:rsid w:val="007D7799"/>
    <w:rsid w:val="007E0F39"/>
    <w:rsid w:val="007E2EFB"/>
    <w:rsid w:val="007E335E"/>
    <w:rsid w:val="007E7A3F"/>
    <w:rsid w:val="007F139B"/>
    <w:rsid w:val="007F1A81"/>
    <w:rsid w:val="007F2456"/>
    <w:rsid w:val="007F54C3"/>
    <w:rsid w:val="007F5A41"/>
    <w:rsid w:val="007F5D54"/>
    <w:rsid w:val="007F70BB"/>
    <w:rsid w:val="007F722C"/>
    <w:rsid w:val="0080104E"/>
    <w:rsid w:val="00801CA4"/>
    <w:rsid w:val="0080225D"/>
    <w:rsid w:val="00804A38"/>
    <w:rsid w:val="00804EEA"/>
    <w:rsid w:val="00805B42"/>
    <w:rsid w:val="008060B0"/>
    <w:rsid w:val="00806402"/>
    <w:rsid w:val="008070FC"/>
    <w:rsid w:val="008109F1"/>
    <w:rsid w:val="00810C2C"/>
    <w:rsid w:val="00812882"/>
    <w:rsid w:val="0081354F"/>
    <w:rsid w:val="00814056"/>
    <w:rsid w:val="00814BEE"/>
    <w:rsid w:val="0081540A"/>
    <w:rsid w:val="00815B76"/>
    <w:rsid w:val="00815F85"/>
    <w:rsid w:val="008175C4"/>
    <w:rsid w:val="00817BC3"/>
    <w:rsid w:val="00817E92"/>
    <w:rsid w:val="00821855"/>
    <w:rsid w:val="00822F23"/>
    <w:rsid w:val="0082390B"/>
    <w:rsid w:val="00824205"/>
    <w:rsid w:val="00825BFB"/>
    <w:rsid w:val="008260DA"/>
    <w:rsid w:val="00830372"/>
    <w:rsid w:val="00831169"/>
    <w:rsid w:val="008313B5"/>
    <w:rsid w:val="008323A9"/>
    <w:rsid w:val="00835467"/>
    <w:rsid w:val="00840CFD"/>
    <w:rsid w:val="00841E3E"/>
    <w:rsid w:val="00842D45"/>
    <w:rsid w:val="00843602"/>
    <w:rsid w:val="00843611"/>
    <w:rsid w:val="00844124"/>
    <w:rsid w:val="0084536C"/>
    <w:rsid w:val="008469DA"/>
    <w:rsid w:val="00846DD7"/>
    <w:rsid w:val="00850009"/>
    <w:rsid w:val="008504AB"/>
    <w:rsid w:val="0085228D"/>
    <w:rsid w:val="0085455A"/>
    <w:rsid w:val="00856819"/>
    <w:rsid w:val="008569F6"/>
    <w:rsid w:val="00860554"/>
    <w:rsid w:val="008616C6"/>
    <w:rsid w:val="008627C2"/>
    <w:rsid w:val="00862D01"/>
    <w:rsid w:val="00863093"/>
    <w:rsid w:val="008658B1"/>
    <w:rsid w:val="008660F0"/>
    <w:rsid w:val="00866DC0"/>
    <w:rsid w:val="008703F6"/>
    <w:rsid w:val="008706AA"/>
    <w:rsid w:val="00872595"/>
    <w:rsid w:val="00873470"/>
    <w:rsid w:val="00876B06"/>
    <w:rsid w:val="00880902"/>
    <w:rsid w:val="00880A84"/>
    <w:rsid w:val="00880F09"/>
    <w:rsid w:val="008819FC"/>
    <w:rsid w:val="0088434A"/>
    <w:rsid w:val="00886515"/>
    <w:rsid w:val="0088706D"/>
    <w:rsid w:val="00892736"/>
    <w:rsid w:val="008928B0"/>
    <w:rsid w:val="00892D38"/>
    <w:rsid w:val="00894171"/>
    <w:rsid w:val="0089472B"/>
    <w:rsid w:val="008A1360"/>
    <w:rsid w:val="008A14B8"/>
    <w:rsid w:val="008A3341"/>
    <w:rsid w:val="008A3D40"/>
    <w:rsid w:val="008A6CFB"/>
    <w:rsid w:val="008A6DA1"/>
    <w:rsid w:val="008B0B11"/>
    <w:rsid w:val="008B3188"/>
    <w:rsid w:val="008B411A"/>
    <w:rsid w:val="008B4693"/>
    <w:rsid w:val="008B4861"/>
    <w:rsid w:val="008B533F"/>
    <w:rsid w:val="008B5F68"/>
    <w:rsid w:val="008B611A"/>
    <w:rsid w:val="008B66B1"/>
    <w:rsid w:val="008B7289"/>
    <w:rsid w:val="008B7E5E"/>
    <w:rsid w:val="008C1909"/>
    <w:rsid w:val="008C27BE"/>
    <w:rsid w:val="008C2ABF"/>
    <w:rsid w:val="008C3E0A"/>
    <w:rsid w:val="008C55BF"/>
    <w:rsid w:val="008C62DC"/>
    <w:rsid w:val="008C6512"/>
    <w:rsid w:val="008C6EF2"/>
    <w:rsid w:val="008C78F6"/>
    <w:rsid w:val="008D0584"/>
    <w:rsid w:val="008D38B1"/>
    <w:rsid w:val="008D3D30"/>
    <w:rsid w:val="008D4194"/>
    <w:rsid w:val="008D47AB"/>
    <w:rsid w:val="008D4AD6"/>
    <w:rsid w:val="008D4E63"/>
    <w:rsid w:val="008E13FF"/>
    <w:rsid w:val="008E3EE2"/>
    <w:rsid w:val="008E5043"/>
    <w:rsid w:val="008E54C6"/>
    <w:rsid w:val="008E5E64"/>
    <w:rsid w:val="008F0AA9"/>
    <w:rsid w:val="008F1ED9"/>
    <w:rsid w:val="008F203B"/>
    <w:rsid w:val="008F2F2E"/>
    <w:rsid w:val="008F5B41"/>
    <w:rsid w:val="008F663E"/>
    <w:rsid w:val="008F6E4A"/>
    <w:rsid w:val="0090058A"/>
    <w:rsid w:val="00900C11"/>
    <w:rsid w:val="00901055"/>
    <w:rsid w:val="009025BB"/>
    <w:rsid w:val="00903B47"/>
    <w:rsid w:val="00904A5F"/>
    <w:rsid w:val="00905D35"/>
    <w:rsid w:val="009106BA"/>
    <w:rsid w:val="0091173C"/>
    <w:rsid w:val="00913DE4"/>
    <w:rsid w:val="009141C0"/>
    <w:rsid w:val="00914659"/>
    <w:rsid w:val="0091468E"/>
    <w:rsid w:val="009151D1"/>
    <w:rsid w:val="009151EF"/>
    <w:rsid w:val="0091553A"/>
    <w:rsid w:val="00915AFB"/>
    <w:rsid w:val="00915BEC"/>
    <w:rsid w:val="00920BEC"/>
    <w:rsid w:val="00922900"/>
    <w:rsid w:val="00922EEE"/>
    <w:rsid w:val="00923680"/>
    <w:rsid w:val="0092383B"/>
    <w:rsid w:val="00925B2F"/>
    <w:rsid w:val="00926242"/>
    <w:rsid w:val="00927BC6"/>
    <w:rsid w:val="00932905"/>
    <w:rsid w:val="00934776"/>
    <w:rsid w:val="009349A7"/>
    <w:rsid w:val="00934E11"/>
    <w:rsid w:val="00934F69"/>
    <w:rsid w:val="00935E3E"/>
    <w:rsid w:val="0094088D"/>
    <w:rsid w:val="0094191D"/>
    <w:rsid w:val="0094535D"/>
    <w:rsid w:val="0094788E"/>
    <w:rsid w:val="0095328E"/>
    <w:rsid w:val="0095459D"/>
    <w:rsid w:val="0095572A"/>
    <w:rsid w:val="009579F7"/>
    <w:rsid w:val="00960B5E"/>
    <w:rsid w:val="00961951"/>
    <w:rsid w:val="00962D88"/>
    <w:rsid w:val="00964DE9"/>
    <w:rsid w:val="00965435"/>
    <w:rsid w:val="00965AC4"/>
    <w:rsid w:val="00966A8E"/>
    <w:rsid w:val="00967518"/>
    <w:rsid w:val="00970765"/>
    <w:rsid w:val="00971499"/>
    <w:rsid w:val="00971735"/>
    <w:rsid w:val="00972676"/>
    <w:rsid w:val="00973B8D"/>
    <w:rsid w:val="00974906"/>
    <w:rsid w:val="0097499C"/>
    <w:rsid w:val="00976A7B"/>
    <w:rsid w:val="00976B22"/>
    <w:rsid w:val="00976DCF"/>
    <w:rsid w:val="009800E9"/>
    <w:rsid w:val="00980DAB"/>
    <w:rsid w:val="0098242F"/>
    <w:rsid w:val="009830CE"/>
    <w:rsid w:val="00984449"/>
    <w:rsid w:val="009850AA"/>
    <w:rsid w:val="00985342"/>
    <w:rsid w:val="00985B3D"/>
    <w:rsid w:val="00987E3F"/>
    <w:rsid w:val="0099059B"/>
    <w:rsid w:val="00990E7F"/>
    <w:rsid w:val="00991794"/>
    <w:rsid w:val="00992418"/>
    <w:rsid w:val="00993C67"/>
    <w:rsid w:val="009946A4"/>
    <w:rsid w:val="00997E47"/>
    <w:rsid w:val="009A0571"/>
    <w:rsid w:val="009A068E"/>
    <w:rsid w:val="009A19EB"/>
    <w:rsid w:val="009A1E62"/>
    <w:rsid w:val="009A1EB6"/>
    <w:rsid w:val="009A1F0D"/>
    <w:rsid w:val="009A56B7"/>
    <w:rsid w:val="009A6B66"/>
    <w:rsid w:val="009B167B"/>
    <w:rsid w:val="009B2053"/>
    <w:rsid w:val="009B2D35"/>
    <w:rsid w:val="009C10F6"/>
    <w:rsid w:val="009C1879"/>
    <w:rsid w:val="009C1D84"/>
    <w:rsid w:val="009C1F6B"/>
    <w:rsid w:val="009C1F96"/>
    <w:rsid w:val="009C2CCA"/>
    <w:rsid w:val="009C3121"/>
    <w:rsid w:val="009C34D5"/>
    <w:rsid w:val="009C39A5"/>
    <w:rsid w:val="009C3CA6"/>
    <w:rsid w:val="009C43DD"/>
    <w:rsid w:val="009C47AF"/>
    <w:rsid w:val="009C7536"/>
    <w:rsid w:val="009D20D2"/>
    <w:rsid w:val="009D20EB"/>
    <w:rsid w:val="009D3BB7"/>
    <w:rsid w:val="009D4739"/>
    <w:rsid w:val="009D5BB1"/>
    <w:rsid w:val="009D6B76"/>
    <w:rsid w:val="009D6F18"/>
    <w:rsid w:val="009D7461"/>
    <w:rsid w:val="009E070D"/>
    <w:rsid w:val="009E14E5"/>
    <w:rsid w:val="009E19AB"/>
    <w:rsid w:val="009E1DF9"/>
    <w:rsid w:val="009E1EA2"/>
    <w:rsid w:val="009E2757"/>
    <w:rsid w:val="009E2CC7"/>
    <w:rsid w:val="009E3922"/>
    <w:rsid w:val="009E422F"/>
    <w:rsid w:val="009E50B2"/>
    <w:rsid w:val="009E59FE"/>
    <w:rsid w:val="009E7278"/>
    <w:rsid w:val="009E7D30"/>
    <w:rsid w:val="009F0C1F"/>
    <w:rsid w:val="009F1095"/>
    <w:rsid w:val="009F1269"/>
    <w:rsid w:val="009F2278"/>
    <w:rsid w:val="009F43D3"/>
    <w:rsid w:val="009F4E7A"/>
    <w:rsid w:val="009F53A5"/>
    <w:rsid w:val="009F569D"/>
    <w:rsid w:val="00A01AA4"/>
    <w:rsid w:val="00A02C0D"/>
    <w:rsid w:val="00A03023"/>
    <w:rsid w:val="00A0383E"/>
    <w:rsid w:val="00A0389A"/>
    <w:rsid w:val="00A04397"/>
    <w:rsid w:val="00A05788"/>
    <w:rsid w:val="00A05E9F"/>
    <w:rsid w:val="00A07269"/>
    <w:rsid w:val="00A07491"/>
    <w:rsid w:val="00A07B2B"/>
    <w:rsid w:val="00A07D76"/>
    <w:rsid w:val="00A07E3D"/>
    <w:rsid w:val="00A107B2"/>
    <w:rsid w:val="00A10FF7"/>
    <w:rsid w:val="00A12A0F"/>
    <w:rsid w:val="00A12C29"/>
    <w:rsid w:val="00A1304E"/>
    <w:rsid w:val="00A144CE"/>
    <w:rsid w:val="00A14A54"/>
    <w:rsid w:val="00A158C3"/>
    <w:rsid w:val="00A16C02"/>
    <w:rsid w:val="00A20506"/>
    <w:rsid w:val="00A22A46"/>
    <w:rsid w:val="00A22C33"/>
    <w:rsid w:val="00A2364D"/>
    <w:rsid w:val="00A23D81"/>
    <w:rsid w:val="00A240A2"/>
    <w:rsid w:val="00A2485A"/>
    <w:rsid w:val="00A25EB6"/>
    <w:rsid w:val="00A275CE"/>
    <w:rsid w:val="00A27931"/>
    <w:rsid w:val="00A3049A"/>
    <w:rsid w:val="00A304C4"/>
    <w:rsid w:val="00A30EB1"/>
    <w:rsid w:val="00A31312"/>
    <w:rsid w:val="00A32163"/>
    <w:rsid w:val="00A3281F"/>
    <w:rsid w:val="00A32CB3"/>
    <w:rsid w:val="00A34581"/>
    <w:rsid w:val="00A412C0"/>
    <w:rsid w:val="00A41A93"/>
    <w:rsid w:val="00A4366F"/>
    <w:rsid w:val="00A43B07"/>
    <w:rsid w:val="00A451FE"/>
    <w:rsid w:val="00A468B1"/>
    <w:rsid w:val="00A46D62"/>
    <w:rsid w:val="00A509BE"/>
    <w:rsid w:val="00A527DF"/>
    <w:rsid w:val="00A54106"/>
    <w:rsid w:val="00A579E7"/>
    <w:rsid w:val="00A60456"/>
    <w:rsid w:val="00A63699"/>
    <w:rsid w:val="00A648E4"/>
    <w:rsid w:val="00A650B6"/>
    <w:rsid w:val="00A66379"/>
    <w:rsid w:val="00A67D12"/>
    <w:rsid w:val="00A70BEF"/>
    <w:rsid w:val="00A72733"/>
    <w:rsid w:val="00A76F08"/>
    <w:rsid w:val="00A82E8A"/>
    <w:rsid w:val="00A84D2F"/>
    <w:rsid w:val="00A860A1"/>
    <w:rsid w:val="00A86CB7"/>
    <w:rsid w:val="00A87052"/>
    <w:rsid w:val="00A8728A"/>
    <w:rsid w:val="00A878EA"/>
    <w:rsid w:val="00A908A8"/>
    <w:rsid w:val="00A92F30"/>
    <w:rsid w:val="00A9498E"/>
    <w:rsid w:val="00A9748D"/>
    <w:rsid w:val="00AA0E74"/>
    <w:rsid w:val="00AA1836"/>
    <w:rsid w:val="00AA380B"/>
    <w:rsid w:val="00AA47DE"/>
    <w:rsid w:val="00AA4B68"/>
    <w:rsid w:val="00AA4EB2"/>
    <w:rsid w:val="00AA601D"/>
    <w:rsid w:val="00AA6509"/>
    <w:rsid w:val="00AB001E"/>
    <w:rsid w:val="00AB0701"/>
    <w:rsid w:val="00AB1E59"/>
    <w:rsid w:val="00AB22D2"/>
    <w:rsid w:val="00AB2AF0"/>
    <w:rsid w:val="00AB30EE"/>
    <w:rsid w:val="00AB3F7A"/>
    <w:rsid w:val="00AB505A"/>
    <w:rsid w:val="00AB5612"/>
    <w:rsid w:val="00AC4141"/>
    <w:rsid w:val="00AC5911"/>
    <w:rsid w:val="00AC5947"/>
    <w:rsid w:val="00AC62DF"/>
    <w:rsid w:val="00AD0BE5"/>
    <w:rsid w:val="00AD1461"/>
    <w:rsid w:val="00AD14CB"/>
    <w:rsid w:val="00AD1A64"/>
    <w:rsid w:val="00AD1C94"/>
    <w:rsid w:val="00AD2C18"/>
    <w:rsid w:val="00AD2E4D"/>
    <w:rsid w:val="00AD3124"/>
    <w:rsid w:val="00AD463B"/>
    <w:rsid w:val="00AD46AB"/>
    <w:rsid w:val="00AD4A9B"/>
    <w:rsid w:val="00AD5DDD"/>
    <w:rsid w:val="00AD7D6D"/>
    <w:rsid w:val="00AE1FC3"/>
    <w:rsid w:val="00AE2750"/>
    <w:rsid w:val="00AE6448"/>
    <w:rsid w:val="00AE7484"/>
    <w:rsid w:val="00AE7B6B"/>
    <w:rsid w:val="00AF1596"/>
    <w:rsid w:val="00AF213B"/>
    <w:rsid w:val="00AF2B86"/>
    <w:rsid w:val="00AF302A"/>
    <w:rsid w:val="00AF340A"/>
    <w:rsid w:val="00AF3CC3"/>
    <w:rsid w:val="00AF5939"/>
    <w:rsid w:val="00AF6196"/>
    <w:rsid w:val="00AF66ED"/>
    <w:rsid w:val="00AF6761"/>
    <w:rsid w:val="00B0024C"/>
    <w:rsid w:val="00B04C6B"/>
    <w:rsid w:val="00B05AFC"/>
    <w:rsid w:val="00B06A94"/>
    <w:rsid w:val="00B10C4F"/>
    <w:rsid w:val="00B13EE8"/>
    <w:rsid w:val="00B17C1F"/>
    <w:rsid w:val="00B2027B"/>
    <w:rsid w:val="00B225D7"/>
    <w:rsid w:val="00B22D8F"/>
    <w:rsid w:val="00B234C3"/>
    <w:rsid w:val="00B23C18"/>
    <w:rsid w:val="00B24539"/>
    <w:rsid w:val="00B24766"/>
    <w:rsid w:val="00B24CC9"/>
    <w:rsid w:val="00B254BD"/>
    <w:rsid w:val="00B25BBC"/>
    <w:rsid w:val="00B30274"/>
    <w:rsid w:val="00B305E3"/>
    <w:rsid w:val="00B32922"/>
    <w:rsid w:val="00B33B93"/>
    <w:rsid w:val="00B33D17"/>
    <w:rsid w:val="00B342D2"/>
    <w:rsid w:val="00B3453D"/>
    <w:rsid w:val="00B3542B"/>
    <w:rsid w:val="00B37049"/>
    <w:rsid w:val="00B3716D"/>
    <w:rsid w:val="00B4024E"/>
    <w:rsid w:val="00B405C3"/>
    <w:rsid w:val="00B4298B"/>
    <w:rsid w:val="00B440BC"/>
    <w:rsid w:val="00B44246"/>
    <w:rsid w:val="00B467C6"/>
    <w:rsid w:val="00B46B59"/>
    <w:rsid w:val="00B46B88"/>
    <w:rsid w:val="00B46BE4"/>
    <w:rsid w:val="00B5079F"/>
    <w:rsid w:val="00B50F52"/>
    <w:rsid w:val="00B512DC"/>
    <w:rsid w:val="00B513FB"/>
    <w:rsid w:val="00B51809"/>
    <w:rsid w:val="00B5229E"/>
    <w:rsid w:val="00B52A7B"/>
    <w:rsid w:val="00B53F2F"/>
    <w:rsid w:val="00B541B4"/>
    <w:rsid w:val="00B54B13"/>
    <w:rsid w:val="00B556A0"/>
    <w:rsid w:val="00B56482"/>
    <w:rsid w:val="00B577A7"/>
    <w:rsid w:val="00B57FF7"/>
    <w:rsid w:val="00B60691"/>
    <w:rsid w:val="00B6252B"/>
    <w:rsid w:val="00B6334D"/>
    <w:rsid w:val="00B6460C"/>
    <w:rsid w:val="00B64EC9"/>
    <w:rsid w:val="00B6693A"/>
    <w:rsid w:val="00B66D58"/>
    <w:rsid w:val="00B67E3A"/>
    <w:rsid w:val="00B713F5"/>
    <w:rsid w:val="00B714D3"/>
    <w:rsid w:val="00B722D1"/>
    <w:rsid w:val="00B7390E"/>
    <w:rsid w:val="00B74B14"/>
    <w:rsid w:val="00B74B25"/>
    <w:rsid w:val="00B74D68"/>
    <w:rsid w:val="00B76682"/>
    <w:rsid w:val="00B766AD"/>
    <w:rsid w:val="00B76948"/>
    <w:rsid w:val="00B7753B"/>
    <w:rsid w:val="00B77996"/>
    <w:rsid w:val="00B80219"/>
    <w:rsid w:val="00B81466"/>
    <w:rsid w:val="00B81BFB"/>
    <w:rsid w:val="00B82981"/>
    <w:rsid w:val="00B8386C"/>
    <w:rsid w:val="00B84FF7"/>
    <w:rsid w:val="00B87937"/>
    <w:rsid w:val="00B87C86"/>
    <w:rsid w:val="00B90C92"/>
    <w:rsid w:val="00B91729"/>
    <w:rsid w:val="00B917C6"/>
    <w:rsid w:val="00B9416F"/>
    <w:rsid w:val="00B94D41"/>
    <w:rsid w:val="00B95333"/>
    <w:rsid w:val="00B9572E"/>
    <w:rsid w:val="00B975B2"/>
    <w:rsid w:val="00BA0B2E"/>
    <w:rsid w:val="00BA136E"/>
    <w:rsid w:val="00BA267E"/>
    <w:rsid w:val="00BA52F5"/>
    <w:rsid w:val="00BA7E0D"/>
    <w:rsid w:val="00BB0393"/>
    <w:rsid w:val="00BB03AA"/>
    <w:rsid w:val="00BB0DF8"/>
    <w:rsid w:val="00BB4186"/>
    <w:rsid w:val="00BB4FDF"/>
    <w:rsid w:val="00BB59A2"/>
    <w:rsid w:val="00BB6B3E"/>
    <w:rsid w:val="00BB7CA4"/>
    <w:rsid w:val="00BC136D"/>
    <w:rsid w:val="00BC256C"/>
    <w:rsid w:val="00BC2C11"/>
    <w:rsid w:val="00BC4D1E"/>
    <w:rsid w:val="00BC7A97"/>
    <w:rsid w:val="00BD27CB"/>
    <w:rsid w:val="00BD2883"/>
    <w:rsid w:val="00BD28A4"/>
    <w:rsid w:val="00BD32F9"/>
    <w:rsid w:val="00BD61A4"/>
    <w:rsid w:val="00BD7555"/>
    <w:rsid w:val="00BD7F97"/>
    <w:rsid w:val="00BE002A"/>
    <w:rsid w:val="00BE0825"/>
    <w:rsid w:val="00BE1BB3"/>
    <w:rsid w:val="00BE25F2"/>
    <w:rsid w:val="00BE33D1"/>
    <w:rsid w:val="00BE47FF"/>
    <w:rsid w:val="00BE5BE6"/>
    <w:rsid w:val="00BE5CBF"/>
    <w:rsid w:val="00BE643E"/>
    <w:rsid w:val="00BE7560"/>
    <w:rsid w:val="00BF1E5D"/>
    <w:rsid w:val="00BF2AB2"/>
    <w:rsid w:val="00BF31CB"/>
    <w:rsid w:val="00BF4E10"/>
    <w:rsid w:val="00BF5181"/>
    <w:rsid w:val="00BF5D83"/>
    <w:rsid w:val="00BF5FAB"/>
    <w:rsid w:val="00BF767A"/>
    <w:rsid w:val="00C00757"/>
    <w:rsid w:val="00C0112F"/>
    <w:rsid w:val="00C03A9F"/>
    <w:rsid w:val="00C0585B"/>
    <w:rsid w:val="00C05C55"/>
    <w:rsid w:val="00C07008"/>
    <w:rsid w:val="00C071F3"/>
    <w:rsid w:val="00C10004"/>
    <w:rsid w:val="00C10ADD"/>
    <w:rsid w:val="00C10BA9"/>
    <w:rsid w:val="00C10C86"/>
    <w:rsid w:val="00C1141D"/>
    <w:rsid w:val="00C136D0"/>
    <w:rsid w:val="00C146F6"/>
    <w:rsid w:val="00C14C6A"/>
    <w:rsid w:val="00C157EC"/>
    <w:rsid w:val="00C17FC6"/>
    <w:rsid w:val="00C210B7"/>
    <w:rsid w:val="00C21452"/>
    <w:rsid w:val="00C224F8"/>
    <w:rsid w:val="00C23653"/>
    <w:rsid w:val="00C24EC5"/>
    <w:rsid w:val="00C25DDA"/>
    <w:rsid w:val="00C26A75"/>
    <w:rsid w:val="00C27375"/>
    <w:rsid w:val="00C31439"/>
    <w:rsid w:val="00C31481"/>
    <w:rsid w:val="00C31646"/>
    <w:rsid w:val="00C31B67"/>
    <w:rsid w:val="00C31FF4"/>
    <w:rsid w:val="00C333C5"/>
    <w:rsid w:val="00C345E3"/>
    <w:rsid w:val="00C3493E"/>
    <w:rsid w:val="00C34F41"/>
    <w:rsid w:val="00C35A5A"/>
    <w:rsid w:val="00C361F7"/>
    <w:rsid w:val="00C363C3"/>
    <w:rsid w:val="00C36CB5"/>
    <w:rsid w:val="00C37699"/>
    <w:rsid w:val="00C40811"/>
    <w:rsid w:val="00C435D3"/>
    <w:rsid w:val="00C43791"/>
    <w:rsid w:val="00C43D53"/>
    <w:rsid w:val="00C43D94"/>
    <w:rsid w:val="00C44B92"/>
    <w:rsid w:val="00C454D6"/>
    <w:rsid w:val="00C47D4A"/>
    <w:rsid w:val="00C51991"/>
    <w:rsid w:val="00C52687"/>
    <w:rsid w:val="00C52F20"/>
    <w:rsid w:val="00C531E7"/>
    <w:rsid w:val="00C53F31"/>
    <w:rsid w:val="00C574DC"/>
    <w:rsid w:val="00C57A73"/>
    <w:rsid w:val="00C602DA"/>
    <w:rsid w:val="00C60EF2"/>
    <w:rsid w:val="00C6124F"/>
    <w:rsid w:val="00C612C1"/>
    <w:rsid w:val="00C61763"/>
    <w:rsid w:val="00C61E7D"/>
    <w:rsid w:val="00C62D30"/>
    <w:rsid w:val="00C66A47"/>
    <w:rsid w:val="00C66B2D"/>
    <w:rsid w:val="00C66F11"/>
    <w:rsid w:val="00C70320"/>
    <w:rsid w:val="00C70B97"/>
    <w:rsid w:val="00C710A2"/>
    <w:rsid w:val="00C74C57"/>
    <w:rsid w:val="00C7569D"/>
    <w:rsid w:val="00C76700"/>
    <w:rsid w:val="00C77BBE"/>
    <w:rsid w:val="00C8082E"/>
    <w:rsid w:val="00C827F5"/>
    <w:rsid w:val="00C82B60"/>
    <w:rsid w:val="00C83C35"/>
    <w:rsid w:val="00C841FC"/>
    <w:rsid w:val="00C8421D"/>
    <w:rsid w:val="00C86B66"/>
    <w:rsid w:val="00C95370"/>
    <w:rsid w:val="00C96293"/>
    <w:rsid w:val="00C9715A"/>
    <w:rsid w:val="00C97FF5"/>
    <w:rsid w:val="00CA010B"/>
    <w:rsid w:val="00CA1607"/>
    <w:rsid w:val="00CA18D9"/>
    <w:rsid w:val="00CA33AC"/>
    <w:rsid w:val="00CA45A9"/>
    <w:rsid w:val="00CA4F9E"/>
    <w:rsid w:val="00CA5519"/>
    <w:rsid w:val="00CA5C2F"/>
    <w:rsid w:val="00CA730D"/>
    <w:rsid w:val="00CA75A6"/>
    <w:rsid w:val="00CB10CC"/>
    <w:rsid w:val="00CB19F6"/>
    <w:rsid w:val="00CB2224"/>
    <w:rsid w:val="00CB22FA"/>
    <w:rsid w:val="00CB435B"/>
    <w:rsid w:val="00CB4DF1"/>
    <w:rsid w:val="00CB60FA"/>
    <w:rsid w:val="00CB6606"/>
    <w:rsid w:val="00CC0A04"/>
    <w:rsid w:val="00CC13F8"/>
    <w:rsid w:val="00CC197B"/>
    <w:rsid w:val="00CC3C8E"/>
    <w:rsid w:val="00CC4B8D"/>
    <w:rsid w:val="00CC5670"/>
    <w:rsid w:val="00CC5900"/>
    <w:rsid w:val="00CC7BF4"/>
    <w:rsid w:val="00CD044B"/>
    <w:rsid w:val="00CD0936"/>
    <w:rsid w:val="00CD146A"/>
    <w:rsid w:val="00CD1AE0"/>
    <w:rsid w:val="00CD21BD"/>
    <w:rsid w:val="00CD2640"/>
    <w:rsid w:val="00CD3F60"/>
    <w:rsid w:val="00CD44B2"/>
    <w:rsid w:val="00CD506B"/>
    <w:rsid w:val="00CD511D"/>
    <w:rsid w:val="00CD603F"/>
    <w:rsid w:val="00CE027D"/>
    <w:rsid w:val="00CE0914"/>
    <w:rsid w:val="00CE1935"/>
    <w:rsid w:val="00CE1F8C"/>
    <w:rsid w:val="00CE32E5"/>
    <w:rsid w:val="00CE45BE"/>
    <w:rsid w:val="00CE4E90"/>
    <w:rsid w:val="00CE62DB"/>
    <w:rsid w:val="00CE740D"/>
    <w:rsid w:val="00CF00AC"/>
    <w:rsid w:val="00CF13B5"/>
    <w:rsid w:val="00CF219D"/>
    <w:rsid w:val="00CF29A6"/>
    <w:rsid w:val="00CF2A5C"/>
    <w:rsid w:val="00CF4485"/>
    <w:rsid w:val="00CF5BC7"/>
    <w:rsid w:val="00CF6132"/>
    <w:rsid w:val="00CF661E"/>
    <w:rsid w:val="00D00151"/>
    <w:rsid w:val="00D004F9"/>
    <w:rsid w:val="00D007CB"/>
    <w:rsid w:val="00D01190"/>
    <w:rsid w:val="00D01921"/>
    <w:rsid w:val="00D020BE"/>
    <w:rsid w:val="00D030C2"/>
    <w:rsid w:val="00D03BD7"/>
    <w:rsid w:val="00D05157"/>
    <w:rsid w:val="00D07B33"/>
    <w:rsid w:val="00D10350"/>
    <w:rsid w:val="00D10AA6"/>
    <w:rsid w:val="00D112DA"/>
    <w:rsid w:val="00D14131"/>
    <w:rsid w:val="00D15FA9"/>
    <w:rsid w:val="00D170ED"/>
    <w:rsid w:val="00D171F2"/>
    <w:rsid w:val="00D20676"/>
    <w:rsid w:val="00D21404"/>
    <w:rsid w:val="00D227B2"/>
    <w:rsid w:val="00D22AF7"/>
    <w:rsid w:val="00D252F7"/>
    <w:rsid w:val="00D277D7"/>
    <w:rsid w:val="00D279E6"/>
    <w:rsid w:val="00D309AC"/>
    <w:rsid w:val="00D30D59"/>
    <w:rsid w:val="00D3442A"/>
    <w:rsid w:val="00D363F7"/>
    <w:rsid w:val="00D3726A"/>
    <w:rsid w:val="00D37491"/>
    <w:rsid w:val="00D377BB"/>
    <w:rsid w:val="00D4090F"/>
    <w:rsid w:val="00D421EE"/>
    <w:rsid w:val="00D4307D"/>
    <w:rsid w:val="00D459BF"/>
    <w:rsid w:val="00D46FEC"/>
    <w:rsid w:val="00D47320"/>
    <w:rsid w:val="00D474B6"/>
    <w:rsid w:val="00D510F0"/>
    <w:rsid w:val="00D51DA4"/>
    <w:rsid w:val="00D534D9"/>
    <w:rsid w:val="00D54134"/>
    <w:rsid w:val="00D55A06"/>
    <w:rsid w:val="00D56226"/>
    <w:rsid w:val="00D56331"/>
    <w:rsid w:val="00D579E5"/>
    <w:rsid w:val="00D57B56"/>
    <w:rsid w:val="00D57E56"/>
    <w:rsid w:val="00D60060"/>
    <w:rsid w:val="00D61092"/>
    <w:rsid w:val="00D624C1"/>
    <w:rsid w:val="00D629FA"/>
    <w:rsid w:val="00D62A6D"/>
    <w:rsid w:val="00D63DE5"/>
    <w:rsid w:val="00D64289"/>
    <w:rsid w:val="00D64DB8"/>
    <w:rsid w:val="00D653B6"/>
    <w:rsid w:val="00D6569E"/>
    <w:rsid w:val="00D6574E"/>
    <w:rsid w:val="00D6693A"/>
    <w:rsid w:val="00D6772C"/>
    <w:rsid w:val="00D70B15"/>
    <w:rsid w:val="00D711DD"/>
    <w:rsid w:val="00D71616"/>
    <w:rsid w:val="00D721C5"/>
    <w:rsid w:val="00D725ED"/>
    <w:rsid w:val="00D73735"/>
    <w:rsid w:val="00D73E7C"/>
    <w:rsid w:val="00D75D2B"/>
    <w:rsid w:val="00D75FC8"/>
    <w:rsid w:val="00D765DD"/>
    <w:rsid w:val="00D81B78"/>
    <w:rsid w:val="00D82541"/>
    <w:rsid w:val="00D82D92"/>
    <w:rsid w:val="00D838E2"/>
    <w:rsid w:val="00D84022"/>
    <w:rsid w:val="00D86E31"/>
    <w:rsid w:val="00D8757C"/>
    <w:rsid w:val="00D902E1"/>
    <w:rsid w:val="00D918F0"/>
    <w:rsid w:val="00D91D2D"/>
    <w:rsid w:val="00D924C4"/>
    <w:rsid w:val="00D94638"/>
    <w:rsid w:val="00D94F89"/>
    <w:rsid w:val="00D955B2"/>
    <w:rsid w:val="00DA0A21"/>
    <w:rsid w:val="00DA1FAD"/>
    <w:rsid w:val="00DA2E7B"/>
    <w:rsid w:val="00DA33D5"/>
    <w:rsid w:val="00DA4551"/>
    <w:rsid w:val="00DA6442"/>
    <w:rsid w:val="00DA6910"/>
    <w:rsid w:val="00DA755B"/>
    <w:rsid w:val="00DA7A21"/>
    <w:rsid w:val="00DA7AD3"/>
    <w:rsid w:val="00DB0166"/>
    <w:rsid w:val="00DB0397"/>
    <w:rsid w:val="00DB11F8"/>
    <w:rsid w:val="00DB2286"/>
    <w:rsid w:val="00DB319C"/>
    <w:rsid w:val="00DB31C5"/>
    <w:rsid w:val="00DB3B3C"/>
    <w:rsid w:val="00DB3DB9"/>
    <w:rsid w:val="00DB4796"/>
    <w:rsid w:val="00DB4A64"/>
    <w:rsid w:val="00DB4CDC"/>
    <w:rsid w:val="00DB5B15"/>
    <w:rsid w:val="00DB5E11"/>
    <w:rsid w:val="00DB62EB"/>
    <w:rsid w:val="00DB65C9"/>
    <w:rsid w:val="00DB6F92"/>
    <w:rsid w:val="00DC0D42"/>
    <w:rsid w:val="00DC33AD"/>
    <w:rsid w:val="00DC3B4A"/>
    <w:rsid w:val="00DC44A0"/>
    <w:rsid w:val="00DC4616"/>
    <w:rsid w:val="00DC4F29"/>
    <w:rsid w:val="00DC5657"/>
    <w:rsid w:val="00DD1EDC"/>
    <w:rsid w:val="00DD29A1"/>
    <w:rsid w:val="00DD2B7A"/>
    <w:rsid w:val="00DD38FA"/>
    <w:rsid w:val="00DD3E02"/>
    <w:rsid w:val="00DD5770"/>
    <w:rsid w:val="00DD78C1"/>
    <w:rsid w:val="00DD7998"/>
    <w:rsid w:val="00DD7E4A"/>
    <w:rsid w:val="00DE013E"/>
    <w:rsid w:val="00DE0DAE"/>
    <w:rsid w:val="00DE20CA"/>
    <w:rsid w:val="00DE4A57"/>
    <w:rsid w:val="00DE5456"/>
    <w:rsid w:val="00DE5ECE"/>
    <w:rsid w:val="00DE65F9"/>
    <w:rsid w:val="00DE6B96"/>
    <w:rsid w:val="00DE711E"/>
    <w:rsid w:val="00DE72B1"/>
    <w:rsid w:val="00DF15D9"/>
    <w:rsid w:val="00DF2536"/>
    <w:rsid w:val="00DF4278"/>
    <w:rsid w:val="00DF4543"/>
    <w:rsid w:val="00DF53D4"/>
    <w:rsid w:val="00DF6504"/>
    <w:rsid w:val="00DF67F5"/>
    <w:rsid w:val="00DF71CD"/>
    <w:rsid w:val="00DF7963"/>
    <w:rsid w:val="00DF7CE5"/>
    <w:rsid w:val="00E02BB4"/>
    <w:rsid w:val="00E0392D"/>
    <w:rsid w:val="00E056AB"/>
    <w:rsid w:val="00E0666A"/>
    <w:rsid w:val="00E07643"/>
    <w:rsid w:val="00E076CB"/>
    <w:rsid w:val="00E10378"/>
    <w:rsid w:val="00E1038B"/>
    <w:rsid w:val="00E11019"/>
    <w:rsid w:val="00E11B97"/>
    <w:rsid w:val="00E13971"/>
    <w:rsid w:val="00E13E4B"/>
    <w:rsid w:val="00E14639"/>
    <w:rsid w:val="00E15413"/>
    <w:rsid w:val="00E15C29"/>
    <w:rsid w:val="00E16003"/>
    <w:rsid w:val="00E161A3"/>
    <w:rsid w:val="00E17A66"/>
    <w:rsid w:val="00E20578"/>
    <w:rsid w:val="00E20BB5"/>
    <w:rsid w:val="00E20E7E"/>
    <w:rsid w:val="00E21AE6"/>
    <w:rsid w:val="00E23F5B"/>
    <w:rsid w:val="00E240BB"/>
    <w:rsid w:val="00E24D2D"/>
    <w:rsid w:val="00E270EC"/>
    <w:rsid w:val="00E301DF"/>
    <w:rsid w:val="00E31817"/>
    <w:rsid w:val="00E31A8B"/>
    <w:rsid w:val="00E33218"/>
    <w:rsid w:val="00E3399F"/>
    <w:rsid w:val="00E3424E"/>
    <w:rsid w:val="00E34751"/>
    <w:rsid w:val="00E35FAD"/>
    <w:rsid w:val="00E36052"/>
    <w:rsid w:val="00E367C4"/>
    <w:rsid w:val="00E36A39"/>
    <w:rsid w:val="00E375F5"/>
    <w:rsid w:val="00E37752"/>
    <w:rsid w:val="00E37B8D"/>
    <w:rsid w:val="00E43264"/>
    <w:rsid w:val="00E477F3"/>
    <w:rsid w:val="00E47959"/>
    <w:rsid w:val="00E47C47"/>
    <w:rsid w:val="00E51B55"/>
    <w:rsid w:val="00E5221A"/>
    <w:rsid w:val="00E555B4"/>
    <w:rsid w:val="00E57512"/>
    <w:rsid w:val="00E60AF5"/>
    <w:rsid w:val="00E631A0"/>
    <w:rsid w:val="00E63523"/>
    <w:rsid w:val="00E66624"/>
    <w:rsid w:val="00E67986"/>
    <w:rsid w:val="00E70245"/>
    <w:rsid w:val="00E713B3"/>
    <w:rsid w:val="00E71859"/>
    <w:rsid w:val="00E71F2F"/>
    <w:rsid w:val="00E729D3"/>
    <w:rsid w:val="00E729F1"/>
    <w:rsid w:val="00E75121"/>
    <w:rsid w:val="00E76F7F"/>
    <w:rsid w:val="00E77266"/>
    <w:rsid w:val="00E775DF"/>
    <w:rsid w:val="00E77BC6"/>
    <w:rsid w:val="00E77D22"/>
    <w:rsid w:val="00E80AC5"/>
    <w:rsid w:val="00E80BA2"/>
    <w:rsid w:val="00E80C16"/>
    <w:rsid w:val="00E82F3E"/>
    <w:rsid w:val="00E83A4F"/>
    <w:rsid w:val="00E84B03"/>
    <w:rsid w:val="00E85B5C"/>
    <w:rsid w:val="00E865D4"/>
    <w:rsid w:val="00E879AA"/>
    <w:rsid w:val="00E91FDD"/>
    <w:rsid w:val="00E92265"/>
    <w:rsid w:val="00E9238C"/>
    <w:rsid w:val="00E92991"/>
    <w:rsid w:val="00E92E7E"/>
    <w:rsid w:val="00E94248"/>
    <w:rsid w:val="00E94B63"/>
    <w:rsid w:val="00E94CB6"/>
    <w:rsid w:val="00E95804"/>
    <w:rsid w:val="00E966D8"/>
    <w:rsid w:val="00E96E7A"/>
    <w:rsid w:val="00EA379F"/>
    <w:rsid w:val="00EA42E2"/>
    <w:rsid w:val="00EA4AA5"/>
    <w:rsid w:val="00EA4D84"/>
    <w:rsid w:val="00EA51EB"/>
    <w:rsid w:val="00EA5750"/>
    <w:rsid w:val="00EA5BE9"/>
    <w:rsid w:val="00EA6FC4"/>
    <w:rsid w:val="00EA747A"/>
    <w:rsid w:val="00EB0377"/>
    <w:rsid w:val="00EB0928"/>
    <w:rsid w:val="00EB28DB"/>
    <w:rsid w:val="00EB45C5"/>
    <w:rsid w:val="00EB722E"/>
    <w:rsid w:val="00EB74E1"/>
    <w:rsid w:val="00EC3086"/>
    <w:rsid w:val="00EC410A"/>
    <w:rsid w:val="00EC4E59"/>
    <w:rsid w:val="00EC64AD"/>
    <w:rsid w:val="00EC6614"/>
    <w:rsid w:val="00EC68F3"/>
    <w:rsid w:val="00ED05C9"/>
    <w:rsid w:val="00ED08B9"/>
    <w:rsid w:val="00ED1F2D"/>
    <w:rsid w:val="00ED213D"/>
    <w:rsid w:val="00ED37C7"/>
    <w:rsid w:val="00ED3999"/>
    <w:rsid w:val="00ED4D56"/>
    <w:rsid w:val="00ED535D"/>
    <w:rsid w:val="00ED5AB6"/>
    <w:rsid w:val="00ED5FF5"/>
    <w:rsid w:val="00ED7A84"/>
    <w:rsid w:val="00ED7E31"/>
    <w:rsid w:val="00EE0433"/>
    <w:rsid w:val="00EE373A"/>
    <w:rsid w:val="00EE4008"/>
    <w:rsid w:val="00EE5246"/>
    <w:rsid w:val="00EE653F"/>
    <w:rsid w:val="00EE7BA4"/>
    <w:rsid w:val="00EF06A0"/>
    <w:rsid w:val="00EF112B"/>
    <w:rsid w:val="00EF1D15"/>
    <w:rsid w:val="00EF2B87"/>
    <w:rsid w:val="00EF3277"/>
    <w:rsid w:val="00EF410A"/>
    <w:rsid w:val="00EF7872"/>
    <w:rsid w:val="00F01593"/>
    <w:rsid w:val="00F01863"/>
    <w:rsid w:val="00F04CA3"/>
    <w:rsid w:val="00F04E99"/>
    <w:rsid w:val="00F052E9"/>
    <w:rsid w:val="00F0543D"/>
    <w:rsid w:val="00F05E9C"/>
    <w:rsid w:val="00F064AA"/>
    <w:rsid w:val="00F06902"/>
    <w:rsid w:val="00F07324"/>
    <w:rsid w:val="00F10507"/>
    <w:rsid w:val="00F1160F"/>
    <w:rsid w:val="00F1173B"/>
    <w:rsid w:val="00F118C0"/>
    <w:rsid w:val="00F11C8F"/>
    <w:rsid w:val="00F12834"/>
    <w:rsid w:val="00F1297C"/>
    <w:rsid w:val="00F145B8"/>
    <w:rsid w:val="00F1526F"/>
    <w:rsid w:val="00F157DA"/>
    <w:rsid w:val="00F15C2D"/>
    <w:rsid w:val="00F20690"/>
    <w:rsid w:val="00F20CE8"/>
    <w:rsid w:val="00F21707"/>
    <w:rsid w:val="00F21D08"/>
    <w:rsid w:val="00F22159"/>
    <w:rsid w:val="00F223CE"/>
    <w:rsid w:val="00F23078"/>
    <w:rsid w:val="00F2377B"/>
    <w:rsid w:val="00F26706"/>
    <w:rsid w:val="00F30ECA"/>
    <w:rsid w:val="00F32252"/>
    <w:rsid w:val="00F33563"/>
    <w:rsid w:val="00F3493C"/>
    <w:rsid w:val="00F35E43"/>
    <w:rsid w:val="00F42BF3"/>
    <w:rsid w:val="00F44513"/>
    <w:rsid w:val="00F4494E"/>
    <w:rsid w:val="00F46157"/>
    <w:rsid w:val="00F46BC1"/>
    <w:rsid w:val="00F46EF5"/>
    <w:rsid w:val="00F50BE1"/>
    <w:rsid w:val="00F50CEF"/>
    <w:rsid w:val="00F56268"/>
    <w:rsid w:val="00F61036"/>
    <w:rsid w:val="00F616F3"/>
    <w:rsid w:val="00F6636D"/>
    <w:rsid w:val="00F676C8"/>
    <w:rsid w:val="00F707C5"/>
    <w:rsid w:val="00F70EC9"/>
    <w:rsid w:val="00F71FA6"/>
    <w:rsid w:val="00F72465"/>
    <w:rsid w:val="00F737BE"/>
    <w:rsid w:val="00F738C6"/>
    <w:rsid w:val="00F758DD"/>
    <w:rsid w:val="00F75B50"/>
    <w:rsid w:val="00F76C24"/>
    <w:rsid w:val="00F76DA2"/>
    <w:rsid w:val="00F77283"/>
    <w:rsid w:val="00F800E8"/>
    <w:rsid w:val="00F801C6"/>
    <w:rsid w:val="00F80EC3"/>
    <w:rsid w:val="00F80EC5"/>
    <w:rsid w:val="00F82F4C"/>
    <w:rsid w:val="00F832E4"/>
    <w:rsid w:val="00F83E18"/>
    <w:rsid w:val="00F83F35"/>
    <w:rsid w:val="00F85EA2"/>
    <w:rsid w:val="00F863E2"/>
    <w:rsid w:val="00F86455"/>
    <w:rsid w:val="00F8651F"/>
    <w:rsid w:val="00F875F9"/>
    <w:rsid w:val="00F87929"/>
    <w:rsid w:val="00F901C3"/>
    <w:rsid w:val="00F90F34"/>
    <w:rsid w:val="00F91083"/>
    <w:rsid w:val="00F9163B"/>
    <w:rsid w:val="00F9247A"/>
    <w:rsid w:val="00F93226"/>
    <w:rsid w:val="00F939A4"/>
    <w:rsid w:val="00F9539E"/>
    <w:rsid w:val="00F9603D"/>
    <w:rsid w:val="00F96CE7"/>
    <w:rsid w:val="00F9734D"/>
    <w:rsid w:val="00FA0B25"/>
    <w:rsid w:val="00FA1265"/>
    <w:rsid w:val="00FA147F"/>
    <w:rsid w:val="00FA16C5"/>
    <w:rsid w:val="00FA275D"/>
    <w:rsid w:val="00FA4208"/>
    <w:rsid w:val="00FA43F2"/>
    <w:rsid w:val="00FA4FB4"/>
    <w:rsid w:val="00FB145F"/>
    <w:rsid w:val="00FB1814"/>
    <w:rsid w:val="00FB18D4"/>
    <w:rsid w:val="00FB2D70"/>
    <w:rsid w:val="00FB420F"/>
    <w:rsid w:val="00FB59BB"/>
    <w:rsid w:val="00FB6524"/>
    <w:rsid w:val="00FC0599"/>
    <w:rsid w:val="00FC07A7"/>
    <w:rsid w:val="00FC1249"/>
    <w:rsid w:val="00FC1874"/>
    <w:rsid w:val="00FC1A63"/>
    <w:rsid w:val="00FC212B"/>
    <w:rsid w:val="00FC2EAC"/>
    <w:rsid w:val="00FC3288"/>
    <w:rsid w:val="00FC46C3"/>
    <w:rsid w:val="00FC51E9"/>
    <w:rsid w:val="00FC69B0"/>
    <w:rsid w:val="00FC7130"/>
    <w:rsid w:val="00FD0105"/>
    <w:rsid w:val="00FD373E"/>
    <w:rsid w:val="00FD7616"/>
    <w:rsid w:val="00FD78BF"/>
    <w:rsid w:val="00FD7A45"/>
    <w:rsid w:val="00FE12E9"/>
    <w:rsid w:val="00FE1C84"/>
    <w:rsid w:val="00FE1DFE"/>
    <w:rsid w:val="00FE2017"/>
    <w:rsid w:val="00FE2297"/>
    <w:rsid w:val="00FE235F"/>
    <w:rsid w:val="00FE27DE"/>
    <w:rsid w:val="00FE303B"/>
    <w:rsid w:val="00FE6F39"/>
    <w:rsid w:val="00FE74CE"/>
    <w:rsid w:val="00FE756E"/>
    <w:rsid w:val="00FE7CB2"/>
    <w:rsid w:val="00FF13E1"/>
    <w:rsid w:val="00FF26A2"/>
    <w:rsid w:val="00FF279D"/>
    <w:rsid w:val="00FF2CB7"/>
    <w:rsid w:val="00FF3BC8"/>
    <w:rsid w:val="00FF3E39"/>
    <w:rsid w:val="00FF4A4B"/>
    <w:rsid w:val="00FF54E4"/>
    <w:rsid w:val="00FF58DE"/>
    <w:rsid w:val="00FF5905"/>
    <w:rsid w:val="00FF5B2B"/>
    <w:rsid w:val="00FF5F80"/>
    <w:rsid w:val="00FF6D26"/>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E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1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 w:type="character" w:customStyle="1" w:styleId="Heading3Char">
    <w:name w:val="Heading 3 Char"/>
    <w:basedOn w:val="DefaultParagraphFont"/>
    <w:link w:val="Heading3"/>
    <w:uiPriority w:val="9"/>
    <w:rsid w:val="008E3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1D3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A1D3C"/>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FC7130"/>
    <w:pPr>
      <w:outlineLvl w:val="9"/>
    </w:pPr>
  </w:style>
  <w:style w:type="paragraph" w:styleId="TOC1">
    <w:name w:val="toc 1"/>
    <w:basedOn w:val="Normal"/>
    <w:next w:val="Normal"/>
    <w:autoRedefine/>
    <w:uiPriority w:val="39"/>
    <w:unhideWhenUsed/>
    <w:rsid w:val="00FC7130"/>
    <w:pPr>
      <w:spacing w:after="100"/>
    </w:pPr>
  </w:style>
  <w:style w:type="paragraph" w:styleId="TOC2">
    <w:name w:val="toc 2"/>
    <w:basedOn w:val="Normal"/>
    <w:next w:val="Normal"/>
    <w:autoRedefine/>
    <w:uiPriority w:val="39"/>
    <w:unhideWhenUsed/>
    <w:rsid w:val="00FC7130"/>
    <w:pPr>
      <w:spacing w:after="100"/>
      <w:ind w:left="240"/>
    </w:pPr>
  </w:style>
  <w:style w:type="character" w:styleId="Hyperlink">
    <w:name w:val="Hyperlink"/>
    <w:basedOn w:val="DefaultParagraphFont"/>
    <w:uiPriority w:val="99"/>
    <w:unhideWhenUsed/>
    <w:rsid w:val="00FC7130"/>
    <w:rPr>
      <w:color w:val="0563C1" w:themeColor="hyperlink"/>
      <w:u w:val="single"/>
    </w:rPr>
  </w:style>
  <w:style w:type="paragraph" w:styleId="Header">
    <w:name w:val="header"/>
    <w:basedOn w:val="Normal"/>
    <w:link w:val="HeaderChar"/>
    <w:uiPriority w:val="99"/>
    <w:unhideWhenUsed/>
    <w:rsid w:val="00094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9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9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18</Pages>
  <Words>141866</Words>
  <Characters>808640</Characters>
  <Application>Microsoft Office Word</Application>
  <DocSecurity>0</DocSecurity>
  <Lines>6738</Lines>
  <Paragraphs>1897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139</cp:revision>
  <cp:lastPrinted>2021-09-04T04:40:00Z</cp:lastPrinted>
  <dcterms:created xsi:type="dcterms:W3CDTF">2021-09-04T04:29:00Z</dcterms:created>
  <dcterms:modified xsi:type="dcterms:W3CDTF">2021-09-07T06:27:00Z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